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679F6"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rPr>
        <w:t>Predicting Comprehensive Drug – Drug Interaction via Similarity Network Fusion and Convolutional Neural Networks</w:t>
      </w:r>
    </w:p>
    <w:p w14:paraId="04A1C310" w14:textId="77777777" w:rsidR="008F055C" w:rsidRPr="00343B90" w:rsidRDefault="008F055C">
      <w:pPr>
        <w:spacing w:line="276" w:lineRule="auto"/>
        <w:rPr>
          <w:rFonts w:ascii="Times New Roman" w:hAnsi="Times New Roman" w:cs="Times New Roman"/>
        </w:rPr>
      </w:pPr>
    </w:p>
    <w:p w14:paraId="4CC4F77B" w14:textId="7745B5E4" w:rsidR="008F055C" w:rsidRPr="003E6CBD" w:rsidRDefault="00AE0122">
      <w:pPr>
        <w:spacing w:line="276" w:lineRule="auto"/>
        <w:rPr>
          <w:rFonts w:ascii="Times New Roman" w:hAnsi="Times New Roman" w:cs="Times New Roman"/>
        </w:rPr>
      </w:pPr>
      <w:proofErr w:type="spellStart"/>
      <w:r w:rsidRPr="00343B90">
        <w:rPr>
          <w:rFonts w:ascii="Times New Roman" w:hAnsi="Times New Roman" w:cs="Times New Roman"/>
        </w:rPr>
        <w:t>M.Amin</w:t>
      </w:r>
      <w:proofErr w:type="spellEnd"/>
      <w:r w:rsidRPr="00343B90">
        <w:rPr>
          <w:rFonts w:ascii="Times New Roman" w:hAnsi="Times New Roman" w:cs="Times New Roman"/>
        </w:rPr>
        <w:t xml:space="preserve"> Khodamoradi </w:t>
      </w:r>
      <w:r w:rsidRPr="003E6CBD">
        <w:rPr>
          <w:rFonts w:ascii="Times New Roman" w:hAnsi="Times New Roman" w:cs="Times New Roman"/>
          <w:vertAlign w:val="superscript"/>
          <w:rPrChange w:id="0" w:author="Amin Khodamoradi" w:date="2023-11-09T18:57:00Z">
            <w:rPr>
              <w:rFonts w:ascii="Times New Roman" w:hAnsi="Times New Roman" w:cs="Times New Roman"/>
            </w:rPr>
          </w:rPrChange>
        </w:rPr>
        <w:t>1</w:t>
      </w:r>
      <w:ins w:id="1" w:author="Amin Khodamoradi" w:date="2023-11-09T18:51:00Z">
        <w:r w:rsidR="00611B9D" w:rsidRPr="003E6CBD">
          <w:rPr>
            <w:rFonts w:ascii="Times New Roman" w:hAnsi="Times New Roman" w:cs="Times New Roman"/>
            <w:vertAlign w:val="superscript"/>
            <w:rPrChange w:id="2" w:author="Amin Khodamoradi" w:date="2023-11-09T18:57:00Z">
              <w:rPr>
                <w:rFonts w:ascii="Times New Roman" w:hAnsi="Times New Roman" w:cs="Times New Roman"/>
              </w:rPr>
            </w:rPrChange>
          </w:rPr>
          <w:t>,4</w:t>
        </w:r>
      </w:ins>
      <w:r w:rsidRPr="00343B90">
        <w:rPr>
          <w:rFonts w:ascii="Times New Roman" w:hAnsi="Times New Roman" w:cs="Times New Roman"/>
        </w:rPr>
        <w:t>*</w:t>
      </w:r>
      <w:r w:rsidR="00D92642" w:rsidRPr="00343B90">
        <w:rPr>
          <w:rFonts w:ascii="Times New Roman" w:hAnsi="Times New Roman" w:cs="Times New Roman"/>
        </w:rPr>
        <w:t xml:space="preserve">, Bahareh Levian </w:t>
      </w:r>
      <w:r w:rsidR="00D92642" w:rsidRPr="003E6CBD">
        <w:rPr>
          <w:rFonts w:ascii="Times New Roman" w:hAnsi="Times New Roman" w:cs="Times New Roman"/>
          <w:vertAlign w:val="superscript"/>
          <w:rPrChange w:id="3" w:author="Amin Khodamoradi" w:date="2023-11-09T18:57:00Z">
            <w:rPr>
              <w:rFonts w:ascii="Times New Roman" w:hAnsi="Times New Roman" w:cs="Times New Roman"/>
            </w:rPr>
          </w:rPrChange>
        </w:rPr>
        <w:t>2,3</w:t>
      </w:r>
      <w:r w:rsidR="00D92642" w:rsidRPr="00343B90">
        <w:rPr>
          <w:rFonts w:ascii="Times New Roman" w:hAnsi="Times New Roman" w:cs="Times New Roman"/>
        </w:rPr>
        <w:t xml:space="preserve"> and Changiz </w:t>
      </w:r>
      <w:proofErr w:type="spellStart"/>
      <w:r w:rsidR="00D92642" w:rsidRPr="00343B90">
        <w:rPr>
          <w:rFonts w:ascii="Times New Roman" w:hAnsi="Times New Roman" w:cs="Times New Roman"/>
        </w:rPr>
        <w:t>Eslahchi</w:t>
      </w:r>
      <w:proofErr w:type="spellEnd"/>
      <w:r w:rsidR="00D92642" w:rsidRPr="00343B90">
        <w:rPr>
          <w:rFonts w:ascii="Times New Roman" w:hAnsi="Times New Roman" w:cs="Times New Roman"/>
        </w:rPr>
        <w:t xml:space="preserve"> </w:t>
      </w:r>
      <w:r w:rsidR="00D92642" w:rsidRPr="003E6CBD">
        <w:rPr>
          <w:rFonts w:ascii="Times New Roman" w:hAnsi="Times New Roman" w:cs="Times New Roman"/>
          <w:vertAlign w:val="superscript"/>
          <w:rPrChange w:id="4" w:author="Amin Khodamoradi" w:date="2023-11-09T18:57:00Z">
            <w:rPr>
              <w:rFonts w:ascii="Times New Roman" w:hAnsi="Times New Roman" w:cs="Times New Roman"/>
            </w:rPr>
          </w:rPrChange>
        </w:rPr>
        <w:t>2,3</w:t>
      </w:r>
      <w:ins w:id="5" w:author="mcm" w:date="2023-11-09T18:21:00Z">
        <w:r w:rsidR="00FA6E8C">
          <w:rPr>
            <w:rFonts w:ascii="Times New Roman" w:hAnsi="Times New Roman" w:cs="Times New Roman"/>
          </w:rPr>
          <w:t>, Maria Marques</w:t>
        </w:r>
        <w:del w:id="6" w:author="Amin Khodamoradi" w:date="2023-11-09T18:57:00Z">
          <w:r w:rsidR="00FA6E8C" w:rsidDel="003E6CBD">
            <w:rPr>
              <w:rFonts w:ascii="Times New Roman" w:hAnsi="Times New Roman" w:cs="Times New Roman"/>
            </w:rPr>
            <w:delText>,</w:delText>
          </w:r>
        </w:del>
        <w:r w:rsidR="00FA6E8C">
          <w:rPr>
            <w:rFonts w:ascii="Times New Roman" w:hAnsi="Times New Roman" w:cs="Times New Roman"/>
          </w:rPr>
          <w:t xml:space="preserve"> </w:t>
        </w:r>
        <w:r w:rsidR="00FA6E8C" w:rsidRPr="003E6CBD">
          <w:rPr>
            <w:rFonts w:ascii="Times New Roman" w:hAnsi="Times New Roman" w:cs="Times New Roman"/>
            <w:vertAlign w:val="superscript"/>
            <w:rPrChange w:id="7" w:author="Amin Khodamoradi" w:date="2023-11-09T18:57:00Z">
              <w:rPr>
                <w:rFonts w:ascii="Times New Roman" w:hAnsi="Times New Roman" w:cs="Times New Roman"/>
              </w:rPr>
            </w:rPrChange>
          </w:rPr>
          <w:t>4</w:t>
        </w:r>
      </w:ins>
      <w:ins w:id="8" w:author="Amin Khodamoradi" w:date="2023-11-09T18:57:00Z">
        <w:r w:rsidR="003E6CBD">
          <w:rPr>
            <w:rFonts w:ascii="Times New Roman" w:hAnsi="Times New Roman" w:cs="Times New Roman"/>
          </w:rPr>
          <w:t xml:space="preserve">, </w:t>
        </w:r>
      </w:ins>
    </w:p>
    <w:p w14:paraId="3B570C24" w14:textId="77777777" w:rsidR="008F055C" w:rsidRPr="00343B90" w:rsidRDefault="008F055C">
      <w:pPr>
        <w:spacing w:line="276" w:lineRule="auto"/>
        <w:rPr>
          <w:rFonts w:ascii="Times New Roman" w:hAnsi="Times New Roman" w:cs="Times New Roman"/>
        </w:rPr>
      </w:pPr>
    </w:p>
    <w:p w14:paraId="15798E7B" w14:textId="54BECA85" w:rsidR="008F055C" w:rsidRPr="000A1203" w:rsidRDefault="00D92642" w:rsidP="00611B9D">
      <w:pPr>
        <w:spacing w:line="276" w:lineRule="auto"/>
        <w:rPr>
          <w:rFonts w:ascii="Times New Roman" w:hAnsi="Times New Roman" w:cs="Times New Roman"/>
          <w:sz w:val="20"/>
          <w:szCs w:val="20"/>
          <w:rPrChange w:id="9" w:author="Amin Khodamoradi" w:date="2023-11-09T19:00:00Z">
            <w:rPr>
              <w:rFonts w:ascii="Times New Roman" w:hAnsi="Times New Roman" w:cs="Times New Roman"/>
            </w:rPr>
          </w:rPrChange>
        </w:rPr>
      </w:pPr>
      <w:r w:rsidRPr="000A1203">
        <w:rPr>
          <w:rFonts w:ascii="Times New Roman" w:hAnsi="Times New Roman" w:cs="Times New Roman"/>
          <w:sz w:val="20"/>
          <w:szCs w:val="20"/>
          <w:rPrChange w:id="10" w:author="Amin Khodamoradi" w:date="2023-11-09T19:00:00Z">
            <w:rPr>
              <w:rFonts w:ascii="Times New Roman" w:hAnsi="Times New Roman" w:cs="Times New Roman"/>
            </w:rPr>
          </w:rPrChange>
        </w:rPr>
        <w:t>1-</w:t>
      </w:r>
      <w:r w:rsidRPr="000A1203">
        <w:rPr>
          <w:rFonts w:ascii="Times New Roman" w:hAnsi="Times New Roman" w:cs="Times New Roman"/>
          <w:sz w:val="20"/>
          <w:szCs w:val="20"/>
          <w:lang w:bidi="fa-IR"/>
          <w:rPrChange w:id="11" w:author="Amin Khodamoradi" w:date="2023-11-09T19:00:00Z">
            <w:rPr>
              <w:rFonts w:ascii="Times New Roman" w:hAnsi="Times New Roman" w:cs="Times New Roman"/>
              <w:b/>
              <w:bCs/>
              <w:sz w:val="20"/>
              <w:szCs w:val="20"/>
              <w:lang w:bidi="fa-IR"/>
            </w:rPr>
          </w:rPrChange>
        </w:rPr>
        <w:t>Universidade NOVA de Lisboa, NOVA School of Science and Technology (FCT NOVA)</w:t>
      </w:r>
      <w:ins w:id="12" w:author="Amin Khodamoradi" w:date="2023-12-18T14:43:00Z">
        <w:r w:rsidR="00AF7746">
          <w:rPr>
            <w:rFonts w:ascii="Times New Roman" w:hAnsi="Times New Roman" w:cs="Times New Roman"/>
            <w:sz w:val="20"/>
            <w:szCs w:val="20"/>
            <w:lang w:bidi="fa-IR"/>
          </w:rPr>
          <w:t xml:space="preserve">, </w:t>
        </w:r>
        <w:r w:rsidR="00AF7746" w:rsidRPr="00C55537">
          <w:rPr>
            <w:rFonts w:ascii="Times New Roman" w:hAnsi="Times New Roman" w:cs="Times New Roman"/>
            <w:sz w:val="20"/>
            <w:szCs w:val="20"/>
            <w:lang w:bidi="fa-IR"/>
          </w:rPr>
          <w:t>Caparica, Portuga</w:t>
        </w:r>
        <w:r w:rsidR="00AF7746">
          <w:rPr>
            <w:rFonts w:ascii="Times New Roman" w:hAnsi="Times New Roman" w:cs="Times New Roman"/>
            <w:sz w:val="20"/>
            <w:szCs w:val="20"/>
            <w:lang w:bidi="fa-IR"/>
          </w:rPr>
          <w:t>l</w:t>
        </w:r>
      </w:ins>
      <w:del w:id="13" w:author="Amin Khodamoradi" w:date="2023-12-18T14:43:00Z">
        <w:r w:rsidRPr="000A1203" w:rsidDel="00AF7746">
          <w:rPr>
            <w:rFonts w:ascii="Times New Roman" w:hAnsi="Times New Roman" w:cs="Times New Roman"/>
            <w:sz w:val="20"/>
            <w:szCs w:val="20"/>
            <w:lang w:bidi="fa-IR"/>
            <w:rPrChange w:id="14" w:author="Amin Khodamoradi" w:date="2023-11-09T19:00:00Z">
              <w:rPr>
                <w:rFonts w:ascii="Times New Roman" w:hAnsi="Times New Roman" w:cs="Times New Roman"/>
                <w:b/>
                <w:bCs/>
                <w:sz w:val="20"/>
                <w:szCs w:val="20"/>
                <w:lang w:bidi="fa-IR"/>
              </w:rPr>
            </w:rPrChange>
          </w:rPr>
          <w:delText xml:space="preserve"> </w:delText>
        </w:r>
      </w:del>
      <w:del w:id="15" w:author="Amin Khodamoradi" w:date="2023-11-09T18:51:00Z">
        <w:r w:rsidRPr="000A1203" w:rsidDel="00611B9D">
          <w:rPr>
            <w:rFonts w:ascii="Times New Roman" w:hAnsi="Times New Roman" w:cs="Times New Roman"/>
            <w:sz w:val="20"/>
            <w:szCs w:val="20"/>
            <w:lang w:bidi="fa-IR"/>
            <w:rPrChange w:id="16" w:author="Amin Khodamoradi" w:date="2023-11-09T19:00:00Z">
              <w:rPr>
                <w:rFonts w:ascii="Times New Roman" w:hAnsi="Times New Roman" w:cs="Times New Roman"/>
                <w:b/>
                <w:bCs/>
                <w:sz w:val="20"/>
                <w:szCs w:val="20"/>
                <w:lang w:bidi="fa-IR"/>
              </w:rPr>
            </w:rPrChange>
          </w:rPr>
          <w:delText>/ Uninova, Center of Technology and Systems</w:delText>
        </w:r>
      </w:del>
    </w:p>
    <w:p w14:paraId="735BD082" w14:textId="7B5FF042" w:rsidR="008F055C" w:rsidRPr="000A1203" w:rsidRDefault="00D92642">
      <w:pPr>
        <w:spacing w:line="276" w:lineRule="auto"/>
        <w:rPr>
          <w:rFonts w:ascii="Times New Roman" w:hAnsi="Times New Roman" w:cs="Times New Roman"/>
          <w:sz w:val="20"/>
          <w:szCs w:val="20"/>
          <w:rPrChange w:id="17" w:author="Amin Khodamoradi" w:date="2023-11-09T19:00:00Z">
            <w:rPr>
              <w:rFonts w:ascii="Times New Roman" w:hAnsi="Times New Roman" w:cs="Times New Roman"/>
            </w:rPr>
          </w:rPrChange>
        </w:rPr>
      </w:pPr>
      <w:r w:rsidRPr="000A1203">
        <w:rPr>
          <w:rFonts w:ascii="Times New Roman" w:hAnsi="Times New Roman" w:cs="Times New Roman"/>
          <w:sz w:val="20"/>
          <w:szCs w:val="20"/>
          <w:rPrChange w:id="18" w:author="Amin Khodamoradi" w:date="2023-11-09T19:00:00Z">
            <w:rPr>
              <w:rFonts w:ascii="Times New Roman" w:hAnsi="Times New Roman" w:cs="Times New Roman"/>
            </w:rPr>
          </w:rPrChange>
        </w:rPr>
        <w:t>2-</w:t>
      </w:r>
      <w:ins w:id="19" w:author="Amin Khodamoradi" w:date="2023-12-18T14:42:00Z">
        <w:r w:rsidR="00901ABF" w:rsidRPr="00901ABF">
          <w:t xml:space="preserve"> </w:t>
        </w:r>
        <w:r w:rsidR="00901ABF" w:rsidRPr="00901ABF">
          <w:rPr>
            <w:rFonts w:ascii="Times New Roman" w:hAnsi="Times New Roman" w:cs="Times New Roman"/>
            <w:sz w:val="20"/>
            <w:szCs w:val="20"/>
          </w:rPr>
          <w:t>Department of Computer Sciences, Shahid Beheshti University</w:t>
        </w:r>
        <w:r w:rsidR="00901ABF">
          <w:rPr>
            <w:rFonts w:ascii="Times New Roman" w:hAnsi="Times New Roman" w:cs="Times New Roman"/>
            <w:sz w:val="20"/>
            <w:szCs w:val="20"/>
          </w:rPr>
          <w:t>,</w:t>
        </w:r>
      </w:ins>
      <w:del w:id="20" w:author="Amin Khodamoradi" w:date="2023-12-18T14:42:00Z">
        <w:r w:rsidRPr="000A1203" w:rsidDel="00901ABF">
          <w:rPr>
            <w:rFonts w:ascii="Times New Roman" w:hAnsi="Times New Roman" w:cs="Times New Roman"/>
            <w:sz w:val="20"/>
            <w:szCs w:val="20"/>
            <w:rPrChange w:id="21" w:author="Amin Khodamoradi" w:date="2023-11-09T19:00:00Z">
              <w:rPr>
                <w:rFonts w:ascii="Times New Roman" w:hAnsi="Times New Roman" w:cs="Times New Roman"/>
              </w:rPr>
            </w:rPrChange>
          </w:rPr>
          <w:delText>Department of Computer Science, Faculty of Mathematical Science, Shahid Beheshti University,</w:delText>
        </w:r>
      </w:del>
      <w:r w:rsidRPr="000A1203">
        <w:rPr>
          <w:rFonts w:ascii="Times New Roman" w:hAnsi="Times New Roman" w:cs="Times New Roman"/>
          <w:sz w:val="20"/>
          <w:szCs w:val="20"/>
          <w:rPrChange w:id="22" w:author="Amin Khodamoradi" w:date="2023-11-09T19:00:00Z">
            <w:rPr>
              <w:rFonts w:ascii="Times New Roman" w:hAnsi="Times New Roman" w:cs="Times New Roman"/>
            </w:rPr>
          </w:rPrChange>
        </w:rPr>
        <w:t xml:space="preserve"> Tehran, Iran.</w:t>
      </w:r>
    </w:p>
    <w:p w14:paraId="245B048A" w14:textId="77777777" w:rsidR="008F055C" w:rsidRPr="000A1203" w:rsidRDefault="00D92642">
      <w:pPr>
        <w:spacing w:line="276" w:lineRule="auto"/>
        <w:rPr>
          <w:ins w:id="23" w:author="mcm" w:date="2023-11-09T18:21:00Z"/>
          <w:rFonts w:ascii="Times New Roman" w:hAnsi="Times New Roman" w:cs="Times New Roman"/>
          <w:sz w:val="20"/>
          <w:szCs w:val="20"/>
          <w:rPrChange w:id="24" w:author="Amin Khodamoradi" w:date="2023-11-09T19:00:00Z">
            <w:rPr>
              <w:ins w:id="25" w:author="mcm" w:date="2023-11-09T18:21:00Z"/>
              <w:rFonts w:ascii="Times New Roman" w:hAnsi="Times New Roman" w:cs="Times New Roman"/>
            </w:rPr>
          </w:rPrChange>
        </w:rPr>
      </w:pPr>
      <w:r w:rsidRPr="000A1203">
        <w:rPr>
          <w:rFonts w:ascii="Times New Roman" w:hAnsi="Times New Roman" w:cs="Times New Roman"/>
          <w:sz w:val="20"/>
          <w:szCs w:val="20"/>
          <w:rPrChange w:id="26" w:author="Amin Khodamoradi" w:date="2023-11-09T19:00:00Z">
            <w:rPr>
              <w:rFonts w:ascii="Times New Roman" w:hAnsi="Times New Roman" w:cs="Times New Roman"/>
            </w:rPr>
          </w:rPrChange>
        </w:rPr>
        <w:t>3-School of Bioinformatics, IPM - Institute for Research in Fundamental Sciences, Tehran, Iran.</w:t>
      </w:r>
    </w:p>
    <w:p w14:paraId="7A1A297C" w14:textId="0F15E664" w:rsidR="00FA6E8C" w:rsidRPr="000A1203" w:rsidRDefault="00FA6E8C" w:rsidP="00FA6E8C">
      <w:pPr>
        <w:spacing w:line="276" w:lineRule="auto"/>
        <w:rPr>
          <w:ins w:id="27" w:author="mcm" w:date="2023-11-09T18:21:00Z"/>
          <w:rFonts w:ascii="Times New Roman" w:hAnsi="Times New Roman" w:cs="Times New Roman"/>
          <w:sz w:val="20"/>
          <w:szCs w:val="20"/>
          <w:rPrChange w:id="28" w:author="Amin Khodamoradi" w:date="2023-11-09T19:00:00Z">
            <w:rPr>
              <w:ins w:id="29" w:author="mcm" w:date="2023-11-09T18:21:00Z"/>
              <w:rFonts w:ascii="Times New Roman" w:hAnsi="Times New Roman" w:cs="Times New Roman"/>
            </w:rPr>
          </w:rPrChange>
        </w:rPr>
      </w:pPr>
      <w:ins w:id="30" w:author="mcm" w:date="2023-11-09T18:21:00Z">
        <w:r w:rsidRPr="000A1203">
          <w:rPr>
            <w:rFonts w:ascii="Times New Roman" w:hAnsi="Times New Roman" w:cs="Times New Roman"/>
            <w:sz w:val="20"/>
            <w:szCs w:val="20"/>
            <w:rPrChange w:id="31" w:author="Amin Khodamoradi" w:date="2023-11-09T19:00:00Z">
              <w:rPr>
                <w:rFonts w:ascii="Times New Roman" w:hAnsi="Times New Roman" w:cs="Times New Roman"/>
              </w:rPr>
            </w:rPrChange>
          </w:rPr>
          <w:t xml:space="preserve">4 - </w:t>
        </w:r>
      </w:ins>
      <w:ins w:id="32" w:author="mcm" w:date="2023-11-10T15:57:00Z">
        <w:r w:rsidR="00C55537" w:rsidRPr="00C55537">
          <w:rPr>
            <w:rFonts w:ascii="Times New Roman" w:hAnsi="Times New Roman" w:cs="Times New Roman"/>
            <w:sz w:val="20"/>
            <w:szCs w:val="20"/>
            <w:lang w:bidi="fa-IR"/>
          </w:rPr>
          <w:t>Center of Technology and Systems (UNINOVA-CTS) and Associated Lab of Intelligent Systems (LASI), 2829-516</w:t>
        </w:r>
      </w:ins>
      <w:ins w:id="33" w:author="Amin Khodamoradi" w:date="2023-12-18T14:43:00Z">
        <w:r w:rsidR="00AF7746">
          <w:rPr>
            <w:rFonts w:ascii="Times New Roman" w:hAnsi="Times New Roman" w:cs="Times New Roman"/>
            <w:sz w:val="20"/>
            <w:szCs w:val="20"/>
            <w:lang w:bidi="fa-IR"/>
          </w:rPr>
          <w:t xml:space="preserve">, </w:t>
        </w:r>
      </w:ins>
      <w:ins w:id="34" w:author="mcm" w:date="2023-11-10T15:57:00Z">
        <w:del w:id="35" w:author="Amin Khodamoradi" w:date="2023-12-18T14:43:00Z">
          <w:r w:rsidR="00C55537" w:rsidRPr="00C55537" w:rsidDel="00AF7746">
            <w:rPr>
              <w:rFonts w:ascii="Times New Roman" w:hAnsi="Times New Roman" w:cs="Times New Roman"/>
              <w:sz w:val="20"/>
              <w:szCs w:val="20"/>
              <w:lang w:bidi="fa-IR"/>
            </w:rPr>
            <w:delText xml:space="preserve"> </w:delText>
          </w:r>
        </w:del>
        <w:r w:rsidR="00C55537" w:rsidRPr="00C55537">
          <w:rPr>
            <w:rFonts w:ascii="Times New Roman" w:hAnsi="Times New Roman" w:cs="Times New Roman"/>
            <w:sz w:val="20"/>
            <w:szCs w:val="20"/>
            <w:lang w:bidi="fa-IR"/>
          </w:rPr>
          <w:t>Caparica, Portuga</w:t>
        </w:r>
        <w:r w:rsidR="00C55537">
          <w:rPr>
            <w:rFonts w:ascii="Times New Roman" w:hAnsi="Times New Roman" w:cs="Times New Roman"/>
            <w:sz w:val="20"/>
            <w:szCs w:val="20"/>
            <w:lang w:bidi="fa-IR"/>
          </w:rPr>
          <w:t>l</w:t>
        </w:r>
      </w:ins>
    </w:p>
    <w:p w14:paraId="7344A029" w14:textId="58B67C59" w:rsidR="00FA6E8C" w:rsidRPr="00343B90" w:rsidRDefault="00FA6E8C">
      <w:pPr>
        <w:spacing w:line="276" w:lineRule="auto"/>
        <w:rPr>
          <w:rFonts w:ascii="Times New Roman" w:hAnsi="Times New Roman" w:cs="Times New Roman"/>
        </w:rPr>
      </w:pPr>
    </w:p>
    <w:p w14:paraId="52C9D89B" w14:textId="77777777" w:rsidR="008F055C" w:rsidRPr="00343B90" w:rsidRDefault="008F055C">
      <w:pPr>
        <w:spacing w:line="276" w:lineRule="auto"/>
        <w:rPr>
          <w:rFonts w:ascii="Times New Roman" w:hAnsi="Times New Roman" w:cs="Times New Roman"/>
        </w:rPr>
      </w:pPr>
    </w:p>
    <w:p w14:paraId="24878E2C"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rPr>
        <w:t>Abstract</w:t>
      </w:r>
    </w:p>
    <w:p w14:paraId="7F65FBFB" w14:textId="7EB1090A" w:rsidR="008F055C" w:rsidRPr="00343B90" w:rsidDel="00AD6D75" w:rsidRDefault="00D92642" w:rsidP="00AD6D75">
      <w:pPr>
        <w:spacing w:line="276" w:lineRule="auto"/>
        <w:jc w:val="both"/>
        <w:rPr>
          <w:del w:id="36" w:author="Amin Khodamoradi" w:date="2023-12-13T14:04:00Z"/>
          <w:rFonts w:ascii="Times New Roman" w:hAnsi="Times New Roman" w:cs="Times New Roman"/>
        </w:rPr>
      </w:pPr>
      <w:r w:rsidRPr="00343B90">
        <w:rPr>
          <w:rFonts w:ascii="Times New Roman" w:hAnsi="Times New Roman" w:cs="Times New Roman"/>
          <w:b/>
          <w:bCs/>
        </w:rPr>
        <w:t>Background</w:t>
      </w:r>
      <w:r w:rsidRPr="00343B90">
        <w:rPr>
          <w:rFonts w:ascii="Times New Roman" w:hAnsi="Times New Roman" w:cs="Times New Roman"/>
        </w:rPr>
        <w:t xml:space="preserve">: </w:t>
      </w:r>
      <w:ins w:id="37" w:author="Amin Khodamoradi" w:date="2023-12-13T14:04:00Z">
        <w:r w:rsidR="00AD6D75" w:rsidRPr="00AD6D75">
          <w:rPr>
            <w:rFonts w:ascii="Times New Roman" w:hAnsi="Times New Roman" w:cs="Times New Roman"/>
          </w:rPr>
          <w:t>Drug-drug interactions (DDIs) often lead to unexpected and adverse reactions, underscoring the critical need for their identification before market entry. However, preclinical detection of DDIs remains resource-intensive. Computational methods have demonstrated the ability to predict potential DDIs on a large scale using premarket drug properties. While many models focus on determining whether drugs interact, they frequently overlook the enhancive (positive) and depressive (negative) alterations of pharmacological effects. Furthermore, these complex DDIs are not random and may stem from the structural features of the DDI graph. Uncovering such relationships is essential for understanding the mechanisms behind DDI occurrences. Predicting comprehensive DDIs and elucidating structural patterns in the DDI graph provide crucial guidance for prescribing multiple drugs.</w:t>
        </w:r>
      </w:ins>
      <w:del w:id="38" w:author="Amin Khodamoradi" w:date="2023-12-13T14:04:00Z">
        <w:r w:rsidRPr="00343B90" w:rsidDel="00AD6D75">
          <w:rPr>
            <w:rFonts w:ascii="Times New Roman" w:hAnsi="Times New Roman" w:cs="Times New Roman"/>
          </w:rPr>
          <w:delText xml:space="preserve">Drug-drug interactions (DDIs) usually cause unexpected and even adverse drug reactions. </w:delText>
        </w:r>
      </w:del>
      <w:ins w:id="39" w:author="mcm" w:date="2023-11-10T14:26:00Z">
        <w:del w:id="40" w:author="Amin Khodamoradi" w:date="2023-12-13T14:04:00Z">
          <w:r w:rsidR="00380F04" w:rsidDel="00AD6D75">
            <w:rPr>
              <w:rFonts w:ascii="Times New Roman" w:hAnsi="Times New Roman" w:cs="Times New Roman"/>
            </w:rPr>
            <w:delText>The identification of DDIs</w:delText>
          </w:r>
        </w:del>
      </w:ins>
      <w:ins w:id="41" w:author="mcm" w:date="2023-11-10T14:27:00Z">
        <w:del w:id="42" w:author="Amin Khodamoradi" w:date="2023-12-13T14:04:00Z">
          <w:r w:rsidR="00380F04" w:rsidDel="00AD6D75">
            <w:rPr>
              <w:rFonts w:ascii="Times New Roman" w:hAnsi="Times New Roman" w:cs="Times New Roman"/>
            </w:rPr>
            <w:delText xml:space="preserve"> </w:delText>
          </w:r>
          <w:r w:rsidR="00380F04" w:rsidRPr="00343B90" w:rsidDel="00AD6D75">
            <w:rPr>
              <w:rFonts w:ascii="Times New Roman" w:hAnsi="Times New Roman" w:cs="Times New Roman"/>
            </w:rPr>
            <w:delText>before the</w:delText>
          </w:r>
          <w:r w:rsidR="00380F04" w:rsidDel="00AD6D75">
            <w:rPr>
              <w:rFonts w:ascii="Times New Roman" w:hAnsi="Times New Roman" w:cs="Times New Roman"/>
            </w:rPr>
            <w:delText>ir entry</w:delText>
          </w:r>
          <w:r w:rsidR="00380F04" w:rsidRPr="00343B90" w:rsidDel="00AD6D75">
            <w:rPr>
              <w:rFonts w:ascii="Times New Roman" w:hAnsi="Times New Roman" w:cs="Times New Roman"/>
            </w:rPr>
            <w:delText xml:space="preserve"> in the market</w:delText>
          </w:r>
        </w:del>
      </w:ins>
      <w:ins w:id="43" w:author="mcm" w:date="2023-11-10T14:26:00Z">
        <w:del w:id="44" w:author="Amin Khodamoradi" w:date="2023-12-13T14:04:00Z">
          <w:r w:rsidR="00380F04" w:rsidDel="00AD6D75">
            <w:rPr>
              <w:rFonts w:ascii="Times New Roman" w:hAnsi="Times New Roman" w:cs="Times New Roman"/>
            </w:rPr>
            <w:delText xml:space="preserve"> is of utmost importance</w:delText>
          </w:r>
        </w:del>
      </w:ins>
      <w:ins w:id="45" w:author="mcm" w:date="2023-11-10T14:27:00Z">
        <w:del w:id="46" w:author="Amin Khodamoradi" w:date="2023-12-13T14:04:00Z">
          <w:r w:rsidR="00380F04" w:rsidDel="00AD6D75">
            <w:rPr>
              <w:rFonts w:ascii="Times New Roman" w:hAnsi="Times New Roman" w:cs="Times New Roman"/>
            </w:rPr>
            <w:delText>.</w:delText>
          </w:r>
        </w:del>
      </w:ins>
      <w:ins w:id="47" w:author="mcm" w:date="2023-11-10T14:26:00Z">
        <w:del w:id="48" w:author="Amin Khodamoradi" w:date="2023-12-13T14:04:00Z">
          <w:r w:rsidR="00380F04" w:rsidDel="00AD6D75">
            <w:rPr>
              <w:rFonts w:ascii="Times New Roman" w:hAnsi="Times New Roman" w:cs="Times New Roman"/>
            </w:rPr>
            <w:delText xml:space="preserve"> </w:delText>
          </w:r>
        </w:del>
      </w:ins>
      <w:del w:id="49" w:author="Amin Khodamoradi" w:date="2023-12-13T14:04:00Z">
        <w:r w:rsidRPr="00343B90" w:rsidDel="00AD6D75">
          <w:rPr>
            <w:rFonts w:ascii="Times New Roman" w:hAnsi="Times New Roman" w:cs="Times New Roman"/>
          </w:rPr>
          <w:delText xml:space="preserve">It is important to identify DDIs before using them in the market. However, preclinical identification of DDIs </w:delText>
        </w:r>
      </w:del>
      <w:ins w:id="50" w:author="mcm" w:date="2023-11-10T14:28:00Z">
        <w:del w:id="51" w:author="Amin Khodamoradi" w:date="2023-12-13T14:04:00Z">
          <w:r w:rsidR="00380F04" w:rsidDel="00AD6D75">
            <w:rPr>
              <w:rFonts w:ascii="Times New Roman" w:hAnsi="Times New Roman" w:cs="Times New Roman"/>
            </w:rPr>
            <w:delText>remains a costly and time-consuming task</w:delText>
          </w:r>
        </w:del>
      </w:ins>
      <w:del w:id="52" w:author="Amin Khodamoradi" w:date="2023-12-13T14:04:00Z">
        <w:r w:rsidRPr="00343B90" w:rsidDel="00AD6D75">
          <w:rPr>
            <w:rFonts w:ascii="Times New Roman" w:hAnsi="Times New Roman" w:cs="Times New Roman"/>
          </w:rPr>
          <w:delText xml:space="preserve">requires much money and time. Computational approaches have exhibited their abilities to predict potential DDIs on a large scale by utilizing premarket drug properties. Nevertheless, most of them only predict whether or not one drug interacts with another, but neglect their enhancive (positive) and depressive (negative) changes of pharmacological effects. Moreover, these comprehensive DDIs do not occur at random, and </w:delText>
        </w:r>
      </w:del>
      <w:ins w:id="53" w:author="mcm" w:date="2023-11-10T14:29:00Z">
        <w:del w:id="54" w:author="Amin Khodamoradi" w:date="2023-12-13T14:04:00Z">
          <w:r w:rsidR="00380F04" w:rsidDel="00AD6D75">
            <w:rPr>
              <w:rFonts w:ascii="Times New Roman" w:hAnsi="Times New Roman" w:cs="Times New Roman"/>
            </w:rPr>
            <w:delText xml:space="preserve">may be </w:delText>
          </w:r>
        </w:del>
      </w:ins>
      <w:del w:id="55" w:author="Amin Khodamoradi" w:date="2023-12-13T14:04:00Z">
        <w:r w:rsidRPr="00343B90" w:rsidDel="00AD6D75">
          <w:rPr>
            <w:rFonts w:ascii="Times New Roman" w:hAnsi="Times New Roman" w:cs="Times New Roman"/>
          </w:rPr>
          <w:delText xml:space="preserve">derived from the structural features of the graph of DDIs. Revealing such a relationship is very </w:delText>
        </w:r>
      </w:del>
      <w:ins w:id="56" w:author="mcm" w:date="2023-11-10T14:30:00Z">
        <w:del w:id="57" w:author="Amin Khodamoradi" w:date="2023-12-13T14:04:00Z">
          <w:r w:rsidR="00380F04" w:rsidDel="00AD6D75">
            <w:rPr>
              <w:rFonts w:ascii="Times New Roman" w:hAnsi="Times New Roman" w:cs="Times New Roman"/>
            </w:rPr>
            <w:delText>key</w:delText>
          </w:r>
        </w:del>
      </w:ins>
      <w:del w:id="58" w:author="Amin Khodamoradi" w:date="2023-12-13T14:04:00Z">
        <w:r w:rsidRPr="00343B90" w:rsidDel="00AD6D75">
          <w:rPr>
            <w:rFonts w:ascii="Times New Roman" w:hAnsi="Times New Roman" w:cs="Times New Roman"/>
          </w:rPr>
          <w:delText xml:space="preserve">important, because </w:delText>
        </w:r>
      </w:del>
      <w:ins w:id="59" w:author="mcm" w:date="2023-11-10T14:30:00Z">
        <w:del w:id="60" w:author="Amin Khodamoradi" w:date="2023-12-13T14:04:00Z">
          <w:r w:rsidR="00380F04" w:rsidDel="00AD6D75">
            <w:rPr>
              <w:rFonts w:ascii="Times New Roman" w:hAnsi="Times New Roman" w:cs="Times New Roman"/>
            </w:rPr>
            <w:delText>as</w:delText>
          </w:r>
          <w:r w:rsidR="00380F04" w:rsidRPr="00343B90" w:rsidDel="00AD6D75">
            <w:rPr>
              <w:rFonts w:ascii="Times New Roman" w:hAnsi="Times New Roman" w:cs="Times New Roman"/>
            </w:rPr>
            <w:delText xml:space="preserve"> </w:delText>
          </w:r>
        </w:del>
      </w:ins>
      <w:del w:id="61" w:author="Amin Khodamoradi" w:date="2023-12-13T14:04:00Z">
        <w:r w:rsidRPr="00343B90" w:rsidDel="00AD6D75">
          <w:rPr>
            <w:rFonts w:ascii="Times New Roman" w:hAnsi="Times New Roman" w:cs="Times New Roman"/>
          </w:rPr>
          <w:delText xml:space="preserve">it </w:delText>
        </w:r>
      </w:del>
      <w:ins w:id="62" w:author="mcm" w:date="2023-11-10T14:30:00Z">
        <w:del w:id="63" w:author="Amin Khodamoradi" w:date="2023-12-13T14:04:00Z">
          <w:r w:rsidR="00380F04" w:rsidDel="00AD6D75">
            <w:rPr>
              <w:rFonts w:ascii="Times New Roman" w:hAnsi="Times New Roman" w:cs="Times New Roman"/>
            </w:rPr>
            <w:delText xml:space="preserve">allows </w:delText>
          </w:r>
        </w:del>
      </w:ins>
      <w:del w:id="64" w:author="Amin Khodamoradi" w:date="2023-12-13T14:04:00Z">
        <w:r w:rsidRPr="00343B90" w:rsidDel="00AD6D75">
          <w:rPr>
            <w:rFonts w:ascii="Times New Roman" w:hAnsi="Times New Roman" w:cs="Times New Roman"/>
          </w:rPr>
          <w:delText>is able to help</w:delText>
        </w:r>
      </w:del>
      <w:ins w:id="65" w:author="mcm" w:date="2023-11-10T14:30:00Z">
        <w:del w:id="66" w:author="Amin Khodamoradi" w:date="2023-12-13T14:04:00Z">
          <w:r w:rsidR="00380F04" w:rsidDel="00AD6D75">
            <w:rPr>
              <w:rFonts w:ascii="Times New Roman" w:hAnsi="Times New Roman" w:cs="Times New Roman"/>
            </w:rPr>
            <w:delText>to</w:delText>
          </w:r>
        </w:del>
      </w:ins>
      <w:del w:id="67" w:author="Amin Khodamoradi" w:date="2023-12-13T14:04:00Z">
        <w:r w:rsidRPr="00343B90" w:rsidDel="00AD6D75">
          <w:rPr>
            <w:rFonts w:ascii="Times New Roman" w:hAnsi="Times New Roman" w:cs="Times New Roman"/>
          </w:rPr>
          <w:delText xml:space="preserve"> understand </w:delText>
        </w:r>
      </w:del>
      <w:ins w:id="68" w:author="mcm" w:date="2023-11-10T14:30:00Z">
        <w:del w:id="69" w:author="Amin Khodamoradi" w:date="2023-12-13T14:04:00Z">
          <w:r w:rsidR="00380F04" w:rsidDel="00AD6D75">
            <w:rPr>
              <w:rFonts w:ascii="Times New Roman" w:hAnsi="Times New Roman" w:cs="Times New Roman"/>
            </w:rPr>
            <w:delText xml:space="preserve">the mechanisms </w:delText>
          </w:r>
        </w:del>
      </w:ins>
      <w:ins w:id="70" w:author="mcm" w:date="2023-11-10T14:31:00Z">
        <w:del w:id="71" w:author="Amin Khodamoradi" w:date="2023-12-13T14:04:00Z">
          <w:r w:rsidR="00380F04" w:rsidDel="00AD6D75">
            <w:rPr>
              <w:rFonts w:ascii="Times New Roman" w:hAnsi="Times New Roman" w:cs="Times New Roman"/>
            </w:rPr>
            <w:delText xml:space="preserve">for </w:delText>
          </w:r>
        </w:del>
      </w:ins>
      <w:del w:id="72" w:author="Amin Khodamoradi" w:date="2023-12-13T14:04:00Z">
        <w:r w:rsidRPr="00343B90" w:rsidDel="00AD6D75">
          <w:rPr>
            <w:rFonts w:ascii="Times New Roman" w:hAnsi="Times New Roman" w:cs="Times New Roman"/>
          </w:rPr>
          <w:delText>how DDIs occur</w:delText>
        </w:r>
      </w:del>
      <w:ins w:id="73" w:author="mcm" w:date="2023-11-10T14:31:00Z">
        <w:del w:id="74" w:author="Amin Khodamoradi" w:date="2023-12-13T14:04:00Z">
          <w:r w:rsidR="00380F04" w:rsidDel="00AD6D75">
            <w:rPr>
              <w:rFonts w:ascii="Times New Roman" w:hAnsi="Times New Roman" w:cs="Times New Roman"/>
            </w:rPr>
            <w:delText>rrance</w:delText>
          </w:r>
        </w:del>
      </w:ins>
      <w:del w:id="75" w:author="Amin Khodamoradi" w:date="2023-12-13T14:04:00Z">
        <w:r w:rsidRPr="00343B90" w:rsidDel="00AD6D75">
          <w:rPr>
            <w:rFonts w:ascii="Times New Roman" w:hAnsi="Times New Roman" w:cs="Times New Roman"/>
          </w:rPr>
          <w:delText>. Prediction of comprehensive DDIs and the discovery of structural relationships in the DDI</w:delText>
        </w:r>
      </w:del>
      <w:ins w:id="76" w:author="mcm" w:date="2023-11-10T14:31:00Z">
        <w:del w:id="77" w:author="Amin Khodamoradi" w:date="2023-12-13T14:04:00Z">
          <w:r w:rsidR="00380F04" w:rsidDel="00AD6D75">
            <w:rPr>
              <w:rFonts w:ascii="Times New Roman" w:hAnsi="Times New Roman" w:cs="Times New Roman"/>
            </w:rPr>
            <w:delText xml:space="preserve"> </w:delText>
          </w:r>
        </w:del>
      </w:ins>
    </w:p>
    <w:p w14:paraId="0680CFC3" w14:textId="6A880191" w:rsidR="008F055C" w:rsidRPr="00343B90" w:rsidRDefault="00D92642" w:rsidP="00AD6D75">
      <w:pPr>
        <w:spacing w:line="276" w:lineRule="auto"/>
        <w:jc w:val="both"/>
        <w:rPr>
          <w:rFonts w:ascii="Times New Roman" w:hAnsi="Times New Roman" w:cs="Times New Roman"/>
        </w:rPr>
      </w:pPr>
      <w:del w:id="78" w:author="Amin Khodamoradi" w:date="2023-12-13T14:04:00Z">
        <w:r w:rsidRPr="00343B90" w:rsidDel="00AD6D75">
          <w:rPr>
            <w:rFonts w:ascii="Times New Roman" w:hAnsi="Times New Roman" w:cs="Times New Roman"/>
          </w:rPr>
          <w:delText>graph play important guidance when making a prescription of multiple drugs.</w:delText>
        </w:r>
      </w:del>
    </w:p>
    <w:p w14:paraId="16AF1DD2" w14:textId="56E9E0FA"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b/>
          <w:bCs/>
        </w:rPr>
        <w:t>Results:</w:t>
      </w:r>
      <w:r w:rsidRPr="00343B90">
        <w:rPr>
          <w:rFonts w:ascii="Times New Roman" w:hAnsi="Times New Roman" w:cs="Times New Roman"/>
        </w:rPr>
        <w:t xml:space="preserve"> </w:t>
      </w:r>
      <w:ins w:id="79" w:author="Amin Khodamoradi" w:date="2023-12-13T14:05:00Z">
        <w:r w:rsidR="004B7B49" w:rsidRPr="004B7B49">
          <w:rPr>
            <w:rFonts w:ascii="Times New Roman" w:hAnsi="Times New Roman" w:cs="Times New Roman"/>
          </w:rPr>
          <w:t>In this study, we treat a set of comprehensive DDIs as a signed network and introduce the Similarity Network Fusion and Convolutional Neural Networks (SNF-CNN) model for predicting the enhancive or depressive effects of drug pairs. SNF-CNN demonstrates strong performance in depressive DDI prediction (AUC = 0.975, AUPR = 0.967), enhancive DDI prediction (AUC = 0.969, AUPR = 0.822), and Unknown DDI prediction (AUC = 0.971, AUPR = 0.948). Comparative analysis against three state-of-the-art methods on our dataset highlights the superiority of SNF-CNN.</w:t>
        </w:r>
      </w:ins>
      <w:del w:id="80" w:author="Amin Khodamoradi" w:date="2023-12-13T14:05:00Z">
        <w:r w:rsidRPr="00343B90" w:rsidDel="004B7B49">
          <w:rPr>
            <w:rFonts w:ascii="Times New Roman" w:hAnsi="Times New Roman" w:cs="Times New Roman"/>
          </w:rPr>
          <w:delText xml:space="preserve">In this work, treating a set of comprehensive DDIs as a signed network, we design a novel model </w:delText>
        </w:r>
      </w:del>
      <w:ins w:id="81" w:author="mcm" w:date="2023-11-10T14:34:00Z">
        <w:del w:id="82" w:author="Amin Khodamoradi" w:date="2023-12-13T14:05:00Z">
          <w:r w:rsidR="00380F04" w:rsidRPr="00343B90" w:rsidDel="004B7B49">
            <w:rPr>
              <w:rFonts w:ascii="Times New Roman" w:hAnsi="Times New Roman" w:cs="Times New Roman"/>
            </w:rPr>
            <w:delText xml:space="preserve">Similarity Network Fusion and Convolutional Neural Networks </w:delText>
          </w:r>
        </w:del>
      </w:ins>
      <w:del w:id="83" w:author="Amin Khodamoradi" w:date="2023-12-13T14:05:00Z">
        <w:r w:rsidRPr="00343B90" w:rsidDel="004B7B49">
          <w:rPr>
            <w:rFonts w:ascii="Times New Roman" w:hAnsi="Times New Roman" w:cs="Times New Roman"/>
          </w:rPr>
          <w:delText xml:space="preserve">(SNF-CNN) </w:delText>
        </w:r>
      </w:del>
      <w:ins w:id="84" w:author="mcm" w:date="2023-11-10T14:34:00Z">
        <w:del w:id="85" w:author="Amin Khodamoradi" w:date="2023-12-13T14:05:00Z">
          <w:r w:rsidR="00380F04" w:rsidRPr="00343B90" w:rsidDel="004B7B49">
            <w:rPr>
              <w:rFonts w:ascii="Times New Roman" w:hAnsi="Times New Roman" w:cs="Times New Roman"/>
            </w:rPr>
            <w:delText xml:space="preserve">model </w:delText>
          </w:r>
        </w:del>
      </w:ins>
      <w:del w:id="86" w:author="Amin Khodamoradi" w:date="2023-12-13T14:05:00Z">
        <w:r w:rsidRPr="00343B90" w:rsidDel="004B7B49">
          <w:rPr>
            <w:rFonts w:ascii="Times New Roman" w:hAnsi="Times New Roman" w:cs="Times New Roman"/>
          </w:rPr>
          <w:delText>for the prediction of enhancive or degressive of a pair of drugs based on similarity network fusion and convolutional neural networks. SNF-CNN achieves the depressive DDI prediction (</w:delText>
        </w:r>
        <w:r w:rsidRPr="00343B90" w:rsidDel="004B7B49">
          <w:rPr>
            <w:rFonts w:ascii="Times New Roman" w:hAnsi="Times New Roman" w:cs="Times New Roman"/>
            <w:i/>
            <w:iCs/>
          </w:rPr>
          <w:delText>AUC = 0.975 and AUPR = 0.967</w:delText>
        </w:r>
        <w:r w:rsidRPr="00343B90" w:rsidDel="004B7B49">
          <w:rPr>
            <w:rFonts w:ascii="Times New Roman" w:hAnsi="Times New Roman" w:cs="Times New Roman"/>
          </w:rPr>
          <w:delText>), enhancive DDI prediction (</w:delText>
        </w:r>
        <w:r w:rsidRPr="00343B90" w:rsidDel="004B7B49">
          <w:rPr>
            <w:rFonts w:ascii="Times New Roman" w:hAnsi="Times New Roman" w:cs="Times New Roman"/>
            <w:i/>
            <w:iCs/>
          </w:rPr>
          <w:delText>AUC = 0.969 and AUPR = 0.822</w:delText>
        </w:r>
        <w:r w:rsidRPr="00343B90" w:rsidDel="004B7B49">
          <w:rPr>
            <w:rFonts w:ascii="Times New Roman" w:hAnsi="Times New Roman" w:cs="Times New Roman"/>
          </w:rPr>
          <w:delText>) and the Unknown DDI prediction (</w:delText>
        </w:r>
        <w:r w:rsidRPr="00343B90" w:rsidDel="004B7B49">
          <w:rPr>
            <w:rFonts w:ascii="Times New Roman" w:hAnsi="Times New Roman" w:cs="Times New Roman"/>
            <w:i/>
            <w:iCs/>
          </w:rPr>
          <w:delText>AUC = 0.971 and AUPR = 0.948</w:delText>
        </w:r>
        <w:r w:rsidRPr="00343B90" w:rsidDel="004B7B49">
          <w:rPr>
            <w:rFonts w:ascii="Times New Roman" w:hAnsi="Times New Roman" w:cs="Times New Roman"/>
          </w:rPr>
          <w:delText>). Compared with three state-of-the-art methods on a dataset, SNF-CNN shows superiority.</w:delText>
        </w:r>
      </w:del>
      <w:r w:rsidRPr="00343B90">
        <w:rPr>
          <w:rFonts w:ascii="Times New Roman" w:hAnsi="Times New Roman" w:cs="Times New Roman"/>
        </w:rPr>
        <w:t xml:space="preserve"> </w:t>
      </w:r>
    </w:p>
    <w:p w14:paraId="5717BAAF" w14:textId="095CFAD6" w:rsidR="008F055C" w:rsidRPr="00343B90" w:rsidDel="004B7B49" w:rsidRDefault="00D92642" w:rsidP="004B7B49">
      <w:pPr>
        <w:spacing w:line="276" w:lineRule="auto"/>
        <w:jc w:val="both"/>
        <w:rPr>
          <w:del w:id="87" w:author="Amin Khodamoradi" w:date="2023-12-13T14:05:00Z"/>
          <w:rFonts w:ascii="Times New Roman" w:hAnsi="Times New Roman" w:cs="Times New Roman"/>
        </w:rPr>
      </w:pPr>
      <w:r w:rsidRPr="00343B90">
        <w:rPr>
          <w:rFonts w:ascii="Times New Roman" w:hAnsi="Times New Roman" w:cs="Times New Roman"/>
          <w:b/>
          <w:bCs/>
        </w:rPr>
        <w:t>Conclusions:</w:t>
      </w:r>
      <w:r w:rsidRPr="00343B90">
        <w:rPr>
          <w:rFonts w:ascii="Times New Roman" w:hAnsi="Times New Roman" w:cs="Times New Roman"/>
        </w:rPr>
        <w:t xml:space="preserve"> </w:t>
      </w:r>
      <w:ins w:id="88" w:author="Amin Khodamoradi" w:date="2023-12-13T14:05:00Z">
        <w:r w:rsidR="004B7B49" w:rsidRPr="004B7B49">
          <w:rPr>
            <w:rFonts w:ascii="Times New Roman" w:hAnsi="Times New Roman" w:cs="Times New Roman"/>
          </w:rPr>
          <w:t>This innovative approach excels not only in predicting comprehensive DDIs but also in accurately forecasting non-DDIs.</w:t>
        </w:r>
      </w:ins>
      <w:del w:id="89" w:author="Amin Khodamoradi" w:date="2023-12-13T14:05:00Z">
        <w:r w:rsidRPr="00343B90" w:rsidDel="004B7B49">
          <w:rPr>
            <w:rFonts w:ascii="Times New Roman" w:hAnsi="Times New Roman" w:cs="Times New Roman"/>
          </w:rPr>
          <w:delText xml:space="preserve">This new approach is not </w:delText>
        </w:r>
      </w:del>
      <w:ins w:id="90" w:author="mcm" w:date="2023-11-10T14:32:00Z">
        <w:del w:id="91" w:author="Amin Khodamoradi" w:date="2023-12-13T14:05:00Z">
          <w:r w:rsidR="00380F04" w:rsidDel="004B7B49">
            <w:rPr>
              <w:rFonts w:ascii="Times New Roman" w:hAnsi="Times New Roman" w:cs="Times New Roman"/>
            </w:rPr>
            <w:delText>capable</w:delText>
          </w:r>
          <w:r w:rsidR="00380F04" w:rsidRPr="00343B90" w:rsidDel="004B7B49">
            <w:rPr>
              <w:rFonts w:ascii="Times New Roman" w:hAnsi="Times New Roman" w:cs="Times New Roman"/>
            </w:rPr>
            <w:delText xml:space="preserve"> </w:delText>
          </w:r>
        </w:del>
      </w:ins>
      <w:del w:id="92" w:author="Amin Khodamoradi" w:date="2023-12-13T14:05:00Z">
        <w:r w:rsidRPr="00343B90" w:rsidDel="004B7B49">
          <w:rPr>
            <w:rFonts w:ascii="Times New Roman" w:hAnsi="Times New Roman" w:cs="Times New Roman"/>
          </w:rPr>
          <w:delText>only able to predict comprehensive DDI</w:delText>
        </w:r>
      </w:del>
      <w:ins w:id="93" w:author="mcm" w:date="2023-11-10T14:33:00Z">
        <w:del w:id="94" w:author="Amin Khodamoradi" w:date="2023-12-13T14:05:00Z">
          <w:r w:rsidR="00380F04" w:rsidDel="004B7B49">
            <w:rPr>
              <w:rFonts w:ascii="Times New Roman" w:hAnsi="Times New Roman" w:cs="Times New Roman"/>
            </w:rPr>
            <w:delText xml:space="preserve"> as well to accurately </w:delText>
          </w:r>
        </w:del>
      </w:ins>
      <w:del w:id="95" w:author="Amin Khodamoradi" w:date="2023-12-13T14:05:00Z">
        <w:r w:rsidRPr="00343B90" w:rsidDel="004B7B49">
          <w:rPr>
            <w:rFonts w:ascii="Times New Roman" w:hAnsi="Times New Roman" w:cs="Times New Roman"/>
          </w:rPr>
          <w:delText>,</w:delText>
        </w:r>
      </w:del>
    </w:p>
    <w:p w14:paraId="4461AAA9" w14:textId="5A36F4DF" w:rsidR="008F055C" w:rsidRPr="00343B90" w:rsidRDefault="00D92642" w:rsidP="004B7B49">
      <w:pPr>
        <w:spacing w:line="276" w:lineRule="auto"/>
        <w:jc w:val="both"/>
        <w:rPr>
          <w:rFonts w:ascii="Times New Roman" w:hAnsi="Times New Roman" w:cs="Times New Roman"/>
        </w:rPr>
      </w:pPr>
      <w:del w:id="96" w:author="Amin Khodamoradi" w:date="2023-12-13T14:05:00Z">
        <w:r w:rsidRPr="00343B90" w:rsidDel="004B7B49">
          <w:rPr>
            <w:rFonts w:ascii="Times New Roman" w:hAnsi="Times New Roman" w:cs="Times New Roman"/>
          </w:rPr>
          <w:delText xml:space="preserve">but also predicts non-DDI </w:delText>
        </w:r>
        <w:r w:rsidR="00AE0122" w:rsidRPr="00343B90" w:rsidDel="004B7B49">
          <w:rPr>
            <w:rFonts w:ascii="Times New Roman" w:hAnsi="Times New Roman" w:cs="Times New Roman"/>
          </w:rPr>
          <w:delText>accurately</w:delText>
        </w:r>
        <w:r w:rsidRPr="00343B90" w:rsidDel="004B7B49">
          <w:rPr>
            <w:rFonts w:ascii="Times New Roman" w:hAnsi="Times New Roman" w:cs="Times New Roman"/>
          </w:rPr>
          <w:delText>.</w:delText>
        </w:r>
      </w:del>
    </w:p>
    <w:p w14:paraId="71DCDC20" w14:textId="42123F45"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b/>
          <w:bCs/>
        </w:rPr>
        <w:t>Keywords:</w:t>
      </w:r>
      <w:r w:rsidRPr="00343B90">
        <w:rPr>
          <w:rFonts w:ascii="Times New Roman" w:hAnsi="Times New Roman" w:cs="Times New Roman"/>
        </w:rPr>
        <w:t xml:space="preserve"> </w:t>
      </w:r>
      <w:ins w:id="97" w:author="Amin Khodamoradi" w:date="2023-12-13T14:05:00Z">
        <w:r w:rsidR="004B7B49" w:rsidRPr="004B7B49">
          <w:rPr>
            <w:rFonts w:ascii="Times New Roman" w:hAnsi="Times New Roman" w:cs="Times New Roman"/>
          </w:rPr>
          <w:t>Drug-Drug Interaction; Drug Similarity; Drug Similarity Integration; Feature Selection; Recommender System</w:t>
        </w:r>
      </w:ins>
      <w:del w:id="98" w:author="Amin Khodamoradi" w:date="2023-12-13T14:05:00Z">
        <w:r w:rsidRPr="00343B90" w:rsidDel="004B7B49">
          <w:rPr>
            <w:rFonts w:ascii="Times New Roman" w:hAnsi="Times New Roman" w:cs="Times New Roman"/>
          </w:rPr>
          <w:delText>Drug-Drug Interaction; Drug Similarity; Drug Similarity Integration; Feature Selection; Recommender System</w:delText>
        </w:r>
      </w:del>
    </w:p>
    <w:p w14:paraId="40F5A372" w14:textId="77777777" w:rsidR="008F055C" w:rsidRPr="00343B90" w:rsidRDefault="008F055C">
      <w:pPr>
        <w:spacing w:line="276" w:lineRule="auto"/>
        <w:rPr>
          <w:rFonts w:ascii="Times New Roman" w:hAnsi="Times New Roman" w:cs="Times New Roman"/>
        </w:rPr>
      </w:pPr>
    </w:p>
    <w:p w14:paraId="2A8C34F1" w14:textId="77777777" w:rsidR="008F055C" w:rsidRPr="00343B90" w:rsidRDefault="008F055C">
      <w:pPr>
        <w:spacing w:line="276" w:lineRule="auto"/>
        <w:rPr>
          <w:rFonts w:ascii="Times New Roman" w:hAnsi="Times New Roman" w:cs="Times New Roman"/>
        </w:rPr>
      </w:pPr>
    </w:p>
    <w:p w14:paraId="5FD7C3F0"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b/>
          <w:bCs/>
        </w:rPr>
        <w:t>Introduction</w:t>
      </w:r>
    </w:p>
    <w:p w14:paraId="53CC4293" w14:textId="7C481F9A" w:rsidR="00E03EC1" w:rsidRDefault="00D92642" w:rsidP="00A15EED">
      <w:pPr>
        <w:spacing w:line="276" w:lineRule="auto"/>
        <w:jc w:val="both"/>
        <w:rPr>
          <w:ins w:id="99" w:author="mcm" w:date="2023-11-09T17:14:00Z"/>
          <w:rFonts w:ascii="Times New Roman" w:hAnsi="Times New Roman" w:cs="Times New Roman"/>
        </w:rPr>
      </w:pPr>
      <w:r w:rsidRPr="00343B90">
        <w:rPr>
          <w:rFonts w:ascii="Times New Roman" w:hAnsi="Times New Roman" w:cs="Times New Roman"/>
        </w:rPr>
        <w:t xml:space="preserve">When two or more drugs are taken together, drugs’ effects or behaviors </w:t>
      </w:r>
      <w:del w:id="100" w:author="mcm" w:date="2023-11-10T14:35:00Z">
        <w:r w:rsidRPr="00343B90" w:rsidDel="00380F04">
          <w:rPr>
            <w:rFonts w:ascii="Times New Roman" w:hAnsi="Times New Roman" w:cs="Times New Roman"/>
          </w:rPr>
          <w:delText xml:space="preserve">are </w:delText>
        </w:r>
      </w:del>
      <w:ins w:id="101" w:author="mcm" w:date="2023-11-10T14:35:00Z">
        <w:r w:rsidR="00380F04">
          <w:rPr>
            <w:rFonts w:ascii="Times New Roman" w:hAnsi="Times New Roman" w:cs="Times New Roman"/>
          </w:rPr>
          <w:t>might be</w:t>
        </w:r>
        <w:r w:rsidR="00380F04" w:rsidRPr="00343B90">
          <w:rPr>
            <w:rFonts w:ascii="Times New Roman" w:hAnsi="Times New Roman" w:cs="Times New Roman"/>
          </w:rPr>
          <w:t xml:space="preserve"> </w:t>
        </w:r>
      </w:ins>
      <w:r w:rsidRPr="00343B90">
        <w:rPr>
          <w:rFonts w:ascii="Times New Roman" w:hAnsi="Times New Roman" w:cs="Times New Roman"/>
        </w:rPr>
        <w:t>unexpectedly influenced by each other</w:t>
      </w:r>
      <w:customXmlInsRangeStart w:id="102" w:author="Amin Khodamoradi" w:date="2023-12-13T15:33:00Z"/>
      <w:sdt>
        <w:sdtPr>
          <w:rPr>
            <w:rFonts w:ascii="Times New Roman" w:hAnsi="Times New Roman" w:cs="Times New Roman"/>
          </w:rPr>
          <w:id w:val="1643775704"/>
          <w:citation/>
        </w:sdtPr>
        <w:sdtContent>
          <w:customXmlInsRangeEnd w:id="102"/>
          <w:ins w:id="103" w:author="Amin Khodamoradi" w:date="2023-12-13T15:33:00Z">
            <w:r w:rsidR="006465E8">
              <w:rPr>
                <w:rFonts w:ascii="Times New Roman" w:hAnsi="Times New Roman" w:cs="Times New Roman"/>
              </w:rPr>
              <w:fldChar w:fldCharType="begin"/>
            </w:r>
          </w:ins>
          <w:ins w:id="104" w:author="Amin Khodamoradi" w:date="2023-12-13T15:57:00Z">
            <w:r w:rsidR="006103DE">
              <w:rPr>
                <w:rFonts w:ascii="Times New Roman" w:hAnsi="Times New Roman" w:cs="Times New Roman"/>
              </w:rPr>
              <w:instrText xml:space="preserve">CITATION LCW05 \l 1033 </w:instrText>
            </w:r>
          </w:ins>
          <w:r w:rsidR="006465E8">
            <w:rPr>
              <w:rFonts w:ascii="Times New Roman" w:hAnsi="Times New Roman" w:cs="Times New Roman"/>
            </w:rPr>
            <w:fldChar w:fldCharType="separate"/>
          </w:r>
          <w:r w:rsidR="00C03315">
            <w:rPr>
              <w:rFonts w:ascii="Times New Roman" w:hAnsi="Times New Roman" w:cs="Times New Roman"/>
              <w:noProof/>
            </w:rPr>
            <w:t xml:space="preserve"> </w:t>
          </w:r>
          <w:r w:rsidR="00C03315" w:rsidRPr="00C03315">
            <w:rPr>
              <w:rFonts w:ascii="Times New Roman" w:hAnsi="Times New Roman" w:cs="Times New Roman"/>
              <w:noProof/>
            </w:rPr>
            <w:t>[1]</w:t>
          </w:r>
          <w:ins w:id="105" w:author="Amin Khodamoradi" w:date="2023-12-13T15:33:00Z">
            <w:r w:rsidR="006465E8">
              <w:rPr>
                <w:rFonts w:ascii="Times New Roman" w:hAnsi="Times New Roman" w:cs="Times New Roman"/>
              </w:rPr>
              <w:fldChar w:fldCharType="end"/>
            </w:r>
          </w:ins>
          <w:customXmlInsRangeStart w:id="106" w:author="Amin Khodamoradi" w:date="2023-12-13T15:33:00Z"/>
        </w:sdtContent>
      </w:sdt>
      <w:customXmlInsRangeEnd w:id="106"/>
      <w:del w:id="107" w:author="Amin Khodamoradi" w:date="2023-12-13T15:30:00Z">
        <w:r w:rsidRPr="00343B90" w:rsidDel="006465E8">
          <w:rPr>
            <w:rFonts w:ascii="Times New Roman" w:hAnsi="Times New Roman" w:cs="Times New Roman"/>
          </w:rPr>
          <w:delText xml:space="preserve"> [1]</w:delText>
        </w:r>
      </w:del>
      <w:r w:rsidRPr="00343B90">
        <w:rPr>
          <w:rFonts w:ascii="Times New Roman" w:hAnsi="Times New Roman" w:cs="Times New Roman"/>
        </w:rPr>
        <w:t xml:space="preserve">. This kind of influence is termed as Drug-Drug interaction (DDI), which </w:t>
      </w:r>
      <w:del w:id="108" w:author="mcm" w:date="2023-11-10T14:35:00Z">
        <w:r w:rsidRPr="00343B90" w:rsidDel="00380F04">
          <w:rPr>
            <w:rFonts w:ascii="Times New Roman" w:hAnsi="Times New Roman" w:cs="Times New Roman"/>
          </w:rPr>
          <w:delText xml:space="preserve">would </w:delText>
        </w:r>
      </w:del>
      <w:ins w:id="109" w:author="mcm" w:date="2023-11-10T14:35:00Z">
        <w:r w:rsidR="00380F04">
          <w:rPr>
            <w:rFonts w:ascii="Times New Roman" w:hAnsi="Times New Roman" w:cs="Times New Roman"/>
          </w:rPr>
          <w:t>may</w:t>
        </w:r>
        <w:r w:rsidR="00380F04" w:rsidRPr="00343B90">
          <w:rPr>
            <w:rFonts w:ascii="Times New Roman" w:hAnsi="Times New Roman" w:cs="Times New Roman"/>
          </w:rPr>
          <w:t xml:space="preserve"> </w:t>
        </w:r>
      </w:ins>
      <w:r w:rsidRPr="00343B90">
        <w:rPr>
          <w:rFonts w:ascii="Times New Roman" w:hAnsi="Times New Roman" w:cs="Times New Roman"/>
        </w:rPr>
        <w:t xml:space="preserve">reduce drug efficacy, increase unexpected toxicity, or induce other adverse drug reactions between the co-prescribed drugs. As the number of approved drugs increases, the number of drug-unidentified DDIs is rapidly increasing, such that among approved small molecular drugs in </w:t>
      </w:r>
      <w:proofErr w:type="spellStart"/>
      <w:r w:rsidRPr="00343B90">
        <w:rPr>
          <w:rFonts w:ascii="Times New Roman" w:hAnsi="Times New Roman" w:cs="Times New Roman"/>
        </w:rPr>
        <w:t>Drug</w:t>
      </w:r>
      <w:del w:id="110" w:author="mcm" w:date="2023-11-10T14:37:00Z">
        <w:r w:rsidRPr="00343B90" w:rsidDel="00380F04">
          <w:rPr>
            <w:rFonts w:ascii="Times New Roman" w:hAnsi="Times New Roman" w:cs="Times New Roman"/>
          </w:rPr>
          <w:delText xml:space="preserve"> </w:delText>
        </w:r>
      </w:del>
      <w:r w:rsidRPr="00343B90">
        <w:rPr>
          <w:rFonts w:ascii="Times New Roman" w:hAnsi="Times New Roman" w:cs="Times New Roman"/>
        </w:rPr>
        <w:t>Bank</w:t>
      </w:r>
      <w:proofErr w:type="spellEnd"/>
      <w:ins w:id="111" w:author="mcm" w:date="2023-11-10T14:36:00Z">
        <w:r w:rsidR="00380F04">
          <w:rPr>
            <w:rStyle w:val="FootnoteReference"/>
            <w:rFonts w:ascii="Times New Roman" w:hAnsi="Times New Roman" w:cs="Times New Roman"/>
          </w:rPr>
          <w:footnoteReference w:id="1"/>
        </w:r>
      </w:ins>
      <w:r w:rsidRPr="00343B90">
        <w:rPr>
          <w:rFonts w:ascii="Times New Roman" w:hAnsi="Times New Roman" w:cs="Times New Roman"/>
        </w:rPr>
        <w:t>, on average, 15 out of every 100 drug pairs have known DDIs</w:t>
      </w:r>
      <w:del w:id="114" w:author="Amin Khodamoradi" w:date="2023-12-13T15:38:00Z">
        <w:r w:rsidRPr="00343B90" w:rsidDel="00C46B73">
          <w:rPr>
            <w:rFonts w:ascii="Times New Roman" w:hAnsi="Times New Roman" w:cs="Times New Roman"/>
          </w:rPr>
          <w:delText xml:space="preserve"> </w:delText>
        </w:r>
      </w:del>
      <w:del w:id="115" w:author="Amin Khodamoradi" w:date="2023-12-13T15:37:00Z">
        <w:r w:rsidRPr="00343B90" w:rsidDel="00C46B73">
          <w:rPr>
            <w:rFonts w:ascii="Times New Roman" w:hAnsi="Times New Roman" w:cs="Times New Roman"/>
          </w:rPr>
          <w:delText>[2</w:delText>
        </w:r>
      </w:del>
      <w:customXmlInsRangeStart w:id="116" w:author="Amin Khodamoradi" w:date="2023-12-13T15:37:00Z"/>
      <w:sdt>
        <w:sdtPr>
          <w:rPr>
            <w:rFonts w:ascii="Times New Roman" w:hAnsi="Times New Roman" w:cs="Times New Roman"/>
          </w:rPr>
          <w:id w:val="1999459317"/>
          <w:citation/>
        </w:sdtPr>
        <w:sdtContent>
          <w:customXmlInsRangeEnd w:id="116"/>
          <w:ins w:id="117" w:author="Amin Khodamoradi" w:date="2023-12-13T15:37:00Z">
            <w:r w:rsidR="00C46B73">
              <w:rPr>
                <w:rFonts w:ascii="Times New Roman" w:hAnsi="Times New Roman" w:cs="Times New Roman"/>
              </w:rPr>
              <w:fldChar w:fldCharType="begin"/>
            </w:r>
          </w:ins>
          <w:ins w:id="118" w:author="Amin Khodamoradi" w:date="2023-12-13T15:42:00Z">
            <w:r w:rsidR="00BB32F4">
              <w:rPr>
                <w:rFonts w:ascii="Times New Roman" w:hAnsi="Times New Roman" w:cs="Times New Roman"/>
              </w:rPr>
              <w:instrText xml:space="preserve">CITATION Law14 \l 1033 </w:instrText>
            </w:r>
          </w:ins>
          <w:r w:rsidR="00C46B73">
            <w:rPr>
              <w:rFonts w:ascii="Times New Roman" w:hAnsi="Times New Roman" w:cs="Times New Roman"/>
            </w:rPr>
            <w:fldChar w:fldCharType="separate"/>
          </w:r>
          <w:r w:rsidR="00C03315">
            <w:rPr>
              <w:rFonts w:ascii="Times New Roman" w:hAnsi="Times New Roman" w:cs="Times New Roman"/>
              <w:noProof/>
            </w:rPr>
            <w:t xml:space="preserve"> </w:t>
          </w:r>
          <w:r w:rsidR="00C03315" w:rsidRPr="00C03315">
            <w:rPr>
              <w:rFonts w:ascii="Times New Roman" w:hAnsi="Times New Roman" w:cs="Times New Roman"/>
              <w:noProof/>
            </w:rPr>
            <w:t>[2]</w:t>
          </w:r>
          <w:ins w:id="119" w:author="Amin Khodamoradi" w:date="2023-12-13T15:37:00Z">
            <w:r w:rsidR="00C46B73">
              <w:rPr>
                <w:rFonts w:ascii="Times New Roman" w:hAnsi="Times New Roman" w:cs="Times New Roman"/>
              </w:rPr>
              <w:fldChar w:fldCharType="end"/>
            </w:r>
          </w:ins>
          <w:customXmlInsRangeStart w:id="120" w:author="Amin Khodamoradi" w:date="2023-12-13T15:37:00Z"/>
        </w:sdtContent>
      </w:sdt>
      <w:customXmlInsRangeEnd w:id="120"/>
      <w:del w:id="121" w:author="Amin Khodamoradi" w:date="2023-12-13T15:37:00Z">
        <w:r w:rsidRPr="00343B90" w:rsidDel="00C46B73">
          <w:rPr>
            <w:rFonts w:ascii="Times New Roman" w:hAnsi="Times New Roman" w:cs="Times New Roman"/>
          </w:rPr>
          <w:delText>]</w:delText>
        </w:r>
      </w:del>
      <w:r w:rsidRPr="00343B90">
        <w:rPr>
          <w:rFonts w:ascii="Times New Roman" w:hAnsi="Times New Roman" w:cs="Times New Roman"/>
        </w:rPr>
        <w:t xml:space="preserve">. The DDIs </w:t>
      </w:r>
      <w:del w:id="122" w:author="mcm" w:date="2023-11-10T14:37:00Z">
        <w:r w:rsidRPr="00343B90" w:rsidDel="00380F04">
          <w:rPr>
            <w:rFonts w:ascii="Times New Roman" w:hAnsi="Times New Roman" w:cs="Times New Roman"/>
          </w:rPr>
          <w:delText xml:space="preserve">would </w:delText>
        </w:r>
      </w:del>
      <w:ins w:id="123" w:author="mcm" w:date="2023-11-10T14:37:00Z">
        <w:r w:rsidR="00380F04">
          <w:rPr>
            <w:rFonts w:ascii="Times New Roman" w:hAnsi="Times New Roman" w:cs="Times New Roman"/>
          </w:rPr>
          <w:t>may</w:t>
        </w:r>
        <w:r w:rsidR="00380F04" w:rsidRPr="00343B90">
          <w:rPr>
            <w:rFonts w:ascii="Times New Roman" w:hAnsi="Times New Roman" w:cs="Times New Roman"/>
          </w:rPr>
          <w:t xml:space="preserve"> </w:t>
        </w:r>
      </w:ins>
      <w:r w:rsidRPr="00343B90">
        <w:rPr>
          <w:rFonts w:ascii="Times New Roman" w:hAnsi="Times New Roman" w:cs="Times New Roman"/>
        </w:rPr>
        <w:t>put patients, who are treated with multiple drugs, in an unsafe situation</w:t>
      </w:r>
      <w:ins w:id="124" w:author="Amin Khodamoradi" w:date="2023-12-15T13:11:00Z">
        <w:r w:rsidR="00C02759">
          <w:rPr>
            <w:rFonts w:ascii="Times New Roman" w:hAnsi="Times New Roman" w:cs="Times New Roman"/>
          </w:rPr>
          <w:t xml:space="preserve"> </w:t>
        </w:r>
      </w:ins>
      <w:del w:id="125" w:author="Amin Khodamoradi" w:date="2023-12-15T13:11:00Z">
        <w:r w:rsidRPr="00343B90" w:rsidDel="00C02759">
          <w:rPr>
            <w:rFonts w:ascii="Times New Roman" w:hAnsi="Times New Roman" w:cs="Times New Roman"/>
          </w:rPr>
          <w:delText xml:space="preserve"> </w:delText>
        </w:r>
      </w:del>
      <w:customXmlInsRangeStart w:id="126" w:author="Amin Khodamoradi" w:date="2023-12-13T15:44:00Z"/>
      <w:sdt>
        <w:sdtPr>
          <w:rPr>
            <w:rFonts w:ascii="Times New Roman" w:hAnsi="Times New Roman" w:cs="Times New Roman"/>
          </w:rPr>
          <w:id w:val="-1248032084"/>
          <w:citation/>
        </w:sdtPr>
        <w:sdtContent>
          <w:customXmlInsRangeEnd w:id="126"/>
          <w:ins w:id="127" w:author="Amin Khodamoradi" w:date="2023-12-13T15:44:00Z">
            <w:r w:rsidR="00BB32F4">
              <w:rPr>
                <w:rFonts w:ascii="Times New Roman" w:hAnsi="Times New Roman" w:cs="Times New Roman"/>
              </w:rPr>
              <w:fldChar w:fldCharType="begin"/>
            </w:r>
          </w:ins>
          <w:ins w:id="128" w:author="Amin Khodamoradi" w:date="2023-12-13T15:58:00Z">
            <w:r w:rsidR="006103DE">
              <w:rPr>
                <w:rFonts w:ascii="Times New Roman" w:hAnsi="Times New Roman" w:cs="Times New Roman"/>
              </w:rPr>
              <w:instrText xml:space="preserve">CITATION Lea95 \l 1033 </w:instrText>
            </w:r>
          </w:ins>
          <w:r w:rsidR="00BB32F4">
            <w:rPr>
              <w:rFonts w:ascii="Times New Roman" w:hAnsi="Times New Roman" w:cs="Times New Roman"/>
            </w:rPr>
            <w:fldChar w:fldCharType="separate"/>
          </w:r>
          <w:r w:rsidR="00C03315" w:rsidRPr="00C03315">
            <w:rPr>
              <w:rFonts w:ascii="Times New Roman" w:hAnsi="Times New Roman" w:cs="Times New Roman"/>
              <w:noProof/>
            </w:rPr>
            <w:t>[3]</w:t>
          </w:r>
          <w:ins w:id="129" w:author="Amin Khodamoradi" w:date="2023-12-13T15:44:00Z">
            <w:r w:rsidR="00BB32F4">
              <w:rPr>
                <w:rFonts w:ascii="Times New Roman" w:hAnsi="Times New Roman" w:cs="Times New Roman"/>
              </w:rPr>
              <w:fldChar w:fldCharType="end"/>
            </w:r>
          </w:ins>
          <w:customXmlInsRangeStart w:id="130" w:author="Amin Khodamoradi" w:date="2023-12-13T15:44:00Z"/>
        </w:sdtContent>
      </w:sdt>
      <w:customXmlInsRangeEnd w:id="130"/>
      <w:del w:id="131" w:author="Amin Khodamoradi" w:date="2023-12-13T15:45:00Z">
        <w:r w:rsidRPr="00343B90" w:rsidDel="00BB32F4">
          <w:rPr>
            <w:rFonts w:ascii="Times New Roman" w:hAnsi="Times New Roman" w:cs="Times New Roman"/>
          </w:rPr>
          <w:delText xml:space="preserve">[3, </w:delText>
        </w:r>
      </w:del>
      <w:customXmlInsRangeStart w:id="132" w:author="Amin Khodamoradi" w:date="2023-12-13T15:47:00Z"/>
      <w:sdt>
        <w:sdtPr>
          <w:rPr>
            <w:rFonts w:ascii="Times New Roman" w:hAnsi="Times New Roman" w:cs="Times New Roman"/>
          </w:rPr>
          <w:id w:val="111014026"/>
          <w:citation/>
        </w:sdtPr>
        <w:sdtContent>
          <w:customXmlInsRangeEnd w:id="132"/>
          <w:ins w:id="133" w:author="Amin Khodamoradi" w:date="2023-12-13T15:47:00Z">
            <w:r w:rsidR="00BB32F4">
              <w:rPr>
                <w:rFonts w:ascii="Times New Roman" w:hAnsi="Times New Roman" w:cs="Times New Roman"/>
              </w:rPr>
              <w:fldChar w:fldCharType="begin"/>
            </w:r>
          </w:ins>
          <w:ins w:id="134" w:author="Amin Khodamoradi" w:date="2023-12-13T16:00:00Z">
            <w:r w:rsidR="006103DE">
              <w:rPr>
                <w:rFonts w:ascii="Times New Roman" w:hAnsi="Times New Roman" w:cs="Times New Roman"/>
              </w:rPr>
              <w:instrText xml:space="preserve">CITATION AKa17 \l 1033 </w:instrText>
            </w:r>
          </w:ins>
          <w:r w:rsidR="00BB32F4">
            <w:rPr>
              <w:rFonts w:ascii="Times New Roman" w:hAnsi="Times New Roman" w:cs="Times New Roman"/>
            </w:rPr>
            <w:fldChar w:fldCharType="separate"/>
          </w:r>
          <w:r w:rsidR="00C03315" w:rsidRPr="00C03315">
            <w:rPr>
              <w:rFonts w:ascii="Times New Roman" w:hAnsi="Times New Roman" w:cs="Times New Roman"/>
              <w:noProof/>
            </w:rPr>
            <w:t>[4]</w:t>
          </w:r>
          <w:ins w:id="135" w:author="Amin Khodamoradi" w:date="2023-12-13T15:47:00Z">
            <w:r w:rsidR="00BB32F4">
              <w:rPr>
                <w:rFonts w:ascii="Times New Roman" w:hAnsi="Times New Roman" w:cs="Times New Roman"/>
              </w:rPr>
              <w:fldChar w:fldCharType="end"/>
            </w:r>
          </w:ins>
          <w:customXmlInsRangeStart w:id="136" w:author="Amin Khodamoradi" w:date="2023-12-13T15:47:00Z"/>
        </w:sdtContent>
      </w:sdt>
      <w:customXmlInsRangeEnd w:id="136"/>
      <w:del w:id="137" w:author="Amin Khodamoradi" w:date="2023-12-13T15:48:00Z">
        <w:r w:rsidRPr="00343B90" w:rsidDel="00BB32F4">
          <w:rPr>
            <w:rFonts w:ascii="Times New Roman" w:hAnsi="Times New Roman" w:cs="Times New Roman"/>
          </w:rPr>
          <w:delText xml:space="preserve">4, </w:delText>
        </w:r>
      </w:del>
      <w:del w:id="138" w:author="Amin Khodamoradi" w:date="2023-12-13T16:00:00Z">
        <w:r w:rsidRPr="00343B90" w:rsidDel="006103DE">
          <w:rPr>
            <w:rFonts w:ascii="Times New Roman" w:hAnsi="Times New Roman" w:cs="Times New Roman"/>
          </w:rPr>
          <w:delText xml:space="preserve">5, </w:delText>
        </w:r>
      </w:del>
      <w:del w:id="139" w:author="Amin Khodamoradi" w:date="2023-12-13T16:01:00Z">
        <w:r w:rsidRPr="00343B90" w:rsidDel="00EA7348">
          <w:rPr>
            <w:rFonts w:ascii="Times New Roman" w:hAnsi="Times New Roman" w:cs="Times New Roman"/>
          </w:rPr>
          <w:delText>6]</w:delText>
        </w:r>
      </w:del>
      <w:customXmlInsRangeStart w:id="140" w:author="Amin Khodamoradi" w:date="2023-12-13T16:02:00Z"/>
      <w:sdt>
        <w:sdtPr>
          <w:rPr>
            <w:rFonts w:ascii="Times New Roman" w:hAnsi="Times New Roman" w:cs="Times New Roman"/>
          </w:rPr>
          <w:id w:val="-568960994"/>
          <w:citation/>
        </w:sdtPr>
        <w:sdtContent>
          <w:customXmlInsRangeEnd w:id="140"/>
          <w:ins w:id="141" w:author="Amin Khodamoradi" w:date="2023-12-13T16:02:00Z">
            <w:r w:rsidR="00EA7348">
              <w:rPr>
                <w:rFonts w:ascii="Times New Roman" w:hAnsi="Times New Roman" w:cs="Times New Roman"/>
              </w:rPr>
              <w:fldChar w:fldCharType="begin"/>
            </w:r>
          </w:ins>
          <w:ins w:id="142" w:author="Amin Khodamoradi" w:date="2023-12-13T16:08:00Z">
            <w:r w:rsidR="00733659">
              <w:rPr>
                <w:rFonts w:ascii="Times New Roman" w:hAnsi="Times New Roman" w:cs="Times New Roman"/>
              </w:rPr>
              <w:instrText xml:space="preserve">CITATION Gia \l 1033 </w:instrText>
            </w:r>
          </w:ins>
          <w:r w:rsidR="00EA7348">
            <w:rPr>
              <w:rFonts w:ascii="Times New Roman" w:hAnsi="Times New Roman" w:cs="Times New Roman"/>
            </w:rPr>
            <w:fldChar w:fldCharType="separate"/>
          </w:r>
          <w:r w:rsidR="00C03315">
            <w:rPr>
              <w:rFonts w:ascii="Times New Roman" w:hAnsi="Times New Roman" w:cs="Times New Roman"/>
              <w:noProof/>
            </w:rPr>
            <w:t xml:space="preserve"> </w:t>
          </w:r>
          <w:r w:rsidR="00C03315" w:rsidRPr="00C03315">
            <w:rPr>
              <w:rFonts w:ascii="Times New Roman" w:hAnsi="Times New Roman" w:cs="Times New Roman"/>
              <w:noProof/>
            </w:rPr>
            <w:t>[5]</w:t>
          </w:r>
          <w:ins w:id="143" w:author="Amin Khodamoradi" w:date="2023-12-13T16:02:00Z">
            <w:r w:rsidR="00EA7348">
              <w:rPr>
                <w:rFonts w:ascii="Times New Roman" w:hAnsi="Times New Roman" w:cs="Times New Roman"/>
              </w:rPr>
              <w:fldChar w:fldCharType="end"/>
            </w:r>
          </w:ins>
          <w:customXmlInsRangeStart w:id="144" w:author="Amin Khodamoradi" w:date="2023-12-13T16:02:00Z"/>
        </w:sdtContent>
      </w:sdt>
      <w:customXmlInsRangeEnd w:id="144"/>
      <w:r w:rsidRPr="00343B90">
        <w:rPr>
          <w:rFonts w:ascii="Times New Roman" w:hAnsi="Times New Roman" w:cs="Times New Roman"/>
        </w:rPr>
        <w:t xml:space="preserve">. Understanding DDI is the first step in drug combinations, which </w:t>
      </w:r>
      <w:r w:rsidRPr="00343B90">
        <w:rPr>
          <w:rFonts w:ascii="Times New Roman" w:hAnsi="Times New Roman" w:cs="Times New Roman"/>
        </w:rPr>
        <w:lastRenderedPageBreak/>
        <w:t>becomes one of the most promising solutions for the treatment of multi factorial complex diseases</w:t>
      </w:r>
      <w:customXmlInsRangeStart w:id="145" w:author="Amin Khodamoradi" w:date="2023-12-13T16:14:00Z"/>
      <w:sdt>
        <w:sdtPr>
          <w:rPr>
            <w:rFonts w:ascii="Times New Roman" w:hAnsi="Times New Roman" w:cs="Times New Roman"/>
          </w:rPr>
          <w:id w:val="2034367542"/>
          <w:citation/>
        </w:sdtPr>
        <w:sdtContent>
          <w:customXmlInsRangeEnd w:id="145"/>
          <w:ins w:id="146" w:author="Amin Khodamoradi" w:date="2023-12-13T16:14:00Z">
            <w:r w:rsidR="00733659">
              <w:rPr>
                <w:rFonts w:ascii="Times New Roman" w:hAnsi="Times New Roman" w:cs="Times New Roman"/>
              </w:rPr>
              <w:fldChar w:fldCharType="begin"/>
            </w:r>
            <w:r w:rsidR="00733659">
              <w:rPr>
                <w:rFonts w:ascii="Times New Roman" w:hAnsi="Times New Roman" w:cs="Times New Roman"/>
              </w:rPr>
              <w:instrText xml:space="preserve"> CITATION Xin11 \l 1033 </w:instrText>
            </w:r>
          </w:ins>
          <w:r w:rsidR="00733659">
            <w:rPr>
              <w:rFonts w:ascii="Times New Roman" w:hAnsi="Times New Roman" w:cs="Times New Roman"/>
            </w:rPr>
            <w:fldChar w:fldCharType="separate"/>
          </w:r>
          <w:r w:rsidR="00C03315">
            <w:rPr>
              <w:rFonts w:ascii="Times New Roman" w:hAnsi="Times New Roman" w:cs="Times New Roman"/>
              <w:noProof/>
            </w:rPr>
            <w:t xml:space="preserve"> </w:t>
          </w:r>
          <w:r w:rsidR="00C03315" w:rsidRPr="00C03315">
            <w:rPr>
              <w:rFonts w:ascii="Times New Roman" w:hAnsi="Times New Roman" w:cs="Times New Roman"/>
              <w:noProof/>
            </w:rPr>
            <w:t>[6]</w:t>
          </w:r>
          <w:ins w:id="147" w:author="Amin Khodamoradi" w:date="2023-12-13T16:14:00Z">
            <w:r w:rsidR="00733659">
              <w:rPr>
                <w:rFonts w:ascii="Times New Roman" w:hAnsi="Times New Roman" w:cs="Times New Roman"/>
              </w:rPr>
              <w:fldChar w:fldCharType="end"/>
            </w:r>
          </w:ins>
          <w:customXmlInsRangeStart w:id="148" w:author="Amin Khodamoradi" w:date="2023-12-13T16:14:00Z"/>
        </w:sdtContent>
      </w:sdt>
      <w:customXmlInsRangeEnd w:id="148"/>
      <w:del w:id="149" w:author="Amin Khodamoradi" w:date="2023-12-13T16:08:00Z">
        <w:r w:rsidRPr="00343B90" w:rsidDel="00733659">
          <w:rPr>
            <w:rFonts w:ascii="Times New Roman" w:hAnsi="Times New Roman" w:cs="Times New Roman"/>
          </w:rPr>
          <w:delText xml:space="preserve"> [7]</w:delText>
        </w:r>
      </w:del>
      <w:r w:rsidRPr="00343B90">
        <w:rPr>
          <w:rFonts w:ascii="Times New Roman" w:hAnsi="Times New Roman" w:cs="Times New Roman"/>
        </w:rPr>
        <w:t>. Therefore, there is an urgent need for screening and analysis of DDIs before clinical co-medications are administered. However, traditional DDI identification approaches (e.g., testing Cytochrome P450</w:t>
      </w:r>
      <w:customXmlInsRangeStart w:id="150" w:author="Amin Khodamoradi" w:date="2023-12-13T16:19:00Z"/>
      <w:sdt>
        <w:sdtPr>
          <w:rPr>
            <w:rFonts w:ascii="Times New Roman" w:hAnsi="Times New Roman" w:cs="Times New Roman"/>
          </w:rPr>
          <w:id w:val="1103688670"/>
          <w:citation/>
        </w:sdtPr>
        <w:sdtContent>
          <w:customXmlInsRangeEnd w:id="150"/>
          <w:ins w:id="151" w:author="Amin Khodamoradi" w:date="2023-12-13T16:19:00Z">
            <w:r w:rsidR="00733659">
              <w:rPr>
                <w:rFonts w:ascii="Times New Roman" w:hAnsi="Times New Roman" w:cs="Times New Roman"/>
              </w:rPr>
              <w:fldChar w:fldCharType="begin"/>
            </w:r>
            <w:r w:rsidR="00733659">
              <w:rPr>
                <w:rFonts w:ascii="Times New Roman" w:hAnsi="Times New Roman" w:cs="Times New Roman"/>
              </w:rPr>
              <w:instrText xml:space="preserve"> CITATION Vei09 \l 1033 </w:instrText>
            </w:r>
          </w:ins>
          <w:r w:rsidR="00733659">
            <w:rPr>
              <w:rFonts w:ascii="Times New Roman" w:hAnsi="Times New Roman" w:cs="Times New Roman"/>
            </w:rPr>
            <w:fldChar w:fldCharType="separate"/>
          </w:r>
          <w:r w:rsidR="00C03315">
            <w:rPr>
              <w:rFonts w:ascii="Times New Roman" w:hAnsi="Times New Roman" w:cs="Times New Roman"/>
              <w:noProof/>
            </w:rPr>
            <w:t xml:space="preserve"> </w:t>
          </w:r>
          <w:r w:rsidR="00C03315" w:rsidRPr="00C03315">
            <w:rPr>
              <w:rFonts w:ascii="Times New Roman" w:hAnsi="Times New Roman" w:cs="Times New Roman"/>
              <w:noProof/>
            </w:rPr>
            <w:t>[7]</w:t>
          </w:r>
          <w:ins w:id="152" w:author="Amin Khodamoradi" w:date="2023-12-13T16:19:00Z">
            <w:r w:rsidR="00733659">
              <w:rPr>
                <w:rFonts w:ascii="Times New Roman" w:hAnsi="Times New Roman" w:cs="Times New Roman"/>
              </w:rPr>
              <w:fldChar w:fldCharType="end"/>
            </w:r>
          </w:ins>
          <w:customXmlInsRangeStart w:id="153" w:author="Amin Khodamoradi" w:date="2023-12-13T16:19:00Z"/>
        </w:sdtContent>
      </w:sdt>
      <w:customXmlInsRangeEnd w:id="153"/>
      <w:del w:id="154" w:author="Amin Khodamoradi" w:date="2023-12-13T16:14:00Z">
        <w:r w:rsidRPr="00343B90" w:rsidDel="00733659">
          <w:rPr>
            <w:rFonts w:ascii="Times New Roman" w:hAnsi="Times New Roman" w:cs="Times New Roman"/>
          </w:rPr>
          <w:delText xml:space="preserve"> [8]</w:delText>
        </w:r>
      </w:del>
      <w:r w:rsidRPr="00343B90">
        <w:rPr>
          <w:rFonts w:ascii="Times New Roman" w:hAnsi="Times New Roman" w:cs="Times New Roman"/>
        </w:rPr>
        <w:t xml:space="preserve"> or transporter-associated interactions</w:t>
      </w:r>
      <w:customXmlInsRangeStart w:id="155" w:author="Amin Khodamoradi" w:date="2023-12-13T16:22:00Z"/>
      <w:sdt>
        <w:sdtPr>
          <w:rPr>
            <w:rFonts w:ascii="Times New Roman" w:hAnsi="Times New Roman" w:cs="Times New Roman"/>
          </w:rPr>
          <w:id w:val="-1737311115"/>
          <w:citation/>
        </w:sdtPr>
        <w:sdtContent>
          <w:customXmlInsRangeEnd w:id="155"/>
          <w:ins w:id="156" w:author="Amin Khodamoradi" w:date="2023-12-13T16:22:00Z">
            <w:r w:rsidR="0044009C">
              <w:rPr>
                <w:rFonts w:ascii="Times New Roman" w:hAnsi="Times New Roman" w:cs="Times New Roman"/>
              </w:rPr>
              <w:fldChar w:fldCharType="begin"/>
            </w:r>
            <w:r w:rsidR="0044009C">
              <w:rPr>
                <w:rFonts w:ascii="Times New Roman" w:hAnsi="Times New Roman" w:cs="Times New Roman"/>
              </w:rPr>
              <w:instrText xml:space="preserve"> CITATION SMH07 \l 1033 </w:instrText>
            </w:r>
          </w:ins>
          <w:r w:rsidR="0044009C">
            <w:rPr>
              <w:rFonts w:ascii="Times New Roman" w:hAnsi="Times New Roman" w:cs="Times New Roman"/>
            </w:rPr>
            <w:fldChar w:fldCharType="separate"/>
          </w:r>
          <w:r w:rsidR="00C03315">
            <w:rPr>
              <w:rFonts w:ascii="Times New Roman" w:hAnsi="Times New Roman" w:cs="Times New Roman"/>
              <w:noProof/>
            </w:rPr>
            <w:t xml:space="preserve"> </w:t>
          </w:r>
          <w:r w:rsidR="00C03315" w:rsidRPr="00C03315">
            <w:rPr>
              <w:rFonts w:ascii="Times New Roman" w:hAnsi="Times New Roman" w:cs="Times New Roman"/>
              <w:noProof/>
            </w:rPr>
            <w:t>[8]</w:t>
          </w:r>
          <w:ins w:id="157" w:author="Amin Khodamoradi" w:date="2023-12-13T16:22:00Z">
            <w:r w:rsidR="0044009C">
              <w:rPr>
                <w:rFonts w:ascii="Times New Roman" w:hAnsi="Times New Roman" w:cs="Times New Roman"/>
              </w:rPr>
              <w:fldChar w:fldCharType="end"/>
            </w:r>
          </w:ins>
          <w:customXmlInsRangeStart w:id="158" w:author="Amin Khodamoradi" w:date="2023-12-13T16:22:00Z"/>
        </w:sdtContent>
      </w:sdt>
      <w:customXmlInsRangeEnd w:id="158"/>
      <w:del w:id="159" w:author="Amin Khodamoradi" w:date="2023-12-13T16:21:00Z">
        <w:r w:rsidRPr="00343B90" w:rsidDel="0044009C">
          <w:rPr>
            <w:rFonts w:ascii="Times New Roman" w:hAnsi="Times New Roman" w:cs="Times New Roman"/>
          </w:rPr>
          <w:delText xml:space="preserve"> </w:delText>
        </w:r>
      </w:del>
      <w:del w:id="160" w:author="Amin Khodamoradi" w:date="2023-12-13T16:19:00Z">
        <w:r w:rsidRPr="00343B90" w:rsidDel="00733659">
          <w:rPr>
            <w:rFonts w:ascii="Times New Roman" w:hAnsi="Times New Roman" w:cs="Times New Roman"/>
          </w:rPr>
          <w:delText>[9]</w:delText>
        </w:r>
      </w:del>
      <w:r w:rsidRPr="00343B90">
        <w:rPr>
          <w:rFonts w:ascii="Times New Roman" w:hAnsi="Times New Roman" w:cs="Times New Roman"/>
        </w:rPr>
        <w:t>) face challenges, such as high costs, long duration, animal welfare considerations</w:t>
      </w:r>
      <w:customXmlInsRangeStart w:id="161" w:author="Amin Khodamoradi" w:date="2023-12-13T16:28:00Z"/>
      <w:sdt>
        <w:sdtPr>
          <w:rPr>
            <w:rFonts w:ascii="Times New Roman" w:hAnsi="Times New Roman" w:cs="Times New Roman"/>
          </w:rPr>
          <w:id w:val="-2023997726"/>
          <w:citation/>
        </w:sdtPr>
        <w:sdtContent>
          <w:customXmlInsRangeEnd w:id="161"/>
          <w:ins w:id="162" w:author="Amin Khodamoradi" w:date="2023-12-13T16:28:00Z">
            <w:r w:rsidR="000565DF">
              <w:rPr>
                <w:rFonts w:ascii="Times New Roman" w:hAnsi="Times New Roman" w:cs="Times New Roman"/>
              </w:rPr>
              <w:fldChar w:fldCharType="begin"/>
            </w:r>
            <w:r w:rsidR="000565DF">
              <w:rPr>
                <w:rFonts w:ascii="Times New Roman" w:hAnsi="Times New Roman" w:cs="Times New Roman"/>
              </w:rPr>
              <w:instrText xml:space="preserve"> CITATION Pin15 \l 1033 </w:instrText>
            </w:r>
          </w:ins>
          <w:r w:rsidR="000565DF">
            <w:rPr>
              <w:rFonts w:ascii="Times New Roman" w:hAnsi="Times New Roman" w:cs="Times New Roman"/>
            </w:rPr>
            <w:fldChar w:fldCharType="separate"/>
          </w:r>
          <w:r w:rsidR="00C03315">
            <w:rPr>
              <w:rFonts w:ascii="Times New Roman" w:hAnsi="Times New Roman" w:cs="Times New Roman"/>
              <w:noProof/>
            </w:rPr>
            <w:t xml:space="preserve"> </w:t>
          </w:r>
          <w:r w:rsidR="00C03315" w:rsidRPr="00C03315">
            <w:rPr>
              <w:rFonts w:ascii="Times New Roman" w:hAnsi="Times New Roman" w:cs="Times New Roman"/>
              <w:noProof/>
            </w:rPr>
            <w:t>[9]</w:t>
          </w:r>
          <w:ins w:id="163" w:author="Amin Khodamoradi" w:date="2023-12-13T16:28:00Z">
            <w:r w:rsidR="000565DF">
              <w:rPr>
                <w:rFonts w:ascii="Times New Roman" w:hAnsi="Times New Roman" w:cs="Times New Roman"/>
              </w:rPr>
              <w:fldChar w:fldCharType="end"/>
            </w:r>
          </w:ins>
          <w:customXmlInsRangeStart w:id="164" w:author="Amin Khodamoradi" w:date="2023-12-13T16:28:00Z"/>
        </w:sdtContent>
      </w:sdt>
      <w:customXmlInsRangeEnd w:id="164"/>
      <w:del w:id="165" w:author="Amin Khodamoradi" w:date="2023-12-13T16:22:00Z">
        <w:r w:rsidRPr="00343B90" w:rsidDel="00240E69">
          <w:rPr>
            <w:rFonts w:ascii="Times New Roman" w:hAnsi="Times New Roman" w:cs="Times New Roman"/>
          </w:rPr>
          <w:delText xml:space="preserve"> [10]</w:delText>
        </w:r>
      </w:del>
      <w:r w:rsidRPr="00343B90">
        <w:rPr>
          <w:rFonts w:ascii="Times New Roman" w:hAnsi="Times New Roman" w:cs="Times New Roman"/>
        </w:rPr>
        <w:t xml:space="preserve">, </w:t>
      </w:r>
      <w:del w:id="166" w:author="mcm" w:date="2023-11-10T14:40:00Z">
        <w:r w:rsidRPr="00343B90" w:rsidDel="00380F04">
          <w:rPr>
            <w:rFonts w:ascii="Times New Roman" w:hAnsi="Times New Roman" w:cs="Times New Roman"/>
          </w:rPr>
          <w:delText xml:space="preserve">the </w:delText>
        </w:r>
      </w:del>
      <w:r w:rsidRPr="00343B90">
        <w:rPr>
          <w:rFonts w:ascii="Times New Roman" w:hAnsi="Times New Roman" w:cs="Times New Roman"/>
        </w:rPr>
        <w:t xml:space="preserve">very limited number of participants in </w:t>
      </w:r>
      <w:del w:id="167" w:author="mcm" w:date="2023-11-10T14:40:00Z">
        <w:r w:rsidRPr="00343B90" w:rsidDel="00380F04">
          <w:rPr>
            <w:rFonts w:ascii="Times New Roman" w:hAnsi="Times New Roman" w:cs="Times New Roman"/>
          </w:rPr>
          <w:delText xml:space="preserve">the </w:delText>
        </w:r>
      </w:del>
      <w:r w:rsidRPr="00343B90">
        <w:rPr>
          <w:rFonts w:ascii="Times New Roman" w:hAnsi="Times New Roman" w:cs="Times New Roman"/>
        </w:rPr>
        <w:t>trial</w:t>
      </w:r>
      <w:ins w:id="168" w:author="mcm" w:date="2023-11-10T14:40:00Z">
        <w:r w:rsidR="00380F04">
          <w:rPr>
            <w:rFonts w:ascii="Times New Roman" w:hAnsi="Times New Roman" w:cs="Times New Roman"/>
          </w:rPr>
          <w:t>s</w:t>
        </w:r>
      </w:ins>
      <w:r w:rsidRPr="00343B90">
        <w:rPr>
          <w:rFonts w:ascii="Times New Roman" w:hAnsi="Times New Roman" w:cs="Times New Roman"/>
        </w:rPr>
        <w:t xml:space="preserve">, and </w:t>
      </w:r>
      <w:del w:id="169" w:author="mcm" w:date="2023-11-10T14:40:00Z">
        <w:r w:rsidRPr="00343B90" w:rsidDel="00380F04">
          <w:rPr>
            <w:rFonts w:ascii="Times New Roman" w:hAnsi="Times New Roman" w:cs="Times New Roman"/>
          </w:rPr>
          <w:delText xml:space="preserve">the </w:delText>
        </w:r>
      </w:del>
      <w:r w:rsidRPr="00343B90">
        <w:rPr>
          <w:rFonts w:ascii="Times New Roman" w:hAnsi="Times New Roman" w:cs="Times New Roman"/>
        </w:rPr>
        <w:t xml:space="preserve">great number of drug combinations under screening in clinical trials. </w:t>
      </w:r>
      <w:commentRangeStart w:id="170"/>
      <w:commentRangeStart w:id="171"/>
      <w:commentRangeStart w:id="172"/>
      <w:r w:rsidRPr="00343B90">
        <w:rPr>
          <w:rFonts w:ascii="Times New Roman" w:hAnsi="Times New Roman" w:cs="Times New Roman"/>
        </w:rPr>
        <w:t>As a result, only a few DDIs have been identified during drug development production (usually in the clinical trial phase). Some of them have been reported after drugs approved, and many have been found in post-marketing surveillance</w:t>
      </w:r>
      <w:customXmlInsRangeStart w:id="173" w:author="Amin Khodamoradi" w:date="2023-12-13T14:44:00Z"/>
      <w:sdt>
        <w:sdtPr>
          <w:rPr>
            <w:rFonts w:ascii="Times New Roman" w:hAnsi="Times New Roman" w:cs="Times New Roman"/>
          </w:rPr>
          <w:id w:val="-1642267734"/>
          <w:citation/>
        </w:sdtPr>
        <w:sdtContent>
          <w:customXmlInsRangeEnd w:id="173"/>
          <w:ins w:id="174" w:author="Amin Khodamoradi" w:date="2023-12-13T14:44:00Z">
            <w:r w:rsidR="00892F8A">
              <w:rPr>
                <w:rFonts w:ascii="Times New Roman" w:hAnsi="Times New Roman" w:cs="Times New Roman"/>
              </w:rPr>
              <w:fldChar w:fldCharType="begin"/>
            </w:r>
            <w:r w:rsidR="00892F8A">
              <w:rPr>
                <w:rFonts w:ascii="Times New Roman" w:hAnsi="Times New Roman" w:cs="Times New Roman"/>
              </w:rPr>
              <w:instrText xml:space="preserve"> CITATION Kar19 \l 1033 </w:instrText>
            </w:r>
          </w:ins>
          <w:r w:rsidR="00892F8A">
            <w:rPr>
              <w:rFonts w:ascii="Times New Roman" w:hAnsi="Times New Roman" w:cs="Times New Roman"/>
            </w:rPr>
            <w:fldChar w:fldCharType="separate"/>
          </w:r>
          <w:r w:rsidR="00C03315">
            <w:rPr>
              <w:rFonts w:ascii="Times New Roman" w:hAnsi="Times New Roman" w:cs="Times New Roman"/>
              <w:noProof/>
            </w:rPr>
            <w:t xml:space="preserve"> </w:t>
          </w:r>
          <w:r w:rsidR="00C03315" w:rsidRPr="00C03315">
            <w:rPr>
              <w:rFonts w:ascii="Times New Roman" w:hAnsi="Times New Roman" w:cs="Times New Roman"/>
              <w:noProof/>
            </w:rPr>
            <w:t>[10]</w:t>
          </w:r>
          <w:ins w:id="175" w:author="Amin Khodamoradi" w:date="2023-12-13T14:44:00Z">
            <w:r w:rsidR="00892F8A">
              <w:rPr>
                <w:rFonts w:ascii="Times New Roman" w:hAnsi="Times New Roman" w:cs="Times New Roman"/>
              </w:rPr>
              <w:fldChar w:fldCharType="end"/>
            </w:r>
          </w:ins>
          <w:customXmlInsRangeStart w:id="176" w:author="Amin Khodamoradi" w:date="2023-12-13T14:44:00Z"/>
        </w:sdtContent>
      </w:sdt>
      <w:customXmlInsRangeEnd w:id="176"/>
      <w:r w:rsidRPr="00343B90">
        <w:rPr>
          <w:rFonts w:ascii="Times New Roman" w:hAnsi="Times New Roman" w:cs="Times New Roman"/>
        </w:rPr>
        <w:t xml:space="preserve">. </w:t>
      </w:r>
      <w:commentRangeEnd w:id="170"/>
      <w:r w:rsidR="00380F04">
        <w:rPr>
          <w:rStyle w:val="CommentReference"/>
          <w:rFonts w:cs="Mangal"/>
        </w:rPr>
        <w:commentReference w:id="170"/>
      </w:r>
      <w:commentRangeEnd w:id="171"/>
      <w:r w:rsidR="00892F8A">
        <w:rPr>
          <w:rStyle w:val="CommentReference"/>
          <w:rFonts w:cs="Mangal"/>
        </w:rPr>
        <w:commentReference w:id="171"/>
      </w:r>
      <w:commentRangeEnd w:id="172"/>
      <w:r w:rsidR="00892F8A">
        <w:rPr>
          <w:rStyle w:val="CommentReference"/>
          <w:rFonts w:cs="Mangal"/>
        </w:rPr>
        <w:commentReference w:id="172"/>
      </w:r>
    </w:p>
    <w:p w14:paraId="3E69C74E" w14:textId="5A83B606" w:rsidR="00E03EC1" w:rsidRPr="00343B90" w:rsidRDefault="00E03EC1" w:rsidP="00A15EED">
      <w:pPr>
        <w:spacing w:line="276" w:lineRule="auto"/>
        <w:jc w:val="both"/>
        <w:rPr>
          <w:rFonts w:ascii="Times New Roman" w:hAnsi="Times New Roman" w:cs="Times New Roman"/>
        </w:rPr>
      </w:pPr>
      <w:ins w:id="177" w:author="mcm" w:date="2023-11-09T17:58:00Z">
        <w:r>
          <w:rPr>
            <w:rFonts w:ascii="Times New Roman" w:hAnsi="Times New Roman" w:cs="Times New Roman"/>
          </w:rPr>
          <w:t>DDIs</w:t>
        </w:r>
      </w:ins>
      <w:ins w:id="178" w:author="mcm" w:date="2023-11-09T17:15:00Z">
        <w:r w:rsidRPr="00E03EC1">
          <w:rPr>
            <w:rFonts w:ascii="Times New Roman" w:hAnsi="Times New Roman" w:cs="Times New Roman"/>
          </w:rPr>
          <w:t xml:space="preserve"> can be significantly affected by a patient's medical history </w:t>
        </w:r>
      </w:ins>
      <w:ins w:id="179" w:author="mcm" w:date="2023-11-09T17:16:00Z">
        <w:r>
          <w:rPr>
            <w:rFonts w:ascii="Times New Roman" w:hAnsi="Times New Roman" w:cs="Times New Roman"/>
          </w:rPr>
          <w:t xml:space="preserve">[a] </w:t>
        </w:r>
      </w:ins>
      <w:ins w:id="180" w:author="mcm" w:date="2023-11-09T17:15:00Z">
        <w:r w:rsidRPr="00E03EC1">
          <w:rPr>
            <w:rFonts w:ascii="Times New Roman" w:hAnsi="Times New Roman" w:cs="Times New Roman"/>
          </w:rPr>
          <w:t>and genetics</w:t>
        </w:r>
      </w:ins>
      <w:ins w:id="181" w:author="mcm" w:date="2023-11-09T17:19:00Z">
        <w:r>
          <w:rPr>
            <w:rFonts w:ascii="Times New Roman" w:hAnsi="Times New Roman" w:cs="Times New Roman"/>
          </w:rPr>
          <w:t xml:space="preserve"> [b]</w:t>
        </w:r>
      </w:ins>
      <w:ins w:id="182" w:author="mcm" w:date="2023-11-09T17:15:00Z">
        <w:r w:rsidRPr="00E03EC1">
          <w:rPr>
            <w:rFonts w:ascii="Times New Roman" w:hAnsi="Times New Roman" w:cs="Times New Roman"/>
          </w:rPr>
          <w:t>.</w:t>
        </w:r>
      </w:ins>
      <w:ins w:id="183" w:author="mcm" w:date="2023-11-09T17:23:00Z">
        <w:r>
          <w:rPr>
            <w:rFonts w:ascii="Times New Roman" w:hAnsi="Times New Roman" w:cs="Times New Roman"/>
          </w:rPr>
          <w:t xml:space="preserve"> </w:t>
        </w:r>
      </w:ins>
      <w:ins w:id="184" w:author="mcm" w:date="2023-11-09T17:41:00Z">
        <w:r>
          <w:rPr>
            <w:rFonts w:ascii="Times New Roman" w:hAnsi="Times New Roman" w:cs="Times New Roman"/>
          </w:rPr>
          <w:t>T</w:t>
        </w:r>
      </w:ins>
      <w:ins w:id="185" w:author="mcm" w:date="2023-11-09T17:30:00Z">
        <w:r>
          <w:rPr>
            <w:rFonts w:ascii="Times New Roman" w:hAnsi="Times New Roman" w:cs="Times New Roman"/>
          </w:rPr>
          <w:t>o facilita</w:t>
        </w:r>
      </w:ins>
      <w:ins w:id="186" w:author="mcm" w:date="2023-11-09T17:31:00Z">
        <w:r>
          <w:rPr>
            <w:rFonts w:ascii="Times New Roman" w:hAnsi="Times New Roman" w:cs="Times New Roman"/>
          </w:rPr>
          <w:t>te the link between these aspects, Smart4Health project</w:t>
        </w:r>
      </w:ins>
      <w:ins w:id="187" w:author="mcm" w:date="2023-11-10T14:42:00Z">
        <w:r w:rsidR="00380F04">
          <w:rPr>
            <w:rStyle w:val="FootnoteReference"/>
            <w:rFonts w:ascii="Times New Roman" w:hAnsi="Times New Roman" w:cs="Times New Roman"/>
          </w:rPr>
          <w:footnoteReference w:id="2"/>
        </w:r>
      </w:ins>
      <w:ins w:id="196" w:author="mcm" w:date="2023-11-10T14:44:00Z">
        <w:r w:rsidR="00380F04">
          <w:rPr>
            <w:rFonts w:ascii="Times New Roman" w:hAnsi="Times New Roman" w:cs="Times New Roman"/>
          </w:rPr>
          <w:t xml:space="preserve"> </w:t>
        </w:r>
      </w:ins>
      <w:ins w:id="197" w:author="mcm" w:date="2023-11-09T17:31:00Z">
        <w:r>
          <w:rPr>
            <w:rFonts w:ascii="Times New Roman" w:hAnsi="Times New Roman" w:cs="Times New Roman"/>
          </w:rPr>
          <w:t>developed two platforms: one personal</w:t>
        </w:r>
      </w:ins>
      <w:ins w:id="198" w:author="mcm" w:date="2023-11-09T18:03:00Z">
        <w:r>
          <w:rPr>
            <w:rFonts w:ascii="Times New Roman" w:hAnsi="Times New Roman" w:cs="Times New Roman"/>
          </w:rPr>
          <w:t>,</w:t>
        </w:r>
      </w:ins>
      <w:ins w:id="199" w:author="mcm" w:date="2023-11-09T17:31:00Z">
        <w:r>
          <w:rPr>
            <w:rFonts w:ascii="Times New Roman" w:hAnsi="Times New Roman" w:cs="Times New Roman"/>
          </w:rPr>
          <w:t xml:space="preserve"> containing health information from the</w:t>
        </w:r>
      </w:ins>
      <w:ins w:id="200" w:author="mcm" w:date="2023-11-09T17:32:00Z">
        <w:r>
          <w:rPr>
            <w:rFonts w:ascii="Times New Roman" w:hAnsi="Times New Roman" w:cs="Times New Roman"/>
          </w:rPr>
          <w:t xml:space="preserve"> citizen (</w:t>
        </w:r>
      </w:ins>
      <w:ins w:id="201" w:author="mcm" w:date="2023-11-09T17:31:00Z">
        <w:r>
          <w:rPr>
            <w:rFonts w:ascii="Times New Roman" w:hAnsi="Times New Roman" w:cs="Times New Roman"/>
          </w:rPr>
          <w:t>Citizen Health Data Platform</w:t>
        </w:r>
      </w:ins>
      <w:ins w:id="202" w:author="mcm" w:date="2023-11-09T17:33:00Z">
        <w:r>
          <w:rPr>
            <w:rFonts w:ascii="Times New Roman" w:hAnsi="Times New Roman" w:cs="Times New Roman"/>
          </w:rPr>
          <w:t xml:space="preserve"> </w:t>
        </w:r>
      </w:ins>
      <w:ins w:id="203" w:author="mcm" w:date="2023-11-10T14:44:00Z">
        <w:r w:rsidR="00380F04">
          <w:rPr>
            <w:rFonts w:ascii="Times New Roman" w:hAnsi="Times New Roman" w:cs="Times New Roman"/>
          </w:rPr>
          <w:t>–</w:t>
        </w:r>
      </w:ins>
      <w:ins w:id="204" w:author="mcm" w:date="2023-11-09T17:33:00Z">
        <w:r>
          <w:rPr>
            <w:rFonts w:ascii="Times New Roman" w:hAnsi="Times New Roman" w:cs="Times New Roman"/>
          </w:rPr>
          <w:t xml:space="preserve"> CHDP</w:t>
        </w:r>
      </w:ins>
      <w:ins w:id="205" w:author="mcm" w:date="2023-11-09T17:32:00Z">
        <w:r>
          <w:rPr>
            <w:rFonts w:ascii="Times New Roman" w:hAnsi="Times New Roman" w:cs="Times New Roman"/>
          </w:rPr>
          <w:t>)</w:t>
        </w:r>
      </w:ins>
      <w:ins w:id="206" w:author="mcm" w:date="2023-11-09T18:02:00Z">
        <w:r>
          <w:rPr>
            <w:rFonts w:ascii="Times New Roman" w:hAnsi="Times New Roman" w:cs="Times New Roman"/>
          </w:rPr>
          <w:t xml:space="preserve"> such as m</w:t>
        </w:r>
        <w:r w:rsidRPr="00E03EC1">
          <w:rPr>
            <w:rFonts w:ascii="Times New Roman" w:hAnsi="Times New Roman" w:cs="Times New Roman"/>
          </w:rPr>
          <w:t xml:space="preserve">edical </w:t>
        </w:r>
        <w:r>
          <w:rPr>
            <w:rFonts w:ascii="Times New Roman" w:hAnsi="Times New Roman" w:cs="Times New Roman"/>
          </w:rPr>
          <w:t>c</w:t>
        </w:r>
        <w:r w:rsidRPr="00E03EC1">
          <w:rPr>
            <w:rFonts w:ascii="Times New Roman" w:hAnsi="Times New Roman" w:cs="Times New Roman"/>
          </w:rPr>
          <w:t>onditions</w:t>
        </w:r>
        <w:r>
          <w:rPr>
            <w:rFonts w:ascii="Times New Roman" w:hAnsi="Times New Roman" w:cs="Times New Roman"/>
          </w:rPr>
          <w:t>, a</w:t>
        </w:r>
        <w:r w:rsidRPr="00E03EC1">
          <w:rPr>
            <w:rFonts w:ascii="Times New Roman" w:hAnsi="Times New Roman" w:cs="Times New Roman"/>
          </w:rPr>
          <w:t xml:space="preserve">llergies and </w:t>
        </w:r>
        <w:r>
          <w:rPr>
            <w:rFonts w:ascii="Times New Roman" w:hAnsi="Times New Roman" w:cs="Times New Roman"/>
          </w:rPr>
          <w:t>intolerances, m</w:t>
        </w:r>
        <w:r w:rsidRPr="00E03EC1">
          <w:rPr>
            <w:rFonts w:ascii="Times New Roman" w:hAnsi="Times New Roman" w:cs="Times New Roman"/>
          </w:rPr>
          <w:t xml:space="preserve">edication </w:t>
        </w:r>
        <w:r>
          <w:rPr>
            <w:rFonts w:ascii="Times New Roman" w:hAnsi="Times New Roman" w:cs="Times New Roman"/>
          </w:rPr>
          <w:t>u</w:t>
        </w:r>
        <w:r w:rsidRPr="00E03EC1">
          <w:rPr>
            <w:rFonts w:ascii="Times New Roman" w:hAnsi="Times New Roman" w:cs="Times New Roman"/>
          </w:rPr>
          <w:t>se</w:t>
        </w:r>
        <w:r>
          <w:rPr>
            <w:rFonts w:ascii="Times New Roman" w:hAnsi="Times New Roman" w:cs="Times New Roman"/>
          </w:rPr>
          <w:t>, as well as g</w:t>
        </w:r>
        <w:r w:rsidRPr="00E03EC1">
          <w:rPr>
            <w:rFonts w:ascii="Times New Roman" w:hAnsi="Times New Roman" w:cs="Times New Roman"/>
          </w:rPr>
          <w:t xml:space="preserve">enetic </w:t>
        </w:r>
      </w:ins>
      <w:ins w:id="207" w:author="mcm" w:date="2023-11-09T18:03:00Z">
        <w:r>
          <w:rPr>
            <w:rFonts w:ascii="Times New Roman" w:hAnsi="Times New Roman" w:cs="Times New Roman"/>
          </w:rPr>
          <w:t>data</w:t>
        </w:r>
      </w:ins>
      <w:ins w:id="208" w:author="mcm" w:date="2023-11-09T17:32:00Z">
        <w:r>
          <w:rPr>
            <w:rFonts w:ascii="Times New Roman" w:hAnsi="Times New Roman" w:cs="Times New Roman"/>
          </w:rPr>
          <w:t>,</w:t>
        </w:r>
      </w:ins>
      <w:ins w:id="209" w:author="mcm" w:date="2023-11-09T18:03:00Z">
        <w:r>
          <w:rPr>
            <w:rFonts w:ascii="Times New Roman" w:hAnsi="Times New Roman" w:cs="Times New Roman"/>
          </w:rPr>
          <w:t xml:space="preserve"> and</w:t>
        </w:r>
      </w:ins>
      <w:ins w:id="210" w:author="mcm" w:date="2023-11-09T17:32:00Z">
        <w:r>
          <w:rPr>
            <w:rFonts w:ascii="Times New Roman" w:hAnsi="Times New Roman" w:cs="Times New Roman"/>
          </w:rPr>
          <w:t xml:space="preserve"> one deidentified</w:t>
        </w:r>
      </w:ins>
      <w:ins w:id="211" w:author="mcm" w:date="2023-11-09T18:03:00Z">
        <w:r>
          <w:rPr>
            <w:rFonts w:ascii="Times New Roman" w:hAnsi="Times New Roman" w:cs="Times New Roman"/>
          </w:rPr>
          <w:t>,</w:t>
        </w:r>
      </w:ins>
      <w:ins w:id="212" w:author="mcm" w:date="2023-11-09T17:32:00Z">
        <w:r>
          <w:rPr>
            <w:rFonts w:ascii="Times New Roman" w:hAnsi="Times New Roman" w:cs="Times New Roman"/>
          </w:rPr>
          <w:t xml:space="preserve"> containing data donated for research by the citizen</w:t>
        </w:r>
      </w:ins>
      <w:ins w:id="213" w:author="mcm" w:date="2023-11-09T17:33:00Z">
        <w:r>
          <w:rPr>
            <w:rFonts w:ascii="Times New Roman" w:hAnsi="Times New Roman" w:cs="Times New Roman"/>
          </w:rPr>
          <w:t xml:space="preserve"> (Research Platform – RP)</w:t>
        </w:r>
      </w:ins>
      <w:ins w:id="214" w:author="mcm" w:date="2023-11-09T17:32:00Z">
        <w:r>
          <w:rPr>
            <w:rFonts w:ascii="Times New Roman" w:hAnsi="Times New Roman" w:cs="Times New Roman"/>
          </w:rPr>
          <w:t xml:space="preserve">. </w:t>
        </w:r>
      </w:ins>
      <w:ins w:id="215" w:author="mcm" w:date="2023-11-09T17:33:00Z">
        <w:r>
          <w:rPr>
            <w:rFonts w:ascii="Times New Roman" w:hAnsi="Times New Roman" w:cs="Times New Roman"/>
          </w:rPr>
          <w:t xml:space="preserve">While CHDP </w:t>
        </w:r>
      </w:ins>
      <w:ins w:id="216" w:author="mcm" w:date="2023-11-09T17:34:00Z">
        <w:r>
          <w:rPr>
            <w:rFonts w:ascii="Times New Roman" w:hAnsi="Times New Roman" w:cs="Times New Roman"/>
          </w:rPr>
          <w:t xml:space="preserve">adopts HL7 </w:t>
        </w:r>
      </w:ins>
      <w:ins w:id="217" w:author="mcm" w:date="2023-11-10T14:44:00Z">
        <w:r w:rsidR="00380F04">
          <w:rPr>
            <w:rFonts w:ascii="Times New Roman" w:hAnsi="Times New Roman" w:cs="Times New Roman"/>
          </w:rPr>
          <w:t>FHIR</w:t>
        </w:r>
      </w:ins>
      <w:ins w:id="218" w:author="mcm" w:date="2023-11-10T14:45:00Z">
        <w:r w:rsidR="00380F04">
          <w:rPr>
            <w:rStyle w:val="FootnoteReference"/>
            <w:rFonts w:ascii="Times New Roman" w:hAnsi="Times New Roman" w:cs="Times New Roman"/>
          </w:rPr>
          <w:footnoteReference w:id="3"/>
        </w:r>
      </w:ins>
      <w:ins w:id="223" w:author="mcm" w:date="2023-11-09T17:34:00Z">
        <w:r>
          <w:rPr>
            <w:rFonts w:ascii="Times New Roman" w:hAnsi="Times New Roman" w:cs="Times New Roman"/>
          </w:rPr>
          <w:t xml:space="preserve"> to structure collected data, RP follows OMOP CDM</w:t>
        </w:r>
      </w:ins>
      <w:ins w:id="224" w:author="mcm" w:date="2023-11-10T14:45:00Z">
        <w:r w:rsidR="00380F04">
          <w:rPr>
            <w:rStyle w:val="FootnoteReference"/>
            <w:rFonts w:ascii="Times New Roman" w:hAnsi="Times New Roman" w:cs="Times New Roman"/>
          </w:rPr>
          <w:footnoteReference w:id="4"/>
        </w:r>
      </w:ins>
      <w:ins w:id="229" w:author="mcm" w:date="2023-11-09T17:34:00Z">
        <w:r>
          <w:rPr>
            <w:rFonts w:ascii="Times New Roman" w:hAnsi="Times New Roman" w:cs="Times New Roman"/>
          </w:rPr>
          <w:t xml:space="preserve"> to convey with data coming from CHDP and make it reusable by third part</w:t>
        </w:r>
      </w:ins>
      <w:ins w:id="230" w:author="mcm" w:date="2023-11-09T17:35:00Z">
        <w:r>
          <w:rPr>
            <w:rFonts w:ascii="Times New Roman" w:hAnsi="Times New Roman" w:cs="Times New Roman"/>
          </w:rPr>
          <w:t>y research infrastructures (e.g., ELIXIR</w:t>
        </w:r>
      </w:ins>
      <w:ins w:id="231" w:author="mcm" w:date="2023-11-10T14:45:00Z">
        <w:r w:rsidR="00380F04">
          <w:rPr>
            <w:rStyle w:val="FootnoteReference"/>
            <w:rFonts w:ascii="Times New Roman" w:hAnsi="Times New Roman" w:cs="Times New Roman"/>
          </w:rPr>
          <w:footnoteReference w:id="5"/>
        </w:r>
      </w:ins>
      <w:ins w:id="236" w:author="mcm" w:date="2023-11-09T17:35:00Z">
        <w:r>
          <w:rPr>
            <w:rFonts w:ascii="Times New Roman" w:hAnsi="Times New Roman" w:cs="Times New Roman"/>
          </w:rPr>
          <w:t>). The concept of use entails the pos</w:t>
        </w:r>
      </w:ins>
      <w:ins w:id="237" w:author="mcm" w:date="2023-11-09T17:36:00Z">
        <w:r>
          <w:rPr>
            <w:rFonts w:ascii="Times New Roman" w:hAnsi="Times New Roman" w:cs="Times New Roman"/>
          </w:rPr>
          <w:t xml:space="preserve">sibility of a citizen </w:t>
        </w:r>
      </w:ins>
      <w:ins w:id="238" w:author="mcm" w:date="2023-11-10T14:47:00Z">
        <w:r w:rsidR="00380F04">
          <w:rPr>
            <w:rFonts w:ascii="Times New Roman" w:hAnsi="Times New Roman" w:cs="Times New Roman"/>
          </w:rPr>
          <w:t xml:space="preserve">to </w:t>
        </w:r>
      </w:ins>
      <w:ins w:id="239" w:author="mcm" w:date="2023-11-09T17:36:00Z">
        <w:r>
          <w:rPr>
            <w:rFonts w:ascii="Times New Roman" w:hAnsi="Times New Roman" w:cs="Times New Roman"/>
          </w:rPr>
          <w:t>collect</w:t>
        </w:r>
      </w:ins>
      <w:ins w:id="240" w:author="mcm" w:date="2023-11-10T14:47:00Z">
        <w:r w:rsidR="00380F04">
          <w:rPr>
            <w:rFonts w:ascii="Times New Roman" w:hAnsi="Times New Roman" w:cs="Times New Roman"/>
          </w:rPr>
          <w:t xml:space="preserve"> and </w:t>
        </w:r>
        <w:del w:id="241" w:author="Amin Khodamoradi" w:date="2023-12-15T12:56:00Z">
          <w:r w:rsidR="00380F04" w:rsidDel="003A01F8">
            <w:rPr>
              <w:rFonts w:ascii="Times New Roman" w:hAnsi="Times New Roman" w:cs="Times New Roman"/>
            </w:rPr>
            <w:delText>aggragate</w:delText>
          </w:r>
        </w:del>
      </w:ins>
      <w:ins w:id="242" w:author="Amin Khodamoradi" w:date="2023-12-15T12:56:00Z">
        <w:r w:rsidR="003A01F8">
          <w:rPr>
            <w:rFonts w:ascii="Times New Roman" w:hAnsi="Times New Roman" w:cs="Times New Roman"/>
          </w:rPr>
          <w:t>aggregate</w:t>
        </w:r>
      </w:ins>
      <w:ins w:id="243" w:author="mcm" w:date="2023-11-09T17:36:00Z">
        <w:r>
          <w:rPr>
            <w:rFonts w:ascii="Times New Roman" w:hAnsi="Times New Roman" w:cs="Times New Roman"/>
          </w:rPr>
          <w:t xml:space="preserve"> </w:t>
        </w:r>
      </w:ins>
      <w:ins w:id="244" w:author="mcm" w:date="2023-11-09T17:42:00Z">
        <w:r>
          <w:rPr>
            <w:rFonts w:ascii="Times New Roman" w:hAnsi="Times New Roman" w:cs="Times New Roman"/>
          </w:rPr>
          <w:t>data</w:t>
        </w:r>
      </w:ins>
      <w:ins w:id="245" w:author="mcm" w:date="2023-11-09T17:36:00Z">
        <w:r>
          <w:rPr>
            <w:rFonts w:ascii="Times New Roman" w:hAnsi="Times New Roman" w:cs="Times New Roman"/>
          </w:rPr>
          <w:t xml:space="preserve"> </w:t>
        </w:r>
      </w:ins>
      <w:ins w:id="246" w:author="mcm" w:date="2023-11-10T14:46:00Z">
        <w:r w:rsidR="00380F04">
          <w:rPr>
            <w:rFonts w:ascii="Times New Roman" w:hAnsi="Times New Roman" w:cs="Times New Roman"/>
          </w:rPr>
          <w:t xml:space="preserve">generated </w:t>
        </w:r>
      </w:ins>
      <w:ins w:id="247" w:author="mcm" w:date="2023-11-10T14:47:00Z">
        <w:r w:rsidR="00380F04">
          <w:rPr>
            <w:rFonts w:ascii="Times New Roman" w:hAnsi="Times New Roman" w:cs="Times New Roman"/>
          </w:rPr>
          <w:t>from</w:t>
        </w:r>
      </w:ins>
      <w:ins w:id="248" w:author="mcm" w:date="2023-11-10T14:46:00Z">
        <w:r w:rsidR="00380F04">
          <w:rPr>
            <w:rFonts w:ascii="Times New Roman" w:hAnsi="Times New Roman" w:cs="Times New Roman"/>
          </w:rPr>
          <w:t xml:space="preserve"> interactions with</w:t>
        </w:r>
      </w:ins>
      <w:ins w:id="249" w:author="mcm" w:date="2023-11-09T17:36:00Z">
        <w:r>
          <w:rPr>
            <w:rFonts w:ascii="Times New Roman" w:hAnsi="Times New Roman" w:cs="Times New Roman"/>
          </w:rPr>
          <w:t xml:space="preserve"> medical </w:t>
        </w:r>
      </w:ins>
      <w:ins w:id="250" w:author="mcm" w:date="2023-11-09T18:03:00Z">
        <w:r>
          <w:rPr>
            <w:rFonts w:ascii="Times New Roman" w:hAnsi="Times New Roman" w:cs="Times New Roman"/>
          </w:rPr>
          <w:t>institutions</w:t>
        </w:r>
      </w:ins>
      <w:ins w:id="251" w:author="mcm" w:date="2023-11-10T14:46:00Z">
        <w:r w:rsidR="00380F04">
          <w:rPr>
            <w:rFonts w:ascii="Times New Roman" w:hAnsi="Times New Roman" w:cs="Times New Roman"/>
          </w:rPr>
          <w:t xml:space="preserve"> (e.g., </w:t>
        </w:r>
      </w:ins>
      <w:ins w:id="252" w:author="mcm" w:date="2023-11-10T14:47:00Z">
        <w:r w:rsidR="00380F04">
          <w:rPr>
            <w:rFonts w:ascii="Times New Roman" w:hAnsi="Times New Roman" w:cs="Times New Roman"/>
          </w:rPr>
          <w:t>medication prescriptions</w:t>
        </w:r>
      </w:ins>
      <w:ins w:id="253" w:author="mcm" w:date="2023-11-10T14:46:00Z">
        <w:r w:rsidR="00380F04">
          <w:rPr>
            <w:rFonts w:ascii="Times New Roman" w:hAnsi="Times New Roman" w:cs="Times New Roman"/>
          </w:rPr>
          <w:t>, laboratory results, discharge letters, etc.)</w:t>
        </w:r>
      </w:ins>
      <w:ins w:id="254" w:author="mcm" w:date="2023-11-09T17:36:00Z">
        <w:r>
          <w:rPr>
            <w:rFonts w:ascii="Times New Roman" w:hAnsi="Times New Roman" w:cs="Times New Roman"/>
          </w:rPr>
          <w:t xml:space="preserve"> into one single, interoperable </w:t>
        </w:r>
      </w:ins>
      <w:ins w:id="255" w:author="mcm" w:date="2023-11-10T14:47:00Z">
        <w:r w:rsidR="00380F04">
          <w:rPr>
            <w:rFonts w:ascii="Times New Roman" w:hAnsi="Times New Roman" w:cs="Times New Roman"/>
          </w:rPr>
          <w:t>HER. This data may also</w:t>
        </w:r>
      </w:ins>
      <w:ins w:id="256" w:author="mcm" w:date="2023-11-09T18:04:00Z">
        <w:r>
          <w:rPr>
            <w:rFonts w:ascii="Times New Roman" w:hAnsi="Times New Roman" w:cs="Times New Roman"/>
          </w:rPr>
          <w:t xml:space="preserve"> includ</w:t>
        </w:r>
      </w:ins>
      <w:ins w:id="257" w:author="mcm" w:date="2023-11-10T14:48:00Z">
        <w:r w:rsidR="00380F04">
          <w:rPr>
            <w:rFonts w:ascii="Times New Roman" w:hAnsi="Times New Roman" w:cs="Times New Roman"/>
          </w:rPr>
          <w:t>e</w:t>
        </w:r>
      </w:ins>
      <w:ins w:id="258" w:author="mcm" w:date="2023-11-09T17:37:00Z">
        <w:r>
          <w:rPr>
            <w:rFonts w:ascii="Times New Roman" w:hAnsi="Times New Roman" w:cs="Times New Roman"/>
          </w:rPr>
          <w:t xml:space="preserve"> genetic data</w:t>
        </w:r>
      </w:ins>
      <w:ins w:id="259" w:author="mcm" w:date="2023-11-09T18:04:00Z">
        <w:r>
          <w:rPr>
            <w:rFonts w:ascii="Times New Roman" w:hAnsi="Times New Roman" w:cs="Times New Roman"/>
          </w:rPr>
          <w:t xml:space="preserve"> if available</w:t>
        </w:r>
      </w:ins>
      <w:ins w:id="260" w:author="mcm" w:date="2023-11-09T17:37:00Z">
        <w:r>
          <w:rPr>
            <w:rFonts w:ascii="Times New Roman" w:hAnsi="Times New Roman" w:cs="Times New Roman"/>
          </w:rPr>
          <w:t xml:space="preserve">. </w:t>
        </w:r>
      </w:ins>
      <w:ins w:id="261" w:author="mcm" w:date="2023-11-10T14:48:00Z">
        <w:r w:rsidR="00380F04">
          <w:rPr>
            <w:rFonts w:ascii="Times New Roman" w:hAnsi="Times New Roman" w:cs="Times New Roman"/>
          </w:rPr>
          <w:t>At citizen discretion, this data can be</w:t>
        </w:r>
      </w:ins>
      <w:ins w:id="262" w:author="mcm" w:date="2023-11-09T17:37:00Z">
        <w:r>
          <w:rPr>
            <w:rFonts w:ascii="Times New Roman" w:hAnsi="Times New Roman" w:cs="Times New Roman"/>
          </w:rPr>
          <w:t xml:space="preserve"> donat</w:t>
        </w:r>
      </w:ins>
      <w:ins w:id="263" w:author="mcm" w:date="2023-11-10T14:48:00Z">
        <w:r w:rsidR="00380F04">
          <w:rPr>
            <w:rFonts w:ascii="Times New Roman" w:hAnsi="Times New Roman" w:cs="Times New Roman"/>
          </w:rPr>
          <w:t>ed</w:t>
        </w:r>
      </w:ins>
      <w:ins w:id="264" w:author="mcm" w:date="2023-11-09T17:37:00Z">
        <w:r>
          <w:rPr>
            <w:rFonts w:ascii="Times New Roman" w:hAnsi="Times New Roman" w:cs="Times New Roman"/>
          </w:rPr>
          <w:t xml:space="preserve"> to the RP</w:t>
        </w:r>
      </w:ins>
      <w:ins w:id="265" w:author="mcm" w:date="2023-11-10T14:48:00Z">
        <w:r w:rsidR="00380F04">
          <w:rPr>
            <w:rFonts w:ascii="Times New Roman" w:hAnsi="Times New Roman" w:cs="Times New Roman"/>
          </w:rPr>
          <w:t>. In th</w:t>
        </w:r>
      </w:ins>
      <w:ins w:id="266" w:author="mcm" w:date="2023-11-10T14:49:00Z">
        <w:r w:rsidR="00380F04">
          <w:rPr>
            <w:rFonts w:ascii="Times New Roman" w:hAnsi="Times New Roman" w:cs="Times New Roman"/>
          </w:rPr>
          <w:t>e specific case of</w:t>
        </w:r>
      </w:ins>
      <w:ins w:id="267" w:author="mcm" w:date="2023-11-09T17:37:00Z">
        <w:r>
          <w:rPr>
            <w:rFonts w:ascii="Times New Roman" w:hAnsi="Times New Roman" w:cs="Times New Roman"/>
          </w:rPr>
          <w:t xml:space="preserve"> data related to medication</w:t>
        </w:r>
      </w:ins>
      <w:ins w:id="268" w:author="mcm" w:date="2023-11-09T17:40:00Z">
        <w:r>
          <w:rPr>
            <w:rFonts w:ascii="Times New Roman" w:hAnsi="Times New Roman" w:cs="Times New Roman"/>
          </w:rPr>
          <w:t xml:space="preserve"> intake</w:t>
        </w:r>
      </w:ins>
      <w:ins w:id="269" w:author="mcm" w:date="2023-11-09T17:37:00Z">
        <w:r>
          <w:rPr>
            <w:rFonts w:ascii="Times New Roman" w:hAnsi="Times New Roman" w:cs="Times New Roman"/>
          </w:rPr>
          <w:t xml:space="preserve"> </w:t>
        </w:r>
      </w:ins>
      <w:ins w:id="270" w:author="mcm" w:date="2023-11-09T17:43:00Z">
        <w:r>
          <w:rPr>
            <w:rFonts w:ascii="Times New Roman" w:hAnsi="Times New Roman" w:cs="Times New Roman"/>
          </w:rPr>
          <w:t>and</w:t>
        </w:r>
        <w:r w:rsidRPr="00E03EC1">
          <w:rPr>
            <w:rFonts w:ascii="Times New Roman" w:hAnsi="Times New Roman" w:cs="Times New Roman"/>
          </w:rPr>
          <w:t xml:space="preserve"> genetic data</w:t>
        </w:r>
      </w:ins>
      <w:ins w:id="271" w:author="mcm" w:date="2023-11-10T14:49:00Z">
        <w:r w:rsidR="00380F04">
          <w:rPr>
            <w:rFonts w:ascii="Times New Roman" w:hAnsi="Times New Roman" w:cs="Times New Roman"/>
          </w:rPr>
          <w:t>, these</w:t>
        </w:r>
      </w:ins>
      <w:ins w:id="272" w:author="mcm" w:date="2023-11-09T17:43:00Z">
        <w:r w:rsidRPr="00E03EC1">
          <w:rPr>
            <w:rFonts w:ascii="Times New Roman" w:hAnsi="Times New Roman" w:cs="Times New Roman"/>
          </w:rPr>
          <w:t xml:space="preserve"> </w:t>
        </w:r>
      </w:ins>
      <w:ins w:id="273" w:author="mcm" w:date="2023-11-10T14:49:00Z">
        <w:r w:rsidR="00380F04">
          <w:rPr>
            <w:rFonts w:ascii="Times New Roman" w:hAnsi="Times New Roman" w:cs="Times New Roman"/>
          </w:rPr>
          <w:t>are</w:t>
        </w:r>
      </w:ins>
      <w:ins w:id="274" w:author="mcm" w:date="2023-11-09T17:43:00Z">
        <w:r w:rsidRPr="00E03EC1">
          <w:rPr>
            <w:rFonts w:ascii="Times New Roman" w:hAnsi="Times New Roman" w:cs="Times New Roman"/>
          </w:rPr>
          <w:t xml:space="preserve"> linked to drug exposure and outcome data within the OMOP CDM. </w:t>
        </w:r>
      </w:ins>
      <w:ins w:id="275" w:author="mcm" w:date="2023-11-10T14:49:00Z">
        <w:r w:rsidR="00380F04">
          <w:rPr>
            <w:rFonts w:ascii="Times New Roman" w:hAnsi="Times New Roman" w:cs="Times New Roman"/>
          </w:rPr>
          <w:t xml:space="preserve">This mechanism </w:t>
        </w:r>
      </w:ins>
      <w:ins w:id="276" w:author="mcm" w:date="2023-11-10T14:51:00Z">
        <w:r w:rsidR="00380F04">
          <w:rPr>
            <w:rFonts w:ascii="Times New Roman" w:hAnsi="Times New Roman" w:cs="Times New Roman"/>
          </w:rPr>
          <w:t xml:space="preserve">has the potential to </w:t>
        </w:r>
      </w:ins>
      <w:ins w:id="277" w:author="mcm" w:date="2023-11-10T14:50:00Z">
        <w:r w:rsidR="00380F04">
          <w:rPr>
            <w:rFonts w:ascii="Times New Roman" w:hAnsi="Times New Roman" w:cs="Times New Roman"/>
          </w:rPr>
          <w:t>facilitate</w:t>
        </w:r>
      </w:ins>
      <w:ins w:id="278" w:author="mcm" w:date="2023-11-10T14:49:00Z">
        <w:r w:rsidR="00380F04">
          <w:rPr>
            <w:rFonts w:ascii="Times New Roman" w:hAnsi="Times New Roman" w:cs="Times New Roman"/>
          </w:rPr>
          <w:t xml:space="preserve"> data collection and con</w:t>
        </w:r>
      </w:ins>
      <w:ins w:id="279" w:author="mcm" w:date="2023-11-10T14:50:00Z">
        <w:r w:rsidR="00380F04">
          <w:rPr>
            <w:rFonts w:ascii="Times New Roman" w:hAnsi="Times New Roman" w:cs="Times New Roman"/>
          </w:rPr>
          <w:t>tribute for ensuring quality of the collected data. In addition, h</w:t>
        </w:r>
      </w:ins>
      <w:ins w:id="280" w:author="mcm" w:date="2023-11-09T17:46:00Z">
        <w:r>
          <w:rPr>
            <w:rFonts w:ascii="Times New Roman" w:hAnsi="Times New Roman" w:cs="Times New Roman"/>
          </w:rPr>
          <w:t>aving the citizen in the center of this process</w:t>
        </w:r>
      </w:ins>
      <w:ins w:id="281" w:author="mcm" w:date="2023-11-10T14:51:00Z">
        <w:r w:rsidR="00380F04">
          <w:rPr>
            <w:rFonts w:ascii="Times New Roman" w:hAnsi="Times New Roman" w:cs="Times New Roman"/>
          </w:rPr>
          <w:t>,</w:t>
        </w:r>
      </w:ins>
      <w:ins w:id="282" w:author="mcm" w:date="2023-11-09T17:47:00Z">
        <w:r>
          <w:rPr>
            <w:rFonts w:ascii="Times New Roman" w:hAnsi="Times New Roman" w:cs="Times New Roman"/>
          </w:rPr>
          <w:t xml:space="preserve"> </w:t>
        </w:r>
      </w:ins>
      <w:ins w:id="283" w:author="mcm" w:date="2023-11-10T14:51:00Z">
        <w:r w:rsidR="00380F04">
          <w:rPr>
            <w:rFonts w:ascii="Times New Roman" w:hAnsi="Times New Roman" w:cs="Times New Roman"/>
          </w:rPr>
          <w:t>may accelerate</w:t>
        </w:r>
      </w:ins>
      <w:ins w:id="284" w:author="mcm" w:date="2023-11-09T17:47:00Z">
        <w:r>
          <w:rPr>
            <w:rFonts w:ascii="Times New Roman" w:hAnsi="Times New Roman" w:cs="Times New Roman"/>
          </w:rPr>
          <w:t xml:space="preserve"> and expand the identification of DDIs</w:t>
        </w:r>
      </w:ins>
      <w:ins w:id="285" w:author="mcm" w:date="2023-11-09T17:48:00Z">
        <w:r>
          <w:rPr>
            <w:rFonts w:ascii="Times New Roman" w:hAnsi="Times New Roman" w:cs="Times New Roman"/>
          </w:rPr>
          <w:t xml:space="preserve"> enabling a more comprehensive understanding of their mechanism</w:t>
        </w:r>
      </w:ins>
      <w:ins w:id="286" w:author="mcm" w:date="2023-11-09T17:50:00Z">
        <w:r>
          <w:rPr>
            <w:rFonts w:ascii="Times New Roman" w:hAnsi="Times New Roman" w:cs="Times New Roman"/>
          </w:rPr>
          <w:t>s</w:t>
        </w:r>
      </w:ins>
      <w:ins w:id="287" w:author="mcm" w:date="2023-11-09T17:51:00Z">
        <w:r>
          <w:rPr>
            <w:rFonts w:ascii="Times New Roman" w:hAnsi="Times New Roman" w:cs="Times New Roman"/>
          </w:rPr>
          <w:t>.</w:t>
        </w:r>
      </w:ins>
    </w:p>
    <w:p w14:paraId="42CD2A9D" w14:textId="609ED58C" w:rsidR="008F055C" w:rsidRPr="00343B90" w:rsidRDefault="00D92642" w:rsidP="00A15EED">
      <w:pPr>
        <w:spacing w:line="276" w:lineRule="auto"/>
        <w:jc w:val="both"/>
        <w:rPr>
          <w:rFonts w:ascii="Times New Roman" w:hAnsi="Times New Roman" w:cs="Times New Roman"/>
        </w:rPr>
      </w:pPr>
      <w:r w:rsidRPr="00343B90">
        <w:rPr>
          <w:rFonts w:ascii="Times New Roman" w:hAnsi="Times New Roman" w:cs="Times New Roman"/>
        </w:rPr>
        <w:t>Computational approaches are a promising alternative to discovering potential DDIs on a large scale, and they have gained attention from academy and industry recently</w:t>
      </w:r>
      <w:customXmlInsRangeStart w:id="288" w:author="Amin Khodamoradi" w:date="2023-12-15T13:10:00Z"/>
      <w:sdt>
        <w:sdtPr>
          <w:rPr>
            <w:rFonts w:ascii="Times New Roman" w:hAnsi="Times New Roman" w:cs="Times New Roman"/>
          </w:rPr>
          <w:id w:val="-1526792508"/>
          <w:citation/>
        </w:sdtPr>
        <w:sdtContent>
          <w:customXmlInsRangeEnd w:id="288"/>
          <w:ins w:id="289" w:author="Amin Khodamoradi" w:date="2023-12-15T13:10:00Z">
            <w:r w:rsidR="00C02759">
              <w:rPr>
                <w:rFonts w:ascii="Times New Roman" w:hAnsi="Times New Roman" w:cs="Times New Roman"/>
              </w:rPr>
              <w:fldChar w:fldCharType="begin"/>
            </w:r>
            <w:r w:rsidR="00C02759">
              <w:rPr>
                <w:rFonts w:ascii="Times New Roman" w:hAnsi="Times New Roman" w:cs="Times New Roman"/>
              </w:rPr>
              <w:instrText xml:space="preserve"> CITATION Wiś16 \l 1033 </w:instrText>
            </w:r>
          </w:ins>
          <w:r w:rsidR="00C02759">
            <w:rPr>
              <w:rFonts w:ascii="Times New Roman" w:hAnsi="Times New Roman" w:cs="Times New Roman"/>
            </w:rPr>
            <w:fldChar w:fldCharType="separate"/>
          </w:r>
          <w:r w:rsidR="00C03315">
            <w:rPr>
              <w:rFonts w:ascii="Times New Roman" w:hAnsi="Times New Roman" w:cs="Times New Roman"/>
              <w:noProof/>
            </w:rPr>
            <w:t xml:space="preserve"> </w:t>
          </w:r>
          <w:r w:rsidR="00C03315" w:rsidRPr="00C03315">
            <w:rPr>
              <w:rFonts w:ascii="Times New Roman" w:hAnsi="Times New Roman" w:cs="Times New Roman"/>
              <w:noProof/>
            </w:rPr>
            <w:t>[11]</w:t>
          </w:r>
          <w:ins w:id="290" w:author="Amin Khodamoradi" w:date="2023-12-15T13:10:00Z">
            <w:r w:rsidR="00C02759">
              <w:rPr>
                <w:rFonts w:ascii="Times New Roman" w:hAnsi="Times New Roman" w:cs="Times New Roman"/>
              </w:rPr>
              <w:fldChar w:fldCharType="end"/>
            </w:r>
          </w:ins>
          <w:customXmlInsRangeStart w:id="291" w:author="Amin Khodamoradi" w:date="2023-12-15T13:10:00Z"/>
        </w:sdtContent>
      </w:sdt>
      <w:customXmlInsRangeEnd w:id="291"/>
      <w:del w:id="292" w:author="Amin Khodamoradi" w:date="2023-12-15T13:07:00Z">
        <w:r w:rsidRPr="00343B90" w:rsidDel="00C02759">
          <w:rPr>
            <w:rFonts w:ascii="Times New Roman" w:hAnsi="Times New Roman" w:cs="Times New Roman"/>
          </w:rPr>
          <w:delText xml:space="preserve"> </w:delText>
        </w:r>
      </w:del>
      <w:del w:id="293" w:author="Amin Khodamoradi" w:date="2023-12-15T13:10:00Z">
        <w:r w:rsidRPr="00343B90" w:rsidDel="00C02759">
          <w:rPr>
            <w:rFonts w:ascii="Times New Roman" w:hAnsi="Times New Roman" w:cs="Times New Roman"/>
          </w:rPr>
          <w:delText xml:space="preserve">[11, </w:delText>
        </w:r>
      </w:del>
      <w:customXmlInsRangeStart w:id="294" w:author="Amin Khodamoradi" w:date="2023-12-15T13:16:00Z"/>
      <w:sdt>
        <w:sdtPr>
          <w:rPr>
            <w:rFonts w:ascii="Times New Roman" w:hAnsi="Times New Roman" w:cs="Times New Roman"/>
          </w:rPr>
          <w:id w:val="950365362"/>
          <w:citation/>
        </w:sdtPr>
        <w:sdtContent>
          <w:customXmlInsRangeEnd w:id="294"/>
          <w:ins w:id="295" w:author="Amin Khodamoradi" w:date="2023-12-15T13:16:00Z">
            <w:r w:rsidR="004F49C9">
              <w:rPr>
                <w:rFonts w:ascii="Times New Roman" w:hAnsi="Times New Roman" w:cs="Times New Roman"/>
              </w:rPr>
              <w:fldChar w:fldCharType="begin"/>
            </w:r>
            <w:r w:rsidR="004F49C9">
              <w:rPr>
                <w:rFonts w:ascii="Times New Roman" w:hAnsi="Times New Roman" w:cs="Times New Roman"/>
              </w:rPr>
              <w:instrText xml:space="preserve"> CITATION DZh16 \l 1033 </w:instrText>
            </w:r>
          </w:ins>
          <w:r w:rsidR="004F49C9">
            <w:rPr>
              <w:rFonts w:ascii="Times New Roman" w:hAnsi="Times New Roman" w:cs="Times New Roman"/>
            </w:rPr>
            <w:fldChar w:fldCharType="separate"/>
          </w:r>
          <w:r w:rsidR="00C03315" w:rsidRPr="00C03315">
            <w:rPr>
              <w:rFonts w:ascii="Times New Roman" w:hAnsi="Times New Roman" w:cs="Times New Roman"/>
              <w:noProof/>
            </w:rPr>
            <w:t>[12]</w:t>
          </w:r>
          <w:ins w:id="296" w:author="Amin Khodamoradi" w:date="2023-12-15T13:16:00Z">
            <w:r w:rsidR="004F49C9">
              <w:rPr>
                <w:rFonts w:ascii="Times New Roman" w:hAnsi="Times New Roman" w:cs="Times New Roman"/>
              </w:rPr>
              <w:fldChar w:fldCharType="end"/>
            </w:r>
          </w:ins>
          <w:customXmlInsRangeStart w:id="297" w:author="Amin Khodamoradi" w:date="2023-12-15T13:16:00Z"/>
        </w:sdtContent>
      </w:sdt>
      <w:customXmlInsRangeEnd w:id="297"/>
      <w:del w:id="298" w:author="Amin Khodamoradi" w:date="2023-12-15T13:14:00Z">
        <w:r w:rsidRPr="00343B90" w:rsidDel="004F49C9">
          <w:rPr>
            <w:rFonts w:ascii="Times New Roman" w:hAnsi="Times New Roman" w:cs="Times New Roman"/>
          </w:rPr>
          <w:delText>1</w:delText>
        </w:r>
      </w:del>
      <w:del w:id="299" w:author="Amin Khodamoradi" w:date="2023-12-15T13:13:00Z">
        <w:r w:rsidRPr="00343B90" w:rsidDel="004F49C9">
          <w:rPr>
            <w:rFonts w:ascii="Times New Roman" w:hAnsi="Times New Roman" w:cs="Times New Roman"/>
          </w:rPr>
          <w:delText>2]</w:delText>
        </w:r>
      </w:del>
      <w:r w:rsidRPr="00343B90">
        <w:rPr>
          <w:rFonts w:ascii="Times New Roman" w:hAnsi="Times New Roman" w:cs="Times New Roman"/>
        </w:rPr>
        <w:t>. Data mining-based computational approaches have been developed to detect DDIs from various sources</w:t>
      </w:r>
      <w:customXmlInsRangeStart w:id="300" w:author="Amin Khodamoradi" w:date="2023-12-15T13:17:00Z"/>
      <w:sdt>
        <w:sdtPr>
          <w:rPr>
            <w:rFonts w:ascii="Times New Roman" w:hAnsi="Times New Roman" w:cs="Times New Roman"/>
          </w:rPr>
          <w:id w:val="1019345106"/>
          <w:citation/>
        </w:sdtPr>
        <w:sdtContent>
          <w:customXmlInsRangeEnd w:id="300"/>
          <w:ins w:id="301" w:author="Amin Khodamoradi" w:date="2023-12-15T13:17:00Z">
            <w:r w:rsidR="004F49C9">
              <w:rPr>
                <w:rFonts w:ascii="Times New Roman" w:hAnsi="Times New Roman" w:cs="Times New Roman"/>
              </w:rPr>
              <w:fldChar w:fldCharType="begin"/>
            </w:r>
            <w:r w:rsidR="004F49C9">
              <w:rPr>
                <w:rFonts w:ascii="Times New Roman" w:hAnsi="Times New Roman" w:cs="Times New Roman"/>
              </w:rPr>
              <w:instrText xml:space="preserve"> CITATION Pin15 \l 1033 </w:instrText>
            </w:r>
          </w:ins>
          <w:r w:rsidR="004F49C9">
            <w:rPr>
              <w:rFonts w:ascii="Times New Roman" w:hAnsi="Times New Roman" w:cs="Times New Roman"/>
            </w:rPr>
            <w:fldChar w:fldCharType="separate"/>
          </w:r>
          <w:r w:rsidR="00C03315">
            <w:rPr>
              <w:rFonts w:ascii="Times New Roman" w:hAnsi="Times New Roman" w:cs="Times New Roman"/>
              <w:noProof/>
            </w:rPr>
            <w:t xml:space="preserve"> </w:t>
          </w:r>
          <w:r w:rsidR="00C03315" w:rsidRPr="00C03315">
            <w:rPr>
              <w:rFonts w:ascii="Times New Roman" w:hAnsi="Times New Roman" w:cs="Times New Roman"/>
              <w:noProof/>
            </w:rPr>
            <w:t>[9]</w:t>
          </w:r>
          <w:ins w:id="302" w:author="Amin Khodamoradi" w:date="2023-12-15T13:17:00Z">
            <w:r w:rsidR="004F49C9">
              <w:rPr>
                <w:rFonts w:ascii="Times New Roman" w:hAnsi="Times New Roman" w:cs="Times New Roman"/>
              </w:rPr>
              <w:fldChar w:fldCharType="end"/>
            </w:r>
          </w:ins>
          <w:customXmlInsRangeStart w:id="303" w:author="Amin Khodamoradi" w:date="2023-12-15T13:17:00Z"/>
        </w:sdtContent>
      </w:sdt>
      <w:customXmlInsRangeEnd w:id="303"/>
      <w:del w:id="304" w:author="Amin Khodamoradi" w:date="2023-12-15T13:16:00Z">
        <w:r w:rsidRPr="00343B90" w:rsidDel="004F49C9">
          <w:rPr>
            <w:rFonts w:ascii="Times New Roman" w:hAnsi="Times New Roman" w:cs="Times New Roman"/>
          </w:rPr>
          <w:delText xml:space="preserve"> [10]</w:delText>
        </w:r>
      </w:del>
      <w:del w:id="305" w:author="mcm" w:date="2023-11-10T14:55:00Z">
        <w:r w:rsidRPr="00343B90" w:rsidDel="00380F04">
          <w:rPr>
            <w:rFonts w:ascii="Times New Roman" w:hAnsi="Times New Roman" w:cs="Times New Roman"/>
          </w:rPr>
          <w:delText xml:space="preserve"> </w:delText>
        </w:r>
      </w:del>
      <w:r w:rsidRPr="00343B90">
        <w:rPr>
          <w:rFonts w:ascii="Times New Roman" w:hAnsi="Times New Roman" w:cs="Times New Roman"/>
        </w:rPr>
        <w:t>, such as scientific literature</w:t>
      </w:r>
      <w:customXmlInsRangeStart w:id="306" w:author="Amin Khodamoradi" w:date="2023-12-15T13:21:00Z"/>
      <w:sdt>
        <w:sdtPr>
          <w:rPr>
            <w:rFonts w:ascii="Times New Roman" w:hAnsi="Times New Roman" w:cs="Times New Roman"/>
          </w:rPr>
          <w:id w:val="1567685095"/>
          <w:citation/>
        </w:sdtPr>
        <w:sdtContent>
          <w:customXmlInsRangeEnd w:id="306"/>
          <w:ins w:id="307" w:author="Amin Khodamoradi" w:date="2023-12-15T13:21:00Z">
            <w:r w:rsidR="00A0682B">
              <w:rPr>
                <w:rFonts w:ascii="Times New Roman" w:hAnsi="Times New Roman" w:cs="Times New Roman"/>
              </w:rPr>
              <w:fldChar w:fldCharType="begin"/>
            </w:r>
            <w:r w:rsidR="00A0682B">
              <w:rPr>
                <w:rFonts w:ascii="Times New Roman" w:hAnsi="Times New Roman" w:cs="Times New Roman"/>
              </w:rPr>
              <w:instrText xml:space="preserve"> CITATION QCB14 \l 1033 </w:instrText>
            </w:r>
          </w:ins>
          <w:r w:rsidR="00A0682B">
            <w:rPr>
              <w:rFonts w:ascii="Times New Roman" w:hAnsi="Times New Roman" w:cs="Times New Roman"/>
            </w:rPr>
            <w:fldChar w:fldCharType="separate"/>
          </w:r>
          <w:r w:rsidR="00C03315">
            <w:rPr>
              <w:rFonts w:ascii="Times New Roman" w:hAnsi="Times New Roman" w:cs="Times New Roman"/>
              <w:noProof/>
            </w:rPr>
            <w:t xml:space="preserve"> </w:t>
          </w:r>
          <w:r w:rsidR="00C03315" w:rsidRPr="00C03315">
            <w:rPr>
              <w:rFonts w:ascii="Times New Roman" w:hAnsi="Times New Roman" w:cs="Times New Roman"/>
              <w:noProof/>
            </w:rPr>
            <w:t>[13]</w:t>
          </w:r>
          <w:ins w:id="308" w:author="Amin Khodamoradi" w:date="2023-12-15T13:21:00Z">
            <w:r w:rsidR="00A0682B">
              <w:rPr>
                <w:rFonts w:ascii="Times New Roman" w:hAnsi="Times New Roman" w:cs="Times New Roman"/>
              </w:rPr>
              <w:fldChar w:fldCharType="end"/>
            </w:r>
          </w:ins>
          <w:customXmlInsRangeStart w:id="309" w:author="Amin Khodamoradi" w:date="2023-12-15T13:21:00Z"/>
        </w:sdtContent>
      </w:sdt>
      <w:customXmlInsRangeEnd w:id="309"/>
      <w:customXmlInsRangeStart w:id="310" w:author="Amin Khodamoradi" w:date="2023-12-15T13:25:00Z"/>
      <w:sdt>
        <w:sdtPr>
          <w:rPr>
            <w:rFonts w:ascii="Times New Roman" w:hAnsi="Times New Roman" w:cs="Times New Roman"/>
          </w:rPr>
          <w:id w:val="1773588446"/>
          <w:citation/>
        </w:sdtPr>
        <w:sdtContent>
          <w:customXmlInsRangeEnd w:id="310"/>
          <w:ins w:id="311" w:author="Amin Khodamoradi" w:date="2023-12-15T13:25:00Z">
            <w:r w:rsidR="00A0682B">
              <w:rPr>
                <w:rFonts w:ascii="Times New Roman" w:hAnsi="Times New Roman" w:cs="Times New Roman"/>
              </w:rPr>
              <w:fldChar w:fldCharType="begin"/>
            </w:r>
            <w:r w:rsidR="00A0682B">
              <w:rPr>
                <w:rFonts w:ascii="Times New Roman" w:hAnsi="Times New Roman" w:cs="Times New Roman"/>
              </w:rPr>
              <w:instrText xml:space="preserve"> CITATION YZh16 \l 1033 </w:instrText>
            </w:r>
          </w:ins>
          <w:r w:rsidR="00A0682B">
            <w:rPr>
              <w:rFonts w:ascii="Times New Roman" w:hAnsi="Times New Roman" w:cs="Times New Roman"/>
            </w:rPr>
            <w:fldChar w:fldCharType="separate"/>
          </w:r>
          <w:r w:rsidR="00C03315">
            <w:rPr>
              <w:rFonts w:ascii="Times New Roman" w:hAnsi="Times New Roman" w:cs="Times New Roman"/>
              <w:noProof/>
            </w:rPr>
            <w:t xml:space="preserve"> </w:t>
          </w:r>
          <w:r w:rsidR="00C03315" w:rsidRPr="00C03315">
            <w:rPr>
              <w:rFonts w:ascii="Times New Roman" w:hAnsi="Times New Roman" w:cs="Times New Roman"/>
              <w:noProof/>
            </w:rPr>
            <w:t>[14]</w:t>
          </w:r>
          <w:ins w:id="312" w:author="Amin Khodamoradi" w:date="2023-12-15T13:25:00Z">
            <w:r w:rsidR="00A0682B">
              <w:rPr>
                <w:rFonts w:ascii="Times New Roman" w:hAnsi="Times New Roman" w:cs="Times New Roman"/>
              </w:rPr>
              <w:fldChar w:fldCharType="end"/>
            </w:r>
          </w:ins>
          <w:customXmlInsRangeStart w:id="313" w:author="Amin Khodamoradi" w:date="2023-12-15T13:25:00Z"/>
        </w:sdtContent>
      </w:sdt>
      <w:customXmlInsRangeEnd w:id="313"/>
      <w:del w:id="314" w:author="Amin Khodamoradi" w:date="2023-12-15T13:17:00Z">
        <w:r w:rsidRPr="00343B90" w:rsidDel="00A0682B">
          <w:rPr>
            <w:rFonts w:ascii="Times New Roman" w:hAnsi="Times New Roman" w:cs="Times New Roman"/>
          </w:rPr>
          <w:delText xml:space="preserve"> </w:delText>
        </w:r>
      </w:del>
      <w:del w:id="315" w:author="Amin Khodamoradi" w:date="2023-12-15T13:21:00Z">
        <w:r w:rsidRPr="00343B90" w:rsidDel="00A0682B">
          <w:rPr>
            <w:rFonts w:ascii="Times New Roman" w:hAnsi="Times New Roman" w:cs="Times New Roman"/>
          </w:rPr>
          <w:delText>[13, 14]</w:delText>
        </w:r>
      </w:del>
      <w:del w:id="316" w:author="mcm" w:date="2023-11-10T14:55:00Z">
        <w:r w:rsidRPr="00343B90" w:rsidDel="00380F04">
          <w:rPr>
            <w:rFonts w:ascii="Times New Roman" w:hAnsi="Times New Roman" w:cs="Times New Roman"/>
          </w:rPr>
          <w:delText xml:space="preserve"> </w:delText>
        </w:r>
      </w:del>
      <w:r w:rsidRPr="00343B90">
        <w:rPr>
          <w:rFonts w:ascii="Times New Roman" w:hAnsi="Times New Roman" w:cs="Times New Roman"/>
        </w:rPr>
        <w:t>, electronic medical records</w:t>
      </w:r>
      <w:customXmlInsRangeStart w:id="317" w:author="Amin Khodamoradi" w:date="2023-12-15T13:29:00Z"/>
      <w:sdt>
        <w:sdtPr>
          <w:rPr>
            <w:rFonts w:ascii="Times New Roman" w:hAnsi="Times New Roman" w:cs="Times New Roman"/>
          </w:rPr>
          <w:id w:val="-1570412191"/>
          <w:citation/>
        </w:sdtPr>
        <w:sdtContent>
          <w:customXmlInsRangeEnd w:id="317"/>
          <w:ins w:id="318" w:author="Amin Khodamoradi" w:date="2023-12-15T13:29:00Z">
            <w:r w:rsidR="00110CBB">
              <w:rPr>
                <w:rFonts w:ascii="Times New Roman" w:hAnsi="Times New Roman" w:cs="Times New Roman"/>
              </w:rPr>
              <w:fldChar w:fldCharType="begin"/>
            </w:r>
            <w:r w:rsidR="00110CBB">
              <w:rPr>
                <w:rFonts w:ascii="Times New Roman" w:hAnsi="Times New Roman" w:cs="Times New Roman"/>
              </w:rPr>
              <w:instrText xml:space="preserve"> CITATION YYa08 \l 1033 </w:instrText>
            </w:r>
          </w:ins>
          <w:r w:rsidR="00110CBB">
            <w:rPr>
              <w:rFonts w:ascii="Times New Roman" w:hAnsi="Times New Roman" w:cs="Times New Roman"/>
            </w:rPr>
            <w:fldChar w:fldCharType="separate"/>
          </w:r>
          <w:r w:rsidR="00C03315">
            <w:rPr>
              <w:rFonts w:ascii="Times New Roman" w:hAnsi="Times New Roman" w:cs="Times New Roman"/>
              <w:noProof/>
            </w:rPr>
            <w:t xml:space="preserve"> </w:t>
          </w:r>
          <w:r w:rsidR="00C03315" w:rsidRPr="00C03315">
            <w:rPr>
              <w:rFonts w:ascii="Times New Roman" w:hAnsi="Times New Roman" w:cs="Times New Roman"/>
              <w:noProof/>
            </w:rPr>
            <w:t>[15]</w:t>
          </w:r>
          <w:ins w:id="319" w:author="Amin Khodamoradi" w:date="2023-12-15T13:29:00Z">
            <w:r w:rsidR="00110CBB">
              <w:rPr>
                <w:rFonts w:ascii="Times New Roman" w:hAnsi="Times New Roman" w:cs="Times New Roman"/>
              </w:rPr>
              <w:fldChar w:fldCharType="end"/>
            </w:r>
          </w:ins>
          <w:customXmlInsRangeStart w:id="320" w:author="Amin Khodamoradi" w:date="2023-12-15T13:29:00Z"/>
        </w:sdtContent>
      </w:sdt>
      <w:customXmlInsRangeEnd w:id="320"/>
      <w:del w:id="321" w:author="Amin Khodamoradi" w:date="2023-12-15T13:27:00Z">
        <w:r w:rsidRPr="00343B90" w:rsidDel="00BD5CD1">
          <w:rPr>
            <w:rFonts w:ascii="Times New Roman" w:hAnsi="Times New Roman" w:cs="Times New Roman"/>
          </w:rPr>
          <w:delText xml:space="preserve"> [15]</w:delText>
        </w:r>
      </w:del>
      <w:del w:id="322" w:author="mcm" w:date="2023-11-10T14:55:00Z">
        <w:r w:rsidRPr="00343B90" w:rsidDel="00380F04">
          <w:rPr>
            <w:rFonts w:ascii="Times New Roman" w:hAnsi="Times New Roman" w:cs="Times New Roman"/>
          </w:rPr>
          <w:delText xml:space="preserve"> </w:delText>
        </w:r>
      </w:del>
      <w:r w:rsidRPr="00343B90">
        <w:rPr>
          <w:rFonts w:ascii="Times New Roman" w:hAnsi="Times New Roman" w:cs="Times New Roman"/>
        </w:rPr>
        <w:t xml:space="preserve">, and the Adverse Event Reporting System of </w:t>
      </w:r>
      <w:ins w:id="323" w:author="mcm" w:date="2023-11-10T14:56:00Z">
        <w:r w:rsidR="00380F04">
          <w:rPr>
            <w:rFonts w:ascii="Times New Roman" w:hAnsi="Times New Roman" w:cs="Times New Roman"/>
          </w:rPr>
          <w:t xml:space="preserve">the Food and Drug Administration </w:t>
        </w:r>
      </w:ins>
      <w:del w:id="324" w:author="mcm" w:date="2023-11-10T14:56:00Z">
        <w:r w:rsidRPr="00343B90" w:rsidDel="00380F04">
          <w:rPr>
            <w:rFonts w:ascii="Times New Roman" w:hAnsi="Times New Roman" w:cs="Times New Roman"/>
          </w:rPr>
          <w:delText xml:space="preserve">FDA </w:delText>
        </w:r>
      </w:del>
      <w:r w:rsidRPr="00343B90">
        <w:rPr>
          <w:rFonts w:ascii="Times New Roman" w:hAnsi="Times New Roman" w:cs="Times New Roman"/>
        </w:rPr>
        <w:t>(</w:t>
      </w:r>
      <w:ins w:id="325" w:author="mcm" w:date="2023-11-10T14:56:00Z">
        <w:r w:rsidR="00380F04" w:rsidRPr="00343B90">
          <w:rPr>
            <w:rFonts w:ascii="Times New Roman" w:hAnsi="Times New Roman" w:cs="Times New Roman"/>
          </w:rPr>
          <w:t>FDA</w:t>
        </w:r>
      </w:ins>
      <w:del w:id="326" w:author="mcm" w:date="2023-11-10T14:56:00Z">
        <w:r w:rsidRPr="00343B90" w:rsidDel="00380F04">
          <w:rPr>
            <w:rFonts w:ascii="Times New Roman" w:hAnsi="Times New Roman" w:cs="Times New Roman"/>
          </w:rPr>
          <w:delText>http://www.fda.gov</w:delText>
        </w:r>
      </w:del>
      <w:ins w:id="327" w:author="mcm" w:date="2023-11-10T14:56:00Z">
        <w:r w:rsidR="00380F04">
          <w:rPr>
            <w:rStyle w:val="FootnoteReference"/>
            <w:rFonts w:ascii="Times New Roman" w:hAnsi="Times New Roman" w:cs="Times New Roman"/>
          </w:rPr>
          <w:footnoteReference w:id="6"/>
        </w:r>
      </w:ins>
      <w:r w:rsidRPr="00343B90">
        <w:rPr>
          <w:rFonts w:ascii="Times New Roman" w:hAnsi="Times New Roman" w:cs="Times New Roman"/>
        </w:rPr>
        <w:t>). These approaches rely on post-market clinical evidence</w:t>
      </w:r>
      <w:ins w:id="332" w:author="mcm" w:date="2023-11-10T14:56:00Z">
        <w:r w:rsidR="00380F04">
          <w:rPr>
            <w:rFonts w:ascii="Times New Roman" w:hAnsi="Times New Roman" w:cs="Times New Roman"/>
          </w:rPr>
          <w:t>, thus</w:t>
        </w:r>
      </w:ins>
      <w:del w:id="333" w:author="mcm" w:date="2023-11-10T14:56:00Z">
        <w:r w:rsidRPr="00343B90" w:rsidDel="00380F04">
          <w:rPr>
            <w:rFonts w:ascii="Times New Roman" w:hAnsi="Times New Roman" w:cs="Times New Roman"/>
          </w:rPr>
          <w:delText>. So</w:delText>
        </w:r>
      </w:del>
      <w:r w:rsidRPr="00343B90">
        <w:rPr>
          <w:rFonts w:ascii="Times New Roman" w:hAnsi="Times New Roman" w:cs="Times New Roman"/>
        </w:rPr>
        <w:t>, they cannot provide alerts of potential DDIs before clinical medications are administered. In contrast, machine learning-based computational approaches (</w:t>
      </w:r>
      <w:del w:id="334" w:author="Amin Khodamoradi" w:date="2023-12-13T14:27:00Z">
        <w:r w:rsidRPr="00343B90" w:rsidDel="00A50060">
          <w:rPr>
            <w:rFonts w:ascii="Times New Roman" w:hAnsi="Times New Roman" w:cs="Times New Roman"/>
          </w:rPr>
          <w:delText>e.g.</w:delText>
        </w:r>
      </w:del>
      <w:ins w:id="335" w:author="Amin Khodamoradi" w:date="2023-12-13T14:27:00Z">
        <w:r w:rsidR="00A50060" w:rsidRPr="00343B90">
          <w:rPr>
            <w:rFonts w:ascii="Times New Roman" w:hAnsi="Times New Roman" w:cs="Times New Roman"/>
          </w:rPr>
          <w:t>e.g.,</w:t>
        </w:r>
      </w:ins>
      <w:r w:rsidRPr="00343B90">
        <w:rPr>
          <w:rFonts w:ascii="Times New Roman" w:hAnsi="Times New Roman" w:cs="Times New Roman"/>
        </w:rPr>
        <w:t xml:space="preserve"> </w:t>
      </w:r>
      <w:proofErr w:type="spellStart"/>
      <w:r w:rsidRPr="00343B90">
        <w:rPr>
          <w:rFonts w:ascii="Times New Roman" w:hAnsi="Times New Roman" w:cs="Times New Roman"/>
        </w:rPr>
        <w:t>Naı̈ve</w:t>
      </w:r>
      <w:proofErr w:type="spellEnd"/>
      <w:r w:rsidRPr="00343B90">
        <w:rPr>
          <w:rFonts w:ascii="Times New Roman" w:hAnsi="Times New Roman" w:cs="Times New Roman"/>
        </w:rPr>
        <w:t xml:space="preserve"> Similarity-Based Approach</w:t>
      </w:r>
      <w:customXmlInsRangeStart w:id="336" w:author="Amin Khodamoradi" w:date="2023-12-15T13:32:00Z"/>
      <w:sdt>
        <w:sdtPr>
          <w:rPr>
            <w:rFonts w:ascii="Times New Roman" w:hAnsi="Times New Roman" w:cs="Times New Roman"/>
          </w:rPr>
          <w:id w:val="-308874290"/>
          <w:citation/>
        </w:sdtPr>
        <w:sdtContent>
          <w:customXmlInsRangeEnd w:id="336"/>
          <w:ins w:id="337" w:author="Amin Khodamoradi" w:date="2023-12-15T13:32:00Z">
            <w:r w:rsidR="00110CBB">
              <w:rPr>
                <w:rFonts w:ascii="Times New Roman" w:hAnsi="Times New Roman" w:cs="Times New Roman"/>
              </w:rPr>
              <w:fldChar w:fldCharType="begin"/>
            </w:r>
            <w:r w:rsidR="00110CBB">
              <w:rPr>
                <w:rFonts w:ascii="Times New Roman" w:hAnsi="Times New Roman" w:cs="Times New Roman"/>
              </w:rPr>
              <w:instrText xml:space="preserve"> CITATION SVi14 \l 1033 </w:instrText>
            </w:r>
          </w:ins>
          <w:r w:rsidR="00110CBB">
            <w:rPr>
              <w:rFonts w:ascii="Times New Roman" w:hAnsi="Times New Roman" w:cs="Times New Roman"/>
            </w:rPr>
            <w:fldChar w:fldCharType="separate"/>
          </w:r>
          <w:r w:rsidR="00C03315">
            <w:rPr>
              <w:rFonts w:ascii="Times New Roman" w:hAnsi="Times New Roman" w:cs="Times New Roman"/>
              <w:noProof/>
            </w:rPr>
            <w:t xml:space="preserve"> </w:t>
          </w:r>
          <w:r w:rsidR="00C03315" w:rsidRPr="00C03315">
            <w:rPr>
              <w:rFonts w:ascii="Times New Roman" w:hAnsi="Times New Roman" w:cs="Times New Roman"/>
              <w:noProof/>
            </w:rPr>
            <w:t>[16]</w:t>
          </w:r>
          <w:ins w:id="338" w:author="Amin Khodamoradi" w:date="2023-12-15T13:32:00Z">
            <w:r w:rsidR="00110CBB">
              <w:rPr>
                <w:rFonts w:ascii="Times New Roman" w:hAnsi="Times New Roman" w:cs="Times New Roman"/>
              </w:rPr>
              <w:fldChar w:fldCharType="end"/>
            </w:r>
          </w:ins>
          <w:customXmlInsRangeStart w:id="339" w:author="Amin Khodamoradi" w:date="2023-12-15T13:32:00Z"/>
        </w:sdtContent>
      </w:sdt>
      <w:customXmlInsRangeEnd w:id="339"/>
      <w:del w:id="340" w:author="Amin Khodamoradi" w:date="2023-12-15T13:30:00Z">
        <w:r w:rsidRPr="00343B90" w:rsidDel="00110CBB">
          <w:rPr>
            <w:rFonts w:ascii="Times New Roman" w:hAnsi="Times New Roman" w:cs="Times New Roman"/>
          </w:rPr>
          <w:delText xml:space="preserve"> [16]</w:delText>
        </w:r>
      </w:del>
      <w:del w:id="341" w:author="mcm" w:date="2023-11-10T14:57:00Z">
        <w:r w:rsidRPr="00343B90" w:rsidDel="00380F04">
          <w:rPr>
            <w:rFonts w:ascii="Times New Roman" w:hAnsi="Times New Roman" w:cs="Times New Roman"/>
          </w:rPr>
          <w:delText xml:space="preserve"> </w:delText>
        </w:r>
      </w:del>
      <w:r w:rsidRPr="00343B90">
        <w:rPr>
          <w:rFonts w:ascii="Times New Roman" w:hAnsi="Times New Roman" w:cs="Times New Roman"/>
        </w:rPr>
        <w:t>, Network Recommendation-Based</w:t>
      </w:r>
      <w:del w:id="342" w:author="Amin Khodamoradi" w:date="2023-12-15T13:33:00Z">
        <w:r w:rsidRPr="00343B90" w:rsidDel="00110CBB">
          <w:rPr>
            <w:rFonts w:ascii="Times New Roman" w:hAnsi="Times New Roman" w:cs="Times New Roman"/>
          </w:rPr>
          <w:delText xml:space="preserve"> [10]</w:delText>
        </w:r>
      </w:del>
      <w:customXmlInsRangeStart w:id="343" w:author="Amin Khodamoradi" w:date="2023-12-15T13:33:00Z"/>
      <w:sdt>
        <w:sdtPr>
          <w:rPr>
            <w:rFonts w:ascii="Times New Roman" w:hAnsi="Times New Roman" w:cs="Times New Roman"/>
          </w:rPr>
          <w:id w:val="-14387572"/>
          <w:citation/>
        </w:sdtPr>
        <w:sdtContent>
          <w:customXmlInsRangeEnd w:id="343"/>
          <w:ins w:id="344" w:author="Amin Khodamoradi" w:date="2023-12-15T13:33:00Z">
            <w:r w:rsidR="00110CBB">
              <w:rPr>
                <w:rFonts w:ascii="Times New Roman" w:hAnsi="Times New Roman" w:cs="Times New Roman"/>
              </w:rPr>
              <w:fldChar w:fldCharType="begin"/>
            </w:r>
            <w:r w:rsidR="00110CBB">
              <w:rPr>
                <w:rFonts w:ascii="Times New Roman" w:hAnsi="Times New Roman" w:cs="Times New Roman"/>
              </w:rPr>
              <w:instrText xml:space="preserve"> CITATION Pin15 \l 1033 </w:instrText>
            </w:r>
          </w:ins>
          <w:r w:rsidR="00110CBB">
            <w:rPr>
              <w:rFonts w:ascii="Times New Roman" w:hAnsi="Times New Roman" w:cs="Times New Roman"/>
            </w:rPr>
            <w:fldChar w:fldCharType="separate"/>
          </w:r>
          <w:r w:rsidR="00C03315">
            <w:rPr>
              <w:rFonts w:ascii="Times New Roman" w:hAnsi="Times New Roman" w:cs="Times New Roman"/>
              <w:noProof/>
            </w:rPr>
            <w:t xml:space="preserve"> </w:t>
          </w:r>
          <w:r w:rsidR="00C03315" w:rsidRPr="00C03315">
            <w:rPr>
              <w:rFonts w:ascii="Times New Roman" w:hAnsi="Times New Roman" w:cs="Times New Roman"/>
              <w:noProof/>
            </w:rPr>
            <w:t>[9]</w:t>
          </w:r>
          <w:ins w:id="345" w:author="Amin Khodamoradi" w:date="2023-12-15T13:33:00Z">
            <w:r w:rsidR="00110CBB">
              <w:rPr>
                <w:rFonts w:ascii="Times New Roman" w:hAnsi="Times New Roman" w:cs="Times New Roman"/>
              </w:rPr>
              <w:fldChar w:fldCharType="end"/>
            </w:r>
          </w:ins>
          <w:customXmlInsRangeStart w:id="346" w:author="Amin Khodamoradi" w:date="2023-12-15T13:33:00Z"/>
        </w:sdtContent>
      </w:sdt>
      <w:customXmlInsRangeEnd w:id="346"/>
      <w:r w:rsidRPr="00343B90">
        <w:rPr>
          <w:rFonts w:ascii="Times New Roman" w:hAnsi="Times New Roman" w:cs="Times New Roman"/>
        </w:rPr>
        <w:t>, Classification-Based</w:t>
      </w:r>
      <w:customXmlInsRangeStart w:id="347" w:author="Amin Khodamoradi" w:date="2023-12-15T13:36:00Z"/>
      <w:sdt>
        <w:sdtPr>
          <w:rPr>
            <w:rFonts w:ascii="Times New Roman" w:hAnsi="Times New Roman" w:cs="Times New Roman"/>
          </w:rPr>
          <w:id w:val="993534959"/>
          <w:citation/>
        </w:sdtPr>
        <w:sdtContent>
          <w:customXmlInsRangeEnd w:id="347"/>
          <w:ins w:id="348" w:author="Amin Khodamoradi" w:date="2023-12-15T13:36:00Z">
            <w:r w:rsidR="00742E82">
              <w:rPr>
                <w:rFonts w:ascii="Times New Roman" w:hAnsi="Times New Roman" w:cs="Times New Roman"/>
              </w:rPr>
              <w:fldChar w:fldCharType="begin"/>
            </w:r>
            <w:r w:rsidR="00742E82">
              <w:rPr>
                <w:rFonts w:ascii="Times New Roman" w:hAnsi="Times New Roman" w:cs="Times New Roman"/>
              </w:rPr>
              <w:instrText xml:space="preserve"> CITATION Fei14 \l 1033 </w:instrText>
            </w:r>
          </w:ins>
          <w:r w:rsidR="00742E82">
            <w:rPr>
              <w:rFonts w:ascii="Times New Roman" w:hAnsi="Times New Roman" w:cs="Times New Roman"/>
            </w:rPr>
            <w:fldChar w:fldCharType="separate"/>
          </w:r>
          <w:r w:rsidR="00C03315">
            <w:rPr>
              <w:rFonts w:ascii="Times New Roman" w:hAnsi="Times New Roman" w:cs="Times New Roman"/>
              <w:noProof/>
            </w:rPr>
            <w:t xml:space="preserve"> </w:t>
          </w:r>
          <w:r w:rsidR="00C03315" w:rsidRPr="00C03315">
            <w:rPr>
              <w:rFonts w:ascii="Times New Roman" w:hAnsi="Times New Roman" w:cs="Times New Roman"/>
              <w:noProof/>
            </w:rPr>
            <w:t>[17]</w:t>
          </w:r>
          <w:ins w:id="349" w:author="Amin Khodamoradi" w:date="2023-12-15T13:36:00Z">
            <w:r w:rsidR="00742E82">
              <w:rPr>
                <w:rFonts w:ascii="Times New Roman" w:hAnsi="Times New Roman" w:cs="Times New Roman"/>
              </w:rPr>
              <w:fldChar w:fldCharType="end"/>
            </w:r>
          </w:ins>
          <w:customXmlInsRangeStart w:id="350" w:author="Amin Khodamoradi" w:date="2023-12-15T13:36:00Z"/>
        </w:sdtContent>
      </w:sdt>
      <w:customXmlInsRangeEnd w:id="350"/>
      <w:del w:id="351" w:author="Amin Khodamoradi" w:date="2023-12-15T13:33:00Z">
        <w:r w:rsidRPr="00343B90" w:rsidDel="00557419">
          <w:rPr>
            <w:rFonts w:ascii="Times New Roman" w:hAnsi="Times New Roman" w:cs="Times New Roman"/>
          </w:rPr>
          <w:delText xml:space="preserve"> [17]</w:delText>
        </w:r>
      </w:del>
      <w:del w:id="352" w:author="mcm" w:date="2023-11-10T14:57:00Z">
        <w:r w:rsidRPr="00343B90" w:rsidDel="00380F04">
          <w:rPr>
            <w:rFonts w:ascii="Times New Roman" w:hAnsi="Times New Roman" w:cs="Times New Roman"/>
          </w:rPr>
          <w:delText xml:space="preserve"> </w:delText>
        </w:r>
      </w:del>
      <w:r w:rsidRPr="00343B90">
        <w:rPr>
          <w:rFonts w:ascii="Times New Roman" w:hAnsi="Times New Roman" w:cs="Times New Roman"/>
        </w:rPr>
        <w:t>) can provide such alerts by utilizing pre-marketed or post-marketed drug attributes, such as drug features or similarities</w:t>
      </w:r>
      <w:del w:id="353" w:author="Amin Khodamoradi" w:date="2023-12-15T13:36:00Z">
        <w:r w:rsidRPr="00343B90" w:rsidDel="00742E82">
          <w:rPr>
            <w:rFonts w:ascii="Times New Roman" w:hAnsi="Times New Roman" w:cs="Times New Roman"/>
          </w:rPr>
          <w:delText xml:space="preserve"> [18]</w:delText>
        </w:r>
      </w:del>
      <w:customXmlInsRangeStart w:id="354" w:author="Amin Khodamoradi" w:date="2023-12-15T13:39:00Z"/>
      <w:sdt>
        <w:sdtPr>
          <w:rPr>
            <w:rFonts w:ascii="Times New Roman" w:hAnsi="Times New Roman" w:cs="Times New Roman"/>
          </w:rPr>
          <w:id w:val="-113601722"/>
          <w:citation/>
        </w:sdtPr>
        <w:sdtContent>
          <w:customXmlInsRangeEnd w:id="354"/>
          <w:ins w:id="355" w:author="Amin Khodamoradi" w:date="2023-12-15T13:39:00Z">
            <w:r w:rsidR="00742E82">
              <w:rPr>
                <w:rFonts w:ascii="Times New Roman" w:hAnsi="Times New Roman" w:cs="Times New Roman"/>
              </w:rPr>
              <w:fldChar w:fldCharType="begin"/>
            </w:r>
            <w:r w:rsidR="00742E82">
              <w:rPr>
                <w:rFonts w:ascii="Times New Roman" w:hAnsi="Times New Roman" w:cs="Times New Roman"/>
              </w:rPr>
              <w:instrText xml:space="preserve"> CITATION TPa15 \l 1033 </w:instrText>
            </w:r>
          </w:ins>
          <w:r w:rsidR="00742E82">
            <w:rPr>
              <w:rFonts w:ascii="Times New Roman" w:hAnsi="Times New Roman" w:cs="Times New Roman"/>
            </w:rPr>
            <w:fldChar w:fldCharType="separate"/>
          </w:r>
          <w:r w:rsidR="00C03315">
            <w:rPr>
              <w:rFonts w:ascii="Times New Roman" w:hAnsi="Times New Roman" w:cs="Times New Roman"/>
              <w:noProof/>
            </w:rPr>
            <w:t xml:space="preserve"> </w:t>
          </w:r>
          <w:r w:rsidR="00C03315" w:rsidRPr="00C03315">
            <w:rPr>
              <w:rFonts w:ascii="Times New Roman" w:hAnsi="Times New Roman" w:cs="Times New Roman"/>
              <w:noProof/>
            </w:rPr>
            <w:t>[18]</w:t>
          </w:r>
          <w:ins w:id="356" w:author="Amin Khodamoradi" w:date="2023-12-15T13:39:00Z">
            <w:r w:rsidR="00742E82">
              <w:rPr>
                <w:rFonts w:ascii="Times New Roman" w:hAnsi="Times New Roman" w:cs="Times New Roman"/>
              </w:rPr>
              <w:fldChar w:fldCharType="end"/>
            </w:r>
          </w:ins>
          <w:customXmlInsRangeStart w:id="357" w:author="Amin Khodamoradi" w:date="2023-12-15T13:39:00Z"/>
        </w:sdtContent>
      </w:sdt>
      <w:customXmlInsRangeEnd w:id="357"/>
      <w:r w:rsidRPr="00343B90">
        <w:rPr>
          <w:rFonts w:ascii="Times New Roman" w:hAnsi="Times New Roman" w:cs="Times New Roman"/>
        </w:rPr>
        <w:t>. These methods use different drug features to predict DDIs, such as chemical structures</w:t>
      </w:r>
      <w:customXmlInsRangeStart w:id="358" w:author="Amin Khodamoradi" w:date="2023-12-15T13:40:00Z"/>
      <w:sdt>
        <w:sdtPr>
          <w:rPr>
            <w:rFonts w:ascii="Times New Roman" w:hAnsi="Times New Roman" w:cs="Times New Roman"/>
          </w:rPr>
          <w:id w:val="-2134700377"/>
          <w:citation/>
        </w:sdtPr>
        <w:sdtContent>
          <w:customXmlInsRangeEnd w:id="358"/>
          <w:ins w:id="359" w:author="Amin Khodamoradi" w:date="2023-12-15T13:40:00Z">
            <w:r w:rsidR="00037CBF">
              <w:rPr>
                <w:rFonts w:ascii="Times New Roman" w:hAnsi="Times New Roman" w:cs="Times New Roman"/>
              </w:rPr>
              <w:fldChar w:fldCharType="begin"/>
            </w:r>
            <w:r w:rsidR="00037CBF">
              <w:rPr>
                <w:rFonts w:ascii="Times New Roman" w:hAnsi="Times New Roman" w:cs="Times New Roman"/>
              </w:rPr>
              <w:instrText xml:space="preserve"> CITATION SVi14 \l 1033 </w:instrText>
            </w:r>
          </w:ins>
          <w:r w:rsidR="00037CBF">
            <w:rPr>
              <w:rFonts w:ascii="Times New Roman" w:hAnsi="Times New Roman" w:cs="Times New Roman"/>
            </w:rPr>
            <w:fldChar w:fldCharType="separate"/>
          </w:r>
          <w:r w:rsidR="00C03315">
            <w:rPr>
              <w:rFonts w:ascii="Times New Roman" w:hAnsi="Times New Roman" w:cs="Times New Roman"/>
              <w:noProof/>
            </w:rPr>
            <w:t xml:space="preserve"> </w:t>
          </w:r>
          <w:r w:rsidR="00C03315" w:rsidRPr="00C03315">
            <w:rPr>
              <w:rFonts w:ascii="Times New Roman" w:hAnsi="Times New Roman" w:cs="Times New Roman"/>
              <w:noProof/>
            </w:rPr>
            <w:t>[16]</w:t>
          </w:r>
          <w:ins w:id="360" w:author="Amin Khodamoradi" w:date="2023-12-15T13:40:00Z">
            <w:r w:rsidR="00037CBF">
              <w:rPr>
                <w:rFonts w:ascii="Times New Roman" w:hAnsi="Times New Roman" w:cs="Times New Roman"/>
              </w:rPr>
              <w:fldChar w:fldCharType="end"/>
            </w:r>
          </w:ins>
          <w:customXmlInsRangeStart w:id="361" w:author="Amin Khodamoradi" w:date="2023-12-15T13:40:00Z"/>
        </w:sdtContent>
      </w:sdt>
      <w:customXmlInsRangeEnd w:id="361"/>
      <w:del w:id="362" w:author="Amin Khodamoradi" w:date="2023-12-15T13:39:00Z">
        <w:r w:rsidRPr="00343B90" w:rsidDel="00037CBF">
          <w:rPr>
            <w:rFonts w:ascii="Times New Roman" w:hAnsi="Times New Roman" w:cs="Times New Roman"/>
          </w:rPr>
          <w:delText xml:space="preserve"> [16]</w:delText>
        </w:r>
      </w:del>
      <w:del w:id="363" w:author="mcm" w:date="2023-11-10T14:57:00Z">
        <w:r w:rsidRPr="00343B90" w:rsidDel="00380F04">
          <w:rPr>
            <w:rFonts w:ascii="Times New Roman" w:hAnsi="Times New Roman" w:cs="Times New Roman"/>
          </w:rPr>
          <w:delText xml:space="preserve"> </w:delText>
        </w:r>
      </w:del>
      <w:r w:rsidRPr="00343B90">
        <w:rPr>
          <w:rFonts w:ascii="Times New Roman" w:hAnsi="Times New Roman" w:cs="Times New Roman"/>
        </w:rPr>
        <w:t>, targets</w:t>
      </w:r>
      <w:customXmlInsRangeStart w:id="364" w:author="Amin Khodamoradi" w:date="2023-12-15T13:44:00Z"/>
      <w:sdt>
        <w:sdtPr>
          <w:rPr>
            <w:rFonts w:ascii="Times New Roman" w:hAnsi="Times New Roman" w:cs="Times New Roman"/>
          </w:rPr>
          <w:id w:val="-818041042"/>
          <w:citation/>
        </w:sdtPr>
        <w:sdtContent>
          <w:customXmlInsRangeEnd w:id="364"/>
          <w:ins w:id="365" w:author="Amin Khodamoradi" w:date="2023-12-15T13:44:00Z">
            <w:r w:rsidR="00677827">
              <w:rPr>
                <w:rFonts w:ascii="Times New Roman" w:hAnsi="Times New Roman" w:cs="Times New Roman"/>
              </w:rPr>
              <w:fldChar w:fldCharType="begin"/>
            </w:r>
            <w:r w:rsidR="00677827">
              <w:rPr>
                <w:rFonts w:ascii="Times New Roman" w:hAnsi="Times New Roman" w:cs="Times New Roman"/>
              </w:rPr>
              <w:instrText xml:space="preserve"> CITATION HLu14 \l 1033 </w:instrText>
            </w:r>
          </w:ins>
          <w:r w:rsidR="00677827">
            <w:rPr>
              <w:rFonts w:ascii="Times New Roman" w:hAnsi="Times New Roman" w:cs="Times New Roman"/>
            </w:rPr>
            <w:fldChar w:fldCharType="separate"/>
          </w:r>
          <w:r w:rsidR="00C03315">
            <w:rPr>
              <w:rFonts w:ascii="Times New Roman" w:hAnsi="Times New Roman" w:cs="Times New Roman"/>
              <w:noProof/>
            </w:rPr>
            <w:t xml:space="preserve"> </w:t>
          </w:r>
          <w:r w:rsidR="00C03315" w:rsidRPr="00C03315">
            <w:rPr>
              <w:rFonts w:ascii="Times New Roman" w:hAnsi="Times New Roman" w:cs="Times New Roman"/>
              <w:noProof/>
            </w:rPr>
            <w:t>[19]</w:t>
          </w:r>
          <w:ins w:id="366" w:author="Amin Khodamoradi" w:date="2023-12-15T13:44:00Z">
            <w:r w:rsidR="00677827">
              <w:rPr>
                <w:rFonts w:ascii="Times New Roman" w:hAnsi="Times New Roman" w:cs="Times New Roman"/>
              </w:rPr>
              <w:fldChar w:fldCharType="end"/>
            </w:r>
          </w:ins>
          <w:customXmlInsRangeStart w:id="367" w:author="Amin Khodamoradi" w:date="2023-12-15T13:44:00Z"/>
        </w:sdtContent>
      </w:sdt>
      <w:customXmlInsRangeEnd w:id="367"/>
      <w:del w:id="368" w:author="Amin Khodamoradi" w:date="2023-12-15T13:40:00Z">
        <w:r w:rsidRPr="00343B90" w:rsidDel="00037CBF">
          <w:rPr>
            <w:rFonts w:ascii="Times New Roman" w:hAnsi="Times New Roman" w:cs="Times New Roman"/>
          </w:rPr>
          <w:delText xml:space="preserve"> [19]</w:delText>
        </w:r>
      </w:del>
      <w:del w:id="369" w:author="mcm" w:date="2023-11-10T14:57:00Z">
        <w:r w:rsidRPr="00343B90" w:rsidDel="00380F04">
          <w:rPr>
            <w:rFonts w:ascii="Times New Roman" w:hAnsi="Times New Roman" w:cs="Times New Roman"/>
          </w:rPr>
          <w:delText xml:space="preserve"> </w:delText>
        </w:r>
      </w:del>
      <w:r w:rsidRPr="00343B90">
        <w:rPr>
          <w:rFonts w:ascii="Times New Roman" w:hAnsi="Times New Roman" w:cs="Times New Roman"/>
        </w:rPr>
        <w:t>, hierarchical classification codes</w:t>
      </w:r>
      <w:customXmlInsRangeStart w:id="370" w:author="Amin Khodamoradi" w:date="2023-12-15T13:44:00Z"/>
      <w:sdt>
        <w:sdtPr>
          <w:rPr>
            <w:rFonts w:ascii="Times New Roman" w:hAnsi="Times New Roman" w:cs="Times New Roman"/>
          </w:rPr>
          <w:id w:val="84121484"/>
          <w:citation/>
        </w:sdtPr>
        <w:sdtContent>
          <w:customXmlInsRangeEnd w:id="370"/>
          <w:ins w:id="371" w:author="Amin Khodamoradi" w:date="2023-12-15T13:44:00Z">
            <w:r w:rsidR="00677827">
              <w:rPr>
                <w:rFonts w:ascii="Times New Roman" w:hAnsi="Times New Roman" w:cs="Times New Roman"/>
              </w:rPr>
              <w:fldChar w:fldCharType="begin"/>
            </w:r>
            <w:r w:rsidR="00677827">
              <w:rPr>
                <w:rFonts w:ascii="Times New Roman" w:hAnsi="Times New Roman" w:cs="Times New Roman"/>
              </w:rPr>
              <w:instrText xml:space="preserve"> CITATION Fei14 \l 1033 </w:instrText>
            </w:r>
          </w:ins>
          <w:r w:rsidR="00677827">
            <w:rPr>
              <w:rFonts w:ascii="Times New Roman" w:hAnsi="Times New Roman" w:cs="Times New Roman"/>
            </w:rPr>
            <w:fldChar w:fldCharType="separate"/>
          </w:r>
          <w:r w:rsidR="00C03315">
            <w:rPr>
              <w:rFonts w:ascii="Times New Roman" w:hAnsi="Times New Roman" w:cs="Times New Roman"/>
              <w:noProof/>
            </w:rPr>
            <w:t xml:space="preserve"> </w:t>
          </w:r>
          <w:r w:rsidR="00C03315" w:rsidRPr="00C03315">
            <w:rPr>
              <w:rFonts w:ascii="Times New Roman" w:hAnsi="Times New Roman" w:cs="Times New Roman"/>
              <w:noProof/>
            </w:rPr>
            <w:t>[17]</w:t>
          </w:r>
          <w:ins w:id="372" w:author="Amin Khodamoradi" w:date="2023-12-15T13:44:00Z">
            <w:r w:rsidR="00677827">
              <w:rPr>
                <w:rFonts w:ascii="Times New Roman" w:hAnsi="Times New Roman" w:cs="Times New Roman"/>
              </w:rPr>
              <w:fldChar w:fldCharType="end"/>
            </w:r>
          </w:ins>
          <w:customXmlInsRangeStart w:id="373" w:author="Amin Khodamoradi" w:date="2023-12-15T13:44:00Z"/>
        </w:sdtContent>
      </w:sdt>
      <w:customXmlInsRangeEnd w:id="373"/>
      <w:del w:id="374" w:author="Amin Khodamoradi" w:date="2023-12-15T13:44:00Z">
        <w:r w:rsidRPr="00343B90" w:rsidDel="00677827">
          <w:rPr>
            <w:rFonts w:ascii="Times New Roman" w:hAnsi="Times New Roman" w:cs="Times New Roman"/>
          </w:rPr>
          <w:delText xml:space="preserve"> [17]</w:delText>
        </w:r>
      </w:del>
      <w:del w:id="375" w:author="mcm" w:date="2023-11-10T14:57:00Z">
        <w:r w:rsidRPr="00343B90" w:rsidDel="00380F04">
          <w:rPr>
            <w:rFonts w:ascii="Times New Roman" w:hAnsi="Times New Roman" w:cs="Times New Roman"/>
          </w:rPr>
          <w:delText xml:space="preserve"> </w:delText>
        </w:r>
      </w:del>
      <w:r w:rsidRPr="00343B90">
        <w:rPr>
          <w:rFonts w:ascii="Times New Roman" w:hAnsi="Times New Roman" w:cs="Times New Roman"/>
        </w:rPr>
        <w:t>, side effects, and off-label side effects</w:t>
      </w:r>
      <w:customXmlInsRangeStart w:id="376" w:author="Amin Khodamoradi" w:date="2023-12-15T13:45:00Z"/>
      <w:sdt>
        <w:sdtPr>
          <w:rPr>
            <w:rFonts w:ascii="Times New Roman" w:hAnsi="Times New Roman" w:cs="Times New Roman"/>
          </w:rPr>
          <w:id w:val="-332924894"/>
          <w:citation/>
        </w:sdtPr>
        <w:sdtContent>
          <w:customXmlInsRangeEnd w:id="376"/>
          <w:ins w:id="377" w:author="Amin Khodamoradi" w:date="2023-12-15T13:45:00Z">
            <w:r w:rsidR="00814532">
              <w:rPr>
                <w:rFonts w:ascii="Times New Roman" w:hAnsi="Times New Roman" w:cs="Times New Roman"/>
              </w:rPr>
              <w:fldChar w:fldCharType="begin"/>
            </w:r>
            <w:r w:rsidR="00814532">
              <w:rPr>
                <w:rFonts w:ascii="Times New Roman" w:hAnsi="Times New Roman" w:cs="Times New Roman"/>
              </w:rPr>
              <w:instrText xml:space="preserve"> CITATION Pin15 \l 1033 </w:instrText>
            </w:r>
          </w:ins>
          <w:r w:rsidR="00814532">
            <w:rPr>
              <w:rFonts w:ascii="Times New Roman" w:hAnsi="Times New Roman" w:cs="Times New Roman"/>
            </w:rPr>
            <w:fldChar w:fldCharType="separate"/>
          </w:r>
          <w:r w:rsidR="00C03315">
            <w:rPr>
              <w:rFonts w:ascii="Times New Roman" w:hAnsi="Times New Roman" w:cs="Times New Roman"/>
              <w:noProof/>
            </w:rPr>
            <w:t xml:space="preserve"> </w:t>
          </w:r>
          <w:r w:rsidR="00C03315" w:rsidRPr="00C03315">
            <w:rPr>
              <w:rFonts w:ascii="Times New Roman" w:hAnsi="Times New Roman" w:cs="Times New Roman"/>
              <w:noProof/>
            </w:rPr>
            <w:t>[9]</w:t>
          </w:r>
          <w:ins w:id="378" w:author="Amin Khodamoradi" w:date="2023-12-15T13:45:00Z">
            <w:r w:rsidR="00814532">
              <w:rPr>
                <w:rFonts w:ascii="Times New Roman" w:hAnsi="Times New Roman" w:cs="Times New Roman"/>
              </w:rPr>
              <w:fldChar w:fldCharType="end"/>
            </w:r>
          </w:ins>
          <w:customXmlInsRangeStart w:id="379" w:author="Amin Khodamoradi" w:date="2023-12-15T13:45:00Z"/>
        </w:sdtContent>
      </w:sdt>
      <w:customXmlInsRangeEnd w:id="379"/>
      <w:del w:id="380" w:author="Amin Khodamoradi" w:date="2023-12-15T13:44:00Z">
        <w:r w:rsidRPr="00343B90" w:rsidDel="00814532">
          <w:rPr>
            <w:rFonts w:ascii="Times New Roman" w:hAnsi="Times New Roman" w:cs="Times New Roman"/>
          </w:rPr>
          <w:delText xml:space="preserve"> </w:delText>
        </w:r>
      </w:del>
      <w:del w:id="381" w:author="Amin Khodamoradi" w:date="2023-12-15T13:45:00Z">
        <w:r w:rsidRPr="00343B90" w:rsidDel="00814532">
          <w:rPr>
            <w:rFonts w:ascii="Times New Roman" w:hAnsi="Times New Roman" w:cs="Times New Roman"/>
          </w:rPr>
          <w:delText>[10,</w:delText>
        </w:r>
      </w:del>
      <w:customXmlInsRangeStart w:id="382" w:author="Amin Khodamoradi" w:date="2023-12-15T13:55:00Z"/>
      <w:sdt>
        <w:sdtPr>
          <w:rPr>
            <w:rFonts w:ascii="Times New Roman" w:hAnsi="Times New Roman" w:cs="Times New Roman"/>
          </w:rPr>
          <w:id w:val="161206305"/>
          <w:citation/>
        </w:sdtPr>
        <w:sdtContent>
          <w:customXmlInsRangeEnd w:id="382"/>
          <w:ins w:id="383" w:author="Amin Khodamoradi" w:date="2023-12-15T13:55:00Z">
            <w:r w:rsidR="00497A41">
              <w:rPr>
                <w:rFonts w:ascii="Times New Roman" w:hAnsi="Times New Roman" w:cs="Times New Roman"/>
              </w:rPr>
              <w:fldChar w:fldCharType="begin"/>
            </w:r>
            <w:r w:rsidR="00497A41">
              <w:rPr>
                <w:rFonts w:ascii="Times New Roman" w:hAnsi="Times New Roman" w:cs="Times New Roman"/>
              </w:rPr>
              <w:instrText xml:space="preserve"> CITATION Hua17 \l 1033 </w:instrText>
            </w:r>
          </w:ins>
          <w:r w:rsidR="00497A41">
            <w:rPr>
              <w:rFonts w:ascii="Times New Roman" w:hAnsi="Times New Roman" w:cs="Times New Roman"/>
            </w:rPr>
            <w:fldChar w:fldCharType="separate"/>
          </w:r>
          <w:r w:rsidR="00C03315">
            <w:rPr>
              <w:rFonts w:ascii="Times New Roman" w:hAnsi="Times New Roman" w:cs="Times New Roman"/>
              <w:noProof/>
            </w:rPr>
            <w:t xml:space="preserve"> </w:t>
          </w:r>
          <w:r w:rsidR="00C03315" w:rsidRPr="00C03315">
            <w:rPr>
              <w:rFonts w:ascii="Times New Roman" w:hAnsi="Times New Roman" w:cs="Times New Roman"/>
              <w:noProof/>
            </w:rPr>
            <w:t>[20]</w:t>
          </w:r>
          <w:ins w:id="384" w:author="Amin Khodamoradi" w:date="2023-12-15T13:55:00Z">
            <w:r w:rsidR="00497A41">
              <w:rPr>
                <w:rFonts w:ascii="Times New Roman" w:hAnsi="Times New Roman" w:cs="Times New Roman"/>
              </w:rPr>
              <w:fldChar w:fldCharType="end"/>
            </w:r>
          </w:ins>
          <w:customXmlInsRangeStart w:id="385" w:author="Amin Khodamoradi" w:date="2023-12-15T13:55:00Z"/>
        </w:sdtContent>
      </w:sdt>
      <w:customXmlInsRangeEnd w:id="385"/>
      <w:del w:id="386" w:author="Amin Khodamoradi" w:date="2023-12-15T13:55:00Z">
        <w:r w:rsidRPr="00343B90" w:rsidDel="00497A41">
          <w:rPr>
            <w:rFonts w:ascii="Times New Roman" w:hAnsi="Times New Roman" w:cs="Times New Roman"/>
          </w:rPr>
          <w:delText xml:space="preserve"> 20]</w:delText>
        </w:r>
      </w:del>
      <w:r w:rsidRPr="00343B90">
        <w:rPr>
          <w:rFonts w:ascii="Times New Roman" w:hAnsi="Times New Roman" w:cs="Times New Roman"/>
        </w:rPr>
        <w:t>.</w:t>
      </w:r>
    </w:p>
    <w:p w14:paraId="53E89516" w14:textId="23D82F84" w:rsidR="008F055C" w:rsidRPr="00343B90" w:rsidRDefault="00D92642" w:rsidP="00A15EED">
      <w:pPr>
        <w:spacing w:line="276" w:lineRule="auto"/>
        <w:jc w:val="both"/>
        <w:rPr>
          <w:rFonts w:ascii="Times New Roman" w:hAnsi="Times New Roman" w:cs="Times New Roman"/>
        </w:rPr>
      </w:pPr>
      <w:r w:rsidRPr="00343B90">
        <w:rPr>
          <w:rFonts w:ascii="Times New Roman" w:hAnsi="Times New Roman" w:cs="Times New Roman"/>
        </w:rPr>
        <w:t>A Dependency-based Convolutional Neural Network (DCNN) has proposed for drug-drug interaction extraction by Liu and et al. in 2016</w:t>
      </w:r>
      <w:customXmlInsRangeStart w:id="387" w:author="Amin Khodamoradi" w:date="2023-12-15T14:01:00Z"/>
      <w:sdt>
        <w:sdtPr>
          <w:rPr>
            <w:rFonts w:ascii="Times New Roman" w:hAnsi="Times New Roman" w:cs="Times New Roman"/>
          </w:rPr>
          <w:id w:val="-40370297"/>
          <w:citation/>
        </w:sdtPr>
        <w:sdtContent>
          <w:customXmlInsRangeEnd w:id="387"/>
          <w:ins w:id="388" w:author="Amin Khodamoradi" w:date="2023-12-15T14:01:00Z">
            <w:r w:rsidR="00C83E4E">
              <w:rPr>
                <w:rFonts w:ascii="Times New Roman" w:hAnsi="Times New Roman" w:cs="Times New Roman"/>
              </w:rPr>
              <w:fldChar w:fldCharType="begin"/>
            </w:r>
          </w:ins>
          <w:ins w:id="389" w:author="Amin Khodamoradi" w:date="2023-12-15T14:05:00Z">
            <w:r w:rsidR="00CF4965">
              <w:rPr>
                <w:rFonts w:ascii="Times New Roman" w:hAnsi="Times New Roman" w:cs="Times New Roman"/>
              </w:rPr>
              <w:instrText xml:space="preserve">CITATION Liu16 \l 1033 </w:instrText>
            </w:r>
          </w:ins>
          <w:r w:rsidR="00C83E4E">
            <w:rPr>
              <w:rFonts w:ascii="Times New Roman" w:hAnsi="Times New Roman" w:cs="Times New Roman"/>
            </w:rPr>
            <w:fldChar w:fldCharType="separate"/>
          </w:r>
          <w:r w:rsidR="00C03315">
            <w:rPr>
              <w:rFonts w:ascii="Times New Roman" w:hAnsi="Times New Roman" w:cs="Times New Roman"/>
              <w:noProof/>
            </w:rPr>
            <w:t xml:space="preserve"> </w:t>
          </w:r>
          <w:r w:rsidR="00C03315" w:rsidRPr="00C03315">
            <w:rPr>
              <w:rFonts w:ascii="Times New Roman" w:hAnsi="Times New Roman" w:cs="Times New Roman"/>
              <w:noProof/>
            </w:rPr>
            <w:t>[21]</w:t>
          </w:r>
          <w:ins w:id="390" w:author="Amin Khodamoradi" w:date="2023-12-15T14:01:00Z">
            <w:r w:rsidR="00C83E4E">
              <w:rPr>
                <w:rFonts w:ascii="Times New Roman" w:hAnsi="Times New Roman" w:cs="Times New Roman"/>
              </w:rPr>
              <w:fldChar w:fldCharType="end"/>
            </w:r>
          </w:ins>
          <w:customXmlInsRangeStart w:id="391" w:author="Amin Khodamoradi" w:date="2023-12-15T14:01:00Z"/>
        </w:sdtContent>
      </w:sdt>
      <w:customXmlInsRangeEnd w:id="391"/>
      <w:del w:id="392" w:author="Amin Khodamoradi" w:date="2023-12-15T13:55:00Z">
        <w:r w:rsidRPr="00343B90" w:rsidDel="00C83E4E">
          <w:rPr>
            <w:rFonts w:ascii="Times New Roman" w:hAnsi="Times New Roman" w:cs="Times New Roman"/>
          </w:rPr>
          <w:delText xml:space="preserve"> </w:delText>
        </w:r>
      </w:del>
      <w:del w:id="393" w:author="Amin Khodamoradi" w:date="2023-12-15T14:01:00Z">
        <w:r w:rsidRPr="00343B90" w:rsidDel="00C83E4E">
          <w:rPr>
            <w:rFonts w:ascii="Times New Roman" w:hAnsi="Times New Roman" w:cs="Times New Roman"/>
          </w:rPr>
          <w:delText>[21]</w:delText>
        </w:r>
      </w:del>
      <w:r w:rsidRPr="00343B90">
        <w:rPr>
          <w:rFonts w:ascii="Times New Roman" w:hAnsi="Times New Roman" w:cs="Times New Roman"/>
        </w:rPr>
        <w:t xml:space="preserve">. DCNN is a text mining approach which predicts DDIs based on unstructured biomedical literature and the existing knowledge bases. It applies convolution layers on word sequences as well as dependency parsing trees of candidate DDIs for adjacent words. </w:t>
      </w:r>
      <w:proofErr w:type="spellStart"/>
      <w:r w:rsidRPr="00343B90">
        <w:rPr>
          <w:rFonts w:ascii="Times New Roman" w:hAnsi="Times New Roman" w:cs="Times New Roman"/>
        </w:rPr>
        <w:t>DeepDDI</w:t>
      </w:r>
      <w:proofErr w:type="spellEnd"/>
      <w:r w:rsidRPr="00343B90">
        <w:rPr>
          <w:rFonts w:ascii="Times New Roman" w:hAnsi="Times New Roman" w:cs="Times New Roman"/>
        </w:rPr>
        <w:t xml:space="preserve"> has </w:t>
      </w:r>
      <w:r w:rsidRPr="00343B90">
        <w:rPr>
          <w:rFonts w:ascii="Times New Roman" w:hAnsi="Times New Roman" w:cs="Times New Roman"/>
        </w:rPr>
        <w:lastRenderedPageBreak/>
        <w:t>proposed by</w:t>
      </w:r>
      <w:del w:id="394" w:author="Amin Khodamoradi" w:date="2023-12-15T14:01:00Z">
        <w:r w:rsidRPr="00343B90" w:rsidDel="00CF4965">
          <w:rPr>
            <w:rFonts w:ascii="Times New Roman" w:hAnsi="Times New Roman" w:cs="Times New Roman"/>
          </w:rPr>
          <w:delText xml:space="preserve"> [22]</w:delText>
        </w:r>
      </w:del>
      <w:customXmlInsRangeStart w:id="395" w:author="Amin Khodamoradi" w:date="2023-12-15T14:04:00Z"/>
      <w:sdt>
        <w:sdtPr>
          <w:rPr>
            <w:rFonts w:ascii="Times New Roman" w:hAnsi="Times New Roman" w:cs="Times New Roman"/>
          </w:rPr>
          <w:id w:val="-35817440"/>
          <w:citation/>
        </w:sdtPr>
        <w:sdtContent>
          <w:customXmlInsRangeEnd w:id="395"/>
          <w:ins w:id="396" w:author="Amin Khodamoradi" w:date="2023-12-15T14:04:00Z">
            <w:r w:rsidR="00CF4965">
              <w:rPr>
                <w:rFonts w:ascii="Times New Roman" w:hAnsi="Times New Roman" w:cs="Times New Roman"/>
              </w:rPr>
              <w:fldChar w:fldCharType="begin"/>
            </w:r>
            <w:r w:rsidR="00CF4965">
              <w:rPr>
                <w:rFonts w:ascii="Times New Roman" w:hAnsi="Times New Roman" w:cs="Times New Roman"/>
              </w:rPr>
              <w:instrText xml:space="preserve"> CITATION Dee18 \l 1033 </w:instrText>
            </w:r>
          </w:ins>
          <w:r w:rsidR="00CF4965">
            <w:rPr>
              <w:rFonts w:ascii="Times New Roman" w:hAnsi="Times New Roman" w:cs="Times New Roman"/>
            </w:rPr>
            <w:fldChar w:fldCharType="separate"/>
          </w:r>
          <w:r w:rsidR="00C03315">
            <w:rPr>
              <w:rFonts w:ascii="Times New Roman" w:hAnsi="Times New Roman" w:cs="Times New Roman"/>
              <w:noProof/>
            </w:rPr>
            <w:t xml:space="preserve"> </w:t>
          </w:r>
          <w:r w:rsidR="00C03315" w:rsidRPr="00C03315">
            <w:rPr>
              <w:rFonts w:ascii="Times New Roman" w:hAnsi="Times New Roman" w:cs="Times New Roman"/>
              <w:noProof/>
            </w:rPr>
            <w:t>[22]</w:t>
          </w:r>
          <w:ins w:id="397" w:author="Amin Khodamoradi" w:date="2023-12-15T14:04:00Z">
            <w:r w:rsidR="00CF4965">
              <w:rPr>
                <w:rFonts w:ascii="Times New Roman" w:hAnsi="Times New Roman" w:cs="Times New Roman"/>
              </w:rPr>
              <w:fldChar w:fldCharType="end"/>
            </w:r>
          </w:ins>
          <w:customXmlInsRangeStart w:id="398" w:author="Amin Khodamoradi" w:date="2023-12-15T14:04:00Z"/>
        </w:sdtContent>
      </w:sdt>
      <w:customXmlInsRangeEnd w:id="398"/>
      <w:r w:rsidRPr="00343B90">
        <w:rPr>
          <w:rFonts w:ascii="Times New Roman" w:hAnsi="Times New Roman" w:cs="Times New Roman"/>
        </w:rPr>
        <w:t xml:space="preserve">, which is a combination of the structural similarity profile generation pipeline and Deep Neural Network (DNN). </w:t>
      </w:r>
      <w:proofErr w:type="spellStart"/>
      <w:r w:rsidRPr="00343B90">
        <w:rPr>
          <w:rFonts w:ascii="Times New Roman" w:hAnsi="Times New Roman" w:cs="Times New Roman"/>
        </w:rPr>
        <w:t>DeepDDI</w:t>
      </w:r>
      <w:proofErr w:type="spellEnd"/>
      <w:r w:rsidRPr="00343B90">
        <w:rPr>
          <w:rFonts w:ascii="Times New Roman" w:hAnsi="Times New Roman" w:cs="Times New Roman"/>
        </w:rPr>
        <w:t xml:space="preserve"> predicts DDIs from chemical structures and names of drug-drug or drug-food constituent pairs. It has various implications for adverse drug events such as prediction of potential causal mechanism and using them for output sentences.</w:t>
      </w:r>
    </w:p>
    <w:p w14:paraId="1CAC54D8" w14:textId="6544B181" w:rsidR="008F055C" w:rsidRPr="00343B90" w:rsidRDefault="00D92642" w:rsidP="00A15EED">
      <w:pPr>
        <w:spacing w:line="276" w:lineRule="auto"/>
        <w:jc w:val="both"/>
        <w:rPr>
          <w:rFonts w:ascii="Times New Roman" w:hAnsi="Times New Roman" w:cs="Times New Roman"/>
        </w:rPr>
      </w:pPr>
      <w:r w:rsidRPr="00343B90">
        <w:rPr>
          <w:rFonts w:ascii="Times New Roman" w:hAnsi="Times New Roman" w:cs="Times New Roman"/>
        </w:rPr>
        <w:t>Although previous methods had great advances, more prediction accuracy is still needed. Exploiting more similarities may help to make more advances in this problem. Similarity Network Fusion (SNF)</w:t>
      </w:r>
      <w:customXmlInsRangeStart w:id="399" w:author="Amin Khodamoradi" w:date="2023-12-15T14:08:00Z"/>
      <w:sdt>
        <w:sdtPr>
          <w:rPr>
            <w:rFonts w:ascii="Times New Roman" w:hAnsi="Times New Roman" w:cs="Times New Roman"/>
          </w:rPr>
          <w:id w:val="-919414533"/>
          <w:citation/>
        </w:sdtPr>
        <w:sdtContent>
          <w:customXmlInsRangeEnd w:id="399"/>
          <w:ins w:id="400" w:author="Amin Khodamoradi" w:date="2023-12-15T14:08:00Z">
            <w:r w:rsidR="00464629">
              <w:rPr>
                <w:rFonts w:ascii="Times New Roman" w:hAnsi="Times New Roman" w:cs="Times New Roman"/>
              </w:rPr>
              <w:fldChar w:fldCharType="begin"/>
            </w:r>
            <w:r w:rsidR="00464629">
              <w:rPr>
                <w:rFonts w:ascii="Times New Roman" w:hAnsi="Times New Roman" w:cs="Times New Roman"/>
              </w:rPr>
              <w:instrText xml:space="preserve"> CITATION BWa14 \l 1033 </w:instrText>
            </w:r>
          </w:ins>
          <w:r w:rsidR="00464629">
            <w:rPr>
              <w:rFonts w:ascii="Times New Roman" w:hAnsi="Times New Roman" w:cs="Times New Roman"/>
            </w:rPr>
            <w:fldChar w:fldCharType="separate"/>
          </w:r>
          <w:r w:rsidR="00C03315">
            <w:rPr>
              <w:rFonts w:ascii="Times New Roman" w:hAnsi="Times New Roman" w:cs="Times New Roman"/>
              <w:noProof/>
            </w:rPr>
            <w:t xml:space="preserve"> </w:t>
          </w:r>
          <w:r w:rsidR="00C03315" w:rsidRPr="00C03315">
            <w:rPr>
              <w:rFonts w:ascii="Times New Roman" w:hAnsi="Times New Roman" w:cs="Times New Roman"/>
              <w:noProof/>
            </w:rPr>
            <w:t>[23]</w:t>
          </w:r>
          <w:ins w:id="401" w:author="Amin Khodamoradi" w:date="2023-12-15T14:08:00Z">
            <w:r w:rsidR="00464629">
              <w:rPr>
                <w:rFonts w:ascii="Times New Roman" w:hAnsi="Times New Roman" w:cs="Times New Roman"/>
              </w:rPr>
              <w:fldChar w:fldCharType="end"/>
            </w:r>
          </w:ins>
          <w:customXmlInsRangeStart w:id="402" w:author="Amin Khodamoradi" w:date="2023-12-15T14:08:00Z"/>
        </w:sdtContent>
      </w:sdt>
      <w:customXmlInsRangeEnd w:id="402"/>
      <w:del w:id="403" w:author="Amin Khodamoradi" w:date="2023-12-15T14:05:00Z">
        <w:r w:rsidRPr="00343B90" w:rsidDel="00464629">
          <w:rPr>
            <w:rFonts w:ascii="Times New Roman" w:hAnsi="Times New Roman" w:cs="Times New Roman"/>
          </w:rPr>
          <w:delText xml:space="preserve"> [23]</w:delText>
        </w:r>
      </w:del>
      <w:r w:rsidRPr="00343B90">
        <w:rPr>
          <w:rFonts w:ascii="Times New Roman" w:hAnsi="Times New Roman" w:cs="Times New Roman"/>
        </w:rPr>
        <w:t xml:space="preserve"> is a competent method to integrate various similarities, which is used in numerous biological contexts</w:t>
      </w:r>
      <w:customXmlInsRangeStart w:id="404" w:author="Amin Khodamoradi" w:date="2023-12-15T14:10:00Z"/>
      <w:sdt>
        <w:sdtPr>
          <w:rPr>
            <w:rFonts w:ascii="Times New Roman" w:hAnsi="Times New Roman" w:cs="Times New Roman"/>
          </w:rPr>
          <w:id w:val="-2073113371"/>
          <w:citation/>
        </w:sdtPr>
        <w:sdtContent>
          <w:customXmlInsRangeEnd w:id="404"/>
          <w:ins w:id="405" w:author="Amin Khodamoradi" w:date="2023-12-15T14:10:00Z">
            <w:r w:rsidR="00464629">
              <w:rPr>
                <w:rFonts w:ascii="Times New Roman" w:hAnsi="Times New Roman" w:cs="Times New Roman"/>
              </w:rPr>
              <w:fldChar w:fldCharType="begin"/>
            </w:r>
            <w:r w:rsidR="00464629">
              <w:rPr>
                <w:rFonts w:ascii="Times New Roman" w:hAnsi="Times New Roman" w:cs="Times New Roman"/>
              </w:rPr>
              <w:instrText xml:space="preserve"> CITATION RSO18 \l 1033 </w:instrText>
            </w:r>
          </w:ins>
          <w:r w:rsidR="00464629">
            <w:rPr>
              <w:rFonts w:ascii="Times New Roman" w:hAnsi="Times New Roman" w:cs="Times New Roman"/>
            </w:rPr>
            <w:fldChar w:fldCharType="separate"/>
          </w:r>
          <w:r w:rsidR="00C03315">
            <w:rPr>
              <w:rFonts w:ascii="Times New Roman" w:hAnsi="Times New Roman" w:cs="Times New Roman"/>
              <w:noProof/>
            </w:rPr>
            <w:t xml:space="preserve"> </w:t>
          </w:r>
          <w:r w:rsidR="00C03315" w:rsidRPr="00C03315">
            <w:rPr>
              <w:rFonts w:ascii="Times New Roman" w:hAnsi="Times New Roman" w:cs="Times New Roman"/>
              <w:noProof/>
            </w:rPr>
            <w:t>[24]</w:t>
          </w:r>
          <w:ins w:id="406" w:author="Amin Khodamoradi" w:date="2023-12-15T14:10:00Z">
            <w:r w:rsidR="00464629">
              <w:rPr>
                <w:rFonts w:ascii="Times New Roman" w:hAnsi="Times New Roman" w:cs="Times New Roman"/>
              </w:rPr>
              <w:fldChar w:fldCharType="end"/>
            </w:r>
          </w:ins>
          <w:customXmlInsRangeStart w:id="407" w:author="Amin Khodamoradi" w:date="2023-12-15T14:10:00Z"/>
        </w:sdtContent>
      </w:sdt>
      <w:customXmlInsRangeEnd w:id="407"/>
      <w:del w:id="408" w:author="Amin Khodamoradi" w:date="2023-12-15T14:10:00Z">
        <w:r w:rsidRPr="00343B90" w:rsidDel="00464629">
          <w:rPr>
            <w:rFonts w:ascii="Times New Roman" w:hAnsi="Times New Roman" w:cs="Times New Roman"/>
          </w:rPr>
          <w:delText xml:space="preserve"> [24, </w:delText>
        </w:r>
      </w:del>
      <w:customXmlInsRangeStart w:id="409" w:author="Amin Khodamoradi" w:date="2023-12-15T14:16:00Z"/>
      <w:sdt>
        <w:sdtPr>
          <w:rPr>
            <w:rFonts w:ascii="Times New Roman" w:hAnsi="Times New Roman" w:cs="Times New Roman"/>
          </w:rPr>
          <w:id w:val="-1303074097"/>
          <w:citation/>
        </w:sdtPr>
        <w:sdtContent>
          <w:customXmlInsRangeEnd w:id="409"/>
          <w:ins w:id="410" w:author="Amin Khodamoradi" w:date="2023-12-15T14:16:00Z">
            <w:r w:rsidR="00464629">
              <w:rPr>
                <w:rFonts w:ascii="Times New Roman" w:hAnsi="Times New Roman" w:cs="Times New Roman"/>
              </w:rPr>
              <w:fldChar w:fldCharType="begin"/>
            </w:r>
            <w:r w:rsidR="00464629">
              <w:rPr>
                <w:rFonts w:ascii="Times New Roman" w:hAnsi="Times New Roman" w:cs="Times New Roman"/>
              </w:rPr>
              <w:instrText xml:space="preserve"> CITATION ZTi17 \l 1033 </w:instrText>
            </w:r>
          </w:ins>
          <w:r w:rsidR="00464629">
            <w:rPr>
              <w:rFonts w:ascii="Times New Roman" w:hAnsi="Times New Roman" w:cs="Times New Roman"/>
            </w:rPr>
            <w:fldChar w:fldCharType="separate"/>
          </w:r>
          <w:r w:rsidR="00C03315" w:rsidRPr="00C03315">
            <w:rPr>
              <w:rFonts w:ascii="Times New Roman" w:hAnsi="Times New Roman" w:cs="Times New Roman"/>
              <w:noProof/>
            </w:rPr>
            <w:t>[25]</w:t>
          </w:r>
          <w:ins w:id="411" w:author="Amin Khodamoradi" w:date="2023-12-15T14:16:00Z">
            <w:r w:rsidR="00464629">
              <w:rPr>
                <w:rFonts w:ascii="Times New Roman" w:hAnsi="Times New Roman" w:cs="Times New Roman"/>
              </w:rPr>
              <w:fldChar w:fldCharType="end"/>
            </w:r>
          </w:ins>
          <w:customXmlInsRangeStart w:id="412" w:author="Amin Khodamoradi" w:date="2023-12-15T14:16:00Z"/>
        </w:sdtContent>
      </w:sdt>
      <w:customXmlInsRangeEnd w:id="412"/>
      <w:del w:id="413" w:author="Amin Khodamoradi" w:date="2023-12-15T14:16:00Z">
        <w:r w:rsidRPr="00343B90" w:rsidDel="00464629">
          <w:rPr>
            <w:rFonts w:ascii="Times New Roman" w:hAnsi="Times New Roman" w:cs="Times New Roman"/>
          </w:rPr>
          <w:delText>25,</w:delText>
        </w:r>
      </w:del>
      <w:customXmlInsRangeStart w:id="414" w:author="Amin Khodamoradi" w:date="2023-12-15T14:19:00Z"/>
      <w:sdt>
        <w:sdtPr>
          <w:rPr>
            <w:rFonts w:ascii="Times New Roman" w:hAnsi="Times New Roman" w:cs="Times New Roman"/>
          </w:rPr>
          <w:id w:val="-578908880"/>
          <w:citation/>
        </w:sdtPr>
        <w:sdtContent>
          <w:customXmlInsRangeEnd w:id="414"/>
          <w:ins w:id="415" w:author="Amin Khodamoradi" w:date="2023-12-15T14:19:00Z">
            <w:r w:rsidR="00735CF7">
              <w:rPr>
                <w:rFonts w:ascii="Times New Roman" w:hAnsi="Times New Roman" w:cs="Times New Roman"/>
              </w:rPr>
              <w:fldChar w:fldCharType="begin"/>
            </w:r>
            <w:r w:rsidR="00735CF7">
              <w:rPr>
                <w:rFonts w:ascii="Times New Roman" w:hAnsi="Times New Roman" w:cs="Times New Roman"/>
              </w:rPr>
              <w:instrText xml:space="preserve"> CITATION YAK16 \l 1033 </w:instrText>
            </w:r>
          </w:ins>
          <w:r w:rsidR="00735CF7">
            <w:rPr>
              <w:rFonts w:ascii="Times New Roman" w:hAnsi="Times New Roman" w:cs="Times New Roman"/>
            </w:rPr>
            <w:fldChar w:fldCharType="separate"/>
          </w:r>
          <w:r w:rsidR="00C03315">
            <w:rPr>
              <w:rFonts w:ascii="Times New Roman" w:hAnsi="Times New Roman" w:cs="Times New Roman"/>
              <w:noProof/>
            </w:rPr>
            <w:t xml:space="preserve"> </w:t>
          </w:r>
          <w:r w:rsidR="00C03315" w:rsidRPr="00C03315">
            <w:rPr>
              <w:rFonts w:ascii="Times New Roman" w:hAnsi="Times New Roman" w:cs="Times New Roman"/>
              <w:noProof/>
            </w:rPr>
            <w:t>[26]</w:t>
          </w:r>
          <w:ins w:id="416" w:author="Amin Khodamoradi" w:date="2023-12-15T14:19:00Z">
            <w:r w:rsidR="00735CF7">
              <w:rPr>
                <w:rFonts w:ascii="Times New Roman" w:hAnsi="Times New Roman" w:cs="Times New Roman"/>
              </w:rPr>
              <w:fldChar w:fldCharType="end"/>
            </w:r>
          </w:ins>
          <w:customXmlInsRangeStart w:id="417" w:author="Amin Khodamoradi" w:date="2023-12-15T14:19:00Z"/>
        </w:sdtContent>
      </w:sdt>
      <w:customXmlInsRangeEnd w:id="417"/>
      <w:del w:id="418" w:author="Amin Khodamoradi" w:date="2023-12-15T14:19:00Z">
        <w:r w:rsidRPr="00343B90" w:rsidDel="00735CF7">
          <w:rPr>
            <w:rFonts w:ascii="Times New Roman" w:hAnsi="Times New Roman" w:cs="Times New Roman"/>
          </w:rPr>
          <w:delText xml:space="preserve"> 26]</w:delText>
        </w:r>
      </w:del>
      <w:r w:rsidRPr="00343B90">
        <w:rPr>
          <w:rFonts w:ascii="Times New Roman" w:hAnsi="Times New Roman" w:cs="Times New Roman"/>
        </w:rPr>
        <w:t>. The neural network is a strongly developed approach that provides satisfactory solutions, especially for large datasets and nonlinear analyzes</w:t>
      </w:r>
      <w:customXmlInsRangeStart w:id="419" w:author="Amin Khodamoradi" w:date="2023-12-15T14:23:00Z"/>
      <w:sdt>
        <w:sdtPr>
          <w:rPr>
            <w:rFonts w:ascii="Times New Roman" w:hAnsi="Times New Roman" w:cs="Times New Roman"/>
          </w:rPr>
          <w:id w:val="2029517624"/>
          <w:citation/>
        </w:sdtPr>
        <w:sdtContent>
          <w:customXmlInsRangeEnd w:id="419"/>
          <w:ins w:id="420" w:author="Amin Khodamoradi" w:date="2023-12-15T14:23:00Z">
            <w:r w:rsidR="00735CF7">
              <w:rPr>
                <w:rFonts w:ascii="Times New Roman" w:hAnsi="Times New Roman" w:cs="Times New Roman"/>
              </w:rPr>
              <w:fldChar w:fldCharType="begin"/>
            </w:r>
            <w:r w:rsidR="00735CF7">
              <w:rPr>
                <w:rFonts w:ascii="Times New Roman" w:hAnsi="Times New Roman" w:cs="Times New Roman"/>
              </w:rPr>
              <w:instrText xml:space="preserve"> CITATION YWa16 \l 1033 </w:instrText>
            </w:r>
          </w:ins>
          <w:r w:rsidR="00735CF7">
            <w:rPr>
              <w:rFonts w:ascii="Times New Roman" w:hAnsi="Times New Roman" w:cs="Times New Roman"/>
            </w:rPr>
            <w:fldChar w:fldCharType="separate"/>
          </w:r>
          <w:r w:rsidR="00C03315">
            <w:rPr>
              <w:rFonts w:ascii="Times New Roman" w:hAnsi="Times New Roman" w:cs="Times New Roman"/>
              <w:noProof/>
            </w:rPr>
            <w:t xml:space="preserve"> </w:t>
          </w:r>
          <w:r w:rsidR="00C03315" w:rsidRPr="00C03315">
            <w:rPr>
              <w:rFonts w:ascii="Times New Roman" w:hAnsi="Times New Roman" w:cs="Times New Roman"/>
              <w:noProof/>
            </w:rPr>
            <w:t>[27]</w:t>
          </w:r>
          <w:ins w:id="421" w:author="Amin Khodamoradi" w:date="2023-12-15T14:23:00Z">
            <w:r w:rsidR="00735CF7">
              <w:rPr>
                <w:rFonts w:ascii="Times New Roman" w:hAnsi="Times New Roman" w:cs="Times New Roman"/>
              </w:rPr>
              <w:fldChar w:fldCharType="end"/>
            </w:r>
          </w:ins>
          <w:customXmlInsRangeStart w:id="422" w:author="Amin Khodamoradi" w:date="2023-12-15T14:23:00Z"/>
        </w:sdtContent>
      </w:sdt>
      <w:customXmlInsRangeEnd w:id="422"/>
      <w:del w:id="423" w:author="Amin Khodamoradi" w:date="2023-12-15T14:20:00Z">
        <w:r w:rsidRPr="00343B90" w:rsidDel="00735CF7">
          <w:rPr>
            <w:rFonts w:ascii="Times New Roman" w:hAnsi="Times New Roman" w:cs="Times New Roman"/>
          </w:rPr>
          <w:delText xml:space="preserve"> </w:delText>
        </w:r>
      </w:del>
      <w:del w:id="424" w:author="Amin Khodamoradi" w:date="2023-12-15T14:23:00Z">
        <w:r w:rsidRPr="00343B90" w:rsidDel="00735CF7">
          <w:rPr>
            <w:rFonts w:ascii="Times New Roman" w:hAnsi="Times New Roman" w:cs="Times New Roman"/>
          </w:rPr>
          <w:delText>[27]</w:delText>
        </w:r>
      </w:del>
      <w:r w:rsidRPr="00343B90">
        <w:rPr>
          <w:rFonts w:ascii="Times New Roman" w:hAnsi="Times New Roman" w:cs="Times New Roman"/>
        </w:rPr>
        <w:t>, which is widely used in critical problems</w:t>
      </w:r>
      <w:customXmlInsRangeStart w:id="425" w:author="Amin Khodamoradi" w:date="2023-12-15T14:37:00Z"/>
      <w:sdt>
        <w:sdtPr>
          <w:rPr>
            <w:rFonts w:ascii="Times New Roman" w:hAnsi="Times New Roman" w:cs="Times New Roman"/>
          </w:rPr>
          <w:id w:val="-1963637820"/>
          <w:citation/>
        </w:sdtPr>
        <w:sdtContent>
          <w:customXmlInsRangeEnd w:id="425"/>
          <w:ins w:id="426" w:author="Amin Khodamoradi" w:date="2023-12-15T14:37:00Z">
            <w:r w:rsidR="003D0B98">
              <w:rPr>
                <w:rFonts w:ascii="Times New Roman" w:hAnsi="Times New Roman" w:cs="Times New Roman"/>
              </w:rPr>
              <w:fldChar w:fldCharType="begin"/>
            </w:r>
            <w:r w:rsidR="003D0B98">
              <w:rPr>
                <w:rFonts w:ascii="Times New Roman" w:hAnsi="Times New Roman" w:cs="Times New Roman"/>
              </w:rPr>
              <w:instrText xml:space="preserve"> CITATION HUA09 \l 1033 </w:instrText>
            </w:r>
          </w:ins>
          <w:r w:rsidR="003D0B98">
            <w:rPr>
              <w:rFonts w:ascii="Times New Roman" w:hAnsi="Times New Roman" w:cs="Times New Roman"/>
            </w:rPr>
            <w:fldChar w:fldCharType="separate"/>
          </w:r>
          <w:r w:rsidR="00C03315">
            <w:rPr>
              <w:rFonts w:ascii="Times New Roman" w:hAnsi="Times New Roman" w:cs="Times New Roman"/>
              <w:noProof/>
            </w:rPr>
            <w:t xml:space="preserve"> </w:t>
          </w:r>
          <w:r w:rsidR="00C03315" w:rsidRPr="00C03315">
            <w:rPr>
              <w:rFonts w:ascii="Times New Roman" w:hAnsi="Times New Roman" w:cs="Times New Roman"/>
              <w:noProof/>
            </w:rPr>
            <w:t>[28]</w:t>
          </w:r>
          <w:ins w:id="427" w:author="Amin Khodamoradi" w:date="2023-12-15T14:37:00Z">
            <w:r w:rsidR="003D0B98">
              <w:rPr>
                <w:rFonts w:ascii="Times New Roman" w:hAnsi="Times New Roman" w:cs="Times New Roman"/>
              </w:rPr>
              <w:fldChar w:fldCharType="end"/>
            </w:r>
          </w:ins>
          <w:customXmlInsRangeStart w:id="428" w:author="Amin Khodamoradi" w:date="2023-12-15T14:37:00Z"/>
        </w:sdtContent>
      </w:sdt>
      <w:customXmlInsRangeEnd w:id="428"/>
      <w:del w:id="429" w:author="Amin Khodamoradi" w:date="2023-12-15T14:25:00Z">
        <w:r w:rsidRPr="00343B90" w:rsidDel="00735CF7">
          <w:rPr>
            <w:rFonts w:ascii="Times New Roman" w:hAnsi="Times New Roman" w:cs="Times New Roman"/>
          </w:rPr>
          <w:delText xml:space="preserve"> </w:delText>
        </w:r>
      </w:del>
      <w:del w:id="430" w:author="Amin Khodamoradi" w:date="2023-12-15T14:37:00Z">
        <w:r w:rsidRPr="00343B90" w:rsidDel="00BC5A59">
          <w:rPr>
            <w:rFonts w:ascii="Times New Roman" w:hAnsi="Times New Roman" w:cs="Times New Roman"/>
          </w:rPr>
          <w:delText>[28,</w:delText>
        </w:r>
      </w:del>
      <w:customXmlInsRangeStart w:id="431" w:author="Amin Khodamoradi" w:date="2023-12-15T16:35:00Z"/>
      <w:sdt>
        <w:sdtPr>
          <w:rPr>
            <w:rFonts w:ascii="Times New Roman" w:hAnsi="Times New Roman" w:cs="Times New Roman"/>
          </w:rPr>
          <w:id w:val="-1673951575"/>
          <w:citation/>
        </w:sdtPr>
        <w:sdtContent>
          <w:customXmlInsRangeEnd w:id="431"/>
          <w:ins w:id="432" w:author="Amin Khodamoradi" w:date="2023-12-15T16:35:00Z">
            <w:r w:rsidR="0033719A">
              <w:rPr>
                <w:rFonts w:ascii="Times New Roman" w:hAnsi="Times New Roman" w:cs="Times New Roman"/>
              </w:rPr>
              <w:fldChar w:fldCharType="begin"/>
            </w:r>
            <w:r w:rsidR="0033719A">
              <w:rPr>
                <w:rFonts w:ascii="Times New Roman" w:hAnsi="Times New Roman" w:cs="Times New Roman"/>
              </w:rPr>
              <w:instrText xml:space="preserve"> CITATION FuL17 \l 1033 </w:instrText>
            </w:r>
          </w:ins>
          <w:r w:rsidR="0033719A">
            <w:rPr>
              <w:rFonts w:ascii="Times New Roman" w:hAnsi="Times New Roman" w:cs="Times New Roman"/>
            </w:rPr>
            <w:fldChar w:fldCharType="separate"/>
          </w:r>
          <w:r w:rsidR="00C03315">
            <w:rPr>
              <w:rFonts w:ascii="Times New Roman" w:hAnsi="Times New Roman" w:cs="Times New Roman"/>
              <w:noProof/>
            </w:rPr>
            <w:t xml:space="preserve"> </w:t>
          </w:r>
          <w:r w:rsidR="00C03315" w:rsidRPr="00C03315">
            <w:rPr>
              <w:rFonts w:ascii="Times New Roman" w:hAnsi="Times New Roman" w:cs="Times New Roman"/>
              <w:noProof/>
            </w:rPr>
            <w:t>[29]</w:t>
          </w:r>
          <w:ins w:id="433" w:author="Amin Khodamoradi" w:date="2023-12-15T16:35:00Z">
            <w:r w:rsidR="0033719A">
              <w:rPr>
                <w:rFonts w:ascii="Times New Roman" w:hAnsi="Times New Roman" w:cs="Times New Roman"/>
              </w:rPr>
              <w:fldChar w:fldCharType="end"/>
            </w:r>
          </w:ins>
          <w:customXmlInsRangeStart w:id="434" w:author="Amin Khodamoradi" w:date="2023-12-15T16:35:00Z"/>
        </w:sdtContent>
      </w:sdt>
      <w:customXmlInsRangeEnd w:id="434"/>
      <w:customXmlInsRangeStart w:id="435" w:author="Amin Khodamoradi" w:date="2023-12-15T16:38:00Z"/>
      <w:sdt>
        <w:sdtPr>
          <w:rPr>
            <w:rFonts w:ascii="Times New Roman" w:hAnsi="Times New Roman" w:cs="Times New Roman"/>
          </w:rPr>
          <w:id w:val="-224223832"/>
          <w:citation/>
        </w:sdtPr>
        <w:sdtContent>
          <w:customXmlInsRangeEnd w:id="435"/>
          <w:ins w:id="436" w:author="Amin Khodamoradi" w:date="2023-12-15T16:38:00Z">
            <w:r w:rsidR="0033719A">
              <w:rPr>
                <w:rFonts w:ascii="Times New Roman" w:hAnsi="Times New Roman" w:cs="Times New Roman"/>
              </w:rPr>
              <w:fldChar w:fldCharType="begin"/>
            </w:r>
            <w:r w:rsidR="0033719A">
              <w:rPr>
                <w:rFonts w:ascii="Times New Roman" w:hAnsi="Times New Roman" w:cs="Times New Roman"/>
              </w:rPr>
              <w:instrText xml:space="preserve"> CITATION XPa16 \l 1033 </w:instrText>
            </w:r>
          </w:ins>
          <w:r w:rsidR="0033719A">
            <w:rPr>
              <w:rFonts w:ascii="Times New Roman" w:hAnsi="Times New Roman" w:cs="Times New Roman"/>
            </w:rPr>
            <w:fldChar w:fldCharType="separate"/>
          </w:r>
          <w:r w:rsidR="00C03315">
            <w:rPr>
              <w:rFonts w:ascii="Times New Roman" w:hAnsi="Times New Roman" w:cs="Times New Roman"/>
              <w:noProof/>
            </w:rPr>
            <w:t xml:space="preserve"> </w:t>
          </w:r>
          <w:r w:rsidR="00C03315" w:rsidRPr="00C03315">
            <w:rPr>
              <w:rFonts w:ascii="Times New Roman" w:hAnsi="Times New Roman" w:cs="Times New Roman"/>
              <w:noProof/>
            </w:rPr>
            <w:t>[30]</w:t>
          </w:r>
          <w:ins w:id="437" w:author="Amin Khodamoradi" w:date="2023-12-15T16:38:00Z">
            <w:r w:rsidR="0033719A">
              <w:rPr>
                <w:rFonts w:ascii="Times New Roman" w:hAnsi="Times New Roman" w:cs="Times New Roman"/>
              </w:rPr>
              <w:fldChar w:fldCharType="end"/>
            </w:r>
          </w:ins>
          <w:customXmlInsRangeStart w:id="438" w:author="Amin Khodamoradi" w:date="2023-12-15T16:38:00Z"/>
        </w:sdtContent>
      </w:sdt>
      <w:customXmlInsRangeEnd w:id="438"/>
      <w:del w:id="439" w:author="Amin Khodamoradi" w:date="2023-12-15T16:35:00Z">
        <w:r w:rsidRPr="00343B90" w:rsidDel="0033719A">
          <w:rPr>
            <w:rFonts w:ascii="Times New Roman" w:hAnsi="Times New Roman" w:cs="Times New Roman"/>
          </w:rPr>
          <w:delText xml:space="preserve"> 29,</w:delText>
        </w:r>
      </w:del>
      <w:del w:id="440" w:author="Amin Khodamoradi" w:date="2023-12-15T16:38:00Z">
        <w:r w:rsidRPr="00343B90" w:rsidDel="0033719A">
          <w:rPr>
            <w:rFonts w:ascii="Times New Roman" w:hAnsi="Times New Roman" w:cs="Times New Roman"/>
          </w:rPr>
          <w:delText xml:space="preserve"> 30]</w:delText>
        </w:r>
      </w:del>
      <w:r w:rsidRPr="00343B90">
        <w:rPr>
          <w:rFonts w:ascii="Times New Roman" w:hAnsi="Times New Roman" w:cs="Times New Roman"/>
        </w:rPr>
        <w:t>.</w:t>
      </w:r>
    </w:p>
    <w:p w14:paraId="1A3FB2DF" w14:textId="188071EB" w:rsidR="008F055C" w:rsidRPr="00343B90" w:rsidRDefault="00D92642" w:rsidP="00A15EED">
      <w:pPr>
        <w:spacing w:line="276" w:lineRule="auto"/>
        <w:jc w:val="both"/>
        <w:rPr>
          <w:rFonts w:ascii="Times New Roman" w:hAnsi="Times New Roman" w:cs="Times New Roman"/>
        </w:rPr>
      </w:pPr>
      <w:r w:rsidRPr="00343B90">
        <w:rPr>
          <w:rFonts w:ascii="Times New Roman" w:hAnsi="Times New Roman" w:cs="Times New Roman"/>
        </w:rPr>
        <w:t>Most of these existing machine learning approaches are designed to predict the typical two-class problem, which only indicates how likely a pair of drugs is a DDI. However, two interacting drugs may change their own pharmacological behaviors or effects (e.g., increasing or decreasing serum concentration) in vivo. For example, the serum concentration of Flunisolide (</w:t>
      </w:r>
      <w:proofErr w:type="spellStart"/>
      <w:r w:rsidRPr="00343B90">
        <w:rPr>
          <w:rFonts w:ascii="Times New Roman" w:hAnsi="Times New Roman" w:cs="Times New Roman"/>
        </w:rPr>
        <w:t>DrugBank</w:t>
      </w:r>
      <w:proofErr w:type="spellEnd"/>
      <w:r w:rsidRPr="00343B90">
        <w:rPr>
          <w:rFonts w:ascii="Times New Roman" w:hAnsi="Times New Roman" w:cs="Times New Roman"/>
        </w:rPr>
        <w:t xml:space="preserve"> Id: DB00180) decreases when it is taken with Mitotane (</w:t>
      </w:r>
      <w:proofErr w:type="spellStart"/>
      <w:r w:rsidRPr="00343B90">
        <w:rPr>
          <w:rFonts w:ascii="Times New Roman" w:hAnsi="Times New Roman" w:cs="Times New Roman"/>
        </w:rPr>
        <w:t>DrugBank</w:t>
      </w:r>
      <w:proofErr w:type="spellEnd"/>
      <w:r w:rsidRPr="00343B90">
        <w:rPr>
          <w:rFonts w:ascii="Times New Roman" w:hAnsi="Times New Roman" w:cs="Times New Roman"/>
        </w:rPr>
        <w:t xml:space="preserve"> Id: DB00648), whereas its serum concentration increases when taken with Roxithromycin (</w:t>
      </w:r>
      <w:proofErr w:type="spellStart"/>
      <w:r w:rsidRPr="00343B90">
        <w:rPr>
          <w:rFonts w:ascii="Times New Roman" w:hAnsi="Times New Roman" w:cs="Times New Roman"/>
        </w:rPr>
        <w:t>DrugBank</w:t>
      </w:r>
      <w:proofErr w:type="spellEnd"/>
      <w:r w:rsidRPr="00343B90">
        <w:rPr>
          <w:rFonts w:ascii="Times New Roman" w:hAnsi="Times New Roman" w:cs="Times New Roman"/>
        </w:rPr>
        <w:t xml:space="preserve"> Id: DB00778). For short, the first case is degressive DDI, and the second case is enhancive DDI, which contains drug changes in terms of pharmacological effects. It is more important to know exactly whether the interaction increases or decreases the drug’s pharmaceutical behaviors, especially when making optimal patient care, establishing drug dosage, designing prophylactic drug therapy, or finding the resistance to therapy with a drug</w:t>
      </w:r>
      <w:del w:id="441" w:author="Amin Khodamoradi" w:date="2023-12-15T16:38:00Z">
        <w:r w:rsidRPr="00343B90" w:rsidDel="006E4362">
          <w:rPr>
            <w:rFonts w:ascii="Times New Roman" w:hAnsi="Times New Roman" w:cs="Times New Roman"/>
          </w:rPr>
          <w:delText xml:space="preserve"> [3</w:delText>
        </w:r>
      </w:del>
      <w:del w:id="442" w:author="Amin Khodamoradi" w:date="2023-12-15T16:41:00Z">
        <w:r w:rsidRPr="00343B90" w:rsidDel="006E4362">
          <w:rPr>
            <w:rFonts w:ascii="Times New Roman" w:hAnsi="Times New Roman" w:cs="Times New Roman"/>
          </w:rPr>
          <w:delText>1]</w:delText>
        </w:r>
      </w:del>
      <w:customXmlInsRangeStart w:id="443" w:author="Amin Khodamoradi" w:date="2023-12-15T16:42:00Z"/>
      <w:sdt>
        <w:sdtPr>
          <w:rPr>
            <w:rFonts w:ascii="Times New Roman" w:hAnsi="Times New Roman" w:cs="Times New Roman"/>
          </w:rPr>
          <w:id w:val="1824843249"/>
          <w:citation/>
        </w:sdtPr>
        <w:sdtContent>
          <w:customXmlInsRangeEnd w:id="443"/>
          <w:ins w:id="444" w:author="Amin Khodamoradi" w:date="2023-12-15T16:42:00Z">
            <w:r w:rsidR="006E4362">
              <w:rPr>
                <w:rFonts w:ascii="Times New Roman" w:hAnsi="Times New Roman" w:cs="Times New Roman"/>
              </w:rPr>
              <w:fldChar w:fldCharType="begin"/>
            </w:r>
            <w:r w:rsidR="006E4362">
              <w:rPr>
                <w:rFonts w:ascii="Times New Roman" w:hAnsi="Times New Roman" w:cs="Times New Roman"/>
              </w:rPr>
              <w:instrText xml:space="preserve"> CITATION JKo81 \l 1033 </w:instrText>
            </w:r>
          </w:ins>
          <w:r w:rsidR="006E4362">
            <w:rPr>
              <w:rFonts w:ascii="Times New Roman" w:hAnsi="Times New Roman" w:cs="Times New Roman"/>
            </w:rPr>
            <w:fldChar w:fldCharType="separate"/>
          </w:r>
          <w:r w:rsidR="00C03315">
            <w:rPr>
              <w:rFonts w:ascii="Times New Roman" w:hAnsi="Times New Roman" w:cs="Times New Roman"/>
              <w:noProof/>
            </w:rPr>
            <w:t xml:space="preserve"> </w:t>
          </w:r>
          <w:r w:rsidR="00C03315" w:rsidRPr="00C03315">
            <w:rPr>
              <w:rFonts w:ascii="Times New Roman" w:hAnsi="Times New Roman" w:cs="Times New Roman"/>
              <w:noProof/>
            </w:rPr>
            <w:t>[31]</w:t>
          </w:r>
          <w:ins w:id="445" w:author="Amin Khodamoradi" w:date="2023-12-15T16:42:00Z">
            <w:r w:rsidR="006E4362">
              <w:rPr>
                <w:rFonts w:ascii="Times New Roman" w:hAnsi="Times New Roman" w:cs="Times New Roman"/>
              </w:rPr>
              <w:fldChar w:fldCharType="end"/>
            </w:r>
          </w:ins>
          <w:customXmlInsRangeStart w:id="446" w:author="Amin Khodamoradi" w:date="2023-12-15T16:42:00Z"/>
        </w:sdtContent>
      </w:sdt>
      <w:customXmlInsRangeEnd w:id="446"/>
      <w:r w:rsidRPr="00343B90">
        <w:rPr>
          <w:rFonts w:ascii="Times New Roman" w:hAnsi="Times New Roman" w:cs="Times New Roman"/>
        </w:rPr>
        <w:t>.</w:t>
      </w:r>
    </w:p>
    <w:p w14:paraId="18BDC4AB" w14:textId="7C168C07" w:rsidR="008F055C" w:rsidRPr="00343B90" w:rsidRDefault="00D92642" w:rsidP="00A15EED">
      <w:pPr>
        <w:spacing w:line="276" w:lineRule="auto"/>
        <w:jc w:val="both"/>
        <w:rPr>
          <w:rFonts w:ascii="Times New Roman" w:hAnsi="Times New Roman" w:cs="Times New Roman"/>
        </w:rPr>
      </w:pPr>
      <w:del w:id="447" w:author="mcm" w:date="2023-11-10T15:07:00Z">
        <w:r w:rsidRPr="00343B90" w:rsidDel="00380F04">
          <w:rPr>
            <w:rFonts w:ascii="Times New Roman" w:hAnsi="Times New Roman" w:cs="Times New Roman"/>
          </w:rPr>
          <w:delText xml:space="preserve">Besides </w:delText>
        </w:r>
      </w:del>
      <w:ins w:id="448" w:author="mcm" w:date="2023-11-10T15:07:00Z">
        <w:r w:rsidR="00380F04">
          <w:rPr>
            <w:rFonts w:ascii="Times New Roman" w:hAnsi="Times New Roman" w:cs="Times New Roman"/>
          </w:rPr>
          <w:t>Although</w:t>
        </w:r>
        <w:r w:rsidR="00380F04" w:rsidRPr="00343B90">
          <w:rPr>
            <w:rFonts w:ascii="Times New Roman" w:hAnsi="Times New Roman" w:cs="Times New Roman"/>
          </w:rPr>
          <w:t xml:space="preserve"> </w:t>
        </w:r>
      </w:ins>
      <w:r w:rsidRPr="00343B90">
        <w:rPr>
          <w:rFonts w:ascii="Times New Roman" w:hAnsi="Times New Roman" w:cs="Times New Roman"/>
        </w:rPr>
        <w:t>the occurrence of both enhancive and degressive DDIs is not random</w:t>
      </w:r>
      <w:del w:id="449" w:author="Amin Khodamoradi" w:date="2023-12-15T16:42:00Z">
        <w:r w:rsidRPr="00343B90" w:rsidDel="006E4362">
          <w:rPr>
            <w:rFonts w:ascii="Times New Roman" w:hAnsi="Times New Roman" w:cs="Times New Roman"/>
          </w:rPr>
          <w:delText xml:space="preserve"> </w:delText>
        </w:r>
      </w:del>
      <w:customXmlInsRangeStart w:id="450" w:author="Amin Khodamoradi" w:date="2023-12-15T16:44:00Z"/>
      <w:sdt>
        <w:sdtPr>
          <w:rPr>
            <w:rFonts w:ascii="Times New Roman" w:hAnsi="Times New Roman" w:cs="Times New Roman"/>
          </w:rPr>
          <w:id w:val="-491869731"/>
          <w:citation/>
        </w:sdtPr>
        <w:sdtContent>
          <w:customXmlInsRangeEnd w:id="450"/>
          <w:ins w:id="451" w:author="Amin Khodamoradi" w:date="2023-12-15T16:44:00Z">
            <w:r w:rsidR="005829CD">
              <w:rPr>
                <w:rFonts w:ascii="Times New Roman" w:hAnsi="Times New Roman" w:cs="Times New Roman"/>
              </w:rPr>
              <w:fldChar w:fldCharType="begin"/>
            </w:r>
            <w:r w:rsidR="005829CD">
              <w:rPr>
                <w:rFonts w:ascii="Times New Roman" w:hAnsi="Times New Roman" w:cs="Times New Roman"/>
              </w:rPr>
              <w:instrText xml:space="preserve"> CITATION JYS18 \l 1033 </w:instrText>
            </w:r>
          </w:ins>
          <w:r w:rsidR="005829CD">
            <w:rPr>
              <w:rFonts w:ascii="Times New Roman" w:hAnsi="Times New Roman" w:cs="Times New Roman"/>
            </w:rPr>
            <w:fldChar w:fldCharType="separate"/>
          </w:r>
          <w:r w:rsidR="00C03315" w:rsidRPr="00C03315">
            <w:rPr>
              <w:rFonts w:ascii="Times New Roman" w:hAnsi="Times New Roman" w:cs="Times New Roman"/>
              <w:noProof/>
            </w:rPr>
            <w:t>[32]</w:t>
          </w:r>
          <w:ins w:id="452" w:author="Amin Khodamoradi" w:date="2023-12-15T16:44:00Z">
            <w:r w:rsidR="005829CD">
              <w:rPr>
                <w:rFonts w:ascii="Times New Roman" w:hAnsi="Times New Roman" w:cs="Times New Roman"/>
              </w:rPr>
              <w:fldChar w:fldCharType="end"/>
            </w:r>
          </w:ins>
          <w:customXmlInsRangeStart w:id="453" w:author="Amin Khodamoradi" w:date="2023-12-15T16:44:00Z"/>
        </w:sdtContent>
      </w:sdt>
      <w:customXmlInsRangeEnd w:id="453"/>
      <w:del w:id="454" w:author="Amin Khodamoradi" w:date="2023-12-15T16:45:00Z">
        <w:r w:rsidRPr="00343B90" w:rsidDel="005829CD">
          <w:rPr>
            <w:rFonts w:ascii="Times New Roman" w:hAnsi="Times New Roman" w:cs="Times New Roman"/>
          </w:rPr>
          <w:delText>[32,</w:delText>
        </w:r>
      </w:del>
      <w:customXmlInsRangeStart w:id="455" w:author="Amin Khodamoradi" w:date="2023-12-15T16:47:00Z"/>
      <w:sdt>
        <w:sdtPr>
          <w:rPr>
            <w:rFonts w:ascii="Times New Roman" w:hAnsi="Times New Roman" w:cs="Times New Roman"/>
          </w:rPr>
          <w:id w:val="1903560308"/>
          <w:citation/>
        </w:sdtPr>
        <w:sdtContent>
          <w:customXmlInsRangeEnd w:id="455"/>
          <w:ins w:id="456" w:author="Amin Khodamoradi" w:date="2023-12-15T16:47:00Z">
            <w:r w:rsidR="005829CD">
              <w:rPr>
                <w:rFonts w:ascii="Times New Roman" w:hAnsi="Times New Roman" w:cs="Times New Roman"/>
              </w:rPr>
              <w:fldChar w:fldCharType="begin"/>
            </w:r>
          </w:ins>
          <w:ins w:id="457" w:author="Amin Khodamoradi" w:date="2023-12-15T16:50:00Z">
            <w:r w:rsidR="005829CD">
              <w:rPr>
                <w:rFonts w:ascii="Times New Roman" w:hAnsi="Times New Roman" w:cs="Times New Roman"/>
              </w:rPr>
              <w:instrText xml:space="preserve">CITATION YuH18 \l 1033 </w:instrText>
            </w:r>
          </w:ins>
          <w:r w:rsidR="005829CD">
            <w:rPr>
              <w:rFonts w:ascii="Times New Roman" w:hAnsi="Times New Roman" w:cs="Times New Roman"/>
            </w:rPr>
            <w:fldChar w:fldCharType="separate"/>
          </w:r>
          <w:r w:rsidR="00C03315">
            <w:rPr>
              <w:rFonts w:ascii="Times New Roman" w:hAnsi="Times New Roman" w:cs="Times New Roman"/>
              <w:noProof/>
            </w:rPr>
            <w:t xml:space="preserve"> </w:t>
          </w:r>
          <w:r w:rsidR="00C03315" w:rsidRPr="00C03315">
            <w:rPr>
              <w:rFonts w:ascii="Times New Roman" w:hAnsi="Times New Roman" w:cs="Times New Roman"/>
              <w:noProof/>
            </w:rPr>
            <w:t>[33]</w:t>
          </w:r>
          <w:ins w:id="458" w:author="Amin Khodamoradi" w:date="2023-12-15T16:47:00Z">
            <w:r w:rsidR="005829CD">
              <w:rPr>
                <w:rFonts w:ascii="Times New Roman" w:hAnsi="Times New Roman" w:cs="Times New Roman"/>
              </w:rPr>
              <w:fldChar w:fldCharType="end"/>
            </w:r>
          </w:ins>
          <w:customXmlInsRangeStart w:id="459" w:author="Amin Khodamoradi" w:date="2023-12-15T16:47:00Z"/>
        </w:sdtContent>
      </w:sdt>
      <w:customXmlInsRangeEnd w:id="459"/>
      <w:del w:id="460" w:author="Amin Khodamoradi" w:date="2023-12-15T16:47:00Z">
        <w:r w:rsidRPr="00343B90" w:rsidDel="005829CD">
          <w:rPr>
            <w:rFonts w:ascii="Times New Roman" w:hAnsi="Times New Roman" w:cs="Times New Roman"/>
          </w:rPr>
          <w:delText xml:space="preserve"> 33]</w:delText>
        </w:r>
      </w:del>
      <w:r w:rsidRPr="00343B90">
        <w:rPr>
          <w:rFonts w:ascii="Times New Roman" w:hAnsi="Times New Roman" w:cs="Times New Roman"/>
        </w:rPr>
        <w:t xml:space="preserve">, </w:t>
      </w:r>
      <w:del w:id="461" w:author="mcm" w:date="2023-11-10T15:07:00Z">
        <w:r w:rsidRPr="00343B90" w:rsidDel="00380F04">
          <w:rPr>
            <w:rFonts w:ascii="Times New Roman" w:hAnsi="Times New Roman" w:cs="Times New Roman"/>
          </w:rPr>
          <w:delText xml:space="preserve">however </w:delText>
        </w:r>
      </w:del>
      <w:r w:rsidRPr="00343B90">
        <w:rPr>
          <w:rFonts w:ascii="Times New Roman" w:hAnsi="Times New Roman" w:cs="Times New Roman"/>
        </w:rPr>
        <w:t xml:space="preserve">most current approaches have not yet exploited this structural property and have been developed only for conventional two-classes DDIs. Furthermore, revealing such a structural relationship is very important </w:t>
      </w:r>
      <w:del w:id="462" w:author="mcm" w:date="2023-11-10T15:08:00Z">
        <w:r w:rsidRPr="00343B90" w:rsidDel="00380F04">
          <w:rPr>
            <w:rFonts w:ascii="Times New Roman" w:hAnsi="Times New Roman" w:cs="Times New Roman"/>
          </w:rPr>
          <w:delText xml:space="preserve">because </w:delText>
        </w:r>
      </w:del>
      <w:ins w:id="463" w:author="mcm" w:date="2023-11-10T15:08:00Z">
        <w:r w:rsidR="00380F04">
          <w:rPr>
            <w:rFonts w:ascii="Times New Roman" w:hAnsi="Times New Roman" w:cs="Times New Roman"/>
          </w:rPr>
          <w:t>since</w:t>
        </w:r>
        <w:r w:rsidR="00380F04" w:rsidRPr="00343B90">
          <w:rPr>
            <w:rFonts w:ascii="Times New Roman" w:hAnsi="Times New Roman" w:cs="Times New Roman"/>
          </w:rPr>
          <w:t xml:space="preserve"> </w:t>
        </w:r>
      </w:ins>
      <w:r w:rsidRPr="00343B90">
        <w:rPr>
          <w:rFonts w:ascii="Times New Roman" w:hAnsi="Times New Roman" w:cs="Times New Roman"/>
        </w:rPr>
        <w:t>it can help to understand how the DDIs occur. It is one of the most important steps for treating complex diseases</w:t>
      </w:r>
      <w:customXmlInsRangeStart w:id="464" w:author="Amin Khodamoradi" w:date="2023-12-15T16:50:00Z"/>
      <w:sdt>
        <w:sdtPr>
          <w:rPr>
            <w:rFonts w:ascii="Times New Roman" w:hAnsi="Times New Roman" w:cs="Times New Roman"/>
          </w:rPr>
          <w:id w:val="821705642"/>
          <w:citation/>
        </w:sdtPr>
        <w:sdtContent>
          <w:customXmlInsRangeEnd w:id="464"/>
          <w:ins w:id="465" w:author="Amin Khodamoradi" w:date="2023-12-15T16:50:00Z">
            <w:r w:rsidR="005829CD">
              <w:rPr>
                <w:rFonts w:ascii="Times New Roman" w:hAnsi="Times New Roman" w:cs="Times New Roman"/>
              </w:rPr>
              <w:fldChar w:fldCharType="begin"/>
            </w:r>
            <w:r w:rsidR="005829CD">
              <w:rPr>
                <w:rFonts w:ascii="Times New Roman" w:hAnsi="Times New Roman" w:cs="Times New Roman"/>
              </w:rPr>
              <w:instrText xml:space="preserve"> CITATION Cok17 \l 1033 </w:instrText>
            </w:r>
          </w:ins>
          <w:r w:rsidR="005829CD">
            <w:rPr>
              <w:rFonts w:ascii="Times New Roman" w:hAnsi="Times New Roman" w:cs="Times New Roman"/>
            </w:rPr>
            <w:fldChar w:fldCharType="separate"/>
          </w:r>
          <w:r w:rsidR="00C03315">
            <w:rPr>
              <w:rFonts w:ascii="Times New Roman" w:hAnsi="Times New Roman" w:cs="Times New Roman"/>
              <w:noProof/>
            </w:rPr>
            <w:t xml:space="preserve"> </w:t>
          </w:r>
          <w:r w:rsidR="00C03315" w:rsidRPr="00C03315">
            <w:rPr>
              <w:rFonts w:ascii="Times New Roman" w:hAnsi="Times New Roman" w:cs="Times New Roman"/>
              <w:noProof/>
            </w:rPr>
            <w:t>[34]</w:t>
          </w:r>
          <w:ins w:id="466" w:author="Amin Khodamoradi" w:date="2023-12-15T16:50:00Z">
            <w:r w:rsidR="005829CD">
              <w:rPr>
                <w:rFonts w:ascii="Times New Roman" w:hAnsi="Times New Roman" w:cs="Times New Roman"/>
              </w:rPr>
              <w:fldChar w:fldCharType="end"/>
            </w:r>
          </w:ins>
          <w:customXmlInsRangeStart w:id="467" w:author="Amin Khodamoradi" w:date="2023-12-15T16:50:00Z"/>
        </w:sdtContent>
      </w:sdt>
      <w:customXmlInsRangeEnd w:id="467"/>
      <w:del w:id="468" w:author="Amin Khodamoradi" w:date="2023-12-15T16:47:00Z">
        <w:r w:rsidRPr="00343B90" w:rsidDel="005829CD">
          <w:rPr>
            <w:rFonts w:ascii="Times New Roman" w:hAnsi="Times New Roman" w:cs="Times New Roman"/>
          </w:rPr>
          <w:delText xml:space="preserve"> [34]</w:delText>
        </w:r>
      </w:del>
      <w:r w:rsidRPr="00343B90">
        <w:rPr>
          <w:rFonts w:ascii="Times New Roman" w:hAnsi="Times New Roman" w:cs="Times New Roman"/>
        </w:rPr>
        <w:t xml:space="preserve"> and guides physicians in preparing safer prescriptions to high-order drug interaction. </w:t>
      </w:r>
    </w:p>
    <w:p w14:paraId="432E9BAE" w14:textId="77777777" w:rsidR="008F055C" w:rsidRPr="00343B90" w:rsidRDefault="00D92642" w:rsidP="00A15EED">
      <w:pPr>
        <w:spacing w:line="276" w:lineRule="auto"/>
        <w:jc w:val="both"/>
        <w:rPr>
          <w:rFonts w:ascii="Times New Roman" w:hAnsi="Times New Roman" w:cs="Times New Roman"/>
        </w:rPr>
      </w:pPr>
      <w:r w:rsidRPr="00343B90">
        <w:rPr>
          <w:rFonts w:ascii="Times New Roman" w:hAnsi="Times New Roman" w:cs="Times New Roman"/>
        </w:rPr>
        <w:t>The recent works attempted to investigate two major issues: 1) predicting three-class DDIs instead of two-class prediction, 2) extracting the topological information of drugs in a DDI network.</w:t>
      </w:r>
    </w:p>
    <w:p w14:paraId="6E172798" w14:textId="3139E7A9" w:rsidR="008F055C" w:rsidRPr="00343B90" w:rsidRDefault="00D92642" w:rsidP="00A15EED">
      <w:pPr>
        <w:spacing w:line="276" w:lineRule="auto"/>
        <w:jc w:val="both"/>
        <w:rPr>
          <w:rFonts w:ascii="Times New Roman" w:hAnsi="Times New Roman" w:cs="Times New Roman"/>
        </w:rPr>
      </w:pPr>
      <w:r w:rsidRPr="00343B90">
        <w:rPr>
          <w:rFonts w:ascii="Times New Roman" w:hAnsi="Times New Roman" w:cs="Times New Roman"/>
        </w:rPr>
        <w:t>Model of TMFUF</w:t>
      </w:r>
      <w:customXmlInsRangeStart w:id="469" w:author="Amin Khodamoradi" w:date="2023-12-15T16:51:00Z"/>
      <w:sdt>
        <w:sdtPr>
          <w:rPr>
            <w:rFonts w:ascii="Times New Roman" w:hAnsi="Times New Roman" w:cs="Times New Roman"/>
          </w:rPr>
          <w:id w:val="407347604"/>
          <w:citation/>
        </w:sdtPr>
        <w:sdtContent>
          <w:customXmlInsRangeEnd w:id="469"/>
          <w:ins w:id="470" w:author="Amin Khodamoradi" w:date="2023-12-15T16:51:00Z">
            <w:r w:rsidR="005829CD">
              <w:rPr>
                <w:rFonts w:ascii="Times New Roman" w:hAnsi="Times New Roman" w:cs="Times New Roman"/>
              </w:rPr>
              <w:fldChar w:fldCharType="begin"/>
            </w:r>
            <w:r w:rsidR="005829CD">
              <w:rPr>
                <w:rFonts w:ascii="Times New Roman" w:hAnsi="Times New Roman" w:cs="Times New Roman"/>
              </w:rPr>
              <w:instrText xml:space="preserve"> CITATION JYS18 \l 1033 </w:instrText>
            </w:r>
          </w:ins>
          <w:r w:rsidR="005829CD">
            <w:rPr>
              <w:rFonts w:ascii="Times New Roman" w:hAnsi="Times New Roman" w:cs="Times New Roman"/>
            </w:rPr>
            <w:fldChar w:fldCharType="separate"/>
          </w:r>
          <w:r w:rsidR="00C03315">
            <w:rPr>
              <w:rFonts w:ascii="Times New Roman" w:hAnsi="Times New Roman" w:cs="Times New Roman"/>
              <w:noProof/>
            </w:rPr>
            <w:t xml:space="preserve"> </w:t>
          </w:r>
          <w:r w:rsidR="00C03315" w:rsidRPr="00C03315">
            <w:rPr>
              <w:rFonts w:ascii="Times New Roman" w:hAnsi="Times New Roman" w:cs="Times New Roman"/>
              <w:noProof/>
            </w:rPr>
            <w:t>[32]</w:t>
          </w:r>
          <w:ins w:id="471" w:author="Amin Khodamoradi" w:date="2023-12-15T16:51:00Z">
            <w:r w:rsidR="005829CD">
              <w:rPr>
                <w:rFonts w:ascii="Times New Roman" w:hAnsi="Times New Roman" w:cs="Times New Roman"/>
              </w:rPr>
              <w:fldChar w:fldCharType="end"/>
            </w:r>
          </w:ins>
          <w:customXmlInsRangeStart w:id="472" w:author="Amin Khodamoradi" w:date="2023-12-15T16:51:00Z"/>
        </w:sdtContent>
      </w:sdt>
      <w:customXmlInsRangeEnd w:id="472"/>
      <w:del w:id="473" w:author="Amin Khodamoradi" w:date="2023-12-15T16:50:00Z">
        <w:r w:rsidRPr="00343B90" w:rsidDel="005829CD">
          <w:rPr>
            <w:rFonts w:ascii="Times New Roman" w:hAnsi="Times New Roman" w:cs="Times New Roman"/>
          </w:rPr>
          <w:delText xml:space="preserve"> [32]</w:delText>
        </w:r>
      </w:del>
      <w:r w:rsidRPr="00343B90">
        <w:rPr>
          <w:rFonts w:ascii="Times New Roman" w:hAnsi="Times New Roman" w:cs="Times New Roman"/>
        </w:rPr>
        <w:t xml:space="preserve"> is proposed by Shi and et al. in 2018 which predicts enhancive and degressive DDIs for different predicting scenarios of new drugs (those with no known DDI). Proposed DDINMF model</w:t>
      </w:r>
      <w:customXmlInsRangeStart w:id="474" w:author="Amin Khodamoradi" w:date="2023-12-15T16:53:00Z"/>
      <w:sdt>
        <w:sdtPr>
          <w:rPr>
            <w:rFonts w:ascii="Times New Roman" w:hAnsi="Times New Roman" w:cs="Times New Roman"/>
          </w:rPr>
          <w:id w:val="1592663178"/>
          <w:citation/>
        </w:sdtPr>
        <w:sdtContent>
          <w:customXmlInsRangeEnd w:id="474"/>
          <w:ins w:id="475" w:author="Amin Khodamoradi" w:date="2023-12-15T16:53:00Z">
            <w:r w:rsidR="005829CD">
              <w:rPr>
                <w:rFonts w:ascii="Times New Roman" w:hAnsi="Times New Roman" w:cs="Times New Roman"/>
              </w:rPr>
              <w:fldChar w:fldCharType="begin"/>
            </w:r>
            <w:r w:rsidR="005829CD">
              <w:rPr>
                <w:rFonts w:ascii="Times New Roman" w:hAnsi="Times New Roman" w:cs="Times New Roman"/>
              </w:rPr>
              <w:instrText xml:space="preserve"> CITATION YuH18 \l 1033 </w:instrText>
            </w:r>
          </w:ins>
          <w:r w:rsidR="005829CD">
            <w:rPr>
              <w:rFonts w:ascii="Times New Roman" w:hAnsi="Times New Roman" w:cs="Times New Roman"/>
            </w:rPr>
            <w:fldChar w:fldCharType="separate"/>
          </w:r>
          <w:r w:rsidR="00C03315">
            <w:rPr>
              <w:rFonts w:ascii="Times New Roman" w:hAnsi="Times New Roman" w:cs="Times New Roman"/>
              <w:noProof/>
            </w:rPr>
            <w:t xml:space="preserve"> </w:t>
          </w:r>
          <w:r w:rsidR="00C03315" w:rsidRPr="00C03315">
            <w:rPr>
              <w:rFonts w:ascii="Times New Roman" w:hAnsi="Times New Roman" w:cs="Times New Roman"/>
              <w:noProof/>
            </w:rPr>
            <w:t>[33]</w:t>
          </w:r>
          <w:ins w:id="476" w:author="Amin Khodamoradi" w:date="2023-12-15T16:53:00Z">
            <w:r w:rsidR="005829CD">
              <w:rPr>
                <w:rFonts w:ascii="Times New Roman" w:hAnsi="Times New Roman" w:cs="Times New Roman"/>
              </w:rPr>
              <w:fldChar w:fldCharType="end"/>
            </w:r>
          </w:ins>
          <w:customXmlInsRangeStart w:id="477" w:author="Amin Khodamoradi" w:date="2023-12-15T16:53:00Z"/>
        </w:sdtContent>
      </w:sdt>
      <w:customXmlInsRangeEnd w:id="477"/>
      <w:del w:id="478" w:author="Amin Khodamoradi" w:date="2023-12-15T16:52:00Z">
        <w:r w:rsidRPr="00343B90" w:rsidDel="005829CD">
          <w:rPr>
            <w:rFonts w:ascii="Times New Roman" w:hAnsi="Times New Roman" w:cs="Times New Roman"/>
          </w:rPr>
          <w:delText xml:space="preserve"> [</w:delText>
        </w:r>
      </w:del>
      <w:del w:id="479" w:author="Amin Khodamoradi" w:date="2023-12-15T16:51:00Z">
        <w:r w:rsidRPr="00343B90" w:rsidDel="005829CD">
          <w:rPr>
            <w:rFonts w:ascii="Times New Roman" w:hAnsi="Times New Roman" w:cs="Times New Roman"/>
          </w:rPr>
          <w:delText>33]</w:delText>
        </w:r>
      </w:del>
      <w:r w:rsidRPr="00343B90">
        <w:rPr>
          <w:rFonts w:ascii="Times New Roman" w:hAnsi="Times New Roman" w:cs="Times New Roman"/>
        </w:rPr>
        <w:t xml:space="preserve"> in addition to predicting DDIs, </w:t>
      </w:r>
      <w:del w:id="480" w:author="Amin Khodamoradi" w:date="2023-12-13T14:26:00Z">
        <w:r w:rsidRPr="00343B90" w:rsidDel="00DC3773">
          <w:rPr>
            <w:rFonts w:ascii="Times New Roman" w:hAnsi="Times New Roman" w:cs="Times New Roman"/>
          </w:rPr>
          <w:delText>asigns</w:delText>
        </w:r>
      </w:del>
      <w:ins w:id="481" w:author="Amin Khodamoradi" w:date="2023-12-13T14:26:00Z">
        <w:r w:rsidR="00DC3773" w:rsidRPr="00343B90">
          <w:rPr>
            <w:rFonts w:ascii="Times New Roman" w:hAnsi="Times New Roman" w:cs="Times New Roman"/>
          </w:rPr>
          <w:t>assigns</w:t>
        </w:r>
      </w:ins>
      <w:r w:rsidRPr="00343B90">
        <w:rPr>
          <w:rFonts w:ascii="Times New Roman" w:hAnsi="Times New Roman" w:cs="Times New Roman"/>
        </w:rPr>
        <w:t xml:space="preserve"> every drug</w:t>
      </w:r>
      <w:del w:id="482" w:author="Amin Khodamoradi" w:date="2023-12-13T14:26:00Z">
        <w:r w:rsidRPr="00343B90" w:rsidDel="00DC3773">
          <w:rPr>
            <w:rFonts w:ascii="Times New Roman" w:hAnsi="Times New Roman" w:cs="Times New Roman"/>
          </w:rPr>
          <w:delText>s</w:delText>
        </w:r>
      </w:del>
      <w:r w:rsidRPr="00343B90">
        <w:rPr>
          <w:rFonts w:ascii="Times New Roman" w:hAnsi="Times New Roman" w:cs="Times New Roman"/>
        </w:rPr>
        <w:t xml:space="preserve"> to </w:t>
      </w:r>
      <w:ins w:id="483" w:author="Amin Khodamoradi" w:date="2023-12-13T14:26:00Z">
        <w:r w:rsidR="00DC3773">
          <w:rPr>
            <w:rFonts w:ascii="Times New Roman" w:hAnsi="Times New Roman" w:cs="Times New Roman"/>
          </w:rPr>
          <w:t xml:space="preserve">a </w:t>
        </w:r>
      </w:ins>
      <w:r w:rsidRPr="00343B90">
        <w:rPr>
          <w:rFonts w:ascii="Times New Roman" w:hAnsi="Times New Roman" w:cs="Times New Roman"/>
        </w:rPr>
        <w:t xml:space="preserve">drug </w:t>
      </w:r>
      <w:del w:id="484" w:author="Amin Khodamoradi" w:date="2023-12-13T14:45:00Z">
        <w:r w:rsidRPr="00343B90" w:rsidDel="00892F8A">
          <w:rPr>
            <w:rFonts w:ascii="Times New Roman" w:hAnsi="Times New Roman" w:cs="Times New Roman"/>
          </w:rPr>
          <w:delText>communities</w:delText>
        </w:r>
      </w:del>
      <w:ins w:id="485" w:author="Amin Khodamoradi" w:date="2023-12-13T14:45:00Z">
        <w:r w:rsidR="00892F8A" w:rsidRPr="00343B90">
          <w:rPr>
            <w:rFonts w:ascii="Times New Roman" w:hAnsi="Times New Roman" w:cs="Times New Roman"/>
          </w:rPr>
          <w:t>community</w:t>
        </w:r>
      </w:ins>
      <w:r w:rsidRPr="00343B90">
        <w:rPr>
          <w:rFonts w:ascii="Times New Roman" w:hAnsi="Times New Roman" w:cs="Times New Roman"/>
        </w:rPr>
        <w:t xml:space="preserve">. In result, some </w:t>
      </w:r>
      <w:proofErr w:type="spellStart"/>
      <w:r w:rsidRPr="00343B90">
        <w:rPr>
          <w:rFonts w:ascii="Times New Roman" w:hAnsi="Times New Roman" w:cs="Times New Roman"/>
        </w:rPr>
        <w:t>corelations</w:t>
      </w:r>
      <w:proofErr w:type="spellEnd"/>
      <w:r w:rsidRPr="00343B90">
        <w:rPr>
          <w:rFonts w:ascii="Times New Roman" w:hAnsi="Times New Roman" w:cs="Times New Roman"/>
        </w:rPr>
        <w:t xml:space="preserve"> are observed between drug communities and the numbers of enhancive, degressive, sum and difference of DDIs for each drug.</w:t>
      </w:r>
    </w:p>
    <w:p w14:paraId="0956D3B4" w14:textId="2CB8A4BD" w:rsidR="008F055C" w:rsidRPr="00343B90" w:rsidRDefault="00D92642" w:rsidP="00A15EED">
      <w:pPr>
        <w:spacing w:line="276" w:lineRule="auto"/>
        <w:jc w:val="both"/>
        <w:rPr>
          <w:rFonts w:ascii="Times New Roman" w:hAnsi="Times New Roman" w:cs="Times New Roman"/>
        </w:rPr>
      </w:pPr>
      <w:del w:id="486" w:author="mcm" w:date="2023-11-10T15:09:00Z">
        <w:r w:rsidRPr="00343B90" w:rsidDel="00380F04">
          <w:rPr>
            <w:rFonts w:ascii="Times New Roman" w:hAnsi="Times New Roman" w:cs="Times New Roman"/>
          </w:rPr>
          <w:delText>These observation</w:delText>
        </w:r>
      </w:del>
      <w:ins w:id="487" w:author="mcm" w:date="2023-11-10T15:09:00Z">
        <w:r w:rsidR="00380F04" w:rsidRPr="00343B90">
          <w:rPr>
            <w:rFonts w:ascii="Times New Roman" w:hAnsi="Times New Roman" w:cs="Times New Roman"/>
          </w:rPr>
          <w:t>These observations</w:t>
        </w:r>
      </w:ins>
      <w:r w:rsidRPr="00343B90">
        <w:rPr>
          <w:rFonts w:ascii="Times New Roman" w:hAnsi="Times New Roman" w:cs="Times New Roman"/>
        </w:rPr>
        <w:t xml:space="preserve"> show</w:t>
      </w:r>
      <w:del w:id="488" w:author="mcm" w:date="2023-11-10T15:08:00Z">
        <w:r w:rsidRPr="00343B90" w:rsidDel="00380F04">
          <w:rPr>
            <w:rFonts w:ascii="Times New Roman" w:hAnsi="Times New Roman" w:cs="Times New Roman"/>
          </w:rPr>
          <w:delText>s</w:delText>
        </w:r>
      </w:del>
      <w:r w:rsidRPr="00343B90">
        <w:rPr>
          <w:rFonts w:ascii="Times New Roman" w:hAnsi="Times New Roman" w:cs="Times New Roman"/>
        </w:rPr>
        <w:t xml:space="preserve"> that </w:t>
      </w:r>
      <w:del w:id="489" w:author="mcm" w:date="2023-11-10T15:08:00Z">
        <w:r w:rsidRPr="00343B90" w:rsidDel="00380F04">
          <w:rPr>
            <w:rFonts w:ascii="Times New Roman" w:hAnsi="Times New Roman" w:cs="Times New Roman"/>
          </w:rPr>
          <w:delText>not only</w:delText>
        </w:r>
      </w:del>
      <w:ins w:id="490" w:author="mcm" w:date="2023-11-10T15:08:00Z">
        <w:r w:rsidR="00380F04">
          <w:rPr>
            <w:rFonts w:ascii="Times New Roman" w:hAnsi="Times New Roman" w:cs="Times New Roman"/>
          </w:rPr>
          <w:t>the</w:t>
        </w:r>
      </w:ins>
      <w:r w:rsidRPr="00343B90">
        <w:rPr>
          <w:rFonts w:ascii="Times New Roman" w:hAnsi="Times New Roman" w:cs="Times New Roman"/>
        </w:rPr>
        <w:t xml:space="preserve"> occurrence of enhancive or degressive DDIs are not randomly </w:t>
      </w:r>
      <w:ins w:id="491" w:author="mcm" w:date="2023-11-10T15:09:00Z">
        <w:r w:rsidR="00380F04">
          <w:rPr>
            <w:rFonts w:ascii="Times New Roman" w:hAnsi="Times New Roman" w:cs="Times New Roman"/>
          </w:rPr>
          <w:t>as well as</w:t>
        </w:r>
      </w:ins>
      <w:del w:id="492" w:author="mcm" w:date="2023-11-10T15:09:00Z">
        <w:r w:rsidRPr="00343B90" w:rsidDel="00380F04">
          <w:rPr>
            <w:rFonts w:ascii="Times New Roman" w:hAnsi="Times New Roman" w:cs="Times New Roman"/>
          </w:rPr>
          <w:delText>but</w:delText>
        </w:r>
      </w:del>
      <w:r w:rsidRPr="00343B90">
        <w:rPr>
          <w:rFonts w:ascii="Times New Roman" w:hAnsi="Times New Roman" w:cs="Times New Roman"/>
        </w:rPr>
        <w:t xml:space="preserve"> also represent</w:t>
      </w:r>
      <w:del w:id="493" w:author="mcm" w:date="2023-11-10T15:09:00Z">
        <w:r w:rsidRPr="00343B90" w:rsidDel="00380F04">
          <w:rPr>
            <w:rFonts w:ascii="Times New Roman" w:hAnsi="Times New Roman" w:cs="Times New Roman"/>
          </w:rPr>
          <w:delText>es</w:delText>
        </w:r>
      </w:del>
      <w:r w:rsidRPr="00343B90">
        <w:rPr>
          <w:rFonts w:ascii="Times New Roman" w:hAnsi="Times New Roman" w:cs="Times New Roman"/>
        </w:rPr>
        <w:t xml:space="preserve"> some topological features in DDI network. BRSNMF</w:t>
      </w:r>
      <w:customXmlInsRangeStart w:id="494" w:author="Amin Khodamoradi" w:date="2023-12-15T16:58:00Z"/>
      <w:sdt>
        <w:sdtPr>
          <w:rPr>
            <w:rFonts w:ascii="Times New Roman" w:hAnsi="Times New Roman" w:cs="Times New Roman"/>
          </w:rPr>
          <w:id w:val="-2082970577"/>
          <w:citation/>
        </w:sdtPr>
        <w:sdtContent>
          <w:customXmlInsRangeEnd w:id="494"/>
          <w:ins w:id="495" w:author="Amin Khodamoradi" w:date="2023-12-15T16:58:00Z">
            <w:r w:rsidR="00B2065B">
              <w:rPr>
                <w:rFonts w:ascii="Times New Roman" w:hAnsi="Times New Roman" w:cs="Times New Roman"/>
              </w:rPr>
              <w:fldChar w:fldCharType="begin"/>
            </w:r>
            <w:r w:rsidR="00B2065B">
              <w:rPr>
                <w:rFonts w:ascii="Times New Roman" w:hAnsi="Times New Roman" w:cs="Times New Roman"/>
              </w:rPr>
              <w:instrText xml:space="preserve"> CITATION JYS19 \l 1033 </w:instrText>
            </w:r>
          </w:ins>
          <w:r w:rsidR="00B2065B">
            <w:rPr>
              <w:rFonts w:ascii="Times New Roman" w:hAnsi="Times New Roman" w:cs="Times New Roman"/>
            </w:rPr>
            <w:fldChar w:fldCharType="separate"/>
          </w:r>
          <w:r w:rsidR="00C03315">
            <w:rPr>
              <w:rFonts w:ascii="Times New Roman" w:hAnsi="Times New Roman" w:cs="Times New Roman"/>
              <w:noProof/>
            </w:rPr>
            <w:t xml:space="preserve"> </w:t>
          </w:r>
          <w:r w:rsidR="00C03315" w:rsidRPr="00C03315">
            <w:rPr>
              <w:rFonts w:ascii="Times New Roman" w:hAnsi="Times New Roman" w:cs="Times New Roman"/>
              <w:noProof/>
            </w:rPr>
            <w:t>[35]</w:t>
          </w:r>
          <w:ins w:id="496" w:author="Amin Khodamoradi" w:date="2023-12-15T16:58:00Z">
            <w:r w:rsidR="00B2065B">
              <w:rPr>
                <w:rFonts w:ascii="Times New Roman" w:hAnsi="Times New Roman" w:cs="Times New Roman"/>
              </w:rPr>
              <w:fldChar w:fldCharType="end"/>
            </w:r>
          </w:ins>
          <w:customXmlInsRangeStart w:id="497" w:author="Amin Khodamoradi" w:date="2023-12-15T16:58:00Z"/>
        </w:sdtContent>
      </w:sdt>
      <w:customXmlInsRangeEnd w:id="497"/>
      <w:del w:id="498" w:author="Amin Khodamoradi" w:date="2023-12-15T16:58:00Z">
        <w:r w:rsidRPr="00343B90" w:rsidDel="00B95C81">
          <w:rPr>
            <w:rFonts w:ascii="Times New Roman" w:hAnsi="Times New Roman" w:cs="Times New Roman"/>
          </w:rPr>
          <w:delText xml:space="preserve"> [35]</w:delText>
        </w:r>
      </w:del>
      <w:r w:rsidRPr="00343B90">
        <w:rPr>
          <w:rFonts w:ascii="Times New Roman" w:hAnsi="Times New Roman" w:cs="Times New Roman"/>
        </w:rPr>
        <w:t xml:space="preserve"> model is a method based on Semi-NMF to predict the degressive and </w:t>
      </w:r>
      <w:del w:id="499" w:author="mcm" w:date="2023-11-10T15:09:00Z">
        <w:r w:rsidRPr="00343B90" w:rsidDel="00380F04">
          <w:rPr>
            <w:rFonts w:ascii="Times New Roman" w:hAnsi="Times New Roman" w:cs="Times New Roman"/>
          </w:rPr>
          <w:delText>enhansive</w:delText>
        </w:r>
      </w:del>
      <w:ins w:id="500" w:author="mcm" w:date="2023-11-10T15:09:00Z">
        <w:r w:rsidR="00380F04" w:rsidRPr="00343B90">
          <w:rPr>
            <w:rFonts w:ascii="Times New Roman" w:hAnsi="Times New Roman" w:cs="Times New Roman"/>
          </w:rPr>
          <w:t>enhancive</w:t>
        </w:r>
      </w:ins>
      <w:r w:rsidRPr="00343B90">
        <w:rPr>
          <w:rFonts w:ascii="Times New Roman" w:hAnsi="Times New Roman" w:cs="Times New Roman"/>
        </w:rPr>
        <w:t xml:space="preserve"> DDIs, more accurately, in cold start scenario</w:t>
      </w:r>
      <w:customXmlInsRangeStart w:id="501" w:author="Amin Khodamoradi" w:date="2023-12-15T17:01:00Z"/>
      <w:sdt>
        <w:sdtPr>
          <w:rPr>
            <w:rFonts w:ascii="Times New Roman" w:hAnsi="Times New Roman" w:cs="Times New Roman"/>
          </w:rPr>
          <w:id w:val="801277621"/>
          <w:citation/>
        </w:sdtPr>
        <w:sdtContent>
          <w:customXmlInsRangeEnd w:id="501"/>
          <w:ins w:id="502" w:author="Amin Khodamoradi" w:date="2023-12-15T17:01:00Z">
            <w:r w:rsidR="00B95C81">
              <w:rPr>
                <w:rFonts w:ascii="Times New Roman" w:hAnsi="Times New Roman" w:cs="Times New Roman"/>
              </w:rPr>
              <w:fldChar w:fldCharType="begin"/>
            </w:r>
            <w:r w:rsidR="00B95C81">
              <w:rPr>
                <w:rFonts w:ascii="Times New Roman" w:hAnsi="Times New Roman" w:cs="Times New Roman"/>
              </w:rPr>
              <w:instrText xml:space="preserve"> CITATION Cam18 \l 1033 </w:instrText>
            </w:r>
          </w:ins>
          <w:r w:rsidR="00B95C81">
            <w:rPr>
              <w:rFonts w:ascii="Times New Roman" w:hAnsi="Times New Roman" w:cs="Times New Roman"/>
            </w:rPr>
            <w:fldChar w:fldCharType="separate"/>
          </w:r>
          <w:r w:rsidR="00C03315">
            <w:rPr>
              <w:rFonts w:ascii="Times New Roman" w:hAnsi="Times New Roman" w:cs="Times New Roman"/>
              <w:noProof/>
            </w:rPr>
            <w:t xml:space="preserve"> </w:t>
          </w:r>
          <w:r w:rsidR="00C03315" w:rsidRPr="00C03315">
            <w:rPr>
              <w:rFonts w:ascii="Times New Roman" w:hAnsi="Times New Roman" w:cs="Times New Roman"/>
              <w:noProof/>
            </w:rPr>
            <w:t>[36]</w:t>
          </w:r>
          <w:ins w:id="503" w:author="Amin Khodamoradi" w:date="2023-12-15T17:01:00Z">
            <w:r w:rsidR="00B95C81">
              <w:rPr>
                <w:rFonts w:ascii="Times New Roman" w:hAnsi="Times New Roman" w:cs="Times New Roman"/>
              </w:rPr>
              <w:fldChar w:fldCharType="end"/>
            </w:r>
          </w:ins>
          <w:customXmlInsRangeStart w:id="504" w:author="Amin Khodamoradi" w:date="2023-12-15T17:01:00Z"/>
        </w:sdtContent>
      </w:sdt>
      <w:customXmlInsRangeEnd w:id="504"/>
      <w:del w:id="505" w:author="Amin Khodamoradi" w:date="2023-12-15T16:58:00Z">
        <w:r w:rsidRPr="00343B90" w:rsidDel="00B95C81">
          <w:rPr>
            <w:rFonts w:ascii="Times New Roman" w:hAnsi="Times New Roman" w:cs="Times New Roman"/>
          </w:rPr>
          <w:delText xml:space="preserve"> [36]</w:delText>
        </w:r>
      </w:del>
      <w:r w:rsidRPr="00343B90">
        <w:rPr>
          <w:rFonts w:ascii="Times New Roman" w:hAnsi="Times New Roman" w:cs="Times New Roman"/>
        </w:rPr>
        <w:t>. This method exploits Drug Binding Protein (DBP) feature to map new drugs (without any known DDIs) with known drugs (drugs which has one DDI at least). Results show that BRSNMF defines drug communities with more moderate sizes by adding a regularization term to Semi-NMF objective function based on weakly balance theorem.</w:t>
      </w:r>
    </w:p>
    <w:p w14:paraId="63046001" w14:textId="3EE6B1CE" w:rsidR="008F055C" w:rsidRPr="00343B90" w:rsidDel="00CA381D" w:rsidRDefault="00D92642" w:rsidP="00A15EED">
      <w:pPr>
        <w:spacing w:line="276" w:lineRule="auto"/>
        <w:jc w:val="both"/>
        <w:rPr>
          <w:del w:id="506" w:author="Amin Khodamoradi" w:date="2023-12-13T14:46:00Z"/>
          <w:rFonts w:ascii="Times New Roman" w:hAnsi="Times New Roman" w:cs="Times New Roman"/>
        </w:rPr>
      </w:pPr>
      <w:r w:rsidRPr="00343B90">
        <w:rPr>
          <w:rFonts w:ascii="Times New Roman" w:hAnsi="Times New Roman" w:cs="Times New Roman"/>
        </w:rPr>
        <w:t xml:space="preserve">All three introduced algorithms are using matrix factorization methods, which are a network recommender-based approach. The matrix factorization approach, with slight modification, is a suitable </w:t>
      </w:r>
      <w:r w:rsidRPr="00343B90">
        <w:rPr>
          <w:rFonts w:ascii="Times New Roman" w:hAnsi="Times New Roman" w:cs="Times New Roman"/>
        </w:rPr>
        <w:lastRenderedPageBreak/>
        <w:t xml:space="preserve">solution for the subject of predicting DDI that has received much attention from researchers, but these methods do not work on potential DDIs which are crucially important </w:t>
      </w:r>
      <w:ins w:id="507" w:author="mcm" w:date="2023-11-10T15:11:00Z">
        <w:r w:rsidR="00380F04">
          <w:rPr>
            <w:rFonts w:ascii="Times New Roman" w:hAnsi="Times New Roman" w:cs="Times New Roman"/>
          </w:rPr>
          <w:t xml:space="preserve">for </w:t>
        </w:r>
      </w:ins>
      <w:del w:id="508" w:author="mcm" w:date="2023-11-10T15:12:00Z">
        <w:r w:rsidRPr="00343B90" w:rsidDel="00380F04">
          <w:rPr>
            <w:rFonts w:ascii="Times New Roman" w:hAnsi="Times New Roman" w:cs="Times New Roman"/>
          </w:rPr>
          <w:delText xml:space="preserve">in giving </w:delText>
        </w:r>
      </w:del>
      <w:r w:rsidRPr="00343B90">
        <w:rPr>
          <w:rFonts w:ascii="Times New Roman" w:hAnsi="Times New Roman" w:cs="Times New Roman"/>
        </w:rPr>
        <w:t xml:space="preserve">safer prescriptions. </w:t>
      </w:r>
    </w:p>
    <w:p w14:paraId="5609AF44" w14:textId="77777777" w:rsidR="00A50060" w:rsidRDefault="00A50060" w:rsidP="00CA381D">
      <w:pPr>
        <w:spacing w:line="276" w:lineRule="auto"/>
        <w:jc w:val="both"/>
        <w:rPr>
          <w:ins w:id="509" w:author="Amin Khodamoradi" w:date="2023-12-13T14:30:00Z"/>
          <w:rFonts w:ascii="Times New Roman" w:hAnsi="Times New Roman" w:cs="Times New Roman"/>
        </w:rPr>
      </w:pPr>
    </w:p>
    <w:p w14:paraId="2885DBDF" w14:textId="79A5F0D1" w:rsidR="00A50060" w:rsidRPr="00A50060" w:rsidRDefault="00D92642" w:rsidP="00CA381D">
      <w:pPr>
        <w:spacing w:line="276" w:lineRule="auto"/>
        <w:jc w:val="both"/>
        <w:rPr>
          <w:ins w:id="510" w:author="Amin Khodamoradi" w:date="2023-12-13T14:31:00Z"/>
          <w:rFonts w:ascii="Times New Roman" w:hAnsi="Times New Roman" w:cs="Times New Roman"/>
        </w:rPr>
      </w:pPr>
      <w:commentRangeStart w:id="511"/>
      <w:commentRangeStart w:id="512"/>
      <w:commentRangeStart w:id="513"/>
      <w:r w:rsidRPr="00343B90">
        <w:rPr>
          <w:rFonts w:ascii="Times New Roman" w:hAnsi="Times New Roman" w:cs="Times New Roman"/>
        </w:rPr>
        <w:t>In this</w:t>
      </w:r>
      <w:ins w:id="514" w:author="Amin Khodamoradi" w:date="2023-12-13T14:31:00Z">
        <w:r w:rsidR="00A50060">
          <w:rPr>
            <w:rFonts w:ascii="Times New Roman" w:hAnsi="Times New Roman" w:cs="Times New Roman"/>
          </w:rPr>
          <w:t xml:space="preserve"> </w:t>
        </w:r>
      </w:ins>
      <w:del w:id="515" w:author="Amin Khodamoradi" w:date="2023-12-13T14:31:00Z">
        <w:r w:rsidRPr="00343B90" w:rsidDel="00A50060">
          <w:rPr>
            <w:rFonts w:ascii="Times New Roman" w:hAnsi="Times New Roman" w:cs="Times New Roman"/>
          </w:rPr>
          <w:delText xml:space="preserve"> paper,</w:delText>
        </w:r>
      </w:del>
      <w:ins w:id="516" w:author="Amin Khodamoradi" w:date="2023-12-13T14:31:00Z">
        <w:r w:rsidR="00A50060">
          <w:rPr>
            <w:rFonts w:ascii="Times New Roman" w:hAnsi="Times New Roman" w:cs="Times New Roman"/>
          </w:rPr>
          <w:t>s</w:t>
        </w:r>
      </w:ins>
      <w:del w:id="517" w:author="Amin Khodamoradi" w:date="2023-12-13T14:31:00Z">
        <w:r w:rsidRPr="00343B90" w:rsidDel="00A50060">
          <w:rPr>
            <w:rFonts w:ascii="Times New Roman" w:hAnsi="Times New Roman" w:cs="Times New Roman"/>
          </w:rPr>
          <w:delText xml:space="preserve"> </w:delText>
        </w:r>
        <w:commentRangeEnd w:id="511"/>
        <w:r w:rsidR="00380F04" w:rsidDel="00A50060">
          <w:rPr>
            <w:rStyle w:val="CommentReference"/>
            <w:rFonts w:cs="Mangal"/>
          </w:rPr>
          <w:commentReference w:id="511"/>
        </w:r>
      </w:del>
      <w:commentRangeEnd w:id="512"/>
      <w:r w:rsidR="00892F8A">
        <w:rPr>
          <w:rStyle w:val="CommentReference"/>
          <w:rFonts w:cs="Mangal"/>
        </w:rPr>
        <w:commentReference w:id="512"/>
      </w:r>
      <w:commentRangeEnd w:id="513"/>
      <w:r w:rsidR="00892F8A">
        <w:rPr>
          <w:rStyle w:val="CommentReference"/>
          <w:rFonts w:cs="Mangal"/>
        </w:rPr>
        <w:commentReference w:id="513"/>
      </w:r>
      <w:del w:id="518" w:author="Amin Khodamoradi" w:date="2023-12-13T14:31:00Z">
        <w:r w:rsidRPr="00343B90" w:rsidDel="00A50060">
          <w:rPr>
            <w:rFonts w:ascii="Times New Roman" w:hAnsi="Times New Roman" w:cs="Times New Roman"/>
          </w:rPr>
          <w:delText xml:space="preserve">we firstly introduce data and features. </w:delText>
        </w:r>
        <w:commentRangeStart w:id="519"/>
        <w:commentRangeStart w:id="520"/>
        <w:commentRangeStart w:id="521"/>
        <w:r w:rsidRPr="00343B90" w:rsidDel="00A50060">
          <w:rPr>
            <w:rFonts w:ascii="Times New Roman" w:hAnsi="Times New Roman" w:cs="Times New Roman"/>
          </w:rPr>
          <w:delText>T</w:delText>
        </w:r>
      </w:del>
      <w:ins w:id="522" w:author="Amin Khodamoradi" w:date="2023-12-13T14:31:00Z">
        <w:r w:rsidR="00A50060" w:rsidRPr="00A50060">
          <w:rPr>
            <w:rFonts w:ascii="Times New Roman" w:hAnsi="Times New Roman" w:cs="Times New Roman"/>
          </w:rPr>
          <w:t>tudy, we commence by elucidating the data preparation process and introducing a recommendation system designed to discern pairs of non-interacting drugs with high precision. Following this, we present a groundbreaking algorithm that integrates drug similarities and leverages deep learning recommendation systems to predict Drug-Drug Interactions (DDIs) within a comprehensive three-class model. Termed 'Predicting Comprehensive Drug-Drug Interaction via Similarity Network Fusion and Convolutional Neural Networks' (SNF-CNN), this algorithm strives to identify unknown and potential DDIs that have not yet been detected. The intrinsic features of off-label side effects and the chemical structure of drugs embedded in our approach provide valuable insights for uncovering hidden potential DDIs within the existing DDI network. To harness both similarity features effectively, we capitalize on the power of Similarity Network Fusion (SNF).</w:t>
        </w:r>
      </w:ins>
    </w:p>
    <w:p w14:paraId="39E3E85F" w14:textId="3250B881" w:rsidR="008F055C" w:rsidDel="00A50060" w:rsidRDefault="00A50060" w:rsidP="00A50060">
      <w:pPr>
        <w:spacing w:line="276" w:lineRule="auto"/>
        <w:jc w:val="both"/>
        <w:rPr>
          <w:del w:id="523" w:author="Amin Khodamoradi" w:date="2023-12-13T14:31:00Z"/>
          <w:rFonts w:ascii="Times New Roman" w:hAnsi="Times New Roman" w:cs="Times New Roman"/>
        </w:rPr>
      </w:pPr>
      <w:ins w:id="524" w:author="Amin Khodamoradi" w:date="2023-12-13T14:31:00Z">
        <w:r w:rsidRPr="00A50060">
          <w:rPr>
            <w:rFonts w:ascii="Times New Roman" w:hAnsi="Times New Roman" w:cs="Times New Roman"/>
          </w:rPr>
          <w:t>This approach diverges from conventional methods by relying on deep neural networks, specifically a convolutional neural network, and distinctly differs from matrix factorization techniques. While we briefly acknowledge these alternative methods, it is crucial to emphasize that our work represents a unique exploration within the realm of three-class data, setting it apart from existing studies.</w:t>
        </w:r>
      </w:ins>
      <w:del w:id="525" w:author="Amin Khodamoradi" w:date="2023-12-13T14:31:00Z">
        <w:r w:rsidR="00D92642" w:rsidRPr="00343B90" w:rsidDel="00A50060">
          <w:rPr>
            <w:rFonts w:ascii="Times New Roman" w:hAnsi="Times New Roman" w:cs="Times New Roman"/>
          </w:rPr>
          <w:delText xml:space="preserve">hen, a novel algorithm based on the integration of drug similarities and deep learning recommendation systems for predicting DDI is presented in a comprehensive three-class model. This algorithm is called Predicting Comprehensive Drug-Drug Interaction via Similarity Network Fusion and Convolutional Neural Networks (SNF-CNN). The SNF-CNN trying to recognize unknown and potential DDIs which are not detected yet. The feature’s intrinsic of off-label side effect and chemical structure of drugs may provide information to find hidden potential DDIs in current DDI network. To use both of similarity features, we will take advantage of SNF. </w:delText>
        </w:r>
      </w:del>
    </w:p>
    <w:p w14:paraId="77564E77" w14:textId="55E83059" w:rsidR="008F055C" w:rsidDel="00360F8D" w:rsidRDefault="00D92642" w:rsidP="00A50060">
      <w:pPr>
        <w:spacing w:line="276" w:lineRule="auto"/>
        <w:jc w:val="both"/>
        <w:rPr>
          <w:del w:id="526" w:author="Amin Khodamoradi" w:date="2023-12-13T14:25:00Z"/>
          <w:rFonts w:ascii="Times New Roman" w:hAnsi="Times New Roman" w:cs="Times New Roman"/>
        </w:rPr>
      </w:pPr>
      <w:del w:id="527" w:author="Amin Khodamoradi" w:date="2023-12-13T14:25:00Z">
        <w:r w:rsidRPr="00343B90" w:rsidDel="00A15EED">
          <w:rPr>
            <w:rFonts w:ascii="Times New Roman" w:hAnsi="Times New Roman" w:cs="Times New Roman"/>
          </w:rPr>
          <w:delText xml:space="preserve">The paper is organized as follows. In the first section, the data preparation process is explained. The recommendation system is then designed and trained on enhancive and degressive, which detects pairs of non-interacting drugs with high probability. Next, the previous recommender system, based on a convolutional neural network, is trained on incremental and decremental interaction data without interaction (detected in the previous step). In section Results and Discussions, we investigate the DDI prediction results of SNF-CNN in the 10-fold cross-validation (CV) process in compare to other methods. </w:delText>
        </w:r>
      </w:del>
    </w:p>
    <w:p w14:paraId="7CEC900E" w14:textId="77777777" w:rsidR="00360F8D" w:rsidRPr="00343B90" w:rsidRDefault="00360F8D" w:rsidP="00360F8D">
      <w:pPr>
        <w:spacing w:line="276" w:lineRule="auto"/>
        <w:jc w:val="both"/>
        <w:rPr>
          <w:ins w:id="528" w:author="Amin Khodamoradi" w:date="2023-12-13T14:46:00Z"/>
          <w:rFonts w:ascii="Times New Roman" w:hAnsi="Times New Roman" w:cs="Times New Roman"/>
        </w:rPr>
      </w:pPr>
    </w:p>
    <w:p w14:paraId="450D0FC9" w14:textId="087BF6D4" w:rsidR="008F055C" w:rsidRPr="00343B90" w:rsidDel="00A15EED" w:rsidRDefault="00D92642">
      <w:pPr>
        <w:spacing w:line="276" w:lineRule="auto"/>
        <w:jc w:val="both"/>
        <w:rPr>
          <w:del w:id="529" w:author="Amin Khodamoradi" w:date="2023-12-13T14:25:00Z"/>
          <w:rFonts w:ascii="Times New Roman" w:hAnsi="Times New Roman" w:cs="Times New Roman"/>
        </w:rPr>
      </w:pPr>
      <w:del w:id="530" w:author="Amin Khodamoradi" w:date="2023-12-13T14:25:00Z">
        <w:r w:rsidRPr="00343B90" w:rsidDel="00A15EED">
          <w:rPr>
            <w:rFonts w:ascii="Times New Roman" w:hAnsi="Times New Roman" w:cs="Times New Roman"/>
          </w:rPr>
          <w:delText>It should be noted that the proposed method of this research is a recommender-based on deep neural networks and has no structural similarities with matrix factorization methods. The only reason for mentioning these methods is the limited number of articles that have used three-class data in their work</w:delText>
        </w:r>
        <w:commentRangeEnd w:id="519"/>
        <w:r w:rsidR="00380F04" w:rsidDel="00A15EED">
          <w:rPr>
            <w:rStyle w:val="CommentReference"/>
            <w:rFonts w:cs="Mangal"/>
          </w:rPr>
          <w:commentReference w:id="519"/>
        </w:r>
      </w:del>
      <w:commentRangeEnd w:id="520"/>
      <w:r w:rsidR="00892F8A">
        <w:rPr>
          <w:rStyle w:val="CommentReference"/>
          <w:rFonts w:cs="Mangal"/>
        </w:rPr>
        <w:commentReference w:id="520"/>
      </w:r>
      <w:commentRangeEnd w:id="521"/>
      <w:r w:rsidR="00892F8A">
        <w:rPr>
          <w:rStyle w:val="CommentReference"/>
          <w:rFonts w:cs="Mangal"/>
        </w:rPr>
        <w:commentReference w:id="521"/>
      </w:r>
      <w:del w:id="531" w:author="Amin Khodamoradi" w:date="2023-12-13T14:25:00Z">
        <w:r w:rsidRPr="00343B90" w:rsidDel="00A15EED">
          <w:rPr>
            <w:rFonts w:ascii="Times New Roman" w:hAnsi="Times New Roman" w:cs="Times New Roman"/>
          </w:rPr>
          <w:delText>.</w:delText>
        </w:r>
      </w:del>
    </w:p>
    <w:p w14:paraId="212362B8" w14:textId="77777777" w:rsidR="008F055C" w:rsidRPr="00343B90" w:rsidRDefault="008F055C">
      <w:pPr>
        <w:spacing w:line="276" w:lineRule="auto"/>
        <w:jc w:val="both"/>
        <w:rPr>
          <w:rFonts w:ascii="Times New Roman" w:hAnsi="Times New Roman" w:cs="Times New Roman"/>
        </w:rPr>
        <w:pPrChange w:id="532" w:author="Amin Khodamoradi" w:date="2023-12-13T14:26:00Z">
          <w:pPr>
            <w:spacing w:line="276" w:lineRule="auto"/>
          </w:pPr>
        </w:pPrChange>
      </w:pPr>
    </w:p>
    <w:p w14:paraId="658EF85F"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b/>
          <w:bCs/>
          <w:sz w:val="28"/>
          <w:szCs w:val="28"/>
        </w:rPr>
        <w:t>Methods</w:t>
      </w:r>
    </w:p>
    <w:p w14:paraId="38DB31F3"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b/>
          <w:bCs/>
        </w:rPr>
        <w:t>Dataset and features</w:t>
      </w:r>
    </w:p>
    <w:p w14:paraId="0B36A06E" w14:textId="5B497B44" w:rsidR="00353532" w:rsidRPr="00353532" w:rsidRDefault="00353532" w:rsidP="00353532">
      <w:pPr>
        <w:spacing w:line="276" w:lineRule="auto"/>
        <w:rPr>
          <w:ins w:id="533" w:author="Amin Khodamoradi" w:date="2023-12-13T15:04:00Z"/>
          <w:rFonts w:ascii="Times New Roman" w:hAnsi="Times New Roman" w:cs="Times New Roman"/>
        </w:rPr>
      </w:pPr>
      <w:ins w:id="534" w:author="Amin Khodamoradi" w:date="2023-12-13T15:04:00Z">
        <w:r w:rsidRPr="00353532">
          <w:rPr>
            <w:rFonts w:ascii="Times New Roman" w:hAnsi="Times New Roman" w:cs="Times New Roman"/>
          </w:rPr>
          <w:t>This study utilizes the dataset introduced by Yu et al. in 2018</w:t>
        </w:r>
      </w:ins>
      <w:customXmlInsRangeStart w:id="535" w:author="Amin Khodamoradi" w:date="2023-12-15T17:03:00Z"/>
      <w:sdt>
        <w:sdtPr>
          <w:rPr>
            <w:rFonts w:ascii="Times New Roman" w:hAnsi="Times New Roman" w:cs="Times New Roman"/>
          </w:rPr>
          <w:id w:val="1284929953"/>
          <w:citation/>
        </w:sdtPr>
        <w:sdtContent>
          <w:customXmlInsRangeEnd w:id="535"/>
          <w:ins w:id="536" w:author="Amin Khodamoradi" w:date="2023-12-15T17:03:00Z">
            <w:r w:rsidR="004E1793">
              <w:rPr>
                <w:rFonts w:ascii="Times New Roman" w:hAnsi="Times New Roman" w:cs="Times New Roman"/>
              </w:rPr>
              <w:fldChar w:fldCharType="begin"/>
            </w:r>
            <w:r w:rsidR="004E1793">
              <w:rPr>
                <w:rFonts w:ascii="Times New Roman" w:hAnsi="Times New Roman" w:cs="Times New Roman"/>
              </w:rPr>
              <w:instrText xml:space="preserve"> CITATION YuH18 \l 1033 </w:instrText>
            </w:r>
          </w:ins>
          <w:r w:rsidR="004E1793">
            <w:rPr>
              <w:rFonts w:ascii="Times New Roman" w:hAnsi="Times New Roman" w:cs="Times New Roman"/>
            </w:rPr>
            <w:fldChar w:fldCharType="separate"/>
          </w:r>
          <w:r w:rsidR="00C03315">
            <w:rPr>
              <w:rFonts w:ascii="Times New Roman" w:hAnsi="Times New Roman" w:cs="Times New Roman"/>
              <w:noProof/>
            </w:rPr>
            <w:t xml:space="preserve"> </w:t>
          </w:r>
          <w:r w:rsidR="00C03315" w:rsidRPr="00C03315">
            <w:rPr>
              <w:rFonts w:ascii="Times New Roman" w:hAnsi="Times New Roman" w:cs="Times New Roman"/>
              <w:noProof/>
            </w:rPr>
            <w:t>[33]</w:t>
          </w:r>
          <w:ins w:id="537" w:author="Amin Khodamoradi" w:date="2023-12-15T17:03:00Z">
            <w:r w:rsidR="004E1793">
              <w:rPr>
                <w:rFonts w:ascii="Times New Roman" w:hAnsi="Times New Roman" w:cs="Times New Roman"/>
              </w:rPr>
              <w:fldChar w:fldCharType="end"/>
            </w:r>
          </w:ins>
          <w:customXmlInsRangeStart w:id="538" w:author="Amin Khodamoradi" w:date="2023-12-15T17:03:00Z"/>
        </w:sdtContent>
      </w:sdt>
      <w:customXmlInsRangeEnd w:id="538"/>
      <w:ins w:id="539" w:author="Amin Khodamoradi" w:date="2023-12-13T15:04:00Z">
        <w:r w:rsidRPr="00353532">
          <w:rPr>
            <w:rFonts w:ascii="Times New Roman" w:hAnsi="Times New Roman" w:cs="Times New Roman"/>
          </w:rPr>
          <w:t>, comprising 568 approved small-molecule drugs. Each drug within the dataset exhibits at least one interaction with other drugs, resulting in a total of 21,351 Drug-Drug Interactions (DDIs). Notably, these interactions are further categorized into 16,757 enhancive DDIs and 4,594 degressive DDIs.</w:t>
        </w:r>
      </w:ins>
    </w:p>
    <w:p w14:paraId="49B5409A" w14:textId="77777777" w:rsidR="00353532" w:rsidRPr="00353532" w:rsidRDefault="00353532" w:rsidP="00353532">
      <w:pPr>
        <w:spacing w:line="276" w:lineRule="auto"/>
        <w:rPr>
          <w:ins w:id="540" w:author="Amin Khodamoradi" w:date="2023-12-13T15:04:00Z"/>
          <w:rFonts w:ascii="Times New Roman" w:hAnsi="Times New Roman" w:cs="Times New Roman"/>
        </w:rPr>
      </w:pPr>
      <w:ins w:id="541" w:author="Amin Khodamoradi" w:date="2023-12-13T15:04:00Z">
        <w:r w:rsidRPr="00353532">
          <w:rPr>
            <w:rFonts w:ascii="Times New Roman" w:hAnsi="Times New Roman" w:cs="Times New Roman"/>
          </w:rPr>
          <w:t>Each drug in the dataset is uniquely characterized by two feature vectors:</w:t>
        </w:r>
      </w:ins>
    </w:p>
    <w:p w14:paraId="497C26F7" w14:textId="77777777" w:rsidR="00353532" w:rsidRPr="00353532" w:rsidRDefault="00353532" w:rsidP="00353532">
      <w:pPr>
        <w:spacing w:line="276" w:lineRule="auto"/>
        <w:rPr>
          <w:ins w:id="542" w:author="Amin Khodamoradi" w:date="2023-12-13T15:04:00Z"/>
          <w:rFonts w:ascii="Times New Roman" w:hAnsi="Times New Roman" w:cs="Times New Roman"/>
        </w:rPr>
      </w:pPr>
    </w:p>
    <w:p w14:paraId="3AEFB576" w14:textId="556A3DE5" w:rsidR="00353532" w:rsidRPr="00353532" w:rsidRDefault="00353532">
      <w:pPr>
        <w:pStyle w:val="ListParagraph"/>
        <w:numPr>
          <w:ilvl w:val="0"/>
          <w:numId w:val="7"/>
        </w:numPr>
        <w:spacing w:line="276" w:lineRule="auto"/>
        <w:rPr>
          <w:ins w:id="543" w:author="Amin Khodamoradi" w:date="2023-12-13T15:04:00Z"/>
          <w:rFonts w:ascii="Times New Roman" w:hAnsi="Times New Roman" w:cs="Times New Roman"/>
          <w:rPrChange w:id="544" w:author="Amin Khodamoradi" w:date="2023-12-13T15:05:00Z">
            <w:rPr>
              <w:ins w:id="545" w:author="Amin Khodamoradi" w:date="2023-12-13T15:04:00Z"/>
            </w:rPr>
          </w:rPrChange>
        </w:rPr>
        <w:pPrChange w:id="546" w:author="Amin Khodamoradi" w:date="2023-12-13T15:05:00Z">
          <w:pPr>
            <w:spacing w:line="276" w:lineRule="auto"/>
          </w:pPr>
        </w:pPrChange>
      </w:pPr>
      <w:ins w:id="547" w:author="Amin Khodamoradi" w:date="2023-12-13T15:04:00Z">
        <w:r w:rsidRPr="00353532">
          <w:rPr>
            <w:rFonts w:ascii="Times New Roman" w:hAnsi="Times New Roman" w:cs="Times New Roman"/>
            <w:rPrChange w:id="548" w:author="Amin Khodamoradi" w:date="2023-12-13T15:05:00Z">
              <w:rPr/>
            </w:rPrChange>
          </w:rPr>
          <w:t>An 881-dimensional feature vector (</w:t>
        </w:r>
        <w:proofErr w:type="spellStart"/>
        <w:r w:rsidRPr="00353532">
          <w:rPr>
            <w:rFonts w:ascii="Times New Roman" w:hAnsi="Times New Roman" w:cs="Times New Roman"/>
            <w:rPrChange w:id="549" w:author="Amin Khodamoradi" w:date="2023-12-13T15:05:00Z">
              <w:rPr/>
            </w:rPrChange>
          </w:rPr>
          <w:t>Fstr</w:t>
        </w:r>
        <w:proofErr w:type="spellEnd"/>
        <w:r w:rsidRPr="00353532">
          <w:rPr>
            <w:rFonts w:ascii="Times New Roman" w:hAnsi="Times New Roman" w:cs="Times New Roman"/>
            <w:rPrChange w:id="550" w:author="Amin Khodamoradi" w:date="2023-12-13T15:05:00Z">
              <w:rPr/>
            </w:rPrChange>
          </w:rPr>
          <w:t>), derived from PubChem chemical structure descriptors.</w:t>
        </w:r>
      </w:ins>
    </w:p>
    <w:p w14:paraId="08DFAA0B" w14:textId="55188699" w:rsidR="00353532" w:rsidRPr="00353532" w:rsidRDefault="00353532">
      <w:pPr>
        <w:pStyle w:val="ListParagraph"/>
        <w:numPr>
          <w:ilvl w:val="0"/>
          <w:numId w:val="7"/>
        </w:numPr>
        <w:spacing w:line="276" w:lineRule="auto"/>
        <w:jc w:val="both"/>
        <w:rPr>
          <w:ins w:id="551" w:author="Amin Khodamoradi" w:date="2023-12-13T15:05:00Z"/>
          <w:rFonts w:ascii="Times New Roman" w:hAnsi="Times New Roman" w:cs="Times New Roman"/>
          <w:rPrChange w:id="552" w:author="Amin Khodamoradi" w:date="2023-12-13T15:05:00Z">
            <w:rPr>
              <w:ins w:id="553" w:author="Amin Khodamoradi" w:date="2023-12-13T15:05:00Z"/>
            </w:rPr>
          </w:rPrChange>
        </w:rPr>
        <w:pPrChange w:id="554" w:author="Amin Khodamoradi" w:date="2023-12-13T15:05:00Z">
          <w:pPr>
            <w:spacing w:line="276" w:lineRule="auto"/>
            <w:jc w:val="both"/>
          </w:pPr>
        </w:pPrChange>
      </w:pPr>
      <w:ins w:id="555" w:author="Amin Khodamoradi" w:date="2023-12-13T15:04:00Z">
        <w:r w:rsidRPr="00353532">
          <w:rPr>
            <w:rFonts w:ascii="Times New Roman" w:hAnsi="Times New Roman" w:cs="Times New Roman"/>
            <w:rPrChange w:id="556" w:author="Amin Khodamoradi" w:date="2023-12-13T15:05:00Z">
              <w:rPr/>
            </w:rPrChange>
          </w:rPr>
          <w:t>A 9149-dimensional feature vector (</w:t>
        </w:r>
        <w:proofErr w:type="spellStart"/>
        <w:r w:rsidRPr="00353532">
          <w:rPr>
            <w:rFonts w:ascii="Times New Roman" w:hAnsi="Times New Roman" w:cs="Times New Roman"/>
            <w:rPrChange w:id="557" w:author="Amin Khodamoradi" w:date="2023-12-13T15:05:00Z">
              <w:rPr/>
            </w:rPrChange>
          </w:rPr>
          <w:t>Fse</w:t>
        </w:r>
        <w:proofErr w:type="spellEnd"/>
        <w:r w:rsidRPr="00353532">
          <w:rPr>
            <w:rFonts w:ascii="Times New Roman" w:hAnsi="Times New Roman" w:cs="Times New Roman"/>
            <w:rPrChange w:id="558" w:author="Amin Khodamoradi" w:date="2023-12-13T15:05:00Z">
              <w:rPr/>
            </w:rPrChange>
          </w:rPr>
          <w:t>), based on off-label side effects sourced from the OFFSIDES database</w:t>
        </w:r>
      </w:ins>
      <w:del w:id="559" w:author="Amin Khodamoradi" w:date="2023-12-13T15:04:00Z">
        <w:r w:rsidR="00D92642" w:rsidRPr="00353532" w:rsidDel="00353532">
          <w:rPr>
            <w:rFonts w:ascii="Times New Roman" w:hAnsi="Times New Roman" w:cs="Times New Roman"/>
            <w:rPrChange w:id="560" w:author="Amin Khodamoradi" w:date="2023-12-13T15:05:00Z">
              <w:rPr/>
            </w:rPrChange>
          </w:rPr>
          <w:delText>In this study, we use the dataset presented by Yu and et al. in 2018 [33]. This dataset contains 568 approved small molecule drugs, each of them has at least one interaction with the other drugs in the set. In total, the interactions between these 568 drugs contain 21,351 DDIs, including 16,757 enhancive DDIs and 4,594 degressive DDIs. In addition, each drug</w:delText>
        </w:r>
      </w:del>
      <w:ins w:id="561" w:author="mcm" w:date="2023-11-10T15:21:00Z">
        <w:del w:id="562" w:author="Amin Khodamoradi" w:date="2023-12-13T15:04:00Z">
          <w:r w:rsidR="00380F04" w:rsidRPr="00353532" w:rsidDel="00353532">
            <w:rPr>
              <w:rFonts w:ascii="Times New Roman" w:hAnsi="Times New Roman" w:cs="Times New Roman"/>
              <w:rPrChange w:id="563" w:author="Amin Khodamoradi" w:date="2023-12-13T15:05:00Z">
                <w:rPr/>
              </w:rPrChange>
            </w:rPr>
            <w:delText xml:space="preserve"> is</w:delText>
          </w:r>
        </w:del>
      </w:ins>
      <w:del w:id="564" w:author="Amin Khodamoradi" w:date="2023-12-13T15:04:00Z">
        <w:r w:rsidR="00D92642" w:rsidRPr="00353532" w:rsidDel="00353532">
          <w:rPr>
            <w:rFonts w:ascii="Times New Roman" w:hAnsi="Times New Roman" w:cs="Times New Roman"/>
            <w:rPrChange w:id="565" w:author="Amin Khodamoradi" w:date="2023-12-13T15:05:00Z">
              <w:rPr/>
            </w:rPrChange>
          </w:rPr>
          <w:delText xml:space="preserve"> represented as an 881-dimensional feature vector </w:delText>
        </w:r>
        <w:r w:rsidR="00D92642" w:rsidRPr="00353532" w:rsidDel="00353532">
          <w:rPr>
            <w:rFonts w:ascii="Times New Roman" w:hAnsi="Times New Roman" w:cs="Times New Roman"/>
            <w:i/>
            <w:iCs/>
            <w:rPrChange w:id="566" w:author="Amin Khodamoradi" w:date="2023-12-13T15:05:00Z">
              <w:rPr>
                <w:i/>
                <w:iCs/>
              </w:rPr>
            </w:rPrChange>
          </w:rPr>
          <w:delText>F</w:delText>
        </w:r>
        <w:r w:rsidR="00D92642" w:rsidRPr="00353532" w:rsidDel="00353532">
          <w:rPr>
            <w:rFonts w:ascii="Times New Roman" w:hAnsi="Times New Roman" w:cs="Times New Roman"/>
            <w:i/>
            <w:iCs/>
            <w:vertAlign w:val="subscript"/>
            <w:rPrChange w:id="567" w:author="Amin Khodamoradi" w:date="2023-12-13T15:05:00Z">
              <w:rPr>
                <w:i/>
                <w:iCs/>
                <w:vertAlign w:val="subscript"/>
              </w:rPr>
            </w:rPrChange>
          </w:rPr>
          <w:delText>str</w:delText>
        </w:r>
        <w:r w:rsidR="00D92642" w:rsidRPr="00353532" w:rsidDel="00353532">
          <w:rPr>
            <w:rFonts w:ascii="Times New Roman" w:hAnsi="Times New Roman" w:cs="Times New Roman"/>
            <w:rPrChange w:id="568" w:author="Amin Khodamoradi" w:date="2023-12-13T15:05:00Z">
              <w:rPr/>
            </w:rPrChange>
          </w:rPr>
          <w:delText xml:space="preserve"> based on PubChem chemical structure descriptor and also a 9149-dimensional feature vector </w:delText>
        </w:r>
        <w:r w:rsidR="00D92642" w:rsidRPr="00353532" w:rsidDel="00353532">
          <w:rPr>
            <w:rFonts w:ascii="Times New Roman" w:hAnsi="Times New Roman" w:cs="Times New Roman"/>
            <w:i/>
            <w:iCs/>
            <w:rPrChange w:id="569" w:author="Amin Khodamoradi" w:date="2023-12-13T15:05:00Z">
              <w:rPr>
                <w:i/>
                <w:iCs/>
              </w:rPr>
            </w:rPrChange>
          </w:rPr>
          <w:delText>F</w:delText>
        </w:r>
        <w:r w:rsidR="00D92642" w:rsidRPr="00353532" w:rsidDel="00353532">
          <w:rPr>
            <w:rFonts w:ascii="Times New Roman" w:hAnsi="Times New Roman" w:cs="Times New Roman"/>
            <w:i/>
            <w:iCs/>
            <w:vertAlign w:val="subscript"/>
            <w:rPrChange w:id="570" w:author="Amin Khodamoradi" w:date="2023-12-13T15:05:00Z">
              <w:rPr>
                <w:i/>
                <w:iCs/>
                <w:vertAlign w:val="subscript"/>
              </w:rPr>
            </w:rPrChange>
          </w:rPr>
          <w:delText>se</w:delText>
        </w:r>
        <w:r w:rsidR="00D92642" w:rsidRPr="00353532" w:rsidDel="00353532">
          <w:rPr>
            <w:rFonts w:ascii="Times New Roman" w:hAnsi="Times New Roman" w:cs="Times New Roman"/>
            <w:rPrChange w:id="571" w:author="Amin Khodamoradi" w:date="2023-12-13T15:05:00Z">
              <w:rPr/>
            </w:rPrChange>
          </w:rPr>
          <w:delText xml:space="preserve"> based on the off-label side effects provided by </w:delText>
        </w:r>
        <w:commentRangeStart w:id="572"/>
        <w:commentRangeStart w:id="573"/>
        <w:commentRangeStart w:id="574"/>
        <w:r w:rsidR="00D92642" w:rsidRPr="00353532" w:rsidDel="00353532">
          <w:rPr>
            <w:rFonts w:ascii="Times New Roman" w:hAnsi="Times New Roman" w:cs="Times New Roman"/>
            <w:rPrChange w:id="575" w:author="Amin Khodamoradi" w:date="2023-12-13T15:05:00Z">
              <w:rPr/>
            </w:rPrChange>
          </w:rPr>
          <w:delText>OFFSIDES</w:delText>
        </w:r>
        <w:commentRangeEnd w:id="572"/>
        <w:r w:rsidR="00380F04" w:rsidDel="00353532">
          <w:rPr>
            <w:rStyle w:val="CommentReference"/>
          </w:rPr>
          <w:commentReference w:id="572"/>
        </w:r>
        <w:commentRangeEnd w:id="573"/>
        <w:r w:rsidDel="00353532">
          <w:rPr>
            <w:rStyle w:val="CommentReference"/>
          </w:rPr>
          <w:commentReference w:id="573"/>
        </w:r>
        <w:commentRangeEnd w:id="574"/>
        <w:r w:rsidDel="00353532">
          <w:rPr>
            <w:rStyle w:val="CommentReference"/>
          </w:rPr>
          <w:commentReference w:id="574"/>
        </w:r>
      </w:del>
      <w:ins w:id="576" w:author="mcm" w:date="2023-11-10T15:24:00Z">
        <w:del w:id="577" w:author="Amin Khodamoradi" w:date="2023-12-13T15:04:00Z">
          <w:r w:rsidR="00380F04" w:rsidRPr="00353532" w:rsidDel="00353532">
            <w:rPr>
              <w:rFonts w:ascii="Times New Roman" w:hAnsi="Times New Roman" w:cs="Times New Roman"/>
              <w:rPrChange w:id="578" w:author="Amin Khodamoradi" w:date="2023-12-13T15:05:00Z">
                <w:rPr/>
              </w:rPrChange>
            </w:rPr>
            <w:delText xml:space="preserve"> database</w:delText>
          </w:r>
        </w:del>
      </w:ins>
      <w:customXmlInsRangeStart w:id="579" w:author="Amin Khodamoradi" w:date="2023-12-13T15:02:00Z"/>
      <w:sdt>
        <w:sdtPr>
          <w:id w:val="-696390873"/>
          <w:citation/>
        </w:sdtPr>
        <w:sdtContent>
          <w:customXmlInsRangeEnd w:id="579"/>
          <w:ins w:id="580" w:author="Amin Khodamoradi" w:date="2023-12-13T15:02:00Z">
            <w:r w:rsidR="00C4240B" w:rsidRPr="00353532">
              <w:rPr>
                <w:rFonts w:ascii="Times New Roman" w:hAnsi="Times New Roman" w:cs="Times New Roman"/>
                <w:rPrChange w:id="581" w:author="Amin Khodamoradi" w:date="2023-12-13T15:05:00Z">
                  <w:rPr/>
                </w:rPrChange>
              </w:rPr>
              <w:fldChar w:fldCharType="begin"/>
            </w:r>
            <w:r w:rsidR="00C4240B" w:rsidRPr="00353532">
              <w:rPr>
                <w:rFonts w:ascii="Times New Roman" w:hAnsi="Times New Roman" w:cs="Times New Roman"/>
                <w:rPrChange w:id="582" w:author="Amin Khodamoradi" w:date="2023-12-13T15:05:00Z">
                  <w:rPr/>
                </w:rPrChange>
              </w:rPr>
              <w:instrText xml:space="preserve"> CITATION NPT12 \l 1033 </w:instrText>
            </w:r>
          </w:ins>
          <w:r w:rsidR="00C4240B" w:rsidRPr="00353532">
            <w:rPr>
              <w:rFonts w:ascii="Times New Roman" w:hAnsi="Times New Roman" w:cs="Times New Roman"/>
              <w:rPrChange w:id="583" w:author="Amin Khodamoradi" w:date="2023-12-13T15:05:00Z">
                <w:rPr/>
              </w:rPrChange>
            </w:rPr>
            <w:fldChar w:fldCharType="separate"/>
          </w:r>
          <w:r w:rsidR="00C03315">
            <w:rPr>
              <w:rFonts w:ascii="Times New Roman" w:hAnsi="Times New Roman" w:cs="Times New Roman"/>
              <w:noProof/>
            </w:rPr>
            <w:t xml:space="preserve"> </w:t>
          </w:r>
          <w:r w:rsidR="00C03315" w:rsidRPr="00C03315">
            <w:rPr>
              <w:rFonts w:ascii="Times New Roman" w:hAnsi="Times New Roman" w:cs="Times New Roman"/>
              <w:noProof/>
            </w:rPr>
            <w:t>[37]</w:t>
          </w:r>
          <w:ins w:id="584" w:author="Amin Khodamoradi" w:date="2023-12-13T15:02:00Z">
            <w:r w:rsidR="00C4240B" w:rsidRPr="00353532">
              <w:rPr>
                <w:rFonts w:ascii="Times New Roman" w:hAnsi="Times New Roman" w:cs="Times New Roman"/>
                <w:rPrChange w:id="585" w:author="Amin Khodamoradi" w:date="2023-12-13T15:05:00Z">
                  <w:rPr/>
                </w:rPrChange>
              </w:rPr>
              <w:fldChar w:fldCharType="end"/>
            </w:r>
          </w:ins>
          <w:customXmlInsRangeStart w:id="586" w:author="Amin Khodamoradi" w:date="2023-12-13T15:02:00Z"/>
        </w:sdtContent>
      </w:sdt>
      <w:customXmlInsRangeEnd w:id="586"/>
      <w:r w:rsidR="00D92642" w:rsidRPr="00353532">
        <w:rPr>
          <w:rFonts w:ascii="Times New Roman" w:hAnsi="Times New Roman" w:cs="Times New Roman"/>
          <w:rPrChange w:id="587" w:author="Amin Khodamoradi" w:date="2023-12-13T15:05:00Z">
            <w:rPr/>
          </w:rPrChange>
        </w:rPr>
        <w:t xml:space="preserve">. </w:t>
      </w:r>
      <w:del w:id="588" w:author="Amin Khodamoradi" w:date="2023-12-13T15:05:00Z">
        <w:r w:rsidR="00D92642" w:rsidRPr="00353532" w:rsidDel="00353532">
          <w:rPr>
            <w:rFonts w:ascii="Times New Roman" w:hAnsi="Times New Roman" w:cs="Times New Roman"/>
            <w:rPrChange w:id="589" w:author="Amin Khodamoradi" w:date="2023-12-13T15:05:00Z">
              <w:rPr/>
            </w:rPrChange>
          </w:rPr>
          <w:delText>If a side effect or chemical structure is reported or has observed for the drug its vector element is one, otherwise is zero</w:delText>
        </w:r>
      </w:del>
    </w:p>
    <w:p w14:paraId="05CED1C0" w14:textId="0FC38AE5" w:rsidR="00353532" w:rsidRPr="00353532" w:rsidRDefault="00353532" w:rsidP="00353532">
      <w:pPr>
        <w:spacing w:line="276" w:lineRule="auto"/>
        <w:jc w:val="both"/>
        <w:rPr>
          <w:ins w:id="590" w:author="Amin Khodamoradi" w:date="2023-12-13T15:05:00Z"/>
          <w:rFonts w:ascii="Times New Roman" w:hAnsi="Times New Roman" w:cs="Times New Roman"/>
        </w:rPr>
      </w:pPr>
      <w:ins w:id="591" w:author="Amin Khodamoradi" w:date="2023-12-13T15:05:00Z">
        <w:r w:rsidRPr="00353532">
          <w:rPr>
            <w:rFonts w:ascii="Times New Roman" w:hAnsi="Times New Roman" w:cs="Times New Roman"/>
          </w:rPr>
          <w:t>The elements in these vectors are binary, assigned a value of one if the corresponding side effect or chemical structure is reported or observed for the drug, and zero otherwise.</w:t>
        </w:r>
      </w:ins>
    </w:p>
    <w:p w14:paraId="4C17FE29" w14:textId="100D502B" w:rsidR="008F055C" w:rsidRPr="00343B90" w:rsidRDefault="00353532" w:rsidP="00353532">
      <w:pPr>
        <w:spacing w:line="276" w:lineRule="auto"/>
        <w:jc w:val="both"/>
        <w:rPr>
          <w:rFonts w:ascii="Times New Roman" w:hAnsi="Times New Roman" w:cs="Times New Roman"/>
        </w:rPr>
      </w:pPr>
      <w:ins w:id="592" w:author="Amin Khodamoradi" w:date="2023-12-13T15:05:00Z">
        <w:r w:rsidRPr="00353532">
          <w:rPr>
            <w:rFonts w:ascii="Times New Roman" w:hAnsi="Times New Roman" w:cs="Times New Roman"/>
          </w:rPr>
          <w:t>This dual-feature representation encapsulates both the structural attributes and off-label side effects of each drug, forming the foundational elements for subsequent analyses in our investigation</w:t>
        </w:r>
      </w:ins>
      <w:r w:rsidR="00D92642" w:rsidRPr="00343B90">
        <w:rPr>
          <w:rFonts w:ascii="Times New Roman" w:hAnsi="Times New Roman" w:cs="Times New Roman"/>
        </w:rPr>
        <w:t>.</w:t>
      </w:r>
    </w:p>
    <w:p w14:paraId="4F7E3E4A" w14:textId="77777777" w:rsidR="008F055C" w:rsidRPr="00343B90" w:rsidRDefault="008F055C">
      <w:pPr>
        <w:spacing w:line="276" w:lineRule="auto"/>
        <w:rPr>
          <w:rFonts w:ascii="Times New Roman" w:hAnsi="Times New Roman" w:cs="Times New Roman"/>
        </w:rPr>
      </w:pPr>
    </w:p>
    <w:p w14:paraId="39287D17" w14:textId="77777777" w:rsidR="008F055C" w:rsidRDefault="00D92642">
      <w:pPr>
        <w:spacing w:line="276" w:lineRule="auto"/>
        <w:rPr>
          <w:ins w:id="593" w:author="Amin Khodamoradi" w:date="2023-12-13T15:25:00Z"/>
          <w:rFonts w:ascii="Times New Roman" w:hAnsi="Times New Roman" w:cs="Times New Roman"/>
          <w:b/>
          <w:bCs/>
        </w:rPr>
      </w:pPr>
      <w:r w:rsidRPr="00343B90">
        <w:rPr>
          <w:rFonts w:ascii="Times New Roman" w:hAnsi="Times New Roman" w:cs="Times New Roman"/>
          <w:b/>
          <w:bCs/>
        </w:rPr>
        <w:t>Problem formulation</w:t>
      </w:r>
    </w:p>
    <w:p w14:paraId="67A5BF7F" w14:textId="7513E8CF" w:rsidR="00537485" w:rsidRPr="00343B90" w:rsidDel="00CD1673" w:rsidRDefault="00537485">
      <w:pPr>
        <w:spacing w:line="276" w:lineRule="auto"/>
        <w:rPr>
          <w:del w:id="594" w:author="Amin Khodamoradi" w:date="2023-12-18T14:24:00Z"/>
          <w:rFonts w:ascii="Times New Roman" w:hAnsi="Times New Roman" w:cs="Times New Roman"/>
        </w:rPr>
      </w:pPr>
    </w:p>
    <w:p w14:paraId="1C0136A4" w14:textId="42B6E1AF" w:rsidR="00FD54EB" w:rsidRPr="00FD54EB" w:rsidRDefault="00FD54EB" w:rsidP="00FD54EB">
      <w:pPr>
        <w:spacing w:line="276" w:lineRule="auto"/>
        <w:jc w:val="both"/>
        <w:rPr>
          <w:ins w:id="595" w:author="Amin Khodamoradi" w:date="2023-12-13T15:08:00Z"/>
          <w:rFonts w:ascii="Times New Roman" w:hAnsi="Times New Roman" w:cs="Times New Roman"/>
        </w:rPr>
      </w:pPr>
      <w:ins w:id="596" w:author="Amin Khodamoradi" w:date="2023-12-13T15:08:00Z">
        <w:r w:rsidRPr="00FD54EB">
          <w:rPr>
            <w:rFonts w:ascii="Times New Roman" w:hAnsi="Times New Roman" w:cs="Times New Roman"/>
          </w:rPr>
          <w:t xml:space="preserve">Let </w:t>
        </w:r>
        <w:r w:rsidRPr="00343B90">
          <w:rPr>
            <w:rFonts w:ascii="Times New Roman" w:hAnsi="Times New Roman" w:cs="Times New Roman"/>
            <w:i/>
            <w:iCs/>
          </w:rPr>
          <w:t>D = {d</w:t>
        </w:r>
        <w:r w:rsidRPr="00343B90">
          <w:rPr>
            <w:rFonts w:ascii="Times New Roman" w:hAnsi="Times New Roman" w:cs="Times New Roman"/>
            <w:i/>
            <w:iCs/>
            <w:vertAlign w:val="subscript"/>
          </w:rPr>
          <w:t>i</w:t>
        </w:r>
        <w:r w:rsidRPr="00343B90">
          <w:rPr>
            <w:rFonts w:ascii="Times New Roman" w:hAnsi="Times New Roman" w:cs="Times New Roman"/>
            <w:i/>
            <w:iCs/>
          </w:rPr>
          <w:t xml:space="preserve">}, </w:t>
        </w:r>
        <w:proofErr w:type="spellStart"/>
        <w:r w:rsidRPr="00343B90">
          <w:rPr>
            <w:rFonts w:ascii="Times New Roman" w:hAnsi="Times New Roman" w:cs="Times New Roman"/>
            <w:i/>
            <w:iCs/>
          </w:rPr>
          <w:t>i</w:t>
        </w:r>
        <w:proofErr w:type="spellEnd"/>
        <w:r w:rsidRPr="00343B90">
          <w:rPr>
            <w:rFonts w:ascii="Times New Roman" w:hAnsi="Times New Roman" w:cs="Times New Roman"/>
            <w:i/>
            <w:iCs/>
          </w:rPr>
          <w:t xml:space="preserve"> = 1, 2, ..., m</w:t>
        </w:r>
      </w:ins>
      <w:ins w:id="597" w:author="Amin Khodamoradi" w:date="2023-12-13T15:09:00Z">
        <w:r>
          <w:rPr>
            <w:rFonts w:ascii="Times New Roman" w:hAnsi="Times New Roman" w:cs="Times New Roman"/>
          </w:rPr>
          <w:t>,</w:t>
        </w:r>
      </w:ins>
      <w:ins w:id="598" w:author="Amin Khodamoradi" w:date="2023-12-13T15:08:00Z">
        <w:r w:rsidRPr="00FD54EB">
          <w:rPr>
            <w:rFonts w:ascii="Times New Roman" w:hAnsi="Times New Roman" w:cs="Times New Roman"/>
          </w:rPr>
          <w:t xml:space="preserve"> represent a set of m approved drugs. Each drug </w:t>
        </w:r>
        <w:r w:rsidRPr="00FD54EB">
          <w:rPr>
            <w:rFonts w:ascii="Times New Roman" w:hAnsi="Times New Roman" w:cs="Times New Roman"/>
            <w:i/>
            <w:iCs/>
            <w:rPrChange w:id="599" w:author="Amin Khodamoradi" w:date="2023-12-13T15:09:00Z">
              <w:rPr>
                <w:rFonts w:ascii="Times New Roman" w:hAnsi="Times New Roman" w:cs="Times New Roman"/>
              </w:rPr>
            </w:rPrChange>
          </w:rPr>
          <w:t>d</w:t>
        </w:r>
        <w:r w:rsidRPr="00FD54EB">
          <w:rPr>
            <w:rFonts w:ascii="Times New Roman" w:hAnsi="Times New Roman" w:cs="Times New Roman"/>
          </w:rPr>
          <w:t xml:space="preserve"> in </w:t>
        </w:r>
        <w:r w:rsidRPr="00FD54EB">
          <w:rPr>
            <w:rFonts w:ascii="Times New Roman" w:hAnsi="Times New Roman" w:cs="Times New Roman"/>
            <w:i/>
            <w:iCs/>
            <w:rPrChange w:id="600" w:author="Amin Khodamoradi" w:date="2023-12-13T15:10:00Z">
              <w:rPr>
                <w:rFonts w:ascii="Times New Roman" w:hAnsi="Times New Roman" w:cs="Times New Roman"/>
              </w:rPr>
            </w:rPrChange>
          </w:rPr>
          <w:t>D</w:t>
        </w:r>
        <w:r w:rsidRPr="00FD54EB">
          <w:rPr>
            <w:rFonts w:ascii="Times New Roman" w:hAnsi="Times New Roman" w:cs="Times New Roman"/>
          </w:rPr>
          <w:t xml:space="preserve"> is denoted by a </w:t>
        </w:r>
        <w:r w:rsidRPr="00FD54EB">
          <w:rPr>
            <w:rFonts w:ascii="Times New Roman" w:hAnsi="Times New Roman" w:cs="Times New Roman"/>
            <w:i/>
            <w:iCs/>
            <w:rPrChange w:id="601" w:author="Amin Khodamoradi" w:date="2023-12-13T15:10:00Z">
              <w:rPr>
                <w:rFonts w:ascii="Times New Roman" w:hAnsi="Times New Roman" w:cs="Times New Roman"/>
              </w:rPr>
            </w:rPrChange>
          </w:rPr>
          <w:t>p</w:t>
        </w:r>
        <w:r w:rsidRPr="00FD54EB">
          <w:rPr>
            <w:rFonts w:ascii="Times New Roman" w:hAnsi="Times New Roman" w:cs="Times New Roman"/>
          </w:rPr>
          <w:t xml:space="preserve">-dimensional feature vector </w:t>
        </w:r>
      </w:ins>
      <w:ins w:id="602" w:author="Amin Khodamoradi" w:date="2023-12-13T15:10:00Z">
        <w:r w:rsidRPr="00343B90">
          <w:rPr>
            <w:rFonts w:ascii="Times New Roman" w:hAnsi="Times New Roman" w:cs="Times New Roman"/>
            <w:i/>
            <w:iCs/>
          </w:rPr>
          <w:t>f</w:t>
        </w:r>
        <w:r w:rsidRPr="00343B90">
          <w:rPr>
            <w:rFonts w:ascii="Times New Roman" w:hAnsi="Times New Roman" w:cs="Times New Roman"/>
            <w:i/>
            <w:iCs/>
            <w:vertAlign w:val="subscript"/>
          </w:rPr>
          <w:t>i</w:t>
        </w:r>
        <w:r w:rsidRPr="00343B90">
          <w:rPr>
            <w:rFonts w:ascii="Times New Roman" w:hAnsi="Times New Roman" w:cs="Times New Roman"/>
            <w:i/>
            <w:iCs/>
          </w:rPr>
          <w:t xml:space="preserve"> = [f</w:t>
        </w:r>
        <w:r w:rsidRPr="00343B90">
          <w:rPr>
            <w:rFonts w:ascii="Times New Roman" w:hAnsi="Times New Roman" w:cs="Times New Roman"/>
            <w:i/>
            <w:iCs/>
            <w:vertAlign w:val="subscript"/>
          </w:rPr>
          <w:t>1</w:t>
        </w:r>
        <w:r w:rsidRPr="00343B90">
          <w:rPr>
            <w:rFonts w:ascii="Times New Roman" w:hAnsi="Times New Roman" w:cs="Times New Roman"/>
            <w:i/>
            <w:iCs/>
          </w:rPr>
          <w:t>, f</w:t>
        </w:r>
        <w:r w:rsidRPr="00343B90">
          <w:rPr>
            <w:rFonts w:ascii="Times New Roman" w:hAnsi="Times New Roman" w:cs="Times New Roman"/>
            <w:i/>
            <w:iCs/>
            <w:vertAlign w:val="subscript"/>
          </w:rPr>
          <w:t>2</w:t>
        </w:r>
        <w:r w:rsidRPr="00343B90">
          <w:rPr>
            <w:rFonts w:ascii="Times New Roman" w:hAnsi="Times New Roman" w:cs="Times New Roman"/>
            <w:i/>
            <w:iCs/>
          </w:rPr>
          <w:t xml:space="preserve">, ..., </w:t>
        </w:r>
        <w:proofErr w:type="spellStart"/>
        <w:r w:rsidRPr="00343B90">
          <w:rPr>
            <w:rFonts w:ascii="Times New Roman" w:hAnsi="Times New Roman" w:cs="Times New Roman"/>
            <w:i/>
            <w:iCs/>
          </w:rPr>
          <w:t>f</w:t>
        </w:r>
        <w:r w:rsidRPr="00343B90">
          <w:rPr>
            <w:rFonts w:ascii="Times New Roman" w:hAnsi="Times New Roman" w:cs="Times New Roman"/>
            <w:i/>
            <w:iCs/>
            <w:vertAlign w:val="subscript"/>
          </w:rPr>
          <w:t>k</w:t>
        </w:r>
        <w:proofErr w:type="spellEnd"/>
        <w:r w:rsidRPr="00343B90">
          <w:rPr>
            <w:rFonts w:ascii="Times New Roman" w:hAnsi="Times New Roman" w:cs="Times New Roman"/>
            <w:i/>
            <w:iCs/>
          </w:rPr>
          <w:t xml:space="preserve">, ..., </w:t>
        </w:r>
        <w:proofErr w:type="spellStart"/>
        <w:r w:rsidRPr="00343B90">
          <w:rPr>
            <w:rFonts w:ascii="Times New Roman" w:hAnsi="Times New Roman" w:cs="Times New Roman"/>
            <w:i/>
            <w:iCs/>
          </w:rPr>
          <w:t>f</w:t>
        </w:r>
        <w:r w:rsidRPr="00343B90">
          <w:rPr>
            <w:rFonts w:ascii="Times New Roman" w:hAnsi="Times New Roman" w:cs="Times New Roman"/>
            <w:i/>
            <w:iCs/>
            <w:vertAlign w:val="subscript"/>
          </w:rPr>
          <w:t>p</w:t>
        </w:r>
        <w:proofErr w:type="spellEnd"/>
        <w:r w:rsidRPr="00343B90">
          <w:rPr>
            <w:rFonts w:ascii="Times New Roman" w:hAnsi="Times New Roman" w:cs="Times New Roman"/>
            <w:i/>
            <w:iCs/>
          </w:rPr>
          <w:t>]</w:t>
        </w:r>
      </w:ins>
      <w:ins w:id="603" w:author="Amin Khodamoradi" w:date="2023-12-13T15:08:00Z">
        <w:r w:rsidRPr="00FD54EB">
          <w:rPr>
            <w:rFonts w:ascii="Times New Roman" w:hAnsi="Times New Roman" w:cs="Times New Roman"/>
          </w:rPr>
          <w:t xml:space="preserve">, where </w:t>
        </w:r>
      </w:ins>
      <w:proofErr w:type="spellStart"/>
      <w:ins w:id="604" w:author="Amin Khodamoradi" w:date="2023-12-13T15:11:00Z">
        <w:r w:rsidRPr="00FD54EB">
          <w:rPr>
            <w:rFonts w:ascii="Times New Roman" w:hAnsi="Times New Roman" w:cs="Times New Roman"/>
            <w:i/>
            <w:iCs/>
            <w:rPrChange w:id="605" w:author="Amin Khodamoradi" w:date="2023-12-13T15:11:00Z">
              <w:rPr>
                <w:rFonts w:ascii="Times New Roman" w:hAnsi="Times New Roman" w:cs="Times New Roman"/>
              </w:rPr>
            </w:rPrChange>
          </w:rPr>
          <w:t>f</w:t>
        </w:r>
        <w:r w:rsidRPr="00FD54EB">
          <w:rPr>
            <w:rFonts w:ascii="Times New Roman" w:hAnsi="Times New Roman" w:cs="Times New Roman"/>
            <w:i/>
            <w:iCs/>
            <w:vertAlign w:val="subscript"/>
            <w:rPrChange w:id="606" w:author="Amin Khodamoradi" w:date="2023-12-13T15:11:00Z">
              <w:rPr>
                <w:rFonts w:ascii="Times New Roman" w:hAnsi="Times New Roman" w:cs="Times New Roman"/>
                <w:vertAlign w:val="subscript"/>
              </w:rPr>
            </w:rPrChange>
          </w:rPr>
          <w:t>k</w:t>
        </w:r>
        <w:proofErr w:type="spellEnd"/>
        <w:r w:rsidRPr="00FD54EB">
          <w:rPr>
            <w:rFonts w:ascii="Times New Roman" w:hAnsi="Times New Roman" w:cs="Times New Roman"/>
            <w:i/>
            <w:iCs/>
            <w:rPrChange w:id="607" w:author="Amin Khodamoradi" w:date="2023-12-13T15:11:00Z">
              <w:rPr>
                <w:rFonts w:ascii="Times New Roman" w:hAnsi="Times New Roman" w:cs="Times New Roman"/>
              </w:rPr>
            </w:rPrChange>
          </w:rPr>
          <w:t xml:space="preserve"> = 1</w:t>
        </w:r>
        <w:r>
          <w:rPr>
            <w:rFonts w:ascii="Times New Roman" w:hAnsi="Times New Roman" w:cs="Times New Roman"/>
          </w:rPr>
          <w:t xml:space="preserve"> </w:t>
        </w:r>
      </w:ins>
      <w:ins w:id="608" w:author="Amin Khodamoradi" w:date="2023-12-13T15:08:00Z">
        <w:r w:rsidRPr="00FD54EB">
          <w:rPr>
            <w:rFonts w:ascii="Times New Roman" w:hAnsi="Times New Roman" w:cs="Times New Roman"/>
          </w:rPr>
          <w:t>indicates the presence of the k-</w:t>
        </w:r>
        <w:proofErr w:type="spellStart"/>
        <w:r w:rsidRPr="00FD54EB">
          <w:rPr>
            <w:rFonts w:ascii="Times New Roman" w:hAnsi="Times New Roman" w:cs="Times New Roman"/>
          </w:rPr>
          <w:t>th</w:t>
        </w:r>
        <w:proofErr w:type="spellEnd"/>
        <w:r w:rsidRPr="00FD54EB">
          <w:rPr>
            <w:rFonts w:ascii="Times New Roman" w:hAnsi="Times New Roman" w:cs="Times New Roman"/>
          </w:rPr>
          <w:t xml:space="preserve"> specific chemical structure fragment or occurrence of an off-label side effect, and </w:t>
        </w:r>
        <w:proofErr w:type="spellStart"/>
        <w:r w:rsidRPr="00FD54EB">
          <w:rPr>
            <w:rFonts w:ascii="Times New Roman" w:hAnsi="Times New Roman" w:cs="Times New Roman"/>
            <w:i/>
            <w:iCs/>
            <w:rPrChange w:id="609" w:author="Amin Khodamoradi" w:date="2023-12-13T15:11:00Z">
              <w:rPr>
                <w:rFonts w:ascii="Times New Roman" w:hAnsi="Times New Roman" w:cs="Times New Roman"/>
              </w:rPr>
            </w:rPrChange>
          </w:rPr>
          <w:t>f</w:t>
        </w:r>
        <w:r w:rsidRPr="00FD54EB">
          <w:rPr>
            <w:rFonts w:ascii="Times New Roman" w:hAnsi="Times New Roman" w:cs="Times New Roman"/>
            <w:i/>
            <w:iCs/>
            <w:vertAlign w:val="subscript"/>
            <w:rPrChange w:id="610" w:author="Amin Khodamoradi" w:date="2023-12-13T15:12:00Z">
              <w:rPr>
                <w:rFonts w:ascii="Times New Roman" w:hAnsi="Times New Roman" w:cs="Times New Roman"/>
              </w:rPr>
            </w:rPrChange>
          </w:rPr>
          <w:t>k</w:t>
        </w:r>
        <w:proofErr w:type="spellEnd"/>
        <w:r w:rsidRPr="00FD54EB">
          <w:rPr>
            <w:rFonts w:ascii="Times New Roman" w:hAnsi="Times New Roman" w:cs="Times New Roman"/>
            <w:i/>
            <w:iCs/>
            <w:rPrChange w:id="611" w:author="Amin Khodamoradi" w:date="2023-12-13T15:11:00Z">
              <w:rPr>
                <w:rFonts w:ascii="Times New Roman" w:hAnsi="Times New Roman" w:cs="Times New Roman"/>
              </w:rPr>
            </w:rPrChange>
          </w:rPr>
          <w:t xml:space="preserve"> = 0</w:t>
        </w:r>
        <w:r w:rsidRPr="00FD54EB">
          <w:rPr>
            <w:rFonts w:ascii="Times New Roman" w:hAnsi="Times New Roman" w:cs="Times New Roman"/>
          </w:rPr>
          <w:t xml:space="preserve"> otherwise. </w:t>
        </w:r>
      </w:ins>
      <w:commentRangeStart w:id="612"/>
      <w:commentRangeStart w:id="613"/>
      <w:commentRangeStart w:id="614"/>
      <w:ins w:id="615" w:author="Amin Khodamoradi" w:date="2023-12-13T15:25:00Z">
        <w:r w:rsidR="00537485" w:rsidRPr="00FD54EB">
          <w:rPr>
            <w:rFonts w:ascii="Times New Roman" w:hAnsi="Times New Roman" w:cs="Times New Roman"/>
          </w:rPr>
          <w:t>Given</w:t>
        </w:r>
        <w:commentRangeEnd w:id="612"/>
        <w:r w:rsidR="00537485">
          <w:rPr>
            <w:rStyle w:val="CommentReference"/>
            <w:rFonts w:cs="Mangal"/>
          </w:rPr>
          <w:commentReference w:id="612"/>
        </w:r>
      </w:ins>
      <w:commentRangeEnd w:id="613"/>
      <w:ins w:id="616" w:author="Amin Khodamoradi" w:date="2023-12-13T15:26:00Z">
        <w:r w:rsidR="00537485">
          <w:rPr>
            <w:rStyle w:val="CommentReference"/>
            <w:rFonts w:cs="Mangal"/>
          </w:rPr>
          <w:commentReference w:id="613"/>
        </w:r>
        <w:commentRangeEnd w:id="614"/>
        <w:r w:rsidR="00537485">
          <w:rPr>
            <w:rStyle w:val="CommentReference"/>
            <w:rFonts w:cs="Mangal"/>
          </w:rPr>
          <w:commentReference w:id="614"/>
        </w:r>
      </w:ins>
      <w:ins w:id="617" w:author="Amin Khodamoradi" w:date="2023-12-13T15:25:00Z">
        <w:r w:rsidR="00537485" w:rsidRPr="00343B90">
          <w:rPr>
            <w:rFonts w:ascii="Times New Roman" w:hAnsi="Times New Roman" w:cs="Times New Roman"/>
          </w:rPr>
          <w:t xml:space="preserve"> </w:t>
        </w:r>
      </w:ins>
      <w:ins w:id="618" w:author="Amin Khodamoradi" w:date="2023-12-13T15:08:00Z">
        <w:r w:rsidRPr="00FD54EB">
          <w:rPr>
            <w:rFonts w:ascii="Times New Roman" w:hAnsi="Times New Roman" w:cs="Times New Roman"/>
          </w:rPr>
          <w:t xml:space="preserve">that each drug has two feature vectors representing chemical structure and off-label side effects, two feature matrices </w:t>
        </w:r>
        <w:r w:rsidRPr="005D235F">
          <w:rPr>
            <w:rFonts w:ascii="Times New Roman" w:hAnsi="Times New Roman" w:cs="Times New Roman"/>
            <w:i/>
            <w:iCs/>
            <w:rPrChange w:id="619" w:author="Amin Khodamoradi" w:date="2023-12-13T15:12:00Z">
              <w:rPr>
                <w:rFonts w:ascii="Times New Roman" w:hAnsi="Times New Roman" w:cs="Times New Roman"/>
              </w:rPr>
            </w:rPrChange>
          </w:rPr>
          <w:t>F</w:t>
        </w:r>
        <w:r w:rsidRPr="00FD54EB">
          <w:rPr>
            <w:rFonts w:ascii="Times New Roman" w:hAnsi="Times New Roman" w:cs="Times New Roman"/>
          </w:rPr>
          <w:t xml:space="preserve"> are constructed with dimensions </w:t>
        </w:r>
        <w:r w:rsidRPr="005D235F">
          <w:rPr>
            <w:rFonts w:ascii="Times New Roman" w:hAnsi="Times New Roman" w:cs="Times New Roman"/>
            <w:i/>
            <w:iCs/>
            <w:rPrChange w:id="620" w:author="Amin Khodamoradi" w:date="2023-12-13T15:12:00Z">
              <w:rPr>
                <w:rFonts w:ascii="Times New Roman" w:hAnsi="Times New Roman" w:cs="Times New Roman"/>
              </w:rPr>
            </w:rPrChange>
          </w:rPr>
          <w:t>m</w:t>
        </w:r>
      </w:ins>
      <w:ins w:id="621" w:author="Amin Khodamoradi" w:date="2023-12-13T15:12:00Z">
        <w:r w:rsidR="005D235F">
          <w:rPr>
            <w:rFonts w:ascii="Times New Roman" w:hAnsi="Times New Roman" w:cs="Times New Roman"/>
            <w:i/>
            <w:iCs/>
          </w:rPr>
          <w:t xml:space="preserve"> </w:t>
        </w:r>
        <w:r w:rsidR="005D235F" w:rsidRPr="00343B90">
          <w:rPr>
            <w:rFonts w:ascii="Times New Roman" w:hAnsi="Times New Roman" w:cs="Times New Roman"/>
            <w:i/>
            <w:iCs/>
          </w:rPr>
          <w:t>×</w:t>
        </w:r>
      </w:ins>
      <w:ins w:id="622" w:author="Amin Khodamoradi" w:date="2023-12-13T15:08:00Z">
        <w:r w:rsidRPr="005D235F">
          <w:rPr>
            <w:rFonts w:ascii="Times New Roman" w:hAnsi="Times New Roman" w:cs="Times New Roman"/>
            <w:i/>
            <w:iCs/>
            <w:rPrChange w:id="623" w:author="Amin Khodamoradi" w:date="2023-12-13T15:12:00Z">
              <w:rPr>
                <w:rFonts w:ascii="Times New Roman" w:hAnsi="Times New Roman" w:cs="Times New Roman"/>
              </w:rPr>
            </w:rPrChange>
          </w:rPr>
          <w:t xml:space="preserve"> p</w:t>
        </w:r>
        <w:r w:rsidRPr="00FD54EB">
          <w:rPr>
            <w:rFonts w:ascii="Times New Roman" w:hAnsi="Times New Roman" w:cs="Times New Roman"/>
          </w:rPr>
          <w:t xml:space="preserve"> (where the magnitude of </w:t>
        </w:r>
        <w:r w:rsidRPr="005D235F">
          <w:rPr>
            <w:rFonts w:ascii="Times New Roman" w:hAnsi="Times New Roman" w:cs="Times New Roman"/>
            <w:i/>
            <w:iCs/>
            <w:rPrChange w:id="624" w:author="Amin Khodamoradi" w:date="2023-12-13T15:13:00Z">
              <w:rPr>
                <w:rFonts w:ascii="Times New Roman" w:hAnsi="Times New Roman" w:cs="Times New Roman"/>
              </w:rPr>
            </w:rPrChange>
          </w:rPr>
          <w:t>p</w:t>
        </w:r>
        <w:r w:rsidRPr="00FD54EB">
          <w:rPr>
            <w:rFonts w:ascii="Times New Roman" w:hAnsi="Times New Roman" w:cs="Times New Roman"/>
          </w:rPr>
          <w:t xml:space="preserve"> depends on the type of feature). The matrices </w:t>
        </w:r>
        <w:proofErr w:type="spellStart"/>
        <w:r w:rsidRPr="005D235F">
          <w:rPr>
            <w:rFonts w:ascii="Times New Roman" w:hAnsi="Times New Roman" w:cs="Times New Roman"/>
            <w:i/>
            <w:iCs/>
            <w:rPrChange w:id="625" w:author="Amin Khodamoradi" w:date="2023-12-13T15:13:00Z">
              <w:rPr>
                <w:rFonts w:ascii="Times New Roman" w:hAnsi="Times New Roman" w:cs="Times New Roman"/>
              </w:rPr>
            </w:rPrChange>
          </w:rPr>
          <w:t>F</w:t>
        </w:r>
      </w:ins>
      <w:ins w:id="626" w:author="Amin Khodamoradi" w:date="2023-12-13T15:13:00Z">
        <w:r w:rsidR="005D235F" w:rsidRPr="005D235F">
          <w:rPr>
            <w:rFonts w:ascii="Times New Roman" w:hAnsi="Times New Roman" w:cs="Times New Roman"/>
            <w:i/>
            <w:iCs/>
            <w:vertAlign w:val="subscript"/>
            <w:rPrChange w:id="627" w:author="Amin Khodamoradi" w:date="2023-12-13T15:13:00Z">
              <w:rPr>
                <w:rFonts w:ascii="Times New Roman" w:hAnsi="Times New Roman" w:cs="Times New Roman"/>
              </w:rPr>
            </w:rPrChange>
          </w:rPr>
          <w:t>str</w:t>
        </w:r>
        <w:proofErr w:type="spellEnd"/>
        <w:r w:rsidR="005D235F">
          <w:rPr>
            <w:rFonts w:ascii="Times New Roman" w:hAnsi="Times New Roman" w:cs="Times New Roman"/>
          </w:rPr>
          <w:t xml:space="preserve"> </w:t>
        </w:r>
      </w:ins>
      <w:ins w:id="628" w:author="Amin Khodamoradi" w:date="2023-12-13T15:08:00Z">
        <w:r w:rsidRPr="00FD54EB">
          <w:rPr>
            <w:rFonts w:ascii="Times New Roman" w:hAnsi="Times New Roman" w:cs="Times New Roman"/>
          </w:rPr>
          <w:t xml:space="preserve">and </w:t>
        </w:r>
        <w:proofErr w:type="spellStart"/>
        <w:r w:rsidRPr="005D235F">
          <w:rPr>
            <w:rFonts w:ascii="Times New Roman" w:hAnsi="Times New Roman" w:cs="Times New Roman"/>
            <w:i/>
            <w:iCs/>
            <w:rPrChange w:id="629" w:author="Amin Khodamoradi" w:date="2023-12-13T15:13:00Z">
              <w:rPr>
                <w:rFonts w:ascii="Times New Roman" w:hAnsi="Times New Roman" w:cs="Times New Roman"/>
              </w:rPr>
            </w:rPrChange>
          </w:rPr>
          <w:t>F</w:t>
        </w:r>
        <w:r w:rsidRPr="005D235F">
          <w:rPr>
            <w:rFonts w:ascii="Times New Roman" w:hAnsi="Times New Roman" w:cs="Times New Roman"/>
            <w:i/>
            <w:iCs/>
            <w:vertAlign w:val="subscript"/>
            <w:rPrChange w:id="630" w:author="Amin Khodamoradi" w:date="2023-12-13T15:13:00Z">
              <w:rPr>
                <w:rFonts w:ascii="Times New Roman" w:hAnsi="Times New Roman" w:cs="Times New Roman"/>
              </w:rPr>
            </w:rPrChange>
          </w:rPr>
          <w:t>se</w:t>
        </w:r>
        <w:proofErr w:type="spellEnd"/>
        <w:r w:rsidRPr="00FD54EB">
          <w:rPr>
            <w:rFonts w:ascii="Times New Roman" w:hAnsi="Times New Roman" w:cs="Times New Roman"/>
          </w:rPr>
          <w:t xml:space="preserve"> correspond to the feature matrices of chemical structure and off-label side effects, respectively.</w:t>
        </w:r>
      </w:ins>
    </w:p>
    <w:p w14:paraId="759A0220" w14:textId="77777777" w:rsidR="00FD54EB" w:rsidRPr="00FD54EB" w:rsidRDefault="00FD54EB" w:rsidP="00FD54EB">
      <w:pPr>
        <w:spacing w:line="276" w:lineRule="auto"/>
        <w:jc w:val="both"/>
        <w:rPr>
          <w:ins w:id="631" w:author="Amin Khodamoradi" w:date="2023-12-13T15:08:00Z"/>
          <w:rFonts w:ascii="Times New Roman" w:hAnsi="Times New Roman" w:cs="Times New Roman"/>
        </w:rPr>
      </w:pPr>
    </w:p>
    <w:p w14:paraId="4F30540C" w14:textId="5723D236" w:rsidR="00FD54EB" w:rsidRDefault="00FD54EB" w:rsidP="00FD54EB">
      <w:pPr>
        <w:spacing w:line="276" w:lineRule="auto"/>
        <w:jc w:val="both"/>
        <w:rPr>
          <w:ins w:id="632" w:author="Amin Khodamoradi" w:date="2023-12-13T15:08:00Z"/>
          <w:rFonts w:ascii="Times New Roman" w:hAnsi="Times New Roman" w:cs="Times New Roman"/>
        </w:rPr>
      </w:pPr>
      <w:ins w:id="633" w:author="Amin Khodamoradi" w:date="2023-12-13T15:08:00Z">
        <w:r w:rsidRPr="00FD54EB">
          <w:rPr>
            <w:rFonts w:ascii="Times New Roman" w:hAnsi="Times New Roman" w:cs="Times New Roman"/>
          </w:rPr>
          <w:t xml:space="preserve">Drug-Drug interactions can be represented by an </w:t>
        </w:r>
      </w:ins>
      <w:ins w:id="634" w:author="Amin Khodamoradi" w:date="2023-12-13T15:14:00Z">
        <w:r w:rsidR="005D235F" w:rsidRPr="00343B90">
          <w:rPr>
            <w:rFonts w:ascii="Times New Roman" w:hAnsi="Times New Roman" w:cs="Times New Roman"/>
            <w:i/>
            <w:iCs/>
          </w:rPr>
          <w:t>m × m</w:t>
        </w:r>
        <w:r w:rsidR="005D235F" w:rsidRPr="00343B90">
          <w:rPr>
            <w:rFonts w:ascii="Times New Roman" w:hAnsi="Times New Roman" w:cs="Times New Roman"/>
          </w:rPr>
          <w:t xml:space="preserve"> </w:t>
        </w:r>
      </w:ins>
      <w:ins w:id="635" w:author="Amin Khodamoradi" w:date="2023-12-13T15:08:00Z">
        <w:r w:rsidRPr="00FD54EB">
          <w:rPr>
            <w:rFonts w:ascii="Times New Roman" w:hAnsi="Times New Roman" w:cs="Times New Roman"/>
          </w:rPr>
          <w:t xml:space="preserve">symmetric interaction matrix </w:t>
        </w:r>
      </w:ins>
      <w:ins w:id="636" w:author="Amin Khodamoradi" w:date="2023-12-13T15:15:00Z">
        <w:r w:rsidR="005D235F" w:rsidRPr="00343B90">
          <w:rPr>
            <w:rFonts w:ascii="Times New Roman" w:hAnsi="Times New Roman" w:cs="Times New Roman"/>
            <w:i/>
            <w:iCs/>
          </w:rPr>
          <w:t xml:space="preserve">A </w:t>
        </w:r>
        <w:proofErr w:type="spellStart"/>
        <w:r w:rsidR="005D235F" w:rsidRPr="005D235F">
          <w:rPr>
            <w:rFonts w:ascii="Times New Roman" w:hAnsi="Times New Roman" w:cs="Times New Roman"/>
            <w:i/>
            <w:iCs/>
            <w:vertAlign w:val="subscript"/>
            <w:rPrChange w:id="637" w:author="Amin Khodamoradi" w:date="2023-12-13T15:15:00Z">
              <w:rPr>
                <w:rFonts w:ascii="Times New Roman" w:hAnsi="Times New Roman" w:cs="Times New Roman"/>
                <w:i/>
                <w:iCs/>
              </w:rPr>
            </w:rPrChange>
          </w:rPr>
          <w:t>m×m</w:t>
        </w:r>
        <w:proofErr w:type="spellEnd"/>
        <w:r w:rsidR="005D235F">
          <w:rPr>
            <w:rFonts w:ascii="Times New Roman" w:hAnsi="Times New Roman" w:cs="Times New Roman"/>
            <w:i/>
            <w:iCs/>
          </w:rPr>
          <w:t xml:space="preserve"> </w:t>
        </w:r>
        <w:r w:rsidR="005D235F" w:rsidRPr="00343B90">
          <w:rPr>
            <w:rFonts w:ascii="Times New Roman" w:hAnsi="Times New Roman" w:cs="Times New Roman"/>
            <w:i/>
            <w:iCs/>
          </w:rPr>
          <w:t>= {</w:t>
        </w:r>
        <w:proofErr w:type="spellStart"/>
        <w:r w:rsidR="005D235F" w:rsidRPr="00343B90">
          <w:rPr>
            <w:rFonts w:ascii="Times New Roman" w:hAnsi="Times New Roman" w:cs="Times New Roman"/>
            <w:i/>
            <w:iCs/>
          </w:rPr>
          <w:t>a</w:t>
        </w:r>
        <w:r w:rsidR="005D235F" w:rsidRPr="00343B90">
          <w:rPr>
            <w:rFonts w:ascii="Times New Roman" w:hAnsi="Times New Roman" w:cs="Times New Roman"/>
            <w:i/>
            <w:iCs/>
            <w:vertAlign w:val="subscript"/>
          </w:rPr>
          <w:t>ij</w:t>
        </w:r>
        <w:proofErr w:type="spellEnd"/>
        <w:r w:rsidR="005D235F" w:rsidRPr="00343B90">
          <w:rPr>
            <w:rFonts w:ascii="Times New Roman" w:hAnsi="Times New Roman" w:cs="Times New Roman"/>
            <w:i/>
            <w:iCs/>
          </w:rPr>
          <w:t>}</w:t>
        </w:r>
      </w:ins>
      <w:ins w:id="638" w:author="Amin Khodamoradi" w:date="2023-12-13T15:08:00Z">
        <w:r w:rsidRPr="00FD54EB">
          <w:rPr>
            <w:rFonts w:ascii="Times New Roman" w:hAnsi="Times New Roman" w:cs="Times New Roman"/>
          </w:rPr>
          <w:t xml:space="preserve">. For conventional binary DDIs, </w:t>
        </w:r>
      </w:ins>
      <w:proofErr w:type="spellStart"/>
      <w:ins w:id="639" w:author="Amin Khodamoradi" w:date="2023-12-13T15:15:00Z">
        <w:r w:rsidR="005D235F" w:rsidRPr="00343B90">
          <w:rPr>
            <w:rFonts w:ascii="Times New Roman" w:hAnsi="Times New Roman" w:cs="Times New Roman"/>
            <w:i/>
            <w:iCs/>
          </w:rPr>
          <w:t>a</w:t>
        </w:r>
        <w:r w:rsidR="005D235F" w:rsidRPr="00343B90">
          <w:rPr>
            <w:rFonts w:ascii="Times New Roman" w:hAnsi="Times New Roman" w:cs="Times New Roman"/>
            <w:i/>
            <w:iCs/>
            <w:vertAlign w:val="subscript"/>
          </w:rPr>
          <w:t>ij</w:t>
        </w:r>
        <w:proofErr w:type="spellEnd"/>
        <w:r w:rsidR="005D235F" w:rsidRPr="00343B90">
          <w:rPr>
            <w:rFonts w:ascii="Times New Roman" w:hAnsi="Times New Roman" w:cs="Times New Roman"/>
            <w:i/>
            <w:iCs/>
          </w:rPr>
          <w:t xml:space="preserve"> = 1</w:t>
        </w:r>
      </w:ins>
      <w:ins w:id="640" w:author="Amin Khodamoradi" w:date="2023-12-13T15:08:00Z">
        <w:r w:rsidRPr="00FD54EB">
          <w:rPr>
            <w:rFonts w:ascii="Times New Roman" w:hAnsi="Times New Roman" w:cs="Times New Roman"/>
          </w:rPr>
          <w:t xml:space="preserve"> if </w:t>
        </w:r>
        <w:r w:rsidRPr="005D235F">
          <w:rPr>
            <w:rFonts w:ascii="Times New Roman" w:hAnsi="Times New Roman" w:cs="Times New Roman"/>
            <w:i/>
            <w:iCs/>
            <w:rPrChange w:id="641" w:author="Amin Khodamoradi" w:date="2023-12-13T15:16:00Z">
              <w:rPr>
                <w:rFonts w:ascii="Times New Roman" w:hAnsi="Times New Roman" w:cs="Times New Roman"/>
              </w:rPr>
            </w:rPrChange>
          </w:rPr>
          <w:t>d</w:t>
        </w:r>
        <w:r w:rsidRPr="005D235F">
          <w:rPr>
            <w:rFonts w:ascii="Times New Roman" w:hAnsi="Times New Roman" w:cs="Times New Roman"/>
            <w:i/>
            <w:iCs/>
            <w:vertAlign w:val="subscript"/>
            <w:rPrChange w:id="642" w:author="Amin Khodamoradi" w:date="2023-12-13T15:16:00Z">
              <w:rPr>
                <w:rFonts w:ascii="Times New Roman" w:hAnsi="Times New Roman" w:cs="Times New Roman"/>
              </w:rPr>
            </w:rPrChange>
          </w:rPr>
          <w:t>i</w:t>
        </w:r>
        <w:r w:rsidRPr="00FD54EB">
          <w:rPr>
            <w:rFonts w:ascii="Times New Roman" w:hAnsi="Times New Roman" w:cs="Times New Roman"/>
          </w:rPr>
          <w:t xml:space="preserve"> interacts with </w:t>
        </w:r>
        <w:proofErr w:type="spellStart"/>
        <w:r w:rsidRPr="005D235F">
          <w:rPr>
            <w:rFonts w:ascii="Times New Roman" w:hAnsi="Times New Roman" w:cs="Times New Roman"/>
            <w:i/>
            <w:iCs/>
            <w:rPrChange w:id="643" w:author="Amin Khodamoradi" w:date="2023-12-13T15:16:00Z">
              <w:rPr>
                <w:rFonts w:ascii="Times New Roman" w:hAnsi="Times New Roman" w:cs="Times New Roman"/>
              </w:rPr>
            </w:rPrChange>
          </w:rPr>
          <w:t>d</w:t>
        </w:r>
        <w:r w:rsidRPr="005D235F">
          <w:rPr>
            <w:rFonts w:ascii="Times New Roman" w:hAnsi="Times New Roman" w:cs="Times New Roman"/>
            <w:i/>
            <w:iCs/>
            <w:vertAlign w:val="subscript"/>
            <w:rPrChange w:id="644" w:author="Amin Khodamoradi" w:date="2023-12-13T15:16:00Z">
              <w:rPr>
                <w:rFonts w:ascii="Times New Roman" w:hAnsi="Times New Roman" w:cs="Times New Roman"/>
              </w:rPr>
            </w:rPrChange>
          </w:rPr>
          <w:t>j</w:t>
        </w:r>
        <w:proofErr w:type="spellEnd"/>
        <w:r w:rsidRPr="00FD54EB">
          <w:rPr>
            <w:rFonts w:ascii="Times New Roman" w:hAnsi="Times New Roman" w:cs="Times New Roman"/>
          </w:rPr>
          <w:t xml:space="preserve">, and </w:t>
        </w:r>
        <w:proofErr w:type="spellStart"/>
        <w:r w:rsidRPr="005D235F">
          <w:rPr>
            <w:rFonts w:ascii="Times New Roman" w:hAnsi="Times New Roman" w:cs="Times New Roman"/>
            <w:i/>
            <w:iCs/>
            <w:rPrChange w:id="645" w:author="Amin Khodamoradi" w:date="2023-12-13T15:16:00Z">
              <w:rPr>
                <w:rFonts w:ascii="Times New Roman" w:hAnsi="Times New Roman" w:cs="Times New Roman"/>
              </w:rPr>
            </w:rPrChange>
          </w:rPr>
          <w:t>a</w:t>
        </w:r>
        <w:r w:rsidRPr="005D235F">
          <w:rPr>
            <w:rFonts w:ascii="Times New Roman" w:hAnsi="Times New Roman" w:cs="Times New Roman"/>
            <w:i/>
            <w:iCs/>
            <w:vertAlign w:val="subscript"/>
            <w:rPrChange w:id="646" w:author="Amin Khodamoradi" w:date="2023-12-13T15:17:00Z">
              <w:rPr>
                <w:rFonts w:ascii="Times New Roman" w:hAnsi="Times New Roman" w:cs="Times New Roman"/>
              </w:rPr>
            </w:rPrChange>
          </w:rPr>
          <w:t>ij</w:t>
        </w:r>
        <w:proofErr w:type="spellEnd"/>
        <w:r w:rsidRPr="005D235F">
          <w:rPr>
            <w:rFonts w:ascii="Times New Roman" w:hAnsi="Times New Roman" w:cs="Times New Roman"/>
            <w:i/>
            <w:iCs/>
            <w:rPrChange w:id="647" w:author="Amin Khodamoradi" w:date="2023-12-13T15:16:00Z">
              <w:rPr>
                <w:rFonts w:ascii="Times New Roman" w:hAnsi="Times New Roman" w:cs="Times New Roman"/>
              </w:rPr>
            </w:rPrChange>
          </w:rPr>
          <w:t xml:space="preserve"> = 0</w:t>
        </w:r>
        <w:r w:rsidRPr="00FD54EB">
          <w:rPr>
            <w:rFonts w:ascii="Times New Roman" w:hAnsi="Times New Roman" w:cs="Times New Roman"/>
          </w:rPr>
          <w:t xml:space="preserve"> otherwise. In the case of comprehensive DDIs, the matrix includes three values </w:t>
        </w:r>
      </w:ins>
      <w:ins w:id="648" w:author="Amin Khodamoradi" w:date="2023-12-13T15:17:00Z">
        <w:r w:rsidR="005D235F" w:rsidRPr="005D235F">
          <w:rPr>
            <w:rFonts w:ascii="Times New Roman" w:hAnsi="Times New Roman" w:cs="Times New Roman"/>
          </w:rPr>
          <w:t>(</w:t>
        </w:r>
      </w:ins>
      <w:proofErr w:type="spellStart"/>
      <w:ins w:id="649" w:author="Amin Khodamoradi" w:date="2023-12-13T15:08:00Z">
        <w:r w:rsidRPr="005D235F">
          <w:rPr>
            <w:rFonts w:ascii="Times New Roman" w:hAnsi="Times New Roman" w:cs="Times New Roman"/>
            <w:i/>
            <w:iCs/>
            <w:rPrChange w:id="650" w:author="Amin Khodamoradi" w:date="2023-12-13T15:17:00Z">
              <w:rPr>
                <w:rFonts w:ascii="Times New Roman" w:hAnsi="Times New Roman" w:cs="Times New Roman"/>
              </w:rPr>
            </w:rPrChange>
          </w:rPr>
          <w:t>a</w:t>
        </w:r>
        <w:r w:rsidRPr="005D235F">
          <w:rPr>
            <w:rFonts w:ascii="Times New Roman" w:hAnsi="Times New Roman" w:cs="Times New Roman"/>
            <w:i/>
            <w:iCs/>
            <w:vertAlign w:val="subscript"/>
            <w:rPrChange w:id="651" w:author="Amin Khodamoradi" w:date="2023-12-13T15:17:00Z">
              <w:rPr>
                <w:rFonts w:ascii="Times New Roman" w:hAnsi="Times New Roman" w:cs="Times New Roman"/>
              </w:rPr>
            </w:rPrChange>
          </w:rPr>
          <w:t>ij</w:t>
        </w:r>
      </w:ins>
      <w:proofErr w:type="spellEnd"/>
      <w:ins w:id="652" w:author="Amin Khodamoradi" w:date="2023-12-13T15:18:00Z">
        <w:r w:rsidR="005D235F">
          <w:rPr>
            <w:rFonts w:ascii="Times New Roman" w:hAnsi="Times New Roman" w:cs="Times New Roman"/>
            <w:i/>
            <w:iCs/>
          </w:rPr>
          <w:t xml:space="preserve"> </w:t>
        </w:r>
      </w:ins>
      <w:ins w:id="653" w:author="Amin Khodamoradi" w:date="2023-12-13T15:20:00Z">
        <w:r w:rsidR="005D235F" w:rsidRPr="005D235F">
          <w:rPr>
            <w:rFonts w:ascii="Cambria Math" w:hAnsi="Cambria Math" w:cs="Cambria Math"/>
            <w:i/>
            <w:iCs/>
          </w:rPr>
          <w:t>∈</w:t>
        </w:r>
      </w:ins>
      <w:ins w:id="654" w:author="Amin Khodamoradi" w:date="2023-12-13T15:18:00Z">
        <w:r w:rsidR="005D235F">
          <w:rPr>
            <w:rFonts w:ascii="Times New Roman" w:hAnsi="Times New Roman" w:cs="Times New Roman"/>
            <w:i/>
            <w:iCs/>
          </w:rPr>
          <w:t xml:space="preserve"> </w:t>
        </w:r>
      </w:ins>
      <w:ins w:id="655" w:author="Amin Khodamoradi" w:date="2023-12-13T15:08:00Z">
        <w:r w:rsidRPr="005D235F">
          <w:rPr>
            <w:rFonts w:ascii="Times New Roman" w:hAnsi="Times New Roman" w:cs="Times New Roman"/>
            <w:i/>
            <w:iCs/>
            <w:rPrChange w:id="656" w:author="Amin Khodamoradi" w:date="2023-12-13T15:17:00Z">
              <w:rPr>
                <w:rFonts w:ascii="Times New Roman" w:hAnsi="Times New Roman" w:cs="Times New Roman"/>
              </w:rPr>
            </w:rPrChange>
          </w:rPr>
          <w:t>{-1, 0, +1}</w:t>
        </w:r>
        <w:r w:rsidRPr="005D235F">
          <w:rPr>
            <w:rFonts w:ascii="Times New Roman" w:hAnsi="Times New Roman" w:cs="Times New Roman"/>
          </w:rPr>
          <w:t>)</w:t>
        </w:r>
        <w:r w:rsidRPr="00FD54EB">
          <w:rPr>
            <w:rFonts w:ascii="Times New Roman" w:hAnsi="Times New Roman" w:cs="Times New Roman"/>
          </w:rPr>
          <w:t xml:space="preserve">. Similar to the binary formulation, if </w:t>
        </w:r>
      </w:ins>
      <w:ins w:id="657" w:author="Amin Khodamoradi" w:date="2023-12-13T15:23:00Z">
        <w:r w:rsidR="003015B5" w:rsidRPr="00343B90">
          <w:rPr>
            <w:rFonts w:ascii="Times New Roman" w:hAnsi="Times New Roman" w:cs="Times New Roman"/>
            <w:i/>
            <w:iCs/>
          </w:rPr>
          <w:t>d</w:t>
        </w:r>
        <w:r w:rsidR="003015B5" w:rsidRPr="00343B90">
          <w:rPr>
            <w:rFonts w:ascii="Times New Roman" w:hAnsi="Times New Roman" w:cs="Times New Roman"/>
            <w:i/>
            <w:iCs/>
            <w:vertAlign w:val="subscript"/>
          </w:rPr>
          <w:t>i</w:t>
        </w:r>
        <w:r w:rsidR="003015B5" w:rsidRPr="00343B90">
          <w:rPr>
            <w:rFonts w:ascii="Times New Roman" w:hAnsi="Times New Roman" w:cs="Times New Roman"/>
          </w:rPr>
          <w:t xml:space="preserve"> and </w:t>
        </w:r>
        <w:proofErr w:type="spellStart"/>
        <w:r w:rsidR="003015B5" w:rsidRPr="00343B90">
          <w:rPr>
            <w:rFonts w:ascii="Times New Roman" w:hAnsi="Times New Roman" w:cs="Times New Roman"/>
            <w:i/>
            <w:iCs/>
          </w:rPr>
          <w:t>d</w:t>
        </w:r>
        <w:r w:rsidR="003015B5" w:rsidRPr="00343B90">
          <w:rPr>
            <w:rFonts w:ascii="Times New Roman" w:hAnsi="Times New Roman" w:cs="Times New Roman"/>
            <w:i/>
            <w:iCs/>
            <w:vertAlign w:val="subscript"/>
          </w:rPr>
          <w:t>j</w:t>
        </w:r>
        <w:proofErr w:type="spellEnd"/>
        <w:r w:rsidR="003015B5" w:rsidRPr="00343B90">
          <w:rPr>
            <w:rFonts w:ascii="Times New Roman" w:hAnsi="Times New Roman" w:cs="Times New Roman"/>
            <w:i/>
            <w:iCs/>
          </w:rPr>
          <w:t xml:space="preserve"> </w:t>
        </w:r>
      </w:ins>
      <w:ins w:id="658" w:author="Amin Khodamoradi" w:date="2023-12-13T15:08:00Z">
        <w:r w:rsidRPr="00FD54EB">
          <w:rPr>
            <w:rFonts w:ascii="Times New Roman" w:hAnsi="Times New Roman" w:cs="Times New Roman"/>
          </w:rPr>
          <w:t xml:space="preserve">do not interact, </w:t>
        </w:r>
      </w:ins>
      <w:proofErr w:type="spellStart"/>
      <w:ins w:id="659" w:author="Amin Khodamoradi" w:date="2023-12-13T15:23:00Z">
        <w:r w:rsidR="003015B5" w:rsidRPr="00343B90">
          <w:rPr>
            <w:rFonts w:ascii="Times New Roman" w:hAnsi="Times New Roman" w:cs="Times New Roman"/>
            <w:i/>
            <w:iCs/>
          </w:rPr>
          <w:t>a</w:t>
        </w:r>
        <w:r w:rsidR="003015B5" w:rsidRPr="00343B90">
          <w:rPr>
            <w:rFonts w:ascii="Times New Roman" w:hAnsi="Times New Roman" w:cs="Times New Roman"/>
            <w:i/>
            <w:iCs/>
            <w:vertAlign w:val="subscript"/>
          </w:rPr>
          <w:t>ij</w:t>
        </w:r>
        <w:proofErr w:type="spellEnd"/>
        <w:r w:rsidR="003015B5" w:rsidRPr="00343B90">
          <w:rPr>
            <w:rFonts w:ascii="Times New Roman" w:hAnsi="Times New Roman" w:cs="Times New Roman"/>
            <w:i/>
            <w:iCs/>
          </w:rPr>
          <w:t xml:space="preserve"> = 0</w:t>
        </w:r>
      </w:ins>
      <w:ins w:id="660" w:author="Amin Khodamoradi" w:date="2023-12-13T15:08:00Z">
        <w:r w:rsidRPr="00FD54EB">
          <w:rPr>
            <w:rFonts w:ascii="Times New Roman" w:hAnsi="Times New Roman" w:cs="Times New Roman"/>
          </w:rPr>
          <w:t xml:space="preserve">. However, if there is an enhancive DDI or a degressive DDI between </w:t>
        </w:r>
      </w:ins>
      <w:ins w:id="661" w:author="Amin Khodamoradi" w:date="2023-12-13T15:23:00Z">
        <w:r w:rsidR="003015B5" w:rsidRPr="00343B90">
          <w:rPr>
            <w:rFonts w:ascii="Times New Roman" w:hAnsi="Times New Roman" w:cs="Times New Roman"/>
            <w:i/>
            <w:iCs/>
          </w:rPr>
          <w:t>d</w:t>
        </w:r>
        <w:r w:rsidR="003015B5" w:rsidRPr="00343B90">
          <w:rPr>
            <w:rFonts w:ascii="Times New Roman" w:hAnsi="Times New Roman" w:cs="Times New Roman"/>
            <w:i/>
            <w:iCs/>
            <w:vertAlign w:val="subscript"/>
          </w:rPr>
          <w:t>i</w:t>
        </w:r>
        <w:r w:rsidR="003015B5" w:rsidRPr="00343B90">
          <w:rPr>
            <w:rFonts w:ascii="Times New Roman" w:hAnsi="Times New Roman" w:cs="Times New Roman"/>
          </w:rPr>
          <w:t xml:space="preserve"> and </w:t>
        </w:r>
        <w:proofErr w:type="spellStart"/>
        <w:r w:rsidR="003015B5" w:rsidRPr="00343B90">
          <w:rPr>
            <w:rFonts w:ascii="Times New Roman" w:hAnsi="Times New Roman" w:cs="Times New Roman"/>
            <w:i/>
            <w:iCs/>
          </w:rPr>
          <w:t>d</w:t>
        </w:r>
        <w:r w:rsidR="003015B5" w:rsidRPr="00343B90">
          <w:rPr>
            <w:rFonts w:ascii="Times New Roman" w:hAnsi="Times New Roman" w:cs="Times New Roman"/>
            <w:i/>
            <w:iCs/>
            <w:vertAlign w:val="subscript"/>
          </w:rPr>
          <w:t>j</w:t>
        </w:r>
        <w:proofErr w:type="spellEnd"/>
        <w:r w:rsidR="003015B5" w:rsidRPr="00343B90">
          <w:rPr>
            <w:rFonts w:ascii="Times New Roman" w:hAnsi="Times New Roman" w:cs="Times New Roman"/>
          </w:rPr>
          <w:t xml:space="preserve">, </w:t>
        </w:r>
        <w:proofErr w:type="spellStart"/>
        <w:r w:rsidR="003015B5" w:rsidRPr="00343B90">
          <w:rPr>
            <w:rFonts w:ascii="Times New Roman" w:hAnsi="Times New Roman" w:cs="Times New Roman"/>
            <w:i/>
            <w:iCs/>
          </w:rPr>
          <w:t>a</w:t>
        </w:r>
        <w:r w:rsidR="003015B5" w:rsidRPr="00343B90">
          <w:rPr>
            <w:rFonts w:ascii="Times New Roman" w:hAnsi="Times New Roman" w:cs="Times New Roman"/>
            <w:i/>
            <w:iCs/>
            <w:vertAlign w:val="subscript"/>
          </w:rPr>
          <w:t>ij</w:t>
        </w:r>
        <w:proofErr w:type="spellEnd"/>
        <w:r w:rsidR="003015B5" w:rsidRPr="00343B90">
          <w:rPr>
            <w:rFonts w:ascii="Times New Roman" w:hAnsi="Times New Roman" w:cs="Times New Roman"/>
            <w:i/>
            <w:iCs/>
          </w:rPr>
          <w:t xml:space="preserve"> = </w:t>
        </w:r>
        <w:r w:rsidR="002446CB">
          <w:rPr>
            <w:rFonts w:ascii="Times New Roman" w:hAnsi="Times New Roman" w:cs="Times New Roman"/>
            <w:i/>
            <w:iCs/>
          </w:rPr>
          <w:t>+</w:t>
        </w:r>
        <w:r w:rsidR="003015B5" w:rsidRPr="00343B90">
          <w:rPr>
            <w:rFonts w:ascii="Times New Roman" w:hAnsi="Times New Roman" w:cs="Times New Roman"/>
            <w:i/>
            <w:iCs/>
          </w:rPr>
          <w:t>1</w:t>
        </w:r>
        <w:r w:rsidR="003015B5" w:rsidRPr="00343B90">
          <w:rPr>
            <w:rFonts w:ascii="Times New Roman" w:hAnsi="Times New Roman" w:cs="Times New Roman"/>
          </w:rPr>
          <w:t xml:space="preserve"> or </w:t>
        </w:r>
        <w:proofErr w:type="spellStart"/>
        <w:r w:rsidR="003015B5" w:rsidRPr="00343B90">
          <w:rPr>
            <w:rFonts w:ascii="Times New Roman" w:hAnsi="Times New Roman" w:cs="Times New Roman"/>
            <w:i/>
            <w:iCs/>
          </w:rPr>
          <w:t>a</w:t>
        </w:r>
        <w:r w:rsidR="003015B5" w:rsidRPr="00343B90">
          <w:rPr>
            <w:rFonts w:ascii="Times New Roman" w:hAnsi="Times New Roman" w:cs="Times New Roman"/>
            <w:i/>
            <w:iCs/>
            <w:vertAlign w:val="subscript"/>
          </w:rPr>
          <w:t>ij</w:t>
        </w:r>
        <w:proofErr w:type="spellEnd"/>
        <w:r w:rsidR="003015B5" w:rsidRPr="00343B90">
          <w:rPr>
            <w:rFonts w:ascii="Times New Roman" w:hAnsi="Times New Roman" w:cs="Times New Roman"/>
            <w:i/>
            <w:iCs/>
          </w:rPr>
          <w:t xml:space="preserve"> = </w:t>
        </w:r>
        <w:r w:rsidR="002446CB">
          <w:rPr>
            <w:rFonts w:ascii="Times New Roman" w:hAnsi="Times New Roman" w:cs="Times New Roman"/>
            <w:i/>
            <w:iCs/>
          </w:rPr>
          <w:t>-1</w:t>
        </w:r>
      </w:ins>
      <w:ins w:id="662" w:author="Amin Khodamoradi" w:date="2023-12-13T15:08:00Z">
        <w:r w:rsidRPr="00FD54EB">
          <w:rPr>
            <w:rFonts w:ascii="Times New Roman" w:hAnsi="Times New Roman" w:cs="Times New Roman"/>
          </w:rPr>
          <w:t>, respectively.</w:t>
        </w:r>
      </w:ins>
    </w:p>
    <w:p w14:paraId="6153BDE2" w14:textId="4F419E38" w:rsidR="008F055C" w:rsidRPr="00343B90" w:rsidDel="005D235F" w:rsidRDefault="00D92642">
      <w:pPr>
        <w:spacing w:line="276" w:lineRule="auto"/>
        <w:jc w:val="both"/>
        <w:rPr>
          <w:del w:id="663" w:author="Amin Khodamoradi" w:date="2023-12-13T15:14:00Z"/>
          <w:rFonts w:ascii="Times New Roman" w:hAnsi="Times New Roman" w:cs="Times New Roman"/>
        </w:rPr>
      </w:pPr>
      <w:del w:id="664" w:author="Amin Khodamoradi" w:date="2023-12-13T15:14:00Z">
        <w:r w:rsidRPr="00343B90" w:rsidDel="005D235F">
          <w:rPr>
            <w:rFonts w:ascii="Times New Roman" w:hAnsi="Times New Roman" w:cs="Times New Roman"/>
          </w:rPr>
          <w:delText xml:space="preserve">Without loss of generality, let </w:delText>
        </w:r>
        <w:r w:rsidRPr="00343B90" w:rsidDel="005D235F">
          <w:rPr>
            <w:rFonts w:ascii="Times New Roman" w:hAnsi="Times New Roman" w:cs="Times New Roman"/>
            <w:i/>
            <w:iCs/>
          </w:rPr>
          <w:delText>D = {d</w:delText>
        </w:r>
        <w:r w:rsidRPr="00343B90" w:rsidDel="005D235F">
          <w:rPr>
            <w:rFonts w:ascii="Times New Roman" w:hAnsi="Times New Roman" w:cs="Times New Roman"/>
            <w:i/>
            <w:iCs/>
            <w:vertAlign w:val="subscript"/>
          </w:rPr>
          <w:delText>i</w:delText>
        </w:r>
        <w:r w:rsidRPr="00343B90" w:rsidDel="005D235F">
          <w:rPr>
            <w:rFonts w:ascii="Times New Roman" w:hAnsi="Times New Roman" w:cs="Times New Roman"/>
            <w:i/>
            <w:iCs/>
          </w:rPr>
          <w:delText xml:space="preserve">}, i = 1, </w:delText>
        </w:r>
        <w:r w:rsidR="00AE0122" w:rsidRPr="00343B90" w:rsidDel="005D235F">
          <w:rPr>
            <w:rFonts w:ascii="Times New Roman" w:hAnsi="Times New Roman" w:cs="Times New Roman"/>
            <w:i/>
            <w:iCs/>
          </w:rPr>
          <w:delText>2, ...</w:delText>
        </w:r>
        <w:r w:rsidRPr="00343B90" w:rsidDel="005D235F">
          <w:rPr>
            <w:rFonts w:ascii="Times New Roman" w:hAnsi="Times New Roman" w:cs="Times New Roman"/>
            <w:i/>
            <w:iCs/>
          </w:rPr>
          <w:delText>, m</w:delText>
        </w:r>
        <w:r w:rsidRPr="00343B90" w:rsidDel="005D235F">
          <w:rPr>
            <w:rFonts w:ascii="Times New Roman" w:hAnsi="Times New Roman" w:cs="Times New Roman"/>
          </w:rPr>
          <w:delText xml:space="preserve">, be a set of </w:delText>
        </w:r>
        <w:r w:rsidRPr="00343B90" w:rsidDel="005D235F">
          <w:rPr>
            <w:rFonts w:ascii="Times New Roman" w:hAnsi="Times New Roman" w:cs="Times New Roman"/>
            <w:i/>
            <w:iCs/>
          </w:rPr>
          <w:delText>m</w:delText>
        </w:r>
        <w:r w:rsidRPr="00343B90" w:rsidDel="005D235F">
          <w:rPr>
            <w:rFonts w:ascii="Times New Roman" w:hAnsi="Times New Roman" w:cs="Times New Roman"/>
          </w:rPr>
          <w:delText xml:space="preserve"> approved drugs. In addition, each drug d i in the D is represented as a p-dimension feature vector </w:delText>
        </w:r>
        <w:r w:rsidRPr="00343B90" w:rsidDel="005D235F">
          <w:rPr>
            <w:rFonts w:ascii="Times New Roman" w:hAnsi="Times New Roman" w:cs="Times New Roman"/>
            <w:i/>
            <w:iCs/>
          </w:rPr>
          <w:delText>f</w:delText>
        </w:r>
        <w:r w:rsidRPr="00343B90" w:rsidDel="005D235F">
          <w:rPr>
            <w:rFonts w:ascii="Times New Roman" w:hAnsi="Times New Roman" w:cs="Times New Roman"/>
            <w:i/>
            <w:iCs/>
            <w:vertAlign w:val="subscript"/>
          </w:rPr>
          <w:delText>i</w:delText>
        </w:r>
        <w:r w:rsidRPr="00343B90" w:rsidDel="005D235F">
          <w:rPr>
            <w:rFonts w:ascii="Times New Roman" w:hAnsi="Times New Roman" w:cs="Times New Roman"/>
            <w:i/>
            <w:iCs/>
          </w:rPr>
          <w:delText xml:space="preserve"> = [f</w:delText>
        </w:r>
        <w:r w:rsidRPr="00343B90" w:rsidDel="005D235F">
          <w:rPr>
            <w:rFonts w:ascii="Times New Roman" w:hAnsi="Times New Roman" w:cs="Times New Roman"/>
            <w:i/>
            <w:iCs/>
            <w:vertAlign w:val="subscript"/>
          </w:rPr>
          <w:delText>1</w:delText>
        </w:r>
        <w:r w:rsidRPr="00343B90" w:rsidDel="005D235F">
          <w:rPr>
            <w:rFonts w:ascii="Times New Roman" w:hAnsi="Times New Roman" w:cs="Times New Roman"/>
            <w:i/>
            <w:iCs/>
          </w:rPr>
          <w:delText>, f</w:delText>
        </w:r>
        <w:r w:rsidR="00AE0122" w:rsidRPr="00343B90" w:rsidDel="005D235F">
          <w:rPr>
            <w:rFonts w:ascii="Times New Roman" w:hAnsi="Times New Roman" w:cs="Times New Roman"/>
            <w:i/>
            <w:iCs/>
            <w:vertAlign w:val="subscript"/>
          </w:rPr>
          <w:delText>2</w:delText>
        </w:r>
        <w:r w:rsidRPr="00343B90" w:rsidDel="005D235F">
          <w:rPr>
            <w:rFonts w:ascii="Times New Roman" w:hAnsi="Times New Roman" w:cs="Times New Roman"/>
            <w:i/>
            <w:iCs/>
          </w:rPr>
          <w:delText>,</w:delText>
        </w:r>
        <w:r w:rsidR="00AE0122" w:rsidRPr="00343B90" w:rsidDel="005D235F">
          <w:rPr>
            <w:rFonts w:ascii="Times New Roman" w:hAnsi="Times New Roman" w:cs="Times New Roman"/>
            <w:i/>
            <w:iCs/>
          </w:rPr>
          <w:delText xml:space="preserve"> .</w:delText>
        </w:r>
        <w:r w:rsidRPr="00343B90" w:rsidDel="005D235F">
          <w:rPr>
            <w:rFonts w:ascii="Times New Roman" w:hAnsi="Times New Roman" w:cs="Times New Roman"/>
            <w:i/>
            <w:iCs/>
          </w:rPr>
          <w:delText>.., f</w:delText>
        </w:r>
        <w:r w:rsidRPr="00343B90" w:rsidDel="005D235F">
          <w:rPr>
            <w:rFonts w:ascii="Times New Roman" w:hAnsi="Times New Roman" w:cs="Times New Roman"/>
            <w:i/>
            <w:iCs/>
            <w:vertAlign w:val="subscript"/>
          </w:rPr>
          <w:delText>k</w:delText>
        </w:r>
        <w:r w:rsidRPr="00343B90" w:rsidDel="005D235F">
          <w:rPr>
            <w:rFonts w:ascii="Times New Roman" w:hAnsi="Times New Roman" w:cs="Times New Roman"/>
            <w:i/>
            <w:iCs/>
          </w:rPr>
          <w:delText xml:space="preserve">, </w:delText>
        </w:r>
        <w:r w:rsidR="00AE0122" w:rsidRPr="00343B90" w:rsidDel="005D235F">
          <w:rPr>
            <w:rFonts w:ascii="Times New Roman" w:hAnsi="Times New Roman" w:cs="Times New Roman"/>
            <w:i/>
            <w:iCs/>
          </w:rPr>
          <w:delText>..., f</w:delText>
        </w:r>
        <w:r w:rsidR="00AE0122" w:rsidRPr="00343B90" w:rsidDel="005D235F">
          <w:rPr>
            <w:rFonts w:ascii="Times New Roman" w:hAnsi="Times New Roman" w:cs="Times New Roman"/>
            <w:i/>
            <w:iCs/>
            <w:vertAlign w:val="subscript"/>
          </w:rPr>
          <w:delText>p</w:delText>
        </w:r>
        <w:r w:rsidRPr="00343B90" w:rsidDel="005D235F">
          <w:rPr>
            <w:rFonts w:ascii="Times New Roman" w:hAnsi="Times New Roman" w:cs="Times New Roman"/>
            <w:i/>
            <w:iCs/>
          </w:rPr>
          <w:delText>]</w:delText>
        </w:r>
        <w:r w:rsidRPr="00343B90" w:rsidDel="005D235F">
          <w:rPr>
            <w:rFonts w:ascii="Times New Roman" w:hAnsi="Times New Roman" w:cs="Times New Roman"/>
          </w:rPr>
          <w:delText>, which f</w:delText>
        </w:r>
        <w:r w:rsidRPr="00343B90" w:rsidDel="005D235F">
          <w:rPr>
            <w:rFonts w:ascii="Times New Roman" w:hAnsi="Times New Roman" w:cs="Times New Roman"/>
            <w:vertAlign w:val="subscript"/>
          </w:rPr>
          <w:delText>k</w:delText>
        </w:r>
        <w:r w:rsidRPr="00343B90" w:rsidDel="005D235F">
          <w:rPr>
            <w:rFonts w:ascii="Times New Roman" w:hAnsi="Times New Roman" w:cs="Times New Roman"/>
          </w:rPr>
          <w:delText xml:space="preserve"> = 1 indicates the </w:delText>
        </w:r>
        <w:r w:rsidRPr="00343B90" w:rsidDel="005D235F">
          <w:rPr>
            <w:rFonts w:ascii="Times New Roman" w:hAnsi="Times New Roman" w:cs="Times New Roman"/>
            <w:i/>
            <w:iCs/>
          </w:rPr>
          <w:delText>K-th</w:delText>
        </w:r>
        <w:r w:rsidRPr="00343B90" w:rsidDel="005D235F">
          <w:rPr>
            <w:rFonts w:ascii="Times New Roman" w:hAnsi="Times New Roman" w:cs="Times New Roman"/>
          </w:rPr>
          <w:delText xml:space="preserve"> specific chemical structure fragment or occur</w:delText>
        </w:r>
      </w:del>
      <w:ins w:id="665" w:author="mcm" w:date="2023-11-10T15:26:00Z">
        <w:del w:id="666" w:author="Amin Khodamoradi" w:date="2023-12-13T15:14:00Z">
          <w:r w:rsidR="00380F04" w:rsidRPr="00343B90" w:rsidDel="005D235F">
            <w:rPr>
              <w:rFonts w:ascii="Times New Roman" w:hAnsi="Times New Roman" w:cs="Times New Roman"/>
            </w:rPr>
            <w:delText>occur</w:delText>
          </w:r>
          <w:r w:rsidR="00380F04" w:rsidDel="005D235F">
            <w:rPr>
              <w:rFonts w:ascii="Times New Roman" w:hAnsi="Times New Roman" w:cs="Times New Roman"/>
            </w:rPr>
            <w:delText>rence</w:delText>
          </w:r>
        </w:del>
      </w:ins>
      <w:del w:id="667" w:author="Amin Khodamoradi" w:date="2023-12-13T15:14:00Z">
        <w:r w:rsidRPr="00343B90" w:rsidDel="005D235F">
          <w:rPr>
            <w:rFonts w:ascii="Times New Roman" w:hAnsi="Times New Roman" w:cs="Times New Roman"/>
          </w:rPr>
          <w:delText xml:space="preserve">s an off-label side effect, and </w:delText>
        </w:r>
        <w:r w:rsidRPr="00343B90" w:rsidDel="005D235F">
          <w:rPr>
            <w:rFonts w:ascii="Times New Roman" w:hAnsi="Times New Roman" w:cs="Times New Roman"/>
            <w:i/>
            <w:iCs/>
          </w:rPr>
          <w:delText>f</w:delText>
        </w:r>
        <w:r w:rsidRPr="00343B90" w:rsidDel="005D235F">
          <w:rPr>
            <w:rFonts w:ascii="Times New Roman" w:hAnsi="Times New Roman" w:cs="Times New Roman"/>
            <w:i/>
            <w:iCs/>
            <w:vertAlign w:val="subscript"/>
          </w:rPr>
          <w:delText xml:space="preserve">k </w:delText>
        </w:r>
        <w:r w:rsidRPr="00343B90" w:rsidDel="005D235F">
          <w:rPr>
            <w:rFonts w:ascii="Times New Roman" w:hAnsi="Times New Roman" w:cs="Times New Roman"/>
            <w:i/>
            <w:iCs/>
          </w:rPr>
          <w:delText>= 0</w:delText>
        </w:r>
        <w:r w:rsidRPr="00343B90" w:rsidDel="005D235F">
          <w:rPr>
            <w:rFonts w:ascii="Times New Roman" w:hAnsi="Times New Roman" w:cs="Times New Roman"/>
          </w:rPr>
          <w:delText xml:space="preserve"> otherwise. </w:delText>
        </w:r>
        <w:commentRangeStart w:id="668"/>
        <w:r w:rsidRPr="00343B90" w:rsidDel="005D235F">
          <w:rPr>
            <w:rFonts w:ascii="Times New Roman" w:hAnsi="Times New Roman" w:cs="Times New Roman"/>
          </w:rPr>
          <w:delText>Because each drug has two feature vectors of the chemical structure and the off-label side effec</w:delText>
        </w:r>
      </w:del>
      <w:ins w:id="669" w:author="mcm" w:date="2023-11-13T14:56:00Z">
        <w:del w:id="670" w:author="Amin Khodamoradi" w:date="2023-12-13T15:14:00Z">
          <w:r w:rsidR="00AF7B5D" w:rsidDel="005D235F">
            <w:rPr>
              <w:rFonts w:ascii="Times New Roman" w:hAnsi="Times New Roman" w:cs="Times New Roman"/>
            </w:rPr>
            <w:delText>t</w:delText>
          </w:r>
        </w:del>
      </w:ins>
      <w:del w:id="671" w:author="Amin Khodamoradi" w:date="2023-12-13T15:14:00Z">
        <w:r w:rsidRPr="00343B90" w:rsidDel="005D235F">
          <w:rPr>
            <w:rFonts w:ascii="Times New Roman" w:hAnsi="Times New Roman" w:cs="Times New Roman"/>
          </w:rPr>
          <w:delText>t</w:delText>
        </w:r>
      </w:del>
      <w:ins w:id="672" w:author="mcm" w:date="2023-11-13T14:56:00Z">
        <w:del w:id="673" w:author="Amin Khodamoradi" w:date="2023-12-13T15:14:00Z">
          <w:r w:rsidR="00AF7B5D" w:rsidDel="005D235F">
            <w:rPr>
              <w:rFonts w:ascii="Times New Roman" w:hAnsi="Times New Roman" w:cs="Times New Roman"/>
            </w:rPr>
            <w:delText>,</w:delText>
          </w:r>
        </w:del>
      </w:ins>
      <w:del w:id="674" w:author="Amin Khodamoradi" w:date="2023-12-13T15:14:00Z">
        <w:r w:rsidRPr="00343B90" w:rsidDel="005D235F">
          <w:rPr>
            <w:rFonts w:ascii="Times New Roman" w:hAnsi="Times New Roman" w:cs="Times New Roman"/>
          </w:rPr>
          <w:delText>.</w:delText>
        </w:r>
        <w:commentRangeEnd w:id="668"/>
        <w:r w:rsidR="00380F04" w:rsidDel="005D235F">
          <w:rPr>
            <w:rStyle w:val="CommentReference"/>
            <w:rFonts w:cs="Mangal"/>
          </w:rPr>
          <w:commentReference w:id="668"/>
        </w:r>
        <w:r w:rsidRPr="00343B90" w:rsidDel="005D235F">
          <w:rPr>
            <w:rFonts w:ascii="Times New Roman" w:hAnsi="Times New Roman" w:cs="Times New Roman"/>
          </w:rPr>
          <w:delText xml:space="preserve"> </w:delText>
        </w:r>
      </w:del>
      <w:ins w:id="675" w:author="mcm" w:date="2023-11-13T14:57:00Z">
        <w:del w:id="676" w:author="Amin Khodamoradi" w:date="2023-12-13T15:14:00Z">
          <w:r w:rsidR="00AF7B5D" w:rsidDel="005D235F">
            <w:rPr>
              <w:rFonts w:ascii="Times New Roman" w:hAnsi="Times New Roman" w:cs="Times New Roman"/>
            </w:rPr>
            <w:delText>t</w:delText>
          </w:r>
        </w:del>
      </w:ins>
      <w:del w:id="677" w:author="Amin Khodamoradi" w:date="2023-12-13T15:14:00Z">
        <w:r w:rsidRPr="00343B90" w:rsidDel="005D235F">
          <w:rPr>
            <w:rFonts w:ascii="Times New Roman" w:hAnsi="Times New Roman" w:cs="Times New Roman"/>
          </w:rPr>
          <w:delText xml:space="preserve">There are two feature matrices of </w:delText>
        </w:r>
        <w:r w:rsidRPr="00343B90" w:rsidDel="005D235F">
          <w:rPr>
            <w:rFonts w:ascii="Times New Roman" w:hAnsi="Times New Roman" w:cs="Times New Roman"/>
            <w:i/>
            <w:iCs/>
          </w:rPr>
          <w:delText>F</w:delText>
        </w:r>
        <w:r w:rsidRPr="00343B90" w:rsidDel="005D235F">
          <w:rPr>
            <w:rFonts w:ascii="Times New Roman" w:hAnsi="Times New Roman" w:cs="Times New Roman"/>
          </w:rPr>
          <w:delText xml:space="preserve"> with dimensions of </w:delText>
        </w:r>
        <w:r w:rsidRPr="00343B90" w:rsidDel="005D235F">
          <w:rPr>
            <w:rFonts w:ascii="Times New Roman" w:hAnsi="Times New Roman" w:cs="Times New Roman"/>
            <w:i/>
            <w:iCs/>
          </w:rPr>
          <w:delText>m × p</w:delText>
        </w:r>
        <w:r w:rsidRPr="00343B90" w:rsidDel="005D235F">
          <w:rPr>
            <w:rFonts w:ascii="Times New Roman" w:hAnsi="Times New Roman" w:cs="Times New Roman"/>
          </w:rPr>
          <w:delText xml:space="preserve"> (magnitude of p depends</w:delText>
        </w:r>
      </w:del>
      <w:ins w:id="678" w:author="mcm" w:date="2023-11-10T15:28:00Z">
        <w:del w:id="679" w:author="Amin Khodamoradi" w:date="2023-12-13T15:14:00Z">
          <w:r w:rsidR="00380F04" w:rsidDel="005D235F">
            <w:rPr>
              <w:rFonts w:ascii="Times New Roman" w:hAnsi="Times New Roman" w:cs="Times New Roman"/>
            </w:rPr>
            <w:delText xml:space="preserve"> </w:delText>
          </w:r>
        </w:del>
      </w:ins>
    </w:p>
    <w:p w14:paraId="64A881D5" w14:textId="36762037" w:rsidR="008F055C" w:rsidRPr="00343B90" w:rsidDel="005D235F" w:rsidRDefault="00BE2CD1">
      <w:pPr>
        <w:spacing w:line="276" w:lineRule="auto"/>
        <w:jc w:val="both"/>
        <w:rPr>
          <w:del w:id="680" w:author="Amin Khodamoradi" w:date="2023-12-13T15:14:00Z"/>
          <w:rFonts w:ascii="Times New Roman" w:hAnsi="Times New Roman" w:cs="Times New Roman"/>
        </w:rPr>
      </w:pPr>
      <w:del w:id="681" w:author="Amin Khodamoradi" w:date="2023-12-13T15:14:00Z">
        <w:r w:rsidRPr="00343B90" w:rsidDel="005D235F">
          <w:rPr>
            <w:rFonts w:ascii="Times New Roman" w:hAnsi="Times New Roman" w:cs="Times New Roman"/>
          </w:rPr>
          <w:delText>on kind of feature</w:delText>
        </w:r>
        <w:r w:rsidR="00D92642" w:rsidRPr="00343B90" w:rsidDel="005D235F">
          <w:rPr>
            <w:rFonts w:ascii="Times New Roman" w:hAnsi="Times New Roman" w:cs="Times New Roman"/>
          </w:rPr>
          <w:delText xml:space="preserve">). Matrices of </w:delText>
        </w:r>
        <w:r w:rsidR="00D92642" w:rsidRPr="00343B90" w:rsidDel="005D235F">
          <w:rPr>
            <w:rFonts w:ascii="Times New Roman" w:hAnsi="Times New Roman" w:cs="Times New Roman"/>
            <w:i/>
            <w:iCs/>
          </w:rPr>
          <w:delText>F</w:delText>
        </w:r>
        <w:r w:rsidR="00D92642" w:rsidRPr="00343B90" w:rsidDel="005D235F">
          <w:rPr>
            <w:rFonts w:ascii="Times New Roman" w:hAnsi="Times New Roman" w:cs="Times New Roman"/>
            <w:i/>
            <w:iCs/>
            <w:vertAlign w:val="subscript"/>
          </w:rPr>
          <w:delText>str</w:delText>
        </w:r>
        <w:r w:rsidR="00D92642" w:rsidRPr="00343B90" w:rsidDel="005D235F">
          <w:rPr>
            <w:rFonts w:ascii="Times New Roman" w:hAnsi="Times New Roman" w:cs="Times New Roman"/>
          </w:rPr>
          <w:delText xml:space="preserve"> and </w:delText>
        </w:r>
        <w:r w:rsidR="00D92642" w:rsidRPr="00343B90" w:rsidDel="005D235F">
          <w:rPr>
            <w:rFonts w:ascii="Times New Roman" w:hAnsi="Times New Roman" w:cs="Times New Roman"/>
            <w:i/>
            <w:iCs/>
          </w:rPr>
          <w:delText>F</w:delText>
        </w:r>
        <w:r w:rsidR="00D92642" w:rsidRPr="00343B90" w:rsidDel="005D235F">
          <w:rPr>
            <w:rFonts w:ascii="Times New Roman" w:hAnsi="Times New Roman" w:cs="Times New Roman"/>
            <w:i/>
            <w:iCs/>
            <w:vertAlign w:val="subscript"/>
          </w:rPr>
          <w:delText>se</w:delText>
        </w:r>
        <w:r w:rsidR="00D92642" w:rsidRPr="00343B90" w:rsidDel="005D235F">
          <w:rPr>
            <w:rFonts w:ascii="Times New Roman" w:hAnsi="Times New Roman" w:cs="Times New Roman"/>
            <w:i/>
            <w:iCs/>
          </w:rPr>
          <w:delText xml:space="preserve"> </w:delText>
        </w:r>
        <w:r w:rsidR="00D92642" w:rsidRPr="00343B90" w:rsidDel="005D235F">
          <w:rPr>
            <w:rFonts w:ascii="Times New Roman" w:hAnsi="Times New Roman" w:cs="Times New Roman"/>
          </w:rPr>
          <w:delText xml:space="preserve">are, respectively, the feature matrix of the chemical structure and the feature matrix of off-label side effects. </w:delText>
        </w:r>
      </w:del>
    </w:p>
    <w:p w14:paraId="2F89B673" w14:textId="149F4E7A" w:rsidR="008F055C" w:rsidRPr="00343B90" w:rsidDel="008D43AE" w:rsidRDefault="00D92642">
      <w:pPr>
        <w:spacing w:line="276" w:lineRule="auto"/>
        <w:jc w:val="both"/>
        <w:rPr>
          <w:del w:id="682" w:author="Amin Khodamoradi" w:date="2023-12-13T15:23:00Z"/>
          <w:rFonts w:ascii="Times New Roman" w:hAnsi="Times New Roman" w:cs="Times New Roman"/>
        </w:rPr>
      </w:pPr>
      <w:del w:id="683" w:author="Amin Khodamoradi" w:date="2023-12-13T15:21:00Z">
        <w:r w:rsidRPr="00343B90" w:rsidDel="00805C6C">
          <w:rPr>
            <w:rFonts w:ascii="Times New Roman" w:hAnsi="Times New Roman" w:cs="Times New Roman"/>
          </w:rPr>
          <w:delText xml:space="preserve">Drug-Drug interactions can be accordingly represented as an </w:delText>
        </w:r>
        <w:r w:rsidRPr="00343B90" w:rsidDel="00805C6C">
          <w:rPr>
            <w:rFonts w:ascii="Times New Roman" w:hAnsi="Times New Roman" w:cs="Times New Roman"/>
            <w:i/>
            <w:iCs/>
          </w:rPr>
          <w:delText>m × m</w:delText>
        </w:r>
        <w:r w:rsidRPr="00343B90" w:rsidDel="00805C6C">
          <w:rPr>
            <w:rFonts w:ascii="Times New Roman" w:hAnsi="Times New Roman" w:cs="Times New Roman"/>
          </w:rPr>
          <w:delText xml:space="preserve"> symmetric interaction matrix </w:delText>
        </w:r>
        <w:r w:rsidRPr="00343B90" w:rsidDel="00805C6C">
          <w:rPr>
            <w:rFonts w:ascii="Times New Roman" w:hAnsi="Times New Roman" w:cs="Times New Roman"/>
            <w:i/>
            <w:iCs/>
          </w:rPr>
          <w:delText>A m×m = {a</w:delText>
        </w:r>
        <w:r w:rsidRPr="00343B90" w:rsidDel="00805C6C">
          <w:rPr>
            <w:rFonts w:ascii="Times New Roman" w:hAnsi="Times New Roman" w:cs="Times New Roman"/>
            <w:i/>
            <w:iCs/>
            <w:vertAlign w:val="subscript"/>
          </w:rPr>
          <w:delText>ij</w:delText>
        </w:r>
        <w:r w:rsidRPr="00343B90" w:rsidDel="00805C6C">
          <w:rPr>
            <w:rFonts w:ascii="Times New Roman" w:hAnsi="Times New Roman" w:cs="Times New Roman"/>
            <w:i/>
            <w:iCs/>
          </w:rPr>
          <w:delText>}.</w:delText>
        </w:r>
        <w:r w:rsidRPr="00343B90" w:rsidDel="00805C6C">
          <w:rPr>
            <w:rFonts w:ascii="Times New Roman" w:hAnsi="Times New Roman" w:cs="Times New Roman"/>
          </w:rPr>
          <w:delText xml:space="preserve"> For the conventional binary DDIs, </w:delText>
        </w:r>
        <w:r w:rsidRPr="00343B90" w:rsidDel="00805C6C">
          <w:rPr>
            <w:rFonts w:ascii="Times New Roman" w:hAnsi="Times New Roman" w:cs="Times New Roman"/>
            <w:i/>
            <w:iCs/>
          </w:rPr>
          <w:delText>a</w:delText>
        </w:r>
        <w:r w:rsidRPr="00343B90" w:rsidDel="00805C6C">
          <w:rPr>
            <w:rFonts w:ascii="Times New Roman" w:hAnsi="Times New Roman" w:cs="Times New Roman"/>
            <w:i/>
            <w:iCs/>
            <w:vertAlign w:val="subscript"/>
          </w:rPr>
          <w:delText>ij</w:delText>
        </w:r>
        <w:r w:rsidRPr="00343B90" w:rsidDel="00805C6C">
          <w:rPr>
            <w:rFonts w:ascii="Times New Roman" w:hAnsi="Times New Roman" w:cs="Times New Roman"/>
            <w:i/>
            <w:iCs/>
          </w:rPr>
          <w:delText xml:space="preserve"> = 1</w:delText>
        </w:r>
        <w:r w:rsidRPr="00343B90" w:rsidDel="00805C6C">
          <w:rPr>
            <w:rFonts w:ascii="Times New Roman" w:hAnsi="Times New Roman" w:cs="Times New Roman"/>
          </w:rPr>
          <w:delText xml:space="preserve"> if d i interacts with d</w:delText>
        </w:r>
        <w:r w:rsidRPr="00343B90" w:rsidDel="00805C6C">
          <w:rPr>
            <w:rFonts w:ascii="Times New Roman" w:hAnsi="Times New Roman" w:cs="Times New Roman"/>
            <w:vertAlign w:val="subscript"/>
          </w:rPr>
          <w:delText>j</w:delText>
        </w:r>
      </w:del>
      <w:del w:id="684" w:author="Amin Khodamoradi" w:date="2023-12-13T14:26:00Z">
        <w:r w:rsidRPr="00343B90" w:rsidDel="00100AD8">
          <w:rPr>
            <w:rFonts w:ascii="Times New Roman" w:hAnsi="Times New Roman" w:cs="Times New Roman"/>
          </w:rPr>
          <w:delText xml:space="preserve"> </w:delText>
        </w:r>
      </w:del>
      <w:del w:id="685" w:author="Amin Khodamoradi" w:date="2023-12-13T15:21:00Z">
        <w:r w:rsidRPr="00343B90" w:rsidDel="00805C6C">
          <w:rPr>
            <w:rFonts w:ascii="Times New Roman" w:hAnsi="Times New Roman" w:cs="Times New Roman"/>
          </w:rPr>
          <w:delText xml:space="preserve">, and </w:delText>
        </w:r>
        <w:r w:rsidRPr="00343B90" w:rsidDel="00805C6C">
          <w:rPr>
            <w:rFonts w:ascii="Times New Roman" w:hAnsi="Times New Roman" w:cs="Times New Roman"/>
            <w:i/>
            <w:iCs/>
          </w:rPr>
          <w:delText>a</w:delText>
        </w:r>
        <w:r w:rsidRPr="00343B90" w:rsidDel="00805C6C">
          <w:rPr>
            <w:rFonts w:ascii="Times New Roman" w:hAnsi="Times New Roman" w:cs="Times New Roman"/>
            <w:i/>
            <w:iCs/>
            <w:vertAlign w:val="subscript"/>
          </w:rPr>
          <w:delText>ij</w:delText>
        </w:r>
        <w:r w:rsidRPr="00343B90" w:rsidDel="00805C6C">
          <w:rPr>
            <w:rFonts w:ascii="Times New Roman" w:hAnsi="Times New Roman" w:cs="Times New Roman"/>
            <w:i/>
            <w:iCs/>
          </w:rPr>
          <w:delText xml:space="preserve"> = 0 </w:delText>
        </w:r>
        <w:r w:rsidRPr="00343B90" w:rsidDel="00805C6C">
          <w:rPr>
            <w:rFonts w:ascii="Times New Roman" w:hAnsi="Times New Roman" w:cs="Times New Roman"/>
          </w:rPr>
          <w:delText>otherwise. Matrix of comprehensive DDIs has three amounts (</w:delText>
        </w:r>
        <w:r w:rsidRPr="00343B90" w:rsidDel="00805C6C">
          <w:rPr>
            <w:rFonts w:ascii="Times New Roman" w:hAnsi="Times New Roman" w:cs="Times New Roman"/>
            <w:i/>
            <w:iCs/>
          </w:rPr>
          <w:delText>a</w:delText>
        </w:r>
        <w:r w:rsidRPr="00343B90" w:rsidDel="00805C6C">
          <w:rPr>
            <w:rFonts w:ascii="Times New Roman" w:hAnsi="Times New Roman" w:cs="Times New Roman"/>
            <w:i/>
            <w:iCs/>
            <w:vertAlign w:val="subscript"/>
          </w:rPr>
          <w:delText>ij</w:delText>
        </w:r>
        <w:r w:rsidRPr="00343B90" w:rsidDel="00805C6C">
          <w:rPr>
            <w:rFonts w:ascii="Times New Roman" w:hAnsi="Times New Roman" w:cs="Times New Roman"/>
            <w:i/>
            <w:iCs/>
          </w:rPr>
          <w:delText xml:space="preserve"> </w:delText>
        </w:r>
        <w:r w:rsidRPr="00343B90" w:rsidDel="00805C6C">
          <w:rPr>
            <w:rFonts w:ascii="Cambria Math" w:hAnsi="Cambria Math" w:cs="Cambria Math"/>
            <w:i/>
            <w:iCs/>
          </w:rPr>
          <w:delText>∈</w:delText>
        </w:r>
        <w:r w:rsidRPr="00343B90" w:rsidDel="00805C6C">
          <w:rPr>
            <w:rFonts w:ascii="Times New Roman" w:hAnsi="Times New Roman" w:cs="Times New Roman"/>
            <w:i/>
            <w:iCs/>
          </w:rPr>
          <w:delText xml:space="preserve"> {−1, 0, +1}</w:delText>
        </w:r>
        <w:r w:rsidRPr="00343B90" w:rsidDel="00805C6C">
          <w:rPr>
            <w:rFonts w:ascii="Times New Roman" w:hAnsi="Times New Roman" w:cs="Times New Roman"/>
          </w:rPr>
          <w:delText xml:space="preserve">). </w:delText>
        </w:r>
      </w:del>
      <w:del w:id="686" w:author="Amin Khodamoradi" w:date="2023-12-13T15:23:00Z">
        <w:r w:rsidRPr="00343B90" w:rsidDel="008D43AE">
          <w:rPr>
            <w:rFonts w:ascii="Times New Roman" w:hAnsi="Times New Roman" w:cs="Times New Roman"/>
          </w:rPr>
          <w:delText xml:space="preserve">Same as binary formulation, if </w:delText>
        </w:r>
        <w:r w:rsidRPr="00343B90" w:rsidDel="008D43AE">
          <w:rPr>
            <w:rFonts w:ascii="Times New Roman" w:hAnsi="Times New Roman" w:cs="Times New Roman"/>
            <w:i/>
            <w:iCs/>
          </w:rPr>
          <w:delText>d</w:delText>
        </w:r>
        <w:r w:rsidRPr="00343B90" w:rsidDel="008D43AE">
          <w:rPr>
            <w:rFonts w:ascii="Times New Roman" w:hAnsi="Times New Roman" w:cs="Times New Roman"/>
            <w:i/>
            <w:iCs/>
            <w:vertAlign w:val="subscript"/>
          </w:rPr>
          <w:delText>i</w:delText>
        </w:r>
        <w:r w:rsidRPr="00343B90" w:rsidDel="008D43AE">
          <w:rPr>
            <w:rFonts w:ascii="Times New Roman" w:hAnsi="Times New Roman" w:cs="Times New Roman"/>
          </w:rPr>
          <w:delText xml:space="preserve"> and </w:delText>
        </w:r>
        <w:r w:rsidRPr="00343B90" w:rsidDel="008D43AE">
          <w:rPr>
            <w:rFonts w:ascii="Times New Roman" w:hAnsi="Times New Roman" w:cs="Times New Roman"/>
            <w:i/>
            <w:iCs/>
          </w:rPr>
          <w:delText>d</w:delText>
        </w:r>
        <w:r w:rsidR="00BE2CD1" w:rsidRPr="00343B90" w:rsidDel="008D43AE">
          <w:rPr>
            <w:rFonts w:ascii="Times New Roman" w:hAnsi="Times New Roman" w:cs="Times New Roman"/>
            <w:i/>
            <w:iCs/>
            <w:vertAlign w:val="subscript"/>
          </w:rPr>
          <w:delText>j</w:delText>
        </w:r>
        <w:r w:rsidR="00BE2CD1" w:rsidRPr="00343B90" w:rsidDel="008D43AE">
          <w:rPr>
            <w:rFonts w:ascii="Times New Roman" w:hAnsi="Times New Roman" w:cs="Times New Roman"/>
            <w:i/>
            <w:iCs/>
          </w:rPr>
          <w:delText xml:space="preserve"> </w:delText>
        </w:r>
        <w:r w:rsidRPr="00343B90" w:rsidDel="008D43AE">
          <w:rPr>
            <w:rFonts w:ascii="Times New Roman" w:hAnsi="Times New Roman" w:cs="Times New Roman"/>
          </w:rPr>
          <w:delText xml:space="preserve">do not interact with each other, </w:delText>
        </w:r>
        <w:r w:rsidRPr="00343B90" w:rsidDel="008D43AE">
          <w:rPr>
            <w:rFonts w:ascii="Times New Roman" w:hAnsi="Times New Roman" w:cs="Times New Roman"/>
            <w:i/>
            <w:iCs/>
          </w:rPr>
          <w:delText>a</w:delText>
        </w:r>
        <w:r w:rsidRPr="00343B90" w:rsidDel="008D43AE">
          <w:rPr>
            <w:rFonts w:ascii="Times New Roman" w:hAnsi="Times New Roman" w:cs="Times New Roman"/>
            <w:i/>
            <w:iCs/>
            <w:vertAlign w:val="subscript"/>
          </w:rPr>
          <w:delText>ij</w:delText>
        </w:r>
        <w:r w:rsidRPr="00343B90" w:rsidDel="008D43AE">
          <w:rPr>
            <w:rFonts w:ascii="Times New Roman" w:hAnsi="Times New Roman" w:cs="Times New Roman"/>
            <w:i/>
            <w:iCs/>
          </w:rPr>
          <w:delText xml:space="preserve"> = 0</w:delText>
        </w:r>
        <w:r w:rsidRPr="00343B90" w:rsidDel="008D43AE">
          <w:rPr>
            <w:rFonts w:ascii="Times New Roman" w:hAnsi="Times New Roman" w:cs="Times New Roman"/>
          </w:rPr>
          <w:delText xml:space="preserve"> while there is an enhancive DDI or a degressive DDI between </w:delText>
        </w:r>
        <w:r w:rsidRPr="00343B90" w:rsidDel="008D43AE">
          <w:rPr>
            <w:rFonts w:ascii="Times New Roman" w:hAnsi="Times New Roman" w:cs="Times New Roman"/>
            <w:i/>
            <w:iCs/>
          </w:rPr>
          <w:delText>d</w:delText>
        </w:r>
        <w:r w:rsidRPr="00343B90" w:rsidDel="008D43AE">
          <w:rPr>
            <w:rFonts w:ascii="Times New Roman" w:hAnsi="Times New Roman" w:cs="Times New Roman"/>
            <w:i/>
            <w:iCs/>
            <w:vertAlign w:val="subscript"/>
          </w:rPr>
          <w:delText>i</w:delText>
        </w:r>
        <w:r w:rsidRPr="00343B90" w:rsidDel="008D43AE">
          <w:rPr>
            <w:rFonts w:ascii="Times New Roman" w:hAnsi="Times New Roman" w:cs="Times New Roman"/>
          </w:rPr>
          <w:delText xml:space="preserve"> and </w:delText>
        </w:r>
        <w:r w:rsidRPr="00343B90" w:rsidDel="008D43AE">
          <w:rPr>
            <w:rFonts w:ascii="Times New Roman" w:hAnsi="Times New Roman" w:cs="Times New Roman"/>
            <w:i/>
            <w:iCs/>
          </w:rPr>
          <w:delText>d</w:delText>
        </w:r>
        <w:r w:rsidRPr="00343B90" w:rsidDel="008D43AE">
          <w:rPr>
            <w:rFonts w:ascii="Times New Roman" w:hAnsi="Times New Roman" w:cs="Times New Roman"/>
            <w:i/>
            <w:iCs/>
            <w:vertAlign w:val="subscript"/>
          </w:rPr>
          <w:delText>j</w:delText>
        </w:r>
        <w:r w:rsidRPr="00343B90" w:rsidDel="008D43AE">
          <w:rPr>
            <w:rFonts w:ascii="Times New Roman" w:hAnsi="Times New Roman" w:cs="Times New Roman"/>
          </w:rPr>
          <w:delText xml:space="preserve">, </w:delText>
        </w:r>
        <w:r w:rsidRPr="00343B90" w:rsidDel="008D43AE">
          <w:rPr>
            <w:rFonts w:ascii="Times New Roman" w:hAnsi="Times New Roman" w:cs="Times New Roman"/>
            <w:i/>
            <w:iCs/>
          </w:rPr>
          <w:delText>a</w:delText>
        </w:r>
        <w:r w:rsidRPr="00343B90" w:rsidDel="008D43AE">
          <w:rPr>
            <w:rFonts w:ascii="Times New Roman" w:hAnsi="Times New Roman" w:cs="Times New Roman"/>
            <w:i/>
            <w:iCs/>
            <w:vertAlign w:val="subscript"/>
          </w:rPr>
          <w:delText>ij</w:delText>
        </w:r>
        <w:r w:rsidRPr="00343B90" w:rsidDel="008D43AE">
          <w:rPr>
            <w:rFonts w:ascii="Times New Roman" w:hAnsi="Times New Roman" w:cs="Times New Roman"/>
            <w:i/>
            <w:iCs/>
          </w:rPr>
          <w:delText xml:space="preserve"> = +1</w:delText>
        </w:r>
        <w:r w:rsidRPr="00343B90" w:rsidDel="008D43AE">
          <w:rPr>
            <w:rFonts w:ascii="Times New Roman" w:hAnsi="Times New Roman" w:cs="Times New Roman"/>
          </w:rPr>
          <w:delText xml:space="preserve"> or </w:delText>
        </w:r>
        <w:r w:rsidRPr="00343B90" w:rsidDel="008D43AE">
          <w:rPr>
            <w:rFonts w:ascii="Times New Roman" w:hAnsi="Times New Roman" w:cs="Times New Roman"/>
            <w:i/>
            <w:iCs/>
          </w:rPr>
          <w:delText>a</w:delText>
        </w:r>
        <w:r w:rsidRPr="00343B90" w:rsidDel="008D43AE">
          <w:rPr>
            <w:rFonts w:ascii="Times New Roman" w:hAnsi="Times New Roman" w:cs="Times New Roman"/>
            <w:i/>
            <w:iCs/>
            <w:vertAlign w:val="subscript"/>
          </w:rPr>
          <w:delText>ij</w:delText>
        </w:r>
        <w:r w:rsidRPr="00343B90" w:rsidDel="008D43AE">
          <w:rPr>
            <w:rFonts w:ascii="Times New Roman" w:hAnsi="Times New Roman" w:cs="Times New Roman"/>
            <w:i/>
            <w:iCs/>
          </w:rPr>
          <w:delText xml:space="preserve"> = −1</w:delText>
        </w:r>
        <w:r w:rsidRPr="00343B90" w:rsidDel="008D43AE">
          <w:rPr>
            <w:rFonts w:ascii="Times New Roman" w:hAnsi="Times New Roman" w:cs="Times New Roman"/>
          </w:rPr>
          <w:delText xml:space="preserve"> respectively.</w:delText>
        </w:r>
      </w:del>
    </w:p>
    <w:p w14:paraId="51292D19" w14:textId="77777777" w:rsidR="008F055C" w:rsidRPr="00343B90" w:rsidRDefault="008F055C">
      <w:pPr>
        <w:spacing w:line="276" w:lineRule="auto"/>
        <w:rPr>
          <w:rFonts w:ascii="Times New Roman" w:hAnsi="Times New Roman" w:cs="Times New Roman"/>
        </w:rPr>
      </w:pPr>
    </w:p>
    <w:p w14:paraId="33B3F153"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b/>
          <w:bCs/>
        </w:rPr>
        <w:t>Data preparing</w:t>
      </w:r>
    </w:p>
    <w:p w14:paraId="193DBD72"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Since, the new drugs are isolated nodes in the interaction network, we cannot infer their possible interaction from topological information alone. Therefore, additional information (such as chemical structure or off-label side effects) is needed, which is called a drug feature in terms of machine learning. First, we prepare feat</w:t>
      </w:r>
      <w:r w:rsidR="0003431A" w:rsidRPr="00343B90">
        <w:rPr>
          <w:rFonts w:ascii="Times New Roman" w:hAnsi="Times New Roman" w:cs="Times New Roman"/>
        </w:rPr>
        <w:t>ure matrix</w:t>
      </w:r>
      <w:r w:rsidRPr="00343B90">
        <w:rPr>
          <w:rFonts w:ascii="Times New Roman" w:hAnsi="Times New Roman" w:cs="Times New Roman"/>
        </w:rPr>
        <w:t xml:space="preserve"> data to be proper input for machine learning methods then we devise and train a deep learning model to predict potential interactions.</w:t>
      </w:r>
    </w:p>
    <w:p w14:paraId="70996C0B" w14:textId="77777777" w:rsidR="008F055C" w:rsidRPr="00343B90" w:rsidRDefault="008F055C">
      <w:pPr>
        <w:spacing w:line="276" w:lineRule="auto"/>
        <w:rPr>
          <w:rFonts w:ascii="Times New Roman" w:hAnsi="Times New Roman" w:cs="Times New Roman"/>
        </w:rPr>
      </w:pPr>
    </w:p>
    <w:p w14:paraId="48D2D396"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b/>
          <w:bCs/>
        </w:rPr>
        <w:t>Similarity matrix calculation</w:t>
      </w:r>
    </w:p>
    <w:p w14:paraId="5B0C096B"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It was observed that the values of the feature matrices are discrete, and also the dimensions of the matrices are large. The chemical structure and the off-label side effect have 881 and 9149 dimensions, respectively. On the other hand, machine learning algorithms do not work properly with high-dimensional data and discrete data. As a result, they do not get good results on these kinds of data. Therefore, by exploiting the cosine similarity, that was described above, drug similarity matrices based on chemical structure and off-label side effects are calculated. These matrices are </w:t>
      </w:r>
      <w:proofErr w:type="spellStart"/>
      <w:r w:rsidRPr="00343B90">
        <w:rPr>
          <w:rFonts w:ascii="Times New Roman" w:hAnsi="Times New Roman" w:cs="Times New Roman"/>
          <w:i/>
          <w:iCs/>
        </w:rPr>
        <w:t>S</w:t>
      </w:r>
      <w:r w:rsidRPr="00343B90">
        <w:rPr>
          <w:rFonts w:ascii="Times New Roman" w:hAnsi="Times New Roman" w:cs="Times New Roman"/>
          <w:i/>
          <w:iCs/>
          <w:vertAlign w:val="subscript"/>
        </w:rPr>
        <w:t>str</w:t>
      </w:r>
      <w:proofErr w:type="spellEnd"/>
      <w:r w:rsidRPr="00343B90">
        <w:rPr>
          <w:rFonts w:ascii="Times New Roman" w:hAnsi="Times New Roman" w:cs="Times New Roman"/>
          <w:i/>
          <w:iCs/>
        </w:rPr>
        <w:t xml:space="preserve"> </w:t>
      </w:r>
      <w:r w:rsidRPr="00343B90">
        <w:rPr>
          <w:rFonts w:ascii="Times New Roman" w:hAnsi="Times New Roman" w:cs="Times New Roman"/>
        </w:rPr>
        <w:t xml:space="preserve">and </w:t>
      </w:r>
      <w:proofErr w:type="spellStart"/>
      <w:r w:rsidRPr="00343B90">
        <w:rPr>
          <w:rFonts w:ascii="Times New Roman" w:hAnsi="Times New Roman" w:cs="Times New Roman"/>
          <w:i/>
          <w:iCs/>
        </w:rPr>
        <w:t>S</w:t>
      </w:r>
      <w:r w:rsidRPr="00343B90">
        <w:rPr>
          <w:rFonts w:ascii="Times New Roman" w:hAnsi="Times New Roman" w:cs="Times New Roman"/>
          <w:i/>
          <w:iCs/>
          <w:vertAlign w:val="subscript"/>
        </w:rPr>
        <w:t>se</w:t>
      </w:r>
      <w:proofErr w:type="spellEnd"/>
      <w:r w:rsidRPr="00343B90">
        <w:rPr>
          <w:rFonts w:ascii="Times New Roman" w:hAnsi="Times New Roman" w:cs="Times New Roman"/>
        </w:rPr>
        <w:t xml:space="preserve">, respectively. The dimensions of these two matrices are </w:t>
      </w:r>
      <w:r w:rsidRPr="00343B90">
        <w:rPr>
          <w:rFonts w:ascii="Times New Roman" w:hAnsi="Times New Roman" w:cs="Times New Roman"/>
          <w:i/>
          <w:iCs/>
        </w:rPr>
        <w:t>m × m</w:t>
      </w:r>
      <w:r w:rsidR="00044B6A" w:rsidRPr="00343B90">
        <w:rPr>
          <w:rFonts w:ascii="Times New Roman" w:hAnsi="Times New Roman" w:cs="Times New Roman"/>
        </w:rPr>
        <w:t xml:space="preserve">, where </w:t>
      </w:r>
      <w:proofErr w:type="spellStart"/>
      <w:proofErr w:type="gramStart"/>
      <w:r w:rsidR="00044B6A" w:rsidRPr="00343B90">
        <w:rPr>
          <w:rFonts w:ascii="Times New Roman" w:hAnsi="Times New Roman" w:cs="Times New Roman"/>
        </w:rPr>
        <w:t>s</w:t>
      </w:r>
      <w:r w:rsidRPr="00343B90">
        <w:rPr>
          <w:rFonts w:ascii="Times New Roman" w:hAnsi="Times New Roman" w:cs="Times New Roman"/>
          <w:vertAlign w:val="subscript"/>
        </w:rPr>
        <w:t>i,j</w:t>
      </w:r>
      <w:proofErr w:type="spellEnd"/>
      <w:proofErr w:type="gramEnd"/>
      <w:r w:rsidRPr="00343B90">
        <w:rPr>
          <w:rFonts w:ascii="Times New Roman" w:hAnsi="Times New Roman" w:cs="Times New Roman"/>
        </w:rPr>
        <w:t xml:space="preserve"> is an element of similarity matrices that shows similarity value between drugs of </w:t>
      </w:r>
      <w:r w:rsidRPr="00343B90">
        <w:rPr>
          <w:rFonts w:ascii="Times New Roman" w:hAnsi="Times New Roman" w:cs="Times New Roman"/>
          <w:i/>
          <w:iCs/>
        </w:rPr>
        <w:t>d</w:t>
      </w:r>
      <w:r w:rsidRPr="00343B90">
        <w:rPr>
          <w:rFonts w:ascii="Times New Roman" w:hAnsi="Times New Roman" w:cs="Times New Roman"/>
          <w:i/>
          <w:iCs/>
          <w:vertAlign w:val="subscript"/>
        </w:rPr>
        <w:t>i</w:t>
      </w:r>
      <w:r w:rsidRPr="00343B90">
        <w:rPr>
          <w:rFonts w:ascii="Times New Roman" w:hAnsi="Times New Roman" w:cs="Times New Roman"/>
        </w:rPr>
        <w:t xml:space="preserve"> and </w:t>
      </w:r>
      <w:proofErr w:type="spellStart"/>
      <w:r w:rsidRPr="00343B90">
        <w:rPr>
          <w:rFonts w:ascii="Times New Roman" w:hAnsi="Times New Roman" w:cs="Times New Roman"/>
          <w:i/>
          <w:iCs/>
        </w:rPr>
        <w:t>d</w:t>
      </w:r>
      <w:r w:rsidRPr="00343B90">
        <w:rPr>
          <w:rFonts w:ascii="Times New Roman" w:hAnsi="Times New Roman" w:cs="Times New Roman"/>
          <w:i/>
          <w:iCs/>
          <w:vertAlign w:val="subscript"/>
        </w:rPr>
        <w:t>j</w:t>
      </w:r>
      <w:proofErr w:type="spellEnd"/>
      <w:r w:rsidRPr="00343B90">
        <w:rPr>
          <w:rFonts w:ascii="Times New Roman" w:hAnsi="Times New Roman" w:cs="Times New Roman"/>
        </w:rPr>
        <w:t xml:space="preserve"> . Each element of </w:t>
      </w:r>
      <w:r w:rsidRPr="00343B90">
        <w:rPr>
          <w:rFonts w:ascii="Times New Roman" w:hAnsi="Times New Roman" w:cs="Times New Roman"/>
          <w:i/>
          <w:iCs/>
        </w:rPr>
        <w:t>S</w:t>
      </w:r>
      <w:r w:rsidRPr="00343B90">
        <w:rPr>
          <w:rFonts w:ascii="Times New Roman" w:hAnsi="Times New Roman" w:cs="Times New Roman"/>
        </w:rPr>
        <w:t xml:space="preserve"> has a continuous value between zero and one.</w:t>
      </w:r>
    </w:p>
    <w:p w14:paraId="77D2253C" w14:textId="221B106A"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A common method of calculating similarity called Cosine Similarity is used in machine learning articles such as</w:t>
      </w:r>
      <w:customXmlInsRangeStart w:id="687" w:author="Amin Khodamoradi" w:date="2023-12-18T13:21:00Z"/>
      <w:sdt>
        <w:sdtPr>
          <w:rPr>
            <w:rFonts w:ascii="Times New Roman" w:hAnsi="Times New Roman" w:cs="Times New Roman"/>
          </w:rPr>
          <w:id w:val="-1098246126"/>
          <w:citation/>
        </w:sdtPr>
        <w:sdtContent>
          <w:customXmlInsRangeEnd w:id="687"/>
          <w:ins w:id="688" w:author="Amin Khodamoradi" w:date="2023-12-18T13:21:00Z">
            <w:r w:rsidR="00595AE8">
              <w:rPr>
                <w:rFonts w:ascii="Times New Roman" w:hAnsi="Times New Roman" w:cs="Times New Roman"/>
              </w:rPr>
              <w:fldChar w:fldCharType="begin"/>
            </w:r>
            <w:r w:rsidR="00595AE8">
              <w:rPr>
                <w:rFonts w:ascii="Times New Roman" w:hAnsi="Times New Roman" w:cs="Times New Roman"/>
              </w:rPr>
              <w:instrText xml:space="preserve"> CITATION Zha16 \l 1033 </w:instrText>
            </w:r>
          </w:ins>
          <w:r w:rsidR="00595AE8">
            <w:rPr>
              <w:rFonts w:ascii="Times New Roman" w:hAnsi="Times New Roman" w:cs="Times New Roman"/>
            </w:rPr>
            <w:fldChar w:fldCharType="separate"/>
          </w:r>
          <w:r w:rsidR="00C03315">
            <w:rPr>
              <w:rFonts w:ascii="Times New Roman" w:hAnsi="Times New Roman" w:cs="Times New Roman"/>
              <w:noProof/>
            </w:rPr>
            <w:t xml:space="preserve"> </w:t>
          </w:r>
          <w:r w:rsidR="00C03315" w:rsidRPr="00C03315">
            <w:rPr>
              <w:rFonts w:ascii="Times New Roman" w:hAnsi="Times New Roman" w:cs="Times New Roman"/>
              <w:noProof/>
            </w:rPr>
            <w:t>[38]</w:t>
          </w:r>
          <w:ins w:id="689" w:author="Amin Khodamoradi" w:date="2023-12-18T13:21:00Z">
            <w:r w:rsidR="00595AE8">
              <w:rPr>
                <w:rFonts w:ascii="Times New Roman" w:hAnsi="Times New Roman" w:cs="Times New Roman"/>
              </w:rPr>
              <w:fldChar w:fldCharType="end"/>
            </w:r>
          </w:ins>
          <w:customXmlInsRangeStart w:id="690" w:author="Amin Khodamoradi" w:date="2023-12-18T13:21:00Z"/>
        </w:sdtContent>
      </w:sdt>
      <w:customXmlInsRangeEnd w:id="690"/>
      <w:del w:id="691" w:author="Amin Khodamoradi" w:date="2023-12-18T13:22:00Z">
        <w:r w:rsidRPr="00343B90" w:rsidDel="00491D6A">
          <w:rPr>
            <w:rFonts w:ascii="Times New Roman" w:hAnsi="Times New Roman" w:cs="Times New Roman"/>
          </w:rPr>
          <w:delText xml:space="preserve"> [37, 38]</w:delText>
        </w:r>
      </w:del>
      <w:customXmlInsRangeStart w:id="692" w:author="Amin Khodamoradi" w:date="2023-12-18T13:24:00Z"/>
      <w:sdt>
        <w:sdtPr>
          <w:rPr>
            <w:rFonts w:ascii="Times New Roman" w:hAnsi="Times New Roman" w:cs="Times New Roman"/>
          </w:rPr>
          <w:id w:val="-1480372684"/>
          <w:citation/>
        </w:sdtPr>
        <w:sdtContent>
          <w:customXmlInsRangeEnd w:id="692"/>
          <w:ins w:id="693" w:author="Amin Khodamoradi" w:date="2023-12-18T13:24:00Z">
            <w:r w:rsidR="00491D6A">
              <w:rPr>
                <w:rFonts w:ascii="Times New Roman" w:hAnsi="Times New Roman" w:cs="Times New Roman"/>
              </w:rPr>
              <w:fldChar w:fldCharType="begin"/>
            </w:r>
            <w:r w:rsidR="00491D6A">
              <w:rPr>
                <w:rFonts w:ascii="Times New Roman" w:hAnsi="Times New Roman" w:cs="Times New Roman"/>
              </w:rPr>
              <w:instrText xml:space="preserve"> CITATION Zha18 \l 1033 </w:instrText>
            </w:r>
          </w:ins>
          <w:r w:rsidR="00491D6A">
            <w:rPr>
              <w:rFonts w:ascii="Times New Roman" w:hAnsi="Times New Roman" w:cs="Times New Roman"/>
            </w:rPr>
            <w:fldChar w:fldCharType="separate"/>
          </w:r>
          <w:r w:rsidR="00C03315">
            <w:rPr>
              <w:rFonts w:ascii="Times New Roman" w:hAnsi="Times New Roman" w:cs="Times New Roman"/>
              <w:noProof/>
            </w:rPr>
            <w:t xml:space="preserve"> </w:t>
          </w:r>
          <w:r w:rsidR="00C03315" w:rsidRPr="00C03315">
            <w:rPr>
              <w:rFonts w:ascii="Times New Roman" w:hAnsi="Times New Roman" w:cs="Times New Roman"/>
              <w:noProof/>
            </w:rPr>
            <w:t>[39]</w:t>
          </w:r>
          <w:ins w:id="694" w:author="Amin Khodamoradi" w:date="2023-12-18T13:24:00Z">
            <w:r w:rsidR="00491D6A">
              <w:rPr>
                <w:rFonts w:ascii="Times New Roman" w:hAnsi="Times New Roman" w:cs="Times New Roman"/>
              </w:rPr>
              <w:fldChar w:fldCharType="end"/>
            </w:r>
          </w:ins>
          <w:customXmlInsRangeStart w:id="695" w:author="Amin Khodamoradi" w:date="2023-12-18T13:24:00Z"/>
        </w:sdtContent>
      </w:sdt>
      <w:customXmlInsRangeEnd w:id="695"/>
      <w:r w:rsidRPr="00343B90">
        <w:rPr>
          <w:rFonts w:ascii="Times New Roman" w:hAnsi="Times New Roman" w:cs="Times New Roman"/>
        </w:rPr>
        <w:t xml:space="preserve">. If we name feature vectors of the drug of </w:t>
      </w:r>
      <w:r w:rsidRPr="00343B90">
        <w:rPr>
          <w:rFonts w:ascii="Times New Roman" w:hAnsi="Times New Roman" w:cs="Times New Roman"/>
          <w:i/>
          <w:iCs/>
        </w:rPr>
        <w:t>d</w:t>
      </w:r>
      <w:r w:rsidRPr="00343B90">
        <w:rPr>
          <w:rFonts w:ascii="Times New Roman" w:hAnsi="Times New Roman" w:cs="Times New Roman"/>
          <w:i/>
          <w:iCs/>
          <w:vertAlign w:val="subscript"/>
        </w:rPr>
        <w:t>i</w:t>
      </w:r>
      <w:r w:rsidRPr="00343B90">
        <w:rPr>
          <w:rFonts w:ascii="Times New Roman" w:hAnsi="Times New Roman" w:cs="Times New Roman"/>
        </w:rPr>
        <w:t xml:space="preserve"> and </w:t>
      </w:r>
      <w:proofErr w:type="spellStart"/>
      <w:r w:rsidRPr="00343B90">
        <w:rPr>
          <w:rFonts w:ascii="Times New Roman" w:hAnsi="Times New Roman" w:cs="Times New Roman"/>
          <w:i/>
          <w:iCs/>
        </w:rPr>
        <w:t>d</w:t>
      </w:r>
      <w:r w:rsidRPr="00343B90">
        <w:rPr>
          <w:rFonts w:ascii="Times New Roman" w:hAnsi="Times New Roman" w:cs="Times New Roman"/>
          <w:i/>
          <w:iCs/>
          <w:vertAlign w:val="subscript"/>
        </w:rPr>
        <w:t>j</w:t>
      </w:r>
      <w:proofErr w:type="spellEnd"/>
      <w:r w:rsidRPr="00343B90">
        <w:rPr>
          <w:rFonts w:ascii="Times New Roman" w:hAnsi="Times New Roman" w:cs="Times New Roman"/>
        </w:rPr>
        <w:t xml:space="preserve"> as </w:t>
      </w:r>
      <w:r w:rsidRPr="00343B90">
        <w:rPr>
          <w:rFonts w:ascii="Times New Roman" w:hAnsi="Times New Roman" w:cs="Times New Roman"/>
          <w:i/>
          <w:iCs/>
        </w:rPr>
        <w:t>x</w:t>
      </w:r>
      <w:r w:rsidRPr="00343B90">
        <w:rPr>
          <w:rFonts w:ascii="Times New Roman" w:hAnsi="Times New Roman" w:cs="Times New Roman"/>
          <w:i/>
          <w:iCs/>
          <w:vertAlign w:val="subscript"/>
        </w:rPr>
        <w:t>i</w:t>
      </w:r>
      <w:r w:rsidRPr="00343B90">
        <w:rPr>
          <w:rFonts w:ascii="Times New Roman" w:hAnsi="Times New Roman" w:cs="Times New Roman"/>
        </w:rPr>
        <w:t xml:space="preserve"> and </w:t>
      </w:r>
      <w:proofErr w:type="spellStart"/>
      <w:r w:rsidRPr="00343B90">
        <w:rPr>
          <w:rFonts w:ascii="Times New Roman" w:hAnsi="Times New Roman" w:cs="Times New Roman"/>
          <w:i/>
          <w:iCs/>
        </w:rPr>
        <w:t>x</w:t>
      </w:r>
      <w:r w:rsidRPr="00343B90">
        <w:rPr>
          <w:rFonts w:ascii="Times New Roman" w:hAnsi="Times New Roman" w:cs="Times New Roman"/>
          <w:i/>
          <w:iCs/>
          <w:vertAlign w:val="subscript"/>
        </w:rPr>
        <w:t>j</w:t>
      </w:r>
      <w:proofErr w:type="spellEnd"/>
      <w:r w:rsidRPr="00343B90">
        <w:rPr>
          <w:rFonts w:ascii="Times New Roman" w:hAnsi="Times New Roman" w:cs="Times New Roman"/>
        </w:rPr>
        <w:t>,</w:t>
      </w:r>
      <w:r w:rsidR="00044B6A" w:rsidRPr="00343B90">
        <w:rPr>
          <w:rFonts w:ascii="Times New Roman" w:hAnsi="Times New Roman" w:cs="Times New Roman"/>
        </w:rPr>
        <w:t xml:space="preserve"> </w:t>
      </w:r>
      <w:r w:rsidRPr="00343B90">
        <w:rPr>
          <w:rFonts w:ascii="Times New Roman" w:hAnsi="Times New Roman" w:cs="Times New Roman"/>
        </w:rPr>
        <w:t>Cosine Similarity between x</w:t>
      </w:r>
      <w:r w:rsidRPr="00343B90">
        <w:rPr>
          <w:rFonts w:ascii="Times New Roman" w:hAnsi="Times New Roman" w:cs="Times New Roman"/>
          <w:vertAlign w:val="subscript"/>
        </w:rPr>
        <w:t>i</w:t>
      </w:r>
      <w:r w:rsidRPr="00343B90">
        <w:rPr>
          <w:rFonts w:ascii="Times New Roman" w:hAnsi="Times New Roman" w:cs="Times New Roman"/>
        </w:rPr>
        <w:t xml:space="preserve"> and </w:t>
      </w:r>
      <w:proofErr w:type="spellStart"/>
      <w:r w:rsidRPr="00343B90">
        <w:rPr>
          <w:rFonts w:ascii="Times New Roman" w:hAnsi="Times New Roman" w:cs="Times New Roman"/>
        </w:rPr>
        <w:t>x</w:t>
      </w:r>
      <w:r w:rsidRPr="00343B90">
        <w:rPr>
          <w:rFonts w:ascii="Times New Roman" w:hAnsi="Times New Roman" w:cs="Times New Roman"/>
          <w:vertAlign w:val="subscript"/>
        </w:rPr>
        <w:t>j</w:t>
      </w:r>
      <w:proofErr w:type="spellEnd"/>
      <w:r w:rsidRPr="00343B90">
        <w:rPr>
          <w:rFonts w:ascii="Times New Roman" w:hAnsi="Times New Roman" w:cs="Times New Roman"/>
        </w:rPr>
        <w:t xml:space="preserve"> is defined as follows:</w:t>
      </w:r>
    </w:p>
    <w:p w14:paraId="53EB670E" w14:textId="32398D6F" w:rsidR="008F055C" w:rsidRPr="00343B90" w:rsidRDefault="00D92642">
      <w:pPr>
        <w:pStyle w:val="Caption"/>
        <w:rPr>
          <w:rFonts w:ascii="Times New Roman" w:hAnsi="Times New Roman" w:cs="Times New Roman"/>
        </w:rPr>
        <w:pPrChange w:id="696" w:author="Amin Khodamoradi" w:date="2023-12-18T15:01:00Z">
          <w:pPr>
            <w:spacing w:line="276" w:lineRule="auto"/>
            <w:jc w:val="both"/>
          </w:pPr>
        </w:pPrChange>
      </w:pPr>
      <w:commentRangeStart w:id="697"/>
      <w:del w:id="698" w:author="Amin Khodamoradi" w:date="2023-12-18T13:07:00Z">
        <w:r w:rsidRPr="00343B90" w:rsidDel="000561AF">
          <w:rPr>
            <w:rFonts w:ascii="Times New Roman" w:hAnsi="Times New Roman" w:cs="Times New Roman"/>
          </w:rPr>
          <w:delText>S</w:delText>
        </w:r>
        <w:r w:rsidRPr="00343B90" w:rsidDel="000561AF">
          <w:rPr>
            <w:rFonts w:ascii="Times New Roman" w:hAnsi="Times New Roman" w:cs="Times New Roman"/>
            <w:vertAlign w:val="subscript"/>
          </w:rPr>
          <w:delText>Cos</w:delText>
        </w:r>
        <w:r w:rsidRPr="00343B90" w:rsidDel="000561AF">
          <w:rPr>
            <w:rFonts w:ascii="Times New Roman" w:hAnsi="Times New Roman" w:cs="Times New Roman"/>
          </w:rPr>
          <w:delText xml:space="preserve"> (x</w:delText>
        </w:r>
        <w:r w:rsidRPr="00343B90" w:rsidDel="000561AF">
          <w:rPr>
            <w:rFonts w:ascii="Times New Roman" w:hAnsi="Times New Roman" w:cs="Times New Roman"/>
            <w:vertAlign w:val="subscript"/>
          </w:rPr>
          <w:delText>i</w:delText>
        </w:r>
        <w:r w:rsidRPr="00343B90" w:rsidDel="000561AF">
          <w:rPr>
            <w:rFonts w:ascii="Times New Roman" w:hAnsi="Times New Roman" w:cs="Times New Roman"/>
          </w:rPr>
          <w:delText>, x</w:delText>
        </w:r>
        <w:r w:rsidRPr="00343B90" w:rsidDel="000561AF">
          <w:rPr>
            <w:rFonts w:ascii="Times New Roman" w:hAnsi="Times New Roman" w:cs="Times New Roman"/>
            <w:vertAlign w:val="subscript"/>
          </w:rPr>
          <w:delText>j</w:delText>
        </w:r>
        <w:r w:rsidRPr="00343B90" w:rsidDel="000561AF">
          <w:rPr>
            <w:rFonts w:ascii="Times New Roman" w:hAnsi="Times New Roman" w:cs="Times New Roman"/>
          </w:rPr>
          <w:delText xml:space="preserve">) = </w:delText>
        </w:r>
        <w:r w:rsidR="00C939EF" w:rsidRPr="00343B90" w:rsidDel="000561AF">
          <w:rPr>
            <w:rFonts w:ascii="Times New Roman" w:hAnsi="Times New Roman" w:cs="Times New Roman"/>
          </w:rPr>
          <w:delText>x</w:delText>
        </w:r>
        <w:r w:rsidR="00C939EF" w:rsidRPr="00343B90" w:rsidDel="000561AF">
          <w:rPr>
            <w:rFonts w:ascii="Times New Roman" w:hAnsi="Times New Roman" w:cs="Times New Roman"/>
            <w:vertAlign w:val="subscript"/>
          </w:rPr>
          <w:delText xml:space="preserve">i </w:delText>
        </w:r>
        <w:r w:rsidR="00C939EF" w:rsidRPr="00343B90" w:rsidDel="000561AF">
          <w:rPr>
            <w:rFonts w:ascii="Times New Roman" w:hAnsi="Times New Roman" w:cs="Times New Roman"/>
          </w:rPr>
          <w:delText>.</w:delText>
        </w:r>
        <w:r w:rsidRPr="00343B90" w:rsidDel="000561AF">
          <w:rPr>
            <w:rFonts w:ascii="Times New Roman" w:hAnsi="Times New Roman" w:cs="Times New Roman"/>
          </w:rPr>
          <w:delText xml:space="preserve"> x</w:delText>
        </w:r>
        <w:r w:rsidRPr="00343B90" w:rsidDel="000561AF">
          <w:rPr>
            <w:rFonts w:ascii="Times New Roman" w:hAnsi="Times New Roman" w:cs="Times New Roman"/>
            <w:vertAlign w:val="subscript"/>
          </w:rPr>
          <w:delText>j</w:delText>
        </w:r>
        <w:r w:rsidRPr="00343B90" w:rsidDel="000561AF">
          <w:rPr>
            <w:rFonts w:ascii="Times New Roman" w:hAnsi="Times New Roman" w:cs="Times New Roman"/>
          </w:rPr>
          <w:delText xml:space="preserve"> / (||x</w:delText>
        </w:r>
        <w:r w:rsidRPr="00343B90" w:rsidDel="000561AF">
          <w:rPr>
            <w:rFonts w:ascii="Times New Roman" w:hAnsi="Times New Roman" w:cs="Times New Roman"/>
            <w:vertAlign w:val="subscript"/>
          </w:rPr>
          <w:delText>i</w:delText>
        </w:r>
        <w:r w:rsidRPr="00343B90" w:rsidDel="000561AF">
          <w:rPr>
            <w:rFonts w:ascii="Times New Roman" w:hAnsi="Times New Roman" w:cs="Times New Roman"/>
          </w:rPr>
          <w:delText xml:space="preserve"> ||</w:delText>
        </w:r>
        <w:r w:rsidRPr="00343B90" w:rsidDel="000561AF">
          <w:rPr>
            <w:rFonts w:ascii="Times New Roman" w:hAnsi="Times New Roman" w:cs="Times New Roman"/>
            <w:vertAlign w:val="subscript"/>
          </w:rPr>
          <w:delText>2</w:delText>
        </w:r>
        <w:r w:rsidRPr="00343B90" w:rsidDel="000561AF">
          <w:rPr>
            <w:rFonts w:ascii="Times New Roman" w:hAnsi="Times New Roman" w:cs="Times New Roman"/>
          </w:rPr>
          <w:delText xml:space="preserve"> ||x</w:delText>
        </w:r>
        <w:r w:rsidRPr="00343B90" w:rsidDel="000561AF">
          <w:rPr>
            <w:rFonts w:ascii="Times New Roman" w:hAnsi="Times New Roman" w:cs="Times New Roman"/>
            <w:vertAlign w:val="subscript"/>
          </w:rPr>
          <w:delText>j</w:delText>
        </w:r>
        <w:r w:rsidRPr="00343B90" w:rsidDel="000561AF">
          <w:rPr>
            <w:rFonts w:ascii="Times New Roman" w:hAnsi="Times New Roman" w:cs="Times New Roman"/>
          </w:rPr>
          <w:delText xml:space="preserve"> ||</w:delText>
        </w:r>
        <w:r w:rsidRPr="00343B90" w:rsidDel="000561AF">
          <w:rPr>
            <w:rFonts w:ascii="Times New Roman" w:hAnsi="Times New Roman" w:cs="Times New Roman"/>
            <w:vertAlign w:val="subscript"/>
          </w:rPr>
          <w:delText>2</w:delText>
        </w:r>
        <w:r w:rsidRPr="00343B90" w:rsidDel="000561AF">
          <w:rPr>
            <w:rFonts w:ascii="Times New Roman" w:hAnsi="Times New Roman" w:cs="Times New Roman"/>
          </w:rPr>
          <w:delText xml:space="preserve">) </w:delText>
        </w:r>
      </w:del>
      <m:oMath>
        <m:sSub>
          <m:sSubPr>
            <m:ctrlPr>
              <w:ins w:id="699" w:author="Amin Khodamoradi" w:date="2023-12-18T13:01:00Z">
                <w:rPr>
                  <w:rFonts w:ascii="Cambria Math" w:hAnsi="Cambria Math" w:cs="Times New Roman"/>
                  <w:iCs w:val="0"/>
                </w:rPr>
              </w:ins>
            </m:ctrlPr>
          </m:sSubPr>
          <m:e>
            <m:r>
              <w:ins w:id="700" w:author="Amin Khodamoradi" w:date="2023-12-18T13:01:00Z">
                <w:rPr>
                  <w:rFonts w:ascii="Cambria Math" w:hAnsi="Cambria Math" w:cs="Times New Roman"/>
                </w:rPr>
                <m:t>S</m:t>
              </w:ins>
            </m:r>
          </m:e>
          <m:sub>
            <m:r>
              <w:ins w:id="701" w:author="Amin Khodamoradi" w:date="2023-12-18T13:08:00Z">
                <w:rPr>
                  <w:rFonts w:ascii="Cambria Math" w:hAnsi="Cambria Math" w:cs="Times New Roman"/>
                </w:rPr>
                <m:t>c</m:t>
              </w:ins>
            </m:r>
            <m:r>
              <w:ins w:id="702" w:author="Amin Khodamoradi" w:date="2023-12-18T13:01:00Z">
                <w:rPr>
                  <w:rFonts w:ascii="Cambria Math" w:hAnsi="Cambria Math" w:cs="Times New Roman"/>
                </w:rPr>
                <m:t>os</m:t>
              </w:ins>
            </m:r>
          </m:sub>
        </m:sSub>
        <m:r>
          <w:ins w:id="703" w:author="Amin Khodamoradi" w:date="2023-12-18T13:01:00Z">
            <w:rPr>
              <w:rFonts w:ascii="Cambria Math" w:hAnsi="Cambria Math" w:cs="Times New Roman"/>
            </w:rPr>
            <m:t xml:space="preserve"> </m:t>
          </w:ins>
        </m:r>
        <m:d>
          <m:dPr>
            <m:ctrlPr>
              <w:ins w:id="704" w:author="Amin Khodamoradi" w:date="2023-12-18T13:02:00Z">
                <w:rPr>
                  <w:rFonts w:ascii="Cambria Math" w:hAnsi="Cambria Math" w:cs="Times New Roman"/>
                  <w:i w:val="0"/>
                </w:rPr>
              </w:ins>
            </m:ctrlPr>
          </m:dPr>
          <m:e>
            <m:sSub>
              <m:sSubPr>
                <m:ctrlPr>
                  <w:ins w:id="705" w:author="Amin Khodamoradi" w:date="2023-12-18T13:02:00Z">
                    <w:rPr>
                      <w:rFonts w:ascii="Cambria Math" w:hAnsi="Cambria Math" w:cs="Times New Roman"/>
                      <w:iCs w:val="0"/>
                    </w:rPr>
                  </w:ins>
                </m:ctrlPr>
              </m:sSubPr>
              <m:e>
                <m:r>
                  <w:ins w:id="706" w:author="Amin Khodamoradi" w:date="2023-12-18T13:02:00Z">
                    <w:rPr>
                      <w:rFonts w:ascii="Cambria Math" w:hAnsi="Cambria Math" w:cs="Times New Roman"/>
                    </w:rPr>
                    <m:t>x</m:t>
                  </w:ins>
                </m:r>
              </m:e>
              <m:sub>
                <m:r>
                  <w:ins w:id="707" w:author="Amin Khodamoradi" w:date="2023-12-18T13:02:00Z">
                    <w:rPr>
                      <w:rFonts w:ascii="Cambria Math" w:hAnsi="Cambria Math" w:cs="Times New Roman"/>
                    </w:rPr>
                    <m:t>i</m:t>
                  </w:ins>
                </m:r>
              </m:sub>
            </m:sSub>
            <m:r>
              <w:ins w:id="708" w:author="Amin Khodamoradi" w:date="2023-12-18T13:02:00Z">
                <w:rPr>
                  <w:rFonts w:ascii="Cambria Math" w:hAnsi="Cambria Math" w:cs="Times New Roman"/>
                </w:rPr>
                <m:t xml:space="preserve">, </m:t>
              </w:ins>
            </m:r>
            <m:sSub>
              <m:sSubPr>
                <m:ctrlPr>
                  <w:ins w:id="709" w:author="Amin Khodamoradi" w:date="2023-12-18T13:02:00Z">
                    <w:rPr>
                      <w:rFonts w:ascii="Cambria Math" w:hAnsi="Cambria Math" w:cs="Times New Roman"/>
                      <w:iCs w:val="0"/>
                    </w:rPr>
                  </w:ins>
                </m:ctrlPr>
              </m:sSubPr>
              <m:e>
                <m:r>
                  <w:ins w:id="710" w:author="Amin Khodamoradi" w:date="2023-12-18T13:02:00Z">
                    <w:rPr>
                      <w:rFonts w:ascii="Cambria Math" w:hAnsi="Cambria Math" w:cs="Times New Roman"/>
                    </w:rPr>
                    <m:t>x</m:t>
                  </w:ins>
                </m:r>
              </m:e>
              <m:sub>
                <m:r>
                  <w:ins w:id="711" w:author="Amin Khodamoradi" w:date="2023-12-18T13:02:00Z">
                    <w:rPr>
                      <w:rFonts w:ascii="Cambria Math" w:hAnsi="Cambria Math" w:cs="Times New Roman"/>
                    </w:rPr>
                    <m:t>j</m:t>
                  </w:ins>
                </m:r>
              </m:sub>
            </m:sSub>
          </m:e>
        </m:d>
        <m:r>
          <w:ins w:id="712" w:author="Amin Khodamoradi" w:date="2023-12-18T13:02:00Z">
            <w:rPr>
              <w:rFonts w:ascii="Cambria Math" w:hAnsi="Cambria Math" w:cs="Times New Roman"/>
            </w:rPr>
            <m:t xml:space="preserve">= </m:t>
          </w:ins>
        </m:r>
        <m:f>
          <m:fPr>
            <m:ctrlPr>
              <w:ins w:id="713" w:author="Amin Khodamoradi" w:date="2023-12-18T13:03:00Z">
                <w:rPr>
                  <w:rFonts w:ascii="Cambria Math" w:hAnsi="Cambria Math" w:cs="Times New Roman"/>
                  <w:iCs w:val="0"/>
                </w:rPr>
              </w:ins>
            </m:ctrlPr>
          </m:fPr>
          <m:num>
            <m:sSub>
              <m:sSubPr>
                <m:ctrlPr>
                  <w:ins w:id="714" w:author="Amin Khodamoradi" w:date="2023-12-18T13:03:00Z">
                    <w:rPr>
                      <w:rFonts w:ascii="Cambria Math" w:hAnsi="Cambria Math" w:cs="Times New Roman"/>
                      <w:iCs w:val="0"/>
                    </w:rPr>
                  </w:ins>
                </m:ctrlPr>
              </m:sSubPr>
              <m:e>
                <m:r>
                  <w:ins w:id="715" w:author="Amin Khodamoradi" w:date="2023-12-18T13:03:00Z">
                    <w:rPr>
                      <w:rFonts w:ascii="Cambria Math" w:hAnsi="Cambria Math" w:cs="Times New Roman"/>
                    </w:rPr>
                    <m:t>x</m:t>
                  </w:ins>
                </m:r>
              </m:e>
              <m:sub>
                <m:r>
                  <w:ins w:id="716" w:author="Amin Khodamoradi" w:date="2023-12-18T13:03:00Z">
                    <w:rPr>
                      <w:rFonts w:ascii="Cambria Math" w:hAnsi="Cambria Math" w:cs="Times New Roman"/>
                    </w:rPr>
                    <m:t>i</m:t>
                  </w:ins>
                </m:r>
              </m:sub>
            </m:sSub>
            <m:r>
              <w:ins w:id="717" w:author="Amin Khodamoradi" w:date="2023-12-18T13:03:00Z">
                <w:rPr>
                  <w:rFonts w:ascii="Cambria Math" w:hAnsi="Cambria Math" w:cs="Times New Roman"/>
                </w:rPr>
                <m:t xml:space="preserve"> </m:t>
              </w:ins>
            </m:r>
            <m:sSub>
              <m:sSubPr>
                <m:ctrlPr>
                  <w:ins w:id="718" w:author="Amin Khodamoradi" w:date="2023-12-18T13:03:00Z">
                    <w:rPr>
                      <w:rFonts w:ascii="Cambria Math" w:hAnsi="Cambria Math" w:cs="Times New Roman"/>
                      <w:iCs w:val="0"/>
                    </w:rPr>
                  </w:ins>
                </m:ctrlPr>
              </m:sSubPr>
              <m:e>
                <m:r>
                  <w:ins w:id="719" w:author="Amin Khodamoradi" w:date="2023-12-18T13:03:00Z">
                    <w:rPr>
                      <w:rFonts w:ascii="Cambria Math" w:hAnsi="Cambria Math" w:cs="Times New Roman"/>
                    </w:rPr>
                    <m:t>.  x</m:t>
                  </w:ins>
                </m:r>
              </m:e>
              <m:sub>
                <m:r>
                  <w:ins w:id="720" w:author="Amin Khodamoradi" w:date="2023-12-18T13:03:00Z">
                    <w:rPr>
                      <w:rFonts w:ascii="Cambria Math" w:hAnsi="Cambria Math" w:cs="Times New Roman"/>
                    </w:rPr>
                    <m:t>j</m:t>
                  </w:ins>
                </m:r>
              </m:sub>
            </m:sSub>
          </m:num>
          <m:den>
            <m:d>
              <m:dPr>
                <m:endChr m:val="|"/>
                <m:ctrlPr>
                  <w:ins w:id="721" w:author="Amin Khodamoradi" w:date="2023-12-18T13:03:00Z">
                    <w:rPr>
                      <w:rFonts w:ascii="Cambria Math" w:hAnsi="Cambria Math" w:cs="Times New Roman"/>
                      <w:i w:val="0"/>
                    </w:rPr>
                  </w:ins>
                </m:ctrlPr>
              </m:dPr>
              <m:e>
                <m:d>
                  <m:dPr>
                    <m:begChr m:val="|"/>
                    <m:endChr m:val="|"/>
                    <m:ctrlPr>
                      <w:ins w:id="722" w:author="Amin Khodamoradi" w:date="2023-12-18T13:03:00Z">
                        <w:rPr>
                          <w:rFonts w:ascii="Cambria Math" w:hAnsi="Cambria Math" w:cs="Times New Roman"/>
                          <w:i w:val="0"/>
                        </w:rPr>
                      </w:ins>
                    </m:ctrlPr>
                  </m:dPr>
                  <m:e>
                    <m:d>
                      <m:dPr>
                        <m:begChr m:val="|"/>
                        <m:endChr m:val="|"/>
                        <m:ctrlPr>
                          <w:ins w:id="723" w:author="Amin Khodamoradi" w:date="2023-12-18T13:04:00Z">
                            <w:rPr>
                              <w:rFonts w:ascii="Cambria Math" w:hAnsi="Cambria Math" w:cs="Times New Roman"/>
                              <w:i w:val="0"/>
                            </w:rPr>
                          </w:ins>
                        </m:ctrlPr>
                      </m:dPr>
                      <m:e>
                        <m:sSub>
                          <m:sSubPr>
                            <m:ctrlPr>
                              <w:ins w:id="724" w:author="Amin Khodamoradi" w:date="2023-12-18T13:04:00Z">
                                <w:rPr>
                                  <w:rFonts w:ascii="Cambria Math" w:hAnsi="Cambria Math" w:cs="Times New Roman"/>
                                  <w:iCs w:val="0"/>
                                </w:rPr>
                              </w:ins>
                            </m:ctrlPr>
                          </m:sSubPr>
                          <m:e>
                            <m:r>
                              <w:ins w:id="725" w:author="Amin Khodamoradi" w:date="2023-12-18T13:04:00Z">
                                <w:rPr>
                                  <w:rFonts w:ascii="Cambria Math" w:hAnsi="Cambria Math" w:cs="Times New Roman"/>
                                </w:rPr>
                                <m:t>x</m:t>
                              </w:ins>
                            </m:r>
                          </m:e>
                          <m:sub>
                            <m:r>
                              <w:ins w:id="726" w:author="Amin Khodamoradi" w:date="2023-12-18T13:04:00Z">
                                <w:rPr>
                                  <w:rFonts w:ascii="Cambria Math" w:hAnsi="Cambria Math" w:cs="Times New Roman"/>
                                </w:rPr>
                                <m:t>i</m:t>
                              </w:ins>
                            </m:r>
                          </m:sub>
                        </m:sSub>
                      </m:e>
                    </m:d>
                  </m:e>
                </m:d>
                <m:r>
                  <w:ins w:id="727" w:author="Amin Khodamoradi" w:date="2023-12-18T13:06:00Z">
                    <w:rPr>
                      <w:rFonts w:ascii="Cambria Math" w:hAnsi="Cambria Math" w:cs="Times New Roman"/>
                    </w:rPr>
                    <m:t xml:space="preserve"> </m:t>
                  </w:ins>
                </m:r>
              </m:e>
            </m:d>
            <m:d>
              <m:dPr>
                <m:begChr m:val="|"/>
                <m:endChr m:val="|"/>
                <m:ctrlPr>
                  <w:ins w:id="728" w:author="Amin Khodamoradi" w:date="2023-12-18T13:05:00Z">
                    <w:rPr>
                      <w:rFonts w:ascii="Cambria Math" w:hAnsi="Cambria Math" w:cs="Times New Roman"/>
                      <w:i w:val="0"/>
                    </w:rPr>
                  </w:ins>
                </m:ctrlPr>
              </m:dPr>
              <m:e>
                <m:sSub>
                  <m:sSubPr>
                    <m:ctrlPr>
                      <w:ins w:id="729" w:author="Amin Khodamoradi" w:date="2023-12-18T13:06:00Z">
                        <w:rPr>
                          <w:rFonts w:ascii="Cambria Math" w:hAnsi="Cambria Math" w:cs="Times New Roman"/>
                          <w:iCs w:val="0"/>
                        </w:rPr>
                      </w:ins>
                    </m:ctrlPr>
                  </m:sSubPr>
                  <m:e>
                    <m:r>
                      <w:ins w:id="730" w:author="Amin Khodamoradi" w:date="2023-12-18T13:06:00Z">
                        <w:rPr>
                          <w:rFonts w:ascii="Cambria Math" w:hAnsi="Cambria Math" w:cs="Times New Roman"/>
                        </w:rPr>
                        <m:t>x</m:t>
                      </w:ins>
                    </m:r>
                  </m:e>
                  <m:sub>
                    <m:r>
                      <w:ins w:id="731" w:author="Amin Khodamoradi" w:date="2023-12-18T13:06:00Z">
                        <w:rPr>
                          <w:rFonts w:ascii="Cambria Math" w:hAnsi="Cambria Math" w:cs="Times New Roman"/>
                        </w:rPr>
                        <m:t>j</m:t>
                      </w:ins>
                    </m:r>
                  </m:sub>
                </m:sSub>
              </m:e>
            </m:d>
            <m:r>
              <w:ins w:id="732" w:author="Amin Khodamoradi" w:date="2023-12-18T13:07:00Z">
                <w:rPr>
                  <w:rFonts w:ascii="Cambria Math" w:hAnsi="Cambria Math" w:cs="Times New Roman"/>
                </w:rPr>
                <m:t>|</m:t>
              </w:ins>
            </m:r>
            <m:r>
              <w:ins w:id="733" w:author="Amin Khodamoradi" w:date="2023-12-18T13:03:00Z">
                <w:rPr>
                  <w:rFonts w:ascii="Cambria Math" w:hAnsi="Cambria Math" w:cs="Times New Roman"/>
                </w:rPr>
                <m:t>)</m:t>
              </w:ins>
            </m:r>
          </m:den>
        </m:f>
      </m:oMath>
      <w:r w:rsidRPr="00343B90">
        <w:rPr>
          <w:rFonts w:ascii="Times New Roman" w:hAnsi="Times New Roman" w:cs="Times New Roman"/>
        </w:rPr>
        <w:t xml:space="preserve">                                               </w:t>
      </w:r>
      <w:commentRangeEnd w:id="697"/>
      <w:r w:rsidR="00380F04">
        <w:rPr>
          <w:rStyle w:val="CommentReference"/>
          <w:rFonts w:cs="Mangal"/>
        </w:rPr>
        <w:commentReference w:id="697"/>
      </w:r>
      <w:r w:rsidRPr="00343B90">
        <w:rPr>
          <w:rFonts w:ascii="Times New Roman" w:hAnsi="Times New Roman" w:cs="Times New Roman"/>
        </w:rPr>
        <w:tab/>
      </w:r>
      <w:r w:rsidRPr="00343B90">
        <w:rPr>
          <w:rFonts w:ascii="Times New Roman" w:hAnsi="Times New Roman" w:cs="Times New Roman"/>
        </w:rPr>
        <w:tab/>
      </w:r>
      <w:r w:rsidRPr="00343B90">
        <w:rPr>
          <w:rFonts w:ascii="Times New Roman" w:hAnsi="Times New Roman" w:cs="Times New Roman"/>
        </w:rPr>
        <w:tab/>
      </w:r>
      <w:ins w:id="734" w:author="Amin Khodamoradi" w:date="2023-12-18T15:00:00Z">
        <w:r w:rsidR="007E2594">
          <w:rPr>
            <w:rFonts w:ascii="Times New Roman" w:hAnsi="Times New Roman" w:cs="Times New Roman"/>
          </w:rPr>
          <w:tab/>
        </w:r>
        <w:r w:rsidR="007E2594">
          <w:rPr>
            <w:rFonts w:ascii="Times New Roman" w:hAnsi="Times New Roman" w:cs="Times New Roman"/>
          </w:rPr>
          <w:tab/>
        </w:r>
      </w:ins>
      <w:del w:id="735" w:author="Amin Khodamoradi" w:date="2023-12-18T15:00:00Z">
        <w:r w:rsidRPr="00343B90" w:rsidDel="007E2594">
          <w:rPr>
            <w:rFonts w:ascii="Times New Roman" w:hAnsi="Times New Roman" w:cs="Times New Roman"/>
          </w:rPr>
          <w:tab/>
        </w:r>
      </w:del>
      <w:r w:rsidRPr="00343B90">
        <w:rPr>
          <w:rFonts w:ascii="Times New Roman" w:hAnsi="Times New Roman" w:cs="Times New Roman"/>
        </w:rPr>
        <w:tab/>
        <w:t>(</w:t>
      </w:r>
      <w:ins w:id="736" w:author="Amin Khodamoradi" w:date="2023-12-18T15:01:00Z">
        <w:r w:rsidR="007E2594">
          <w:rPr>
            <w:rFonts w:ascii="Times New Roman" w:hAnsi="Times New Roman" w:cs="Times New Roman"/>
          </w:rPr>
          <w:fldChar w:fldCharType="begin"/>
        </w:r>
        <w:r w:rsidR="007E2594">
          <w:rPr>
            <w:rFonts w:ascii="Times New Roman" w:hAnsi="Times New Roman" w:cs="Times New Roman"/>
          </w:rPr>
          <w:instrText xml:space="preserve"> SEQ Equation \* ARABIC </w:instrText>
        </w:r>
      </w:ins>
      <w:r w:rsidR="007E2594">
        <w:rPr>
          <w:rFonts w:ascii="Times New Roman" w:hAnsi="Times New Roman" w:cs="Times New Roman"/>
        </w:rPr>
        <w:fldChar w:fldCharType="separate"/>
      </w:r>
      <w:ins w:id="737" w:author="Amin Khodamoradi" w:date="2023-12-18T15:08:00Z">
        <w:r w:rsidR="00264051">
          <w:rPr>
            <w:rFonts w:ascii="Times New Roman" w:hAnsi="Times New Roman" w:cs="Times New Roman"/>
            <w:noProof/>
          </w:rPr>
          <w:t>1</w:t>
        </w:r>
      </w:ins>
      <w:ins w:id="738" w:author="Amin Khodamoradi" w:date="2023-12-18T15:01:00Z">
        <w:r w:rsidR="007E2594">
          <w:rPr>
            <w:rFonts w:ascii="Times New Roman" w:hAnsi="Times New Roman" w:cs="Times New Roman"/>
          </w:rPr>
          <w:fldChar w:fldCharType="end"/>
        </w:r>
      </w:ins>
      <w:del w:id="739" w:author="Amin Khodamoradi" w:date="2023-12-18T15:01:00Z">
        <w:r w:rsidRPr="00343B90" w:rsidDel="007E2594">
          <w:rPr>
            <w:rFonts w:ascii="Times New Roman" w:hAnsi="Times New Roman" w:cs="Times New Roman"/>
          </w:rPr>
          <w:delText>1</w:delText>
        </w:r>
      </w:del>
      <w:r w:rsidRPr="00343B90">
        <w:rPr>
          <w:rFonts w:ascii="Times New Roman" w:hAnsi="Times New Roman" w:cs="Times New Roman"/>
        </w:rPr>
        <w:t>)</w:t>
      </w:r>
    </w:p>
    <w:p w14:paraId="08DD7276" w14:textId="77CCC87C"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Where |</w:t>
      </w:r>
      <w:proofErr w:type="gramStart"/>
      <w:r w:rsidRPr="00343B90">
        <w:rPr>
          <w:rFonts w:ascii="Times New Roman" w:hAnsi="Times New Roman" w:cs="Times New Roman"/>
        </w:rPr>
        <w:t>|</w:t>
      </w:r>
      <w:r w:rsidR="00C939EF" w:rsidRPr="00343B90">
        <w:rPr>
          <w:rFonts w:ascii="Times New Roman" w:hAnsi="Times New Roman" w:cs="Times New Roman"/>
        </w:rPr>
        <w:t xml:space="preserve"> </w:t>
      </w:r>
      <w:r w:rsidRPr="00343B90">
        <w:rPr>
          <w:rFonts w:ascii="Times New Roman" w:hAnsi="Times New Roman" w:cs="Times New Roman"/>
        </w:rPr>
        <w:t>.</w:t>
      </w:r>
      <w:proofErr w:type="gramEnd"/>
      <w:r w:rsidR="00C939EF" w:rsidRPr="00343B90">
        <w:rPr>
          <w:rFonts w:ascii="Times New Roman" w:hAnsi="Times New Roman" w:cs="Times New Roman"/>
        </w:rPr>
        <w:t xml:space="preserve"> </w:t>
      </w:r>
      <w:r w:rsidRPr="00343B90">
        <w:rPr>
          <w:rFonts w:ascii="Times New Roman" w:hAnsi="Times New Roman" w:cs="Times New Roman"/>
        </w:rPr>
        <w:t>||</w:t>
      </w:r>
      <w:del w:id="740" w:author="Amin Khodamoradi" w:date="2023-12-18T13:08:00Z">
        <w:r w:rsidRPr="00343B90" w:rsidDel="000561AF">
          <w:rPr>
            <w:rFonts w:ascii="Times New Roman" w:hAnsi="Times New Roman" w:cs="Times New Roman"/>
            <w:vertAlign w:val="subscript"/>
          </w:rPr>
          <w:delText>2</w:delText>
        </w:r>
      </w:del>
      <w:r w:rsidRPr="00343B90">
        <w:rPr>
          <w:rFonts w:ascii="Times New Roman" w:hAnsi="Times New Roman" w:cs="Times New Roman"/>
          <w:vertAlign w:val="subscript"/>
        </w:rPr>
        <w:t xml:space="preserve"> </w:t>
      </w:r>
      <w:r w:rsidRPr="00343B90">
        <w:rPr>
          <w:rFonts w:ascii="Times New Roman" w:hAnsi="Times New Roman" w:cs="Times New Roman"/>
        </w:rPr>
        <w:t xml:space="preserve">is the Euclidean Norm and </w:t>
      </w:r>
      <w:proofErr w:type="gramStart"/>
      <w:r w:rsidRPr="00343B90">
        <w:rPr>
          <w:rFonts w:ascii="Times New Roman" w:hAnsi="Times New Roman" w:cs="Times New Roman"/>
        </w:rPr>
        <w:t>x</w:t>
      </w:r>
      <w:r w:rsidRPr="00343B90">
        <w:rPr>
          <w:rFonts w:ascii="Times New Roman" w:hAnsi="Times New Roman" w:cs="Times New Roman"/>
          <w:vertAlign w:val="subscript"/>
        </w:rPr>
        <w:t>i</w:t>
      </w:r>
      <w:r w:rsidRPr="00343B90">
        <w:rPr>
          <w:rFonts w:ascii="Times New Roman" w:hAnsi="Times New Roman" w:cs="Times New Roman"/>
        </w:rPr>
        <w:t xml:space="preserve"> .</w:t>
      </w:r>
      <w:proofErr w:type="spellStart"/>
      <w:r w:rsidRPr="00343B90">
        <w:rPr>
          <w:rFonts w:ascii="Times New Roman" w:hAnsi="Times New Roman" w:cs="Times New Roman"/>
        </w:rPr>
        <w:t>x</w:t>
      </w:r>
      <w:r w:rsidRPr="00343B90">
        <w:rPr>
          <w:rFonts w:ascii="Times New Roman" w:hAnsi="Times New Roman" w:cs="Times New Roman"/>
          <w:vertAlign w:val="subscript"/>
        </w:rPr>
        <w:t>j</w:t>
      </w:r>
      <w:proofErr w:type="spellEnd"/>
      <w:proofErr w:type="gramEnd"/>
      <w:r w:rsidRPr="00343B90">
        <w:rPr>
          <w:rFonts w:ascii="Times New Roman" w:hAnsi="Times New Roman" w:cs="Times New Roman"/>
        </w:rPr>
        <w:t xml:space="preserve"> is inner product of two vectors.</w:t>
      </w:r>
    </w:p>
    <w:p w14:paraId="327CBB56" w14:textId="77777777" w:rsidR="008F055C" w:rsidRPr="00343B90" w:rsidRDefault="008F055C">
      <w:pPr>
        <w:spacing w:line="276" w:lineRule="auto"/>
        <w:rPr>
          <w:rFonts w:ascii="Times New Roman" w:hAnsi="Times New Roman" w:cs="Times New Roman"/>
        </w:rPr>
      </w:pPr>
    </w:p>
    <w:p w14:paraId="762B9AFF"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b/>
          <w:bCs/>
        </w:rPr>
        <w:t>Integration drug similarity matrices</w:t>
      </w:r>
    </w:p>
    <w:p w14:paraId="01E610CB" w14:textId="2A3F46E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Similarity Network Fusion (SNF</w:t>
      </w:r>
      <w:r w:rsidR="00D421A9" w:rsidRPr="00343B90">
        <w:rPr>
          <w:rFonts w:ascii="Times New Roman" w:hAnsi="Times New Roman" w:cs="Times New Roman"/>
        </w:rPr>
        <w:t>)</w:t>
      </w:r>
      <w:customXmlInsRangeStart w:id="741" w:author="Amin Khodamoradi" w:date="2023-12-18T13:10:00Z"/>
      <w:sdt>
        <w:sdtPr>
          <w:rPr>
            <w:rFonts w:ascii="Times New Roman" w:hAnsi="Times New Roman" w:cs="Times New Roman"/>
          </w:rPr>
          <w:id w:val="2049173325"/>
          <w:citation/>
        </w:sdtPr>
        <w:sdtContent>
          <w:customXmlInsRangeEnd w:id="741"/>
          <w:ins w:id="742" w:author="Amin Khodamoradi" w:date="2023-12-18T13:10:00Z">
            <w:r w:rsidR="00D17F36">
              <w:rPr>
                <w:rFonts w:ascii="Times New Roman" w:hAnsi="Times New Roman" w:cs="Times New Roman"/>
              </w:rPr>
              <w:fldChar w:fldCharType="begin"/>
            </w:r>
            <w:r w:rsidR="00D17F36">
              <w:rPr>
                <w:rFonts w:ascii="Times New Roman" w:hAnsi="Times New Roman" w:cs="Times New Roman"/>
              </w:rPr>
              <w:instrText xml:space="preserve"> CITATION BWa14 \l 1033 </w:instrText>
            </w:r>
          </w:ins>
          <w:r w:rsidR="00D17F36">
            <w:rPr>
              <w:rFonts w:ascii="Times New Roman" w:hAnsi="Times New Roman" w:cs="Times New Roman"/>
            </w:rPr>
            <w:fldChar w:fldCharType="separate"/>
          </w:r>
          <w:r w:rsidR="00C03315">
            <w:rPr>
              <w:rFonts w:ascii="Times New Roman" w:hAnsi="Times New Roman" w:cs="Times New Roman"/>
              <w:noProof/>
            </w:rPr>
            <w:t xml:space="preserve"> </w:t>
          </w:r>
          <w:r w:rsidR="00C03315" w:rsidRPr="00C03315">
            <w:rPr>
              <w:rFonts w:ascii="Times New Roman" w:hAnsi="Times New Roman" w:cs="Times New Roman"/>
              <w:noProof/>
            </w:rPr>
            <w:t>[23]</w:t>
          </w:r>
          <w:ins w:id="743" w:author="Amin Khodamoradi" w:date="2023-12-18T13:10:00Z">
            <w:r w:rsidR="00D17F36">
              <w:rPr>
                <w:rFonts w:ascii="Times New Roman" w:hAnsi="Times New Roman" w:cs="Times New Roman"/>
              </w:rPr>
              <w:fldChar w:fldCharType="end"/>
            </w:r>
          </w:ins>
          <w:customXmlInsRangeStart w:id="744" w:author="Amin Khodamoradi" w:date="2023-12-18T13:10:00Z"/>
        </w:sdtContent>
      </w:sdt>
      <w:customXmlInsRangeEnd w:id="744"/>
      <w:ins w:id="745" w:author="Amin Khodamoradi" w:date="2023-12-18T13:08:00Z">
        <w:r w:rsidR="00D17F36">
          <w:rPr>
            <w:rFonts w:ascii="Times New Roman" w:hAnsi="Times New Roman" w:cs="Times New Roman"/>
          </w:rPr>
          <w:t xml:space="preserve"> </w:t>
        </w:r>
      </w:ins>
      <w:del w:id="746" w:author="Amin Khodamoradi" w:date="2023-12-18T13:08:00Z">
        <w:r w:rsidR="00D421A9" w:rsidRPr="00343B90" w:rsidDel="00D17F36">
          <w:rPr>
            <w:rFonts w:ascii="Times New Roman" w:hAnsi="Times New Roman" w:cs="Times New Roman"/>
          </w:rPr>
          <w:delText xml:space="preserve"> [</w:delText>
        </w:r>
        <w:r w:rsidRPr="00343B90" w:rsidDel="00D17F36">
          <w:rPr>
            <w:rFonts w:ascii="Times New Roman" w:hAnsi="Times New Roman" w:cs="Times New Roman"/>
          </w:rPr>
          <w:delText xml:space="preserve">23] </w:delText>
        </w:r>
      </w:del>
      <w:r w:rsidRPr="00343B90">
        <w:rPr>
          <w:rFonts w:ascii="Times New Roman" w:hAnsi="Times New Roman" w:cs="Times New Roman"/>
        </w:rPr>
        <w:t>is a new computational method for data integration. Briefly, SNF combines many different types of features (such as chemical structure and off-label side effect, and more - clinical data, questionnaires, image data, etc.) for a given set of samples (e.g., drugs). SNF first constructs a sample similarity network for each of the data types and then iteratively integrates these</w:t>
      </w:r>
    </w:p>
    <w:p w14:paraId="721EDB4A" w14:textId="2C3A5F46"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networks using a novel network fusion method. Working in the sample network space allows SNF to avoid dealing with different scales, collection bias, and noise in different data types. Integrating data in a non-linear fashion allows SNF to take advantage of the common and complementary information in different data types. </w:t>
      </w:r>
      <w:ins w:id="747" w:author="Amin Khodamoradi" w:date="2023-12-18T13:13:00Z">
        <w:r w:rsidR="001113EE">
          <w:rPr>
            <w:rFonts w:ascii="Times New Roman" w:hAnsi="Times New Roman" w:cs="Times New Roman"/>
          </w:rPr>
          <w:fldChar w:fldCharType="begin"/>
        </w:r>
        <w:r w:rsidR="001113EE">
          <w:rPr>
            <w:rFonts w:ascii="Times New Roman" w:hAnsi="Times New Roman" w:cs="Times New Roman"/>
          </w:rPr>
          <w:instrText xml:space="preserve"> REF _Ref153797635 \h </w:instrText>
        </w:r>
      </w:ins>
      <w:r w:rsidR="001113EE">
        <w:rPr>
          <w:rFonts w:ascii="Times New Roman" w:hAnsi="Times New Roman" w:cs="Times New Roman"/>
        </w:rPr>
      </w:r>
      <w:r w:rsidR="001113EE">
        <w:rPr>
          <w:rFonts w:ascii="Times New Roman" w:hAnsi="Times New Roman" w:cs="Times New Roman"/>
        </w:rPr>
        <w:fldChar w:fldCharType="separate"/>
      </w:r>
      <w:ins w:id="748" w:author="Amin Khodamoradi" w:date="2023-12-18T13:13:00Z">
        <w:r w:rsidR="001113EE">
          <w:t xml:space="preserve">Figure </w:t>
        </w:r>
        <w:r w:rsidR="001113EE">
          <w:rPr>
            <w:noProof/>
          </w:rPr>
          <w:t>1</w:t>
        </w:r>
        <w:r w:rsidR="001113EE">
          <w:rPr>
            <w:rFonts w:ascii="Times New Roman" w:hAnsi="Times New Roman" w:cs="Times New Roman"/>
          </w:rPr>
          <w:fldChar w:fldCharType="end"/>
        </w:r>
      </w:ins>
      <w:del w:id="749" w:author="Amin Khodamoradi" w:date="2023-12-18T13:13:00Z">
        <w:r w:rsidRPr="00343B90" w:rsidDel="001113EE">
          <w:rPr>
            <w:rFonts w:ascii="Times New Roman" w:hAnsi="Times New Roman" w:cs="Times New Roman"/>
          </w:rPr>
          <w:delText>Figure 1</w:delText>
        </w:r>
      </w:del>
      <w:r w:rsidRPr="00343B90">
        <w:rPr>
          <w:rFonts w:ascii="Times New Roman" w:hAnsi="Times New Roman" w:cs="Times New Roman"/>
        </w:rPr>
        <w:t xml:space="preserve"> is a good visualization of SNF processes that has been used in our method</w:t>
      </w:r>
    </w:p>
    <w:p w14:paraId="24CF91C9"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structure.</w:t>
      </w:r>
    </w:p>
    <w:p w14:paraId="4A1885A4" w14:textId="3460DBFD"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In this section, similarity matrices of the chemical structure and the off-label side effect of drugs were integrated via SNF method. The output of this integration is a new similarity matrix, </w:t>
      </w:r>
      <w:proofErr w:type="spellStart"/>
      <w:r w:rsidRPr="00343B90">
        <w:rPr>
          <w:rFonts w:ascii="Times New Roman" w:hAnsi="Times New Roman" w:cs="Times New Roman"/>
          <w:i/>
          <w:iCs/>
        </w:rPr>
        <w:t>S</w:t>
      </w:r>
      <w:r w:rsidRPr="00343B90">
        <w:rPr>
          <w:rFonts w:ascii="Times New Roman" w:hAnsi="Times New Roman" w:cs="Times New Roman"/>
          <w:i/>
          <w:iCs/>
          <w:vertAlign w:val="subscript"/>
        </w:rPr>
        <w:t>snf</w:t>
      </w:r>
      <w:proofErr w:type="spellEnd"/>
      <w:r w:rsidRPr="00343B90">
        <w:rPr>
          <w:rFonts w:ascii="Times New Roman" w:hAnsi="Times New Roman" w:cs="Times New Roman"/>
        </w:rPr>
        <w:t xml:space="preserve"> has dimensions </w:t>
      </w:r>
      <w:r w:rsidRPr="00343B90">
        <w:rPr>
          <w:rFonts w:ascii="Times New Roman" w:hAnsi="Times New Roman" w:cs="Times New Roman"/>
        </w:rPr>
        <w:lastRenderedPageBreak/>
        <w:t xml:space="preserve">of 568 × 568, and elements of </w:t>
      </w:r>
      <w:proofErr w:type="spellStart"/>
      <w:r w:rsidRPr="00343B90">
        <w:rPr>
          <w:rFonts w:ascii="Times New Roman" w:hAnsi="Times New Roman" w:cs="Times New Roman"/>
          <w:i/>
          <w:iCs/>
        </w:rPr>
        <w:t>S</w:t>
      </w:r>
      <w:r w:rsidRPr="00343B90">
        <w:rPr>
          <w:rFonts w:ascii="Times New Roman" w:hAnsi="Times New Roman" w:cs="Times New Roman"/>
          <w:i/>
          <w:iCs/>
          <w:vertAlign w:val="subscript"/>
        </w:rPr>
        <w:t>snf</w:t>
      </w:r>
      <w:proofErr w:type="spellEnd"/>
      <w:r w:rsidRPr="00343B90">
        <w:rPr>
          <w:rFonts w:ascii="Times New Roman" w:hAnsi="Times New Roman" w:cs="Times New Roman"/>
        </w:rPr>
        <w:t xml:space="preserve"> have a value between 0 and 1. To integrate the network similarity, the package of </w:t>
      </w:r>
      <w:proofErr w:type="spellStart"/>
      <w:r w:rsidRPr="00343B90">
        <w:rPr>
          <w:rFonts w:ascii="Times New Roman" w:hAnsi="Times New Roman" w:cs="Times New Roman"/>
        </w:rPr>
        <w:t>SNFPy</w:t>
      </w:r>
      <w:proofErr w:type="spellEnd"/>
      <w:r w:rsidRPr="00343B90">
        <w:rPr>
          <w:rFonts w:ascii="Times New Roman" w:hAnsi="Times New Roman" w:cs="Times New Roman"/>
        </w:rPr>
        <w:t xml:space="preserve"> is used, which is implemented in Python and is available at</w:t>
      </w:r>
      <w:customXmlInsRangeStart w:id="750" w:author="Amin Khodamoradi" w:date="2023-12-18T13:27:00Z"/>
      <w:sdt>
        <w:sdtPr>
          <w:rPr>
            <w:rFonts w:ascii="Times New Roman" w:hAnsi="Times New Roman" w:cs="Times New Roman"/>
          </w:rPr>
          <w:id w:val="1042252115"/>
          <w:citation/>
        </w:sdtPr>
        <w:sdtContent>
          <w:customXmlInsRangeEnd w:id="750"/>
          <w:ins w:id="751" w:author="Amin Khodamoradi" w:date="2023-12-18T13:27:00Z">
            <w:r w:rsidR="00BC0D86">
              <w:rPr>
                <w:rFonts w:ascii="Times New Roman" w:hAnsi="Times New Roman" w:cs="Times New Roman"/>
              </w:rPr>
              <w:fldChar w:fldCharType="begin"/>
            </w:r>
          </w:ins>
          <w:ins w:id="752" w:author="Amin Khodamoradi" w:date="2023-12-18T13:29:00Z">
            <w:r w:rsidR="008C11D2">
              <w:rPr>
                <w:rFonts w:ascii="Times New Roman" w:hAnsi="Times New Roman" w:cs="Times New Roman"/>
              </w:rPr>
              <w:instrText xml:space="preserve">CITATION snf20 \l 1033 </w:instrText>
            </w:r>
          </w:ins>
          <w:r w:rsidR="00BC0D86">
            <w:rPr>
              <w:rFonts w:ascii="Times New Roman" w:hAnsi="Times New Roman" w:cs="Times New Roman"/>
            </w:rPr>
            <w:fldChar w:fldCharType="separate"/>
          </w:r>
          <w:r w:rsidR="00C03315">
            <w:rPr>
              <w:rFonts w:ascii="Times New Roman" w:hAnsi="Times New Roman" w:cs="Times New Roman"/>
              <w:noProof/>
            </w:rPr>
            <w:t xml:space="preserve"> </w:t>
          </w:r>
          <w:r w:rsidR="00C03315" w:rsidRPr="00C03315">
            <w:rPr>
              <w:rFonts w:ascii="Times New Roman" w:hAnsi="Times New Roman" w:cs="Times New Roman"/>
              <w:noProof/>
            </w:rPr>
            <w:t>[40]</w:t>
          </w:r>
          <w:ins w:id="753" w:author="Amin Khodamoradi" w:date="2023-12-18T13:27:00Z">
            <w:r w:rsidR="00BC0D86">
              <w:rPr>
                <w:rFonts w:ascii="Times New Roman" w:hAnsi="Times New Roman" w:cs="Times New Roman"/>
              </w:rPr>
              <w:fldChar w:fldCharType="end"/>
            </w:r>
          </w:ins>
          <w:customXmlInsRangeStart w:id="754" w:author="Amin Khodamoradi" w:date="2023-12-18T13:27:00Z"/>
        </w:sdtContent>
      </w:sdt>
      <w:customXmlInsRangeEnd w:id="754"/>
      <w:del w:id="755" w:author="Amin Khodamoradi" w:date="2023-12-18T13:25:00Z">
        <w:r w:rsidRPr="00343B90" w:rsidDel="00BC0D86">
          <w:rPr>
            <w:rFonts w:ascii="Times New Roman" w:hAnsi="Times New Roman" w:cs="Times New Roman"/>
          </w:rPr>
          <w:delText xml:space="preserve"> [39]</w:delText>
        </w:r>
      </w:del>
      <w:r w:rsidRPr="00343B90">
        <w:rPr>
          <w:rFonts w:ascii="Times New Roman" w:hAnsi="Times New Roman" w:cs="Times New Roman"/>
        </w:rPr>
        <w:t>.</w:t>
      </w:r>
    </w:p>
    <w:p w14:paraId="29CBB235" w14:textId="77777777" w:rsidR="008F055C" w:rsidRPr="00343B90" w:rsidRDefault="008F055C">
      <w:pPr>
        <w:spacing w:line="276" w:lineRule="auto"/>
        <w:rPr>
          <w:rFonts w:ascii="Times New Roman" w:hAnsi="Times New Roman" w:cs="Times New Roman"/>
        </w:rPr>
      </w:pPr>
    </w:p>
    <w:p w14:paraId="068055A0"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b/>
          <w:bCs/>
        </w:rPr>
        <w:t>Input matrix format</w:t>
      </w:r>
    </w:p>
    <w:p w14:paraId="0461A1B6" w14:textId="2A8D078E"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At this stage, a matrix forms with 1139 columns and 322056 rows. </w:t>
      </w:r>
      <w:ins w:id="756" w:author="Amin Khodamoradi" w:date="2023-12-18T13:35:00Z">
        <w:r w:rsidR="003754A3">
          <w:rPr>
            <w:rFonts w:ascii="Times New Roman" w:hAnsi="Times New Roman" w:cs="Times New Roman"/>
          </w:rPr>
          <w:t>In</w:t>
        </w:r>
      </w:ins>
      <w:ins w:id="757" w:author="Amin Khodamoradi" w:date="2023-12-18T15:07:00Z">
        <w:r w:rsidR="00623971">
          <w:rPr>
            <w:rFonts w:ascii="Times New Roman" w:hAnsi="Times New Roman" w:cs="Times New Roman"/>
          </w:rPr>
          <w:t xml:space="preserve"> </w:t>
        </w:r>
        <w:r w:rsidR="00623971">
          <w:rPr>
            <w:rFonts w:ascii="Times New Roman" w:hAnsi="Times New Roman" w:cs="Times New Roman"/>
          </w:rPr>
          <w:fldChar w:fldCharType="begin"/>
        </w:r>
        <w:r w:rsidR="00623971">
          <w:rPr>
            <w:rFonts w:ascii="Times New Roman" w:hAnsi="Times New Roman" w:cs="Times New Roman"/>
          </w:rPr>
          <w:instrText xml:space="preserve"> REF _Ref153798932 \h </w:instrText>
        </w:r>
      </w:ins>
      <w:r w:rsidR="00623971">
        <w:rPr>
          <w:rFonts w:ascii="Times New Roman" w:hAnsi="Times New Roman" w:cs="Times New Roman"/>
        </w:rPr>
      </w:r>
      <w:r w:rsidR="00623971">
        <w:rPr>
          <w:rFonts w:ascii="Times New Roman" w:hAnsi="Times New Roman" w:cs="Times New Roman"/>
        </w:rPr>
        <w:fldChar w:fldCharType="separate"/>
      </w:r>
      <w:ins w:id="758" w:author="Amin Khodamoradi" w:date="2023-12-18T15:07:00Z">
        <w:r w:rsidR="00623971">
          <w:t xml:space="preserve">Figure </w:t>
        </w:r>
        <w:r w:rsidR="00623971">
          <w:rPr>
            <w:noProof/>
          </w:rPr>
          <w:t>2</w:t>
        </w:r>
        <w:r w:rsidR="00623971">
          <w:rPr>
            <w:rFonts w:ascii="Times New Roman" w:hAnsi="Times New Roman" w:cs="Times New Roman"/>
          </w:rPr>
          <w:fldChar w:fldCharType="end"/>
        </w:r>
      </w:ins>
      <w:ins w:id="759" w:author="Amin Khodamoradi" w:date="2023-12-18T13:35:00Z">
        <w:r w:rsidR="003754A3">
          <w:rPr>
            <w:rFonts w:ascii="Times New Roman" w:hAnsi="Times New Roman" w:cs="Times New Roman"/>
          </w:rPr>
          <w:t>,</w:t>
        </w:r>
      </w:ins>
      <w:del w:id="760" w:author="Amin Khodamoradi" w:date="2023-12-18T13:34:00Z">
        <w:r w:rsidRPr="00343B90" w:rsidDel="003754A3">
          <w:rPr>
            <w:rFonts w:ascii="Times New Roman" w:hAnsi="Times New Roman" w:cs="Times New Roman"/>
          </w:rPr>
          <w:delText>Figure 2</w:delText>
        </w:r>
      </w:del>
      <w:r w:rsidRPr="00343B90">
        <w:rPr>
          <w:rFonts w:ascii="Times New Roman" w:hAnsi="Times New Roman" w:cs="Times New Roman"/>
        </w:rPr>
        <w:t xml:space="preserve"> shows the</w:t>
      </w:r>
      <w:del w:id="761" w:author="Amin Khodamoradi" w:date="2023-12-18T13:35:00Z">
        <w:r w:rsidRPr="00343B90" w:rsidDel="003841EC">
          <w:rPr>
            <w:rFonts w:ascii="Times New Roman" w:hAnsi="Times New Roman" w:cs="Times New Roman"/>
          </w:rPr>
          <w:delText xml:space="preserve"> matrix</w:delText>
        </w:r>
      </w:del>
      <w:r w:rsidRPr="00343B90">
        <w:rPr>
          <w:rFonts w:ascii="Times New Roman" w:hAnsi="Times New Roman" w:cs="Times New Roman"/>
        </w:rPr>
        <w:t xml:space="preserve"> </w:t>
      </w:r>
      <w:ins w:id="762" w:author="Amin Khodamoradi" w:date="2023-12-18T13:35:00Z">
        <w:r w:rsidR="003841EC">
          <w:rPr>
            <w:rFonts w:ascii="Times New Roman" w:hAnsi="Times New Roman" w:cs="Times New Roman"/>
          </w:rPr>
          <w:t xml:space="preserve">input data </w:t>
        </w:r>
      </w:ins>
      <w:r w:rsidRPr="00343B90">
        <w:rPr>
          <w:rFonts w:ascii="Times New Roman" w:hAnsi="Times New Roman" w:cs="Times New Roman"/>
        </w:rPr>
        <w:t xml:space="preserve">header </w:t>
      </w:r>
      <w:del w:id="763" w:author="Amin Khodamoradi" w:date="2023-12-18T13:35:00Z">
        <w:r w:rsidRPr="00343B90" w:rsidDel="003841EC">
          <w:rPr>
            <w:rFonts w:ascii="Times New Roman" w:hAnsi="Times New Roman" w:cs="Times New Roman"/>
          </w:rPr>
          <w:delText>which consists</w:delText>
        </w:r>
      </w:del>
      <w:ins w:id="764" w:author="Amin Khodamoradi" w:date="2023-12-18T13:35:00Z">
        <w:r w:rsidR="003841EC">
          <w:rPr>
            <w:rFonts w:ascii="Times New Roman" w:hAnsi="Times New Roman" w:cs="Times New Roman"/>
          </w:rPr>
          <w:t>including</w:t>
        </w:r>
      </w:ins>
      <w:r w:rsidRPr="00343B90">
        <w:rPr>
          <w:rFonts w:ascii="Times New Roman" w:hAnsi="Times New Roman" w:cs="Times New Roman"/>
        </w:rPr>
        <w:t xml:space="preserve"> of the following columns:</w:t>
      </w:r>
    </w:p>
    <w:p w14:paraId="30857AA4" w14:textId="77777777" w:rsidR="008F055C" w:rsidRPr="00343B90" w:rsidRDefault="00D92642">
      <w:pPr>
        <w:numPr>
          <w:ilvl w:val="0"/>
          <w:numId w:val="1"/>
        </w:numPr>
        <w:spacing w:line="276" w:lineRule="auto"/>
        <w:rPr>
          <w:rFonts w:ascii="Times New Roman" w:hAnsi="Times New Roman" w:cs="Times New Roman"/>
        </w:rPr>
      </w:pPr>
      <w:r w:rsidRPr="00343B90">
        <w:rPr>
          <w:rFonts w:ascii="Times New Roman" w:hAnsi="Times New Roman" w:cs="Times New Roman"/>
        </w:rPr>
        <w:t xml:space="preserve">Drug pairs: Name of the drug </w:t>
      </w:r>
      <w:proofErr w:type="spellStart"/>
      <w:r w:rsidRPr="00343B90">
        <w:rPr>
          <w:rFonts w:ascii="Times New Roman" w:hAnsi="Times New Roman" w:cs="Times New Roman"/>
          <w:i/>
          <w:iCs/>
        </w:rPr>
        <w:t>i-th</w:t>
      </w:r>
      <w:proofErr w:type="spellEnd"/>
      <w:r w:rsidRPr="00343B90">
        <w:rPr>
          <w:rFonts w:ascii="Times New Roman" w:hAnsi="Times New Roman" w:cs="Times New Roman"/>
          <w:i/>
          <w:iCs/>
        </w:rPr>
        <w:t xml:space="preserve"> </w:t>
      </w:r>
      <w:r w:rsidRPr="00343B90">
        <w:rPr>
          <w:rFonts w:ascii="Times New Roman" w:hAnsi="Times New Roman" w:cs="Times New Roman"/>
        </w:rPr>
        <w:t>and the name of the drug j</w:t>
      </w:r>
      <w:r w:rsidRPr="00343B90">
        <w:rPr>
          <w:rFonts w:ascii="Times New Roman" w:hAnsi="Times New Roman" w:cs="Times New Roman"/>
          <w:i/>
          <w:iCs/>
        </w:rPr>
        <w:t>-</w:t>
      </w:r>
      <w:proofErr w:type="spellStart"/>
      <w:r w:rsidRPr="00343B90">
        <w:rPr>
          <w:rFonts w:ascii="Times New Roman" w:hAnsi="Times New Roman" w:cs="Times New Roman"/>
          <w:i/>
          <w:iCs/>
        </w:rPr>
        <w:t>th</w:t>
      </w:r>
      <w:r w:rsidRPr="00343B90">
        <w:rPr>
          <w:rFonts w:ascii="Times New Roman" w:hAnsi="Times New Roman" w:cs="Times New Roman"/>
        </w:rPr>
        <w:t>.</w:t>
      </w:r>
      <w:proofErr w:type="spellEnd"/>
    </w:p>
    <w:p w14:paraId="0BBEAFE9" w14:textId="77777777" w:rsidR="008F055C" w:rsidRPr="00343B90" w:rsidRDefault="00D92642">
      <w:pPr>
        <w:numPr>
          <w:ilvl w:val="0"/>
          <w:numId w:val="1"/>
        </w:numPr>
        <w:spacing w:line="276" w:lineRule="auto"/>
        <w:rPr>
          <w:rFonts w:ascii="Times New Roman" w:hAnsi="Times New Roman" w:cs="Times New Roman"/>
        </w:rPr>
      </w:pPr>
      <w:r w:rsidRPr="00343B90">
        <w:rPr>
          <w:rFonts w:ascii="Times New Roman" w:hAnsi="Times New Roman" w:cs="Times New Roman"/>
        </w:rPr>
        <w:t>Type of interaction: degressive (</w:t>
      </w:r>
      <w:r w:rsidRPr="00343B90">
        <w:rPr>
          <w:rFonts w:ascii="Times New Roman" w:hAnsi="Times New Roman" w:cs="Times New Roman"/>
          <w:i/>
          <w:iCs/>
        </w:rPr>
        <w:t>-1</w:t>
      </w:r>
      <w:r w:rsidRPr="00343B90">
        <w:rPr>
          <w:rFonts w:ascii="Times New Roman" w:hAnsi="Times New Roman" w:cs="Times New Roman"/>
        </w:rPr>
        <w:t>), enhancive (</w:t>
      </w:r>
      <w:r w:rsidRPr="00343B90">
        <w:rPr>
          <w:rFonts w:ascii="Times New Roman" w:hAnsi="Times New Roman" w:cs="Times New Roman"/>
          <w:i/>
          <w:iCs/>
        </w:rPr>
        <w:t>+1</w:t>
      </w:r>
      <w:r w:rsidRPr="00343B90">
        <w:rPr>
          <w:rFonts w:ascii="Times New Roman" w:hAnsi="Times New Roman" w:cs="Times New Roman"/>
        </w:rPr>
        <w:t>), and unknown (0).</w:t>
      </w:r>
    </w:p>
    <w:p w14:paraId="2D6F3851" w14:textId="77777777" w:rsidR="008F055C" w:rsidRPr="00343B90" w:rsidRDefault="00D92642">
      <w:pPr>
        <w:numPr>
          <w:ilvl w:val="0"/>
          <w:numId w:val="1"/>
        </w:numPr>
        <w:spacing w:line="276" w:lineRule="auto"/>
        <w:rPr>
          <w:rFonts w:ascii="Times New Roman" w:hAnsi="Times New Roman" w:cs="Times New Roman"/>
        </w:rPr>
      </w:pPr>
      <w:r w:rsidRPr="00343B90">
        <w:rPr>
          <w:rFonts w:ascii="Times New Roman" w:hAnsi="Times New Roman" w:cs="Times New Roman"/>
        </w:rPr>
        <w:t xml:space="preserve">The similarity vector of </w:t>
      </w:r>
      <w:proofErr w:type="spellStart"/>
      <w:r w:rsidRPr="00343B90">
        <w:rPr>
          <w:rFonts w:ascii="Times New Roman" w:hAnsi="Times New Roman" w:cs="Times New Roman"/>
          <w:i/>
          <w:iCs/>
        </w:rPr>
        <w:t>i-th</w:t>
      </w:r>
      <w:proofErr w:type="spellEnd"/>
      <w:r w:rsidRPr="00343B90">
        <w:rPr>
          <w:rFonts w:ascii="Times New Roman" w:hAnsi="Times New Roman" w:cs="Times New Roman"/>
          <w:i/>
          <w:iCs/>
        </w:rPr>
        <w:t xml:space="preserve"> </w:t>
      </w:r>
      <w:r w:rsidRPr="00343B90">
        <w:rPr>
          <w:rFonts w:ascii="Times New Roman" w:hAnsi="Times New Roman" w:cs="Times New Roman"/>
        </w:rPr>
        <w:t xml:space="preserve">drug from the </w:t>
      </w:r>
      <w:proofErr w:type="spellStart"/>
      <w:r w:rsidRPr="00343B90">
        <w:rPr>
          <w:rFonts w:ascii="Times New Roman" w:hAnsi="Times New Roman" w:cs="Times New Roman"/>
          <w:i/>
          <w:iCs/>
        </w:rPr>
        <w:t>S</w:t>
      </w:r>
      <w:r w:rsidRPr="00343B90">
        <w:rPr>
          <w:rFonts w:ascii="Times New Roman" w:hAnsi="Times New Roman" w:cs="Times New Roman"/>
          <w:i/>
          <w:iCs/>
          <w:vertAlign w:val="subscript"/>
        </w:rPr>
        <w:t>snf</w:t>
      </w:r>
      <w:proofErr w:type="spellEnd"/>
      <w:r w:rsidRPr="00343B90">
        <w:rPr>
          <w:rFonts w:ascii="Times New Roman" w:hAnsi="Times New Roman" w:cs="Times New Roman"/>
        </w:rPr>
        <w:t xml:space="preserve"> matrix with 568 elements.</w:t>
      </w:r>
    </w:p>
    <w:p w14:paraId="1ED03785" w14:textId="77777777" w:rsidR="008F055C" w:rsidRPr="00343B90" w:rsidRDefault="00D92642">
      <w:pPr>
        <w:numPr>
          <w:ilvl w:val="0"/>
          <w:numId w:val="1"/>
        </w:numPr>
        <w:spacing w:line="276" w:lineRule="auto"/>
        <w:rPr>
          <w:rFonts w:ascii="Times New Roman" w:hAnsi="Times New Roman" w:cs="Times New Roman"/>
        </w:rPr>
      </w:pPr>
      <w:r w:rsidRPr="00343B90">
        <w:rPr>
          <w:rFonts w:ascii="Times New Roman" w:hAnsi="Times New Roman" w:cs="Times New Roman"/>
        </w:rPr>
        <w:t xml:space="preserve">The similarity vector of </w:t>
      </w:r>
      <w:r w:rsidRPr="00343B90">
        <w:rPr>
          <w:rFonts w:ascii="Times New Roman" w:hAnsi="Times New Roman" w:cs="Times New Roman"/>
          <w:i/>
          <w:iCs/>
        </w:rPr>
        <w:t>j-</w:t>
      </w:r>
      <w:proofErr w:type="spellStart"/>
      <w:r w:rsidRPr="00343B90">
        <w:rPr>
          <w:rFonts w:ascii="Times New Roman" w:hAnsi="Times New Roman" w:cs="Times New Roman"/>
          <w:i/>
          <w:iCs/>
        </w:rPr>
        <w:t>th</w:t>
      </w:r>
      <w:proofErr w:type="spellEnd"/>
      <w:r w:rsidRPr="00343B90">
        <w:rPr>
          <w:rFonts w:ascii="Times New Roman" w:hAnsi="Times New Roman" w:cs="Times New Roman"/>
          <w:i/>
          <w:iCs/>
        </w:rPr>
        <w:t xml:space="preserve"> </w:t>
      </w:r>
      <w:r w:rsidRPr="00343B90">
        <w:rPr>
          <w:rFonts w:ascii="Times New Roman" w:hAnsi="Times New Roman" w:cs="Times New Roman"/>
        </w:rPr>
        <w:t xml:space="preserve">drug from the </w:t>
      </w:r>
      <w:proofErr w:type="spellStart"/>
      <w:r w:rsidRPr="00343B90">
        <w:rPr>
          <w:rFonts w:ascii="Times New Roman" w:hAnsi="Times New Roman" w:cs="Times New Roman"/>
          <w:i/>
          <w:iCs/>
        </w:rPr>
        <w:t>S</w:t>
      </w:r>
      <w:r w:rsidRPr="00343B90">
        <w:rPr>
          <w:rFonts w:ascii="Times New Roman" w:hAnsi="Times New Roman" w:cs="Times New Roman"/>
          <w:i/>
          <w:iCs/>
          <w:vertAlign w:val="subscript"/>
        </w:rPr>
        <w:t>snf</w:t>
      </w:r>
      <w:proofErr w:type="spellEnd"/>
      <w:r w:rsidRPr="00343B90">
        <w:rPr>
          <w:rFonts w:ascii="Times New Roman" w:hAnsi="Times New Roman" w:cs="Times New Roman"/>
        </w:rPr>
        <w:t xml:space="preserve"> matrix with 568 elements.</w:t>
      </w:r>
    </w:p>
    <w:p w14:paraId="34EEB6B8" w14:textId="60DAFA13"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The data contains 568 drugs. </w:t>
      </w:r>
      <w:del w:id="765" w:author="mcm" w:date="2023-11-10T15:31:00Z">
        <w:r w:rsidRPr="00343B90" w:rsidDel="00380F04">
          <w:rPr>
            <w:rFonts w:ascii="Times New Roman" w:hAnsi="Times New Roman" w:cs="Times New Roman"/>
          </w:rPr>
          <w:delText>Obviously</w:delText>
        </w:r>
      </w:del>
      <w:ins w:id="766" w:author="mcm" w:date="2023-11-10T15:31:00Z">
        <w:r w:rsidR="00380F04" w:rsidRPr="00343B90">
          <w:rPr>
            <w:rFonts w:ascii="Times New Roman" w:hAnsi="Times New Roman" w:cs="Times New Roman"/>
          </w:rPr>
          <w:t>Evidently</w:t>
        </w:r>
      </w:ins>
      <w:r w:rsidRPr="00343B90">
        <w:rPr>
          <w:rFonts w:ascii="Times New Roman" w:hAnsi="Times New Roman" w:cs="Times New Roman"/>
        </w:rPr>
        <w:t>, the interaction of a drug with itself is meaningless. On the other hand, the drug pairs of (</w:t>
      </w:r>
      <w:r w:rsidRPr="00343B90">
        <w:rPr>
          <w:rFonts w:ascii="Times New Roman" w:hAnsi="Times New Roman" w:cs="Times New Roman"/>
          <w:i/>
          <w:iCs/>
        </w:rPr>
        <w:t>d</w:t>
      </w:r>
      <w:r w:rsidRPr="00343B90">
        <w:rPr>
          <w:rFonts w:ascii="Times New Roman" w:hAnsi="Times New Roman" w:cs="Times New Roman"/>
          <w:i/>
          <w:iCs/>
          <w:vertAlign w:val="subscript"/>
        </w:rPr>
        <w:t>i</w:t>
      </w:r>
      <w:r w:rsidRPr="00343B90">
        <w:rPr>
          <w:rFonts w:ascii="Times New Roman" w:hAnsi="Times New Roman" w:cs="Times New Roman"/>
          <w:i/>
          <w:iCs/>
        </w:rPr>
        <w:t xml:space="preserve">, </w:t>
      </w:r>
      <w:proofErr w:type="spellStart"/>
      <w:r w:rsidRPr="00343B90">
        <w:rPr>
          <w:rFonts w:ascii="Times New Roman" w:hAnsi="Times New Roman" w:cs="Times New Roman"/>
          <w:i/>
          <w:iCs/>
        </w:rPr>
        <w:t>d</w:t>
      </w:r>
      <w:r w:rsidRPr="00343B90">
        <w:rPr>
          <w:rFonts w:ascii="Times New Roman" w:hAnsi="Times New Roman" w:cs="Times New Roman"/>
          <w:i/>
          <w:iCs/>
          <w:vertAlign w:val="subscript"/>
        </w:rPr>
        <w:t>j</w:t>
      </w:r>
      <w:proofErr w:type="spellEnd"/>
      <w:r w:rsidRPr="00343B90">
        <w:rPr>
          <w:rFonts w:ascii="Times New Roman" w:hAnsi="Times New Roman" w:cs="Times New Roman"/>
        </w:rPr>
        <w:t>) and (</w:t>
      </w:r>
      <w:proofErr w:type="spellStart"/>
      <w:r w:rsidRPr="00343B90">
        <w:rPr>
          <w:rFonts w:ascii="Times New Roman" w:hAnsi="Times New Roman" w:cs="Times New Roman"/>
          <w:i/>
          <w:iCs/>
        </w:rPr>
        <w:t>d</w:t>
      </w:r>
      <w:r w:rsidRPr="00343B90">
        <w:rPr>
          <w:rFonts w:ascii="Times New Roman" w:hAnsi="Times New Roman" w:cs="Times New Roman"/>
          <w:i/>
          <w:iCs/>
          <w:vertAlign w:val="subscript"/>
        </w:rPr>
        <w:t>j</w:t>
      </w:r>
      <w:proofErr w:type="spellEnd"/>
      <w:r w:rsidRPr="00343B90">
        <w:rPr>
          <w:rFonts w:ascii="Times New Roman" w:hAnsi="Times New Roman" w:cs="Times New Roman"/>
          <w:i/>
          <w:iCs/>
        </w:rPr>
        <w:t>, d</w:t>
      </w:r>
      <w:r w:rsidRPr="00343B90">
        <w:rPr>
          <w:rFonts w:ascii="Times New Roman" w:hAnsi="Times New Roman" w:cs="Times New Roman"/>
          <w:i/>
          <w:iCs/>
          <w:vertAlign w:val="subscript"/>
        </w:rPr>
        <w:t>i</w:t>
      </w:r>
      <w:r w:rsidRPr="00343B90">
        <w:rPr>
          <w:rFonts w:ascii="Times New Roman" w:hAnsi="Times New Roman" w:cs="Times New Roman"/>
        </w:rPr>
        <w:t>) have the same label, while the corresponding similarity vectors of drugs in the B have been displaced, so these drug pairs are dual. The existence of both dual augments the training data, which increases the model’s ability to have a better prediction. As a result, the matrix has 322056 data samples or rows (</w:t>
      </w:r>
      <w:r w:rsidRPr="00343B90">
        <w:rPr>
          <w:rFonts w:ascii="Times New Roman" w:hAnsi="Times New Roman" w:cs="Times New Roman"/>
          <w:i/>
          <w:iCs/>
        </w:rPr>
        <w:t>(568 × 568) − 568 = 322056</w:t>
      </w:r>
      <w:r w:rsidRPr="00343B90">
        <w:rPr>
          <w:rFonts w:ascii="Times New Roman" w:hAnsi="Times New Roman" w:cs="Times New Roman"/>
        </w:rPr>
        <w:t xml:space="preserve">). According to the explanation, a matrix with dimensions of </w:t>
      </w:r>
      <w:r w:rsidRPr="00343B90">
        <w:rPr>
          <w:rFonts w:ascii="Times New Roman" w:hAnsi="Times New Roman" w:cs="Times New Roman"/>
          <w:i/>
          <w:iCs/>
        </w:rPr>
        <w:t>322056 × 1139</w:t>
      </w:r>
      <w:r w:rsidRPr="00343B90">
        <w:rPr>
          <w:rFonts w:ascii="Times New Roman" w:hAnsi="Times New Roman" w:cs="Times New Roman"/>
        </w:rPr>
        <w:t xml:space="preserve"> is formed to input into our model, which is called the B matrix.</w:t>
      </w:r>
    </w:p>
    <w:p w14:paraId="44E47CAC" w14:textId="77777777" w:rsidR="00280A89" w:rsidRPr="00343B90" w:rsidRDefault="00280A89" w:rsidP="00280A89">
      <w:pPr>
        <w:keepNext/>
        <w:spacing w:line="276" w:lineRule="auto"/>
        <w:rPr>
          <w:rFonts w:ascii="Times New Roman" w:hAnsi="Times New Roman" w:cs="Times New Roman"/>
        </w:rPr>
      </w:pPr>
    </w:p>
    <w:p w14:paraId="0C8FA56F" w14:textId="0309F899" w:rsidR="001B23AB" w:rsidRDefault="001B23AB" w:rsidP="001B23AB">
      <w:pPr>
        <w:keepNext/>
        <w:spacing w:line="276" w:lineRule="auto"/>
        <w:jc w:val="both"/>
        <w:rPr>
          <w:ins w:id="767" w:author="Amin Khodamoradi" w:date="2023-12-18T13:36:00Z"/>
          <w:rFonts w:ascii="Times New Roman" w:hAnsi="Times New Roman" w:cs="Times New Roman"/>
          <w:color w:val="000000"/>
        </w:rPr>
      </w:pPr>
      <w:r w:rsidRPr="00343B90">
        <w:rPr>
          <w:rFonts w:ascii="Times New Roman" w:hAnsi="Times New Roman" w:cs="Times New Roman"/>
          <w:color w:val="000000"/>
        </w:rPr>
        <w:t>SNF processes</w:t>
      </w:r>
      <w:customXmlInsRangeStart w:id="768" w:author="Amin Khodamoradi" w:date="2023-12-18T13:12:00Z"/>
      <w:sdt>
        <w:sdtPr>
          <w:rPr>
            <w:rFonts w:ascii="Times New Roman" w:hAnsi="Times New Roman" w:cs="Times New Roman"/>
            <w:color w:val="000000"/>
          </w:rPr>
          <w:id w:val="-1264996284"/>
          <w:citation/>
        </w:sdtPr>
        <w:sdtContent>
          <w:customXmlInsRangeEnd w:id="768"/>
          <w:ins w:id="769" w:author="Amin Khodamoradi" w:date="2023-12-18T13:12:00Z">
            <w:r w:rsidR="00D17F36">
              <w:rPr>
                <w:rFonts w:ascii="Times New Roman" w:hAnsi="Times New Roman" w:cs="Times New Roman"/>
                <w:color w:val="000000"/>
              </w:rPr>
              <w:fldChar w:fldCharType="begin"/>
            </w:r>
            <w:r w:rsidR="00D17F36">
              <w:rPr>
                <w:rFonts w:ascii="Times New Roman" w:hAnsi="Times New Roman" w:cs="Times New Roman"/>
                <w:color w:val="000000"/>
              </w:rPr>
              <w:instrText xml:space="preserve"> CITATION BWa14 \l 1033 </w:instrText>
            </w:r>
          </w:ins>
          <w:r w:rsidR="00D17F36">
            <w:rPr>
              <w:rFonts w:ascii="Times New Roman" w:hAnsi="Times New Roman" w:cs="Times New Roman"/>
              <w:color w:val="000000"/>
            </w:rPr>
            <w:fldChar w:fldCharType="separate"/>
          </w:r>
          <w:r w:rsidR="00C03315">
            <w:rPr>
              <w:rFonts w:ascii="Times New Roman" w:hAnsi="Times New Roman" w:cs="Times New Roman"/>
              <w:noProof/>
              <w:color w:val="000000"/>
            </w:rPr>
            <w:t xml:space="preserve"> </w:t>
          </w:r>
          <w:r w:rsidR="00C03315" w:rsidRPr="00C03315">
            <w:rPr>
              <w:rFonts w:ascii="Times New Roman" w:hAnsi="Times New Roman" w:cs="Times New Roman"/>
              <w:noProof/>
              <w:color w:val="000000"/>
            </w:rPr>
            <w:t>[23]</w:t>
          </w:r>
          <w:ins w:id="770" w:author="Amin Khodamoradi" w:date="2023-12-18T13:12:00Z">
            <w:r w:rsidR="00D17F36">
              <w:rPr>
                <w:rFonts w:ascii="Times New Roman" w:hAnsi="Times New Roman" w:cs="Times New Roman"/>
                <w:color w:val="000000"/>
              </w:rPr>
              <w:fldChar w:fldCharType="end"/>
            </w:r>
          </w:ins>
          <w:customXmlInsRangeStart w:id="771" w:author="Amin Khodamoradi" w:date="2023-12-18T13:12:00Z"/>
        </w:sdtContent>
      </w:sdt>
      <w:customXmlInsRangeEnd w:id="771"/>
      <w:del w:id="772" w:author="Amin Khodamoradi" w:date="2023-12-18T13:12:00Z">
        <w:r w:rsidRPr="00343B90" w:rsidDel="00D17F36">
          <w:rPr>
            <w:rFonts w:ascii="Times New Roman" w:hAnsi="Times New Roman" w:cs="Times New Roman"/>
            <w:color w:val="000000"/>
          </w:rPr>
          <w:delText xml:space="preserve"> [23]</w:delText>
        </w:r>
      </w:del>
      <w:r w:rsidRPr="00343B90">
        <w:rPr>
          <w:rFonts w:ascii="Times New Roman" w:hAnsi="Times New Roman" w:cs="Times New Roman"/>
          <w:color w:val="000000"/>
        </w:rPr>
        <w:t>: A detailed example of SNF steps. (a) An example representation of chemical structure feature and off-label side effect feature for the same set of drugs. (b) Drug-drug similarity matrices for each feature type. (c) Drug-drug similarity networks, equivalent to the drug-drug data. Nodes represent drugs, and edges represent drug pairwise similarities. (d) Network fusion by SNF iteratively updates each of the networks with information from the other networks, making them more similar with</w:t>
      </w:r>
      <w:ins w:id="773" w:author="Amin Khodamoradi" w:date="2023-12-18T13:36:00Z">
        <w:r w:rsidR="00AC793D">
          <w:rPr>
            <w:rFonts w:ascii="Times New Roman" w:hAnsi="Times New Roman" w:cs="Times New Roman"/>
            <w:color w:val="000000"/>
          </w:rPr>
          <w:t xml:space="preserve"> </w:t>
        </w:r>
      </w:ins>
      <w:del w:id="774" w:author="Amin Khodamoradi" w:date="2023-12-18T13:36:00Z">
        <w:r w:rsidRPr="00343B90" w:rsidDel="00AC793D">
          <w:rPr>
            <w:rFonts w:ascii="Times New Roman" w:hAnsi="Times New Roman" w:cs="Times New Roman"/>
            <w:color w:val="000000"/>
          </w:rPr>
          <w:delText xml:space="preserve"> </w:delText>
        </w:r>
      </w:del>
      <w:r w:rsidRPr="00343B90">
        <w:rPr>
          <w:rFonts w:ascii="Times New Roman" w:hAnsi="Times New Roman" w:cs="Times New Roman"/>
          <w:color w:val="000000"/>
        </w:rPr>
        <w:t>each step. (e) The iterative network fusion results in convergence to the final fused network. Edge color indicates which data type has contributed to the given similarity.</w:t>
      </w:r>
    </w:p>
    <w:p w14:paraId="54DE334D" w14:textId="51352BC0" w:rsidR="00AC793D" w:rsidRPr="00343B90" w:rsidDel="005031A7" w:rsidRDefault="00AC793D" w:rsidP="001B23AB">
      <w:pPr>
        <w:keepNext/>
        <w:spacing w:line="276" w:lineRule="auto"/>
        <w:jc w:val="both"/>
        <w:rPr>
          <w:del w:id="775" w:author="Amin Khodamoradi" w:date="2023-12-18T14:40:00Z"/>
          <w:rFonts w:ascii="Times New Roman" w:hAnsi="Times New Roman" w:cs="Times New Roman"/>
        </w:rPr>
      </w:pPr>
    </w:p>
    <w:p w14:paraId="7DCA49B8" w14:textId="6C55B8F7" w:rsidR="001B23AB" w:rsidRPr="00343B90" w:rsidDel="005031A7" w:rsidRDefault="001B23AB" w:rsidP="00280A89">
      <w:pPr>
        <w:keepNext/>
        <w:spacing w:line="276" w:lineRule="auto"/>
        <w:rPr>
          <w:del w:id="776" w:author="Amin Khodamoradi" w:date="2023-12-18T14:40:00Z"/>
          <w:rFonts w:ascii="Times New Roman" w:hAnsi="Times New Roman" w:cs="Times New Roman"/>
        </w:rPr>
      </w:pPr>
    </w:p>
    <w:p w14:paraId="1BDCBB59" w14:textId="77777777" w:rsidR="00D17F36" w:rsidRDefault="001B23AB" w:rsidP="00D17F36">
      <w:pPr>
        <w:keepNext/>
        <w:spacing w:line="276" w:lineRule="auto"/>
        <w:rPr>
          <w:ins w:id="777" w:author="Amin Khodamoradi" w:date="2023-12-18T13:12:00Z"/>
        </w:rPr>
      </w:pPr>
      <w:r w:rsidRPr="00343B90">
        <w:rPr>
          <w:rFonts w:ascii="Times New Roman" w:hAnsi="Times New Roman" w:cs="Times New Roman"/>
          <w:noProof/>
          <w:color w:val="000000"/>
          <w:lang w:eastAsia="en-US" w:bidi="ar-SA"/>
        </w:rPr>
        <w:drawing>
          <wp:inline distT="0" distB="0" distL="0" distR="0" wp14:anchorId="71EBC428" wp14:editId="7CD11C1A">
            <wp:extent cx="6296025" cy="2295525"/>
            <wp:effectExtent l="0" t="0" r="0" b="0"/>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12"/>
                    <a:stretch>
                      <a:fillRect/>
                    </a:stretch>
                  </pic:blipFill>
                  <pic:spPr bwMode="auto">
                    <a:xfrm>
                      <a:off x="0" y="0"/>
                      <a:ext cx="6296025" cy="2295525"/>
                    </a:xfrm>
                    <a:prstGeom prst="rect">
                      <a:avLst/>
                    </a:prstGeom>
                  </pic:spPr>
                </pic:pic>
              </a:graphicData>
            </a:graphic>
          </wp:inline>
        </w:drawing>
      </w:r>
    </w:p>
    <w:p w14:paraId="547B131A" w14:textId="5C5DA1EA" w:rsidR="001B23AB" w:rsidRPr="00343B90" w:rsidRDefault="00D17F36">
      <w:pPr>
        <w:pStyle w:val="Caption"/>
        <w:rPr>
          <w:rFonts w:ascii="Times New Roman" w:hAnsi="Times New Roman" w:cs="Times New Roman"/>
        </w:rPr>
        <w:pPrChange w:id="778" w:author="Amin Khodamoradi" w:date="2023-12-18T13:12:00Z">
          <w:pPr>
            <w:keepNext/>
            <w:spacing w:line="276" w:lineRule="auto"/>
          </w:pPr>
        </w:pPrChange>
      </w:pPr>
      <w:bookmarkStart w:id="779" w:name="_Ref153797635"/>
      <w:ins w:id="780" w:author="Amin Khodamoradi" w:date="2023-12-18T13:12:00Z">
        <w:r>
          <w:t xml:space="preserve">Figure </w:t>
        </w:r>
        <w:r>
          <w:fldChar w:fldCharType="begin"/>
        </w:r>
        <w:r>
          <w:instrText xml:space="preserve"> SEQ Figure \* ARABIC </w:instrText>
        </w:r>
      </w:ins>
      <w:r>
        <w:fldChar w:fldCharType="separate"/>
      </w:r>
      <w:ins w:id="781" w:author="Amin Khodamoradi" w:date="2023-12-18T15:07:00Z">
        <w:r w:rsidR="00623971">
          <w:rPr>
            <w:noProof/>
          </w:rPr>
          <w:t>1</w:t>
        </w:r>
      </w:ins>
      <w:ins w:id="782" w:author="Amin Khodamoradi" w:date="2023-12-18T13:12:00Z">
        <w:r>
          <w:fldChar w:fldCharType="end"/>
        </w:r>
        <w:bookmarkEnd w:id="779"/>
        <w:r>
          <w:t xml:space="preserve"> </w:t>
        </w:r>
        <w:r w:rsidRPr="00343B90">
          <w:rPr>
            <w:rFonts w:ascii="Times New Roman" w:hAnsi="Times New Roman" w:cs="Times New Roman"/>
          </w:rPr>
          <w:t>SNF processes</w:t>
        </w:r>
      </w:ins>
      <w:customXmlInsRangeStart w:id="783" w:author="Amin Khodamoradi" w:date="2023-12-18T13:12:00Z"/>
      <w:sdt>
        <w:sdtPr>
          <w:rPr>
            <w:rFonts w:ascii="Times New Roman" w:hAnsi="Times New Roman" w:cs="Times New Roman"/>
          </w:rPr>
          <w:id w:val="1774674398"/>
          <w:citation/>
        </w:sdtPr>
        <w:sdtContent>
          <w:customXmlInsRangeEnd w:id="783"/>
          <w:ins w:id="784" w:author="Amin Khodamoradi" w:date="2023-12-18T13:12:00Z">
            <w:r>
              <w:rPr>
                <w:rFonts w:ascii="Times New Roman" w:hAnsi="Times New Roman" w:cs="Times New Roman"/>
              </w:rPr>
              <w:fldChar w:fldCharType="begin"/>
            </w:r>
            <w:r>
              <w:rPr>
                <w:rFonts w:ascii="Times New Roman" w:hAnsi="Times New Roman" w:cs="Times New Roman"/>
              </w:rPr>
              <w:instrText xml:space="preserve"> CITATION BWa14 \l 1033 </w:instrText>
            </w:r>
          </w:ins>
          <w:r>
            <w:rPr>
              <w:rFonts w:ascii="Times New Roman" w:hAnsi="Times New Roman" w:cs="Times New Roman"/>
            </w:rPr>
            <w:fldChar w:fldCharType="separate"/>
          </w:r>
          <w:r w:rsidR="00C03315">
            <w:rPr>
              <w:rFonts w:ascii="Times New Roman" w:hAnsi="Times New Roman" w:cs="Times New Roman"/>
              <w:noProof/>
            </w:rPr>
            <w:t xml:space="preserve"> </w:t>
          </w:r>
          <w:r w:rsidR="00C03315" w:rsidRPr="00C03315">
            <w:rPr>
              <w:rFonts w:ascii="Times New Roman" w:hAnsi="Times New Roman" w:cs="Times New Roman"/>
              <w:noProof/>
            </w:rPr>
            <w:t>[23]</w:t>
          </w:r>
          <w:ins w:id="785" w:author="Amin Khodamoradi" w:date="2023-12-18T13:12:00Z">
            <w:r>
              <w:rPr>
                <w:rFonts w:ascii="Times New Roman" w:hAnsi="Times New Roman" w:cs="Times New Roman"/>
              </w:rPr>
              <w:fldChar w:fldCharType="end"/>
            </w:r>
          </w:ins>
          <w:customXmlInsRangeStart w:id="786" w:author="Amin Khodamoradi" w:date="2023-12-18T13:12:00Z"/>
        </w:sdtContent>
      </w:sdt>
      <w:customXmlInsRangeEnd w:id="786"/>
      <w:ins w:id="787" w:author="Amin Khodamoradi" w:date="2023-12-18T13:12:00Z">
        <w:r w:rsidRPr="00343B90">
          <w:rPr>
            <w:rFonts w:ascii="Times New Roman" w:hAnsi="Times New Roman" w:cs="Times New Roman"/>
          </w:rPr>
          <w:t>: A detailed example of SNF steps. (a) An example representation of chemical structure feature and off-label side effect feature for the same set of drugs. (b) Drug-drug similarity matrices for each feature type. (c) Drug-drug similari</w:t>
        </w:r>
        <w:r w:rsidRPr="00343B90">
          <w:rPr>
            <w:rFonts w:ascii="Times New Roman" w:hAnsi="Times New Roman" w:cs="Times New Roman"/>
            <w:color w:val="000000"/>
          </w:rPr>
          <w:t>ty networks, equivalent to the drug-drug data. Nodes represent drugs, and edges represent drug pairwise similarities. (d) Network fusion by SNF iteratively updates each of the networks with information from the other networks, making them more similar with each step. (e) The iterative network fusion results in convergence to the final fused network. Edge color indicates which data type has contributed to the given similarity.</w:t>
        </w:r>
      </w:ins>
    </w:p>
    <w:p w14:paraId="10989EA5" w14:textId="6B240637" w:rsidR="001B23AB" w:rsidRPr="00343B90" w:rsidDel="00D17F36" w:rsidRDefault="001B23AB" w:rsidP="001B23AB">
      <w:pPr>
        <w:pStyle w:val="Caption"/>
        <w:rPr>
          <w:del w:id="788" w:author="Amin Khodamoradi" w:date="2023-12-18T13:12:00Z"/>
          <w:rFonts w:ascii="Times New Roman" w:hAnsi="Times New Roman" w:cs="Times New Roman"/>
        </w:rPr>
      </w:pPr>
      <w:del w:id="789" w:author="Amin Khodamoradi" w:date="2023-12-18T13:11:00Z">
        <w:r w:rsidRPr="00343B90" w:rsidDel="00D17F36">
          <w:rPr>
            <w:rFonts w:ascii="Times New Roman" w:hAnsi="Times New Roman" w:cs="Times New Roman"/>
          </w:rPr>
          <w:lastRenderedPageBreak/>
          <w:delText xml:space="preserve">Figure </w:delText>
        </w:r>
        <w:r w:rsidRPr="00343B90" w:rsidDel="00D17F36">
          <w:rPr>
            <w:rFonts w:ascii="Times New Roman" w:hAnsi="Times New Roman" w:cs="Times New Roman"/>
            <w:i w:val="0"/>
            <w:iCs w:val="0"/>
          </w:rPr>
          <w:fldChar w:fldCharType="begin"/>
        </w:r>
        <w:r w:rsidRPr="00343B90" w:rsidDel="00D17F36">
          <w:rPr>
            <w:rFonts w:ascii="Times New Roman" w:hAnsi="Times New Roman" w:cs="Times New Roman"/>
          </w:rPr>
          <w:delInstrText xml:space="preserve"> SEQ Figure \* ARABIC </w:delInstrText>
        </w:r>
        <w:r w:rsidRPr="00343B90" w:rsidDel="00D17F36">
          <w:rPr>
            <w:rFonts w:ascii="Times New Roman" w:hAnsi="Times New Roman" w:cs="Times New Roman"/>
            <w:i w:val="0"/>
            <w:iCs w:val="0"/>
          </w:rPr>
          <w:fldChar w:fldCharType="separate"/>
        </w:r>
        <w:r w:rsidR="002175CC" w:rsidDel="00D17F36">
          <w:rPr>
            <w:rFonts w:ascii="Times New Roman" w:hAnsi="Times New Roman" w:cs="Times New Roman"/>
            <w:noProof/>
          </w:rPr>
          <w:delText>1</w:delText>
        </w:r>
        <w:r w:rsidRPr="00343B90" w:rsidDel="00D17F36">
          <w:rPr>
            <w:rFonts w:ascii="Times New Roman" w:hAnsi="Times New Roman" w:cs="Times New Roman"/>
            <w:i w:val="0"/>
            <w:iCs w:val="0"/>
          </w:rPr>
          <w:fldChar w:fldCharType="end"/>
        </w:r>
        <w:r w:rsidRPr="00343B90" w:rsidDel="00D17F36">
          <w:rPr>
            <w:rFonts w:ascii="Times New Roman" w:hAnsi="Times New Roman" w:cs="Times New Roman"/>
          </w:rPr>
          <w:delText xml:space="preserve"> </w:delText>
        </w:r>
      </w:del>
      <w:del w:id="790" w:author="Amin Khodamoradi" w:date="2023-12-18T13:12:00Z">
        <w:r w:rsidRPr="00343B90" w:rsidDel="00D17F36">
          <w:rPr>
            <w:rFonts w:ascii="Times New Roman" w:hAnsi="Times New Roman" w:cs="Times New Roman"/>
          </w:rPr>
          <w:delText>SNF processes</w:delText>
        </w:r>
      </w:del>
      <w:del w:id="791" w:author="Amin Khodamoradi" w:date="2023-12-18T13:11:00Z">
        <w:r w:rsidRPr="00343B90" w:rsidDel="00D17F36">
          <w:rPr>
            <w:rFonts w:ascii="Times New Roman" w:hAnsi="Times New Roman" w:cs="Times New Roman"/>
          </w:rPr>
          <w:delText xml:space="preserve"> [23]</w:delText>
        </w:r>
      </w:del>
      <w:del w:id="792" w:author="Amin Khodamoradi" w:date="2023-12-18T13:12:00Z">
        <w:r w:rsidRPr="00343B90" w:rsidDel="00D17F36">
          <w:rPr>
            <w:rFonts w:ascii="Times New Roman" w:hAnsi="Times New Roman" w:cs="Times New Roman"/>
          </w:rPr>
          <w:delText>: A detailed example of SNF steps. (a) An example representation of chemical structure feature and off-label side effect feature for the same set of drugs. (b) Drug-drug similarity matrices for each feature type. (c) Drug-drug similari</w:delText>
        </w:r>
        <w:r w:rsidRPr="00343B90" w:rsidDel="00D17F36">
          <w:rPr>
            <w:rFonts w:ascii="Times New Roman" w:hAnsi="Times New Roman" w:cs="Times New Roman"/>
            <w:color w:val="000000"/>
          </w:rPr>
          <w:delText>ty networks, equivalent to the drug-drug data. Nodes represent drugs, and edges represent drug pairwise similarities. (d) Network fusion by SNF iteratively updates each of the networks with information from the other networks, making them more similar with each step. (e) The iterative network fusion results in convergence to the final fused network. Edge color indicates which data type has contributed to the given similarity.</w:delText>
        </w:r>
      </w:del>
    </w:p>
    <w:p w14:paraId="4A0ADD62" w14:textId="77777777" w:rsidR="001B23AB" w:rsidRPr="00343B90" w:rsidRDefault="001B23AB" w:rsidP="00280A89">
      <w:pPr>
        <w:keepNext/>
        <w:spacing w:line="276" w:lineRule="auto"/>
        <w:rPr>
          <w:rFonts w:ascii="Times New Roman" w:hAnsi="Times New Roman" w:cs="Times New Roman"/>
        </w:rPr>
      </w:pPr>
    </w:p>
    <w:p w14:paraId="50738E93" w14:textId="77777777" w:rsidR="00623971" w:rsidRDefault="00280A89" w:rsidP="00623971">
      <w:pPr>
        <w:keepNext/>
        <w:spacing w:line="276" w:lineRule="auto"/>
        <w:rPr>
          <w:ins w:id="793" w:author="Amin Khodamoradi" w:date="2023-12-18T15:07:00Z"/>
        </w:rPr>
      </w:pPr>
      <w:r w:rsidRPr="00343B90">
        <w:rPr>
          <w:rFonts w:ascii="Times New Roman" w:hAnsi="Times New Roman" w:cs="Times New Roman"/>
          <w:noProof/>
          <w:color w:val="000000"/>
          <w:lang w:eastAsia="en-US" w:bidi="ar-SA"/>
        </w:rPr>
        <w:drawing>
          <wp:inline distT="0" distB="0" distL="0" distR="0" wp14:anchorId="7D300F19" wp14:editId="37C02373">
            <wp:extent cx="6038850" cy="990600"/>
            <wp:effectExtent l="0" t="0" r="0" b="0"/>
            <wp:docPr id="7"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pic:cNvPicPr>
                      <a:picLocks noChangeAspect="1" noChangeArrowheads="1"/>
                    </pic:cNvPicPr>
                  </pic:nvPicPr>
                  <pic:blipFill>
                    <a:blip r:embed="rId13"/>
                    <a:stretch>
                      <a:fillRect/>
                    </a:stretch>
                  </pic:blipFill>
                  <pic:spPr bwMode="auto">
                    <a:xfrm>
                      <a:off x="0" y="0"/>
                      <a:ext cx="6038850" cy="990600"/>
                    </a:xfrm>
                    <a:prstGeom prst="rect">
                      <a:avLst/>
                    </a:prstGeom>
                  </pic:spPr>
                </pic:pic>
              </a:graphicData>
            </a:graphic>
          </wp:inline>
        </w:drawing>
      </w:r>
    </w:p>
    <w:p w14:paraId="1DDBD058" w14:textId="248C2CF3" w:rsidR="00861DEE" w:rsidRPr="00623971" w:rsidDel="00623971" w:rsidRDefault="00623971">
      <w:pPr>
        <w:pStyle w:val="Caption"/>
        <w:rPr>
          <w:del w:id="794" w:author="Amin Khodamoradi" w:date="2023-12-18T15:07:00Z"/>
          <w:rPrChange w:id="795" w:author="Amin Khodamoradi" w:date="2023-12-18T15:07:00Z">
            <w:rPr>
              <w:del w:id="796" w:author="Amin Khodamoradi" w:date="2023-12-18T15:07:00Z"/>
              <w:rFonts w:ascii="Times New Roman" w:hAnsi="Times New Roman" w:cs="Times New Roman"/>
            </w:rPr>
          </w:rPrChange>
        </w:rPr>
        <w:pPrChange w:id="797" w:author="Amin Khodamoradi" w:date="2023-12-18T15:07:00Z">
          <w:pPr>
            <w:keepNext/>
            <w:spacing w:line="276" w:lineRule="auto"/>
          </w:pPr>
        </w:pPrChange>
      </w:pPr>
      <w:ins w:id="798" w:author="Amin Khodamoradi" w:date="2023-12-18T15:07:00Z">
        <w:r>
          <w:t xml:space="preserve">Figure </w:t>
        </w:r>
        <w:r>
          <w:rPr>
            <w:i w:val="0"/>
            <w:iCs w:val="0"/>
          </w:rPr>
          <w:fldChar w:fldCharType="begin"/>
        </w:r>
        <w:r>
          <w:instrText xml:space="preserve"> SEQ Figure \* ARABIC </w:instrText>
        </w:r>
      </w:ins>
      <w:r>
        <w:rPr>
          <w:i w:val="0"/>
          <w:iCs w:val="0"/>
        </w:rPr>
        <w:fldChar w:fldCharType="separate"/>
      </w:r>
      <w:ins w:id="799" w:author="Amin Khodamoradi" w:date="2023-12-18T15:07:00Z">
        <w:r>
          <w:rPr>
            <w:noProof/>
          </w:rPr>
          <w:t>2</w:t>
        </w:r>
        <w:r>
          <w:rPr>
            <w:i w:val="0"/>
            <w:iCs w:val="0"/>
          </w:rPr>
          <w:fldChar w:fldCharType="end"/>
        </w:r>
        <w:r>
          <w:t xml:space="preserve"> </w:t>
        </w:r>
        <w:r w:rsidRPr="00421453">
          <w:t>Matrix scheme of tabular input data (table of B)</w:t>
        </w:r>
      </w:ins>
    </w:p>
    <w:p w14:paraId="14D48E59" w14:textId="36DFCE56" w:rsidR="00280A89" w:rsidRPr="00343B90" w:rsidDel="003754A3" w:rsidRDefault="00861DEE">
      <w:pPr>
        <w:pStyle w:val="Caption"/>
        <w:rPr>
          <w:del w:id="800" w:author="Amin Khodamoradi" w:date="2023-12-18T13:34:00Z"/>
          <w:rFonts w:ascii="Times New Roman" w:hAnsi="Times New Roman" w:cs="Times New Roman"/>
        </w:rPr>
        <w:pPrChange w:id="801" w:author="Amin Khodamoradi" w:date="2023-12-18T15:07:00Z">
          <w:pPr>
            <w:pStyle w:val="Caption"/>
            <w:jc w:val="center"/>
          </w:pPr>
        </w:pPrChange>
      </w:pPr>
      <w:del w:id="802" w:author="Amin Khodamoradi" w:date="2023-12-18T13:34:00Z">
        <w:r w:rsidRPr="00343B90" w:rsidDel="003754A3">
          <w:rPr>
            <w:rFonts w:ascii="Times New Roman" w:hAnsi="Times New Roman" w:cs="Times New Roman"/>
          </w:rPr>
          <w:delText xml:space="preserve">Figure </w:delText>
        </w:r>
        <w:r w:rsidRPr="00343B90" w:rsidDel="003754A3">
          <w:rPr>
            <w:rFonts w:ascii="Times New Roman" w:hAnsi="Times New Roman" w:cs="Times New Roman"/>
            <w:i w:val="0"/>
            <w:iCs w:val="0"/>
          </w:rPr>
          <w:fldChar w:fldCharType="begin"/>
        </w:r>
        <w:r w:rsidRPr="00343B90" w:rsidDel="003754A3">
          <w:rPr>
            <w:rFonts w:ascii="Times New Roman" w:hAnsi="Times New Roman" w:cs="Times New Roman"/>
          </w:rPr>
          <w:delInstrText xml:space="preserve"> SEQ Figure \* ARABIC </w:delInstrText>
        </w:r>
        <w:r w:rsidRPr="00343B90" w:rsidDel="003754A3">
          <w:rPr>
            <w:rFonts w:ascii="Times New Roman" w:hAnsi="Times New Roman" w:cs="Times New Roman"/>
            <w:i w:val="0"/>
            <w:iCs w:val="0"/>
          </w:rPr>
          <w:fldChar w:fldCharType="separate"/>
        </w:r>
        <w:r w:rsidR="002175CC" w:rsidDel="003754A3">
          <w:rPr>
            <w:rFonts w:ascii="Times New Roman" w:hAnsi="Times New Roman" w:cs="Times New Roman"/>
            <w:noProof/>
          </w:rPr>
          <w:delText>2</w:delText>
        </w:r>
        <w:r w:rsidRPr="00343B90" w:rsidDel="003754A3">
          <w:rPr>
            <w:rFonts w:ascii="Times New Roman" w:hAnsi="Times New Roman" w:cs="Times New Roman"/>
            <w:i w:val="0"/>
            <w:iCs w:val="0"/>
          </w:rPr>
          <w:fldChar w:fldCharType="end"/>
        </w:r>
        <w:r w:rsidRPr="00343B90" w:rsidDel="003754A3">
          <w:rPr>
            <w:rFonts w:ascii="Times New Roman" w:hAnsi="Times New Roman" w:cs="Times New Roman"/>
          </w:rPr>
          <w:delText xml:space="preserve"> Matrix header of B</w:delText>
        </w:r>
      </w:del>
    </w:p>
    <w:p w14:paraId="39659FA9" w14:textId="77777777" w:rsidR="008F055C" w:rsidRPr="00343B90" w:rsidRDefault="008F055C">
      <w:pPr>
        <w:pStyle w:val="Caption"/>
        <w:rPr>
          <w:rFonts w:ascii="Times New Roman" w:hAnsi="Times New Roman" w:cs="Times New Roman"/>
        </w:rPr>
        <w:pPrChange w:id="803" w:author="Amin Khodamoradi" w:date="2023-12-18T15:07:00Z">
          <w:pPr>
            <w:spacing w:line="276" w:lineRule="auto"/>
          </w:pPr>
        </w:pPrChange>
      </w:pPr>
    </w:p>
    <w:p w14:paraId="0AAADA22"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b/>
          <w:bCs/>
        </w:rPr>
        <w:t>Devising of Recommender System</w:t>
      </w:r>
    </w:p>
    <w:p w14:paraId="72E775F4" w14:textId="3C1663E2" w:rsidR="001A5A7E" w:rsidRPr="00343B90" w:rsidRDefault="00D92642" w:rsidP="003F5BA8">
      <w:pPr>
        <w:spacing w:line="276" w:lineRule="auto"/>
        <w:jc w:val="both"/>
        <w:rPr>
          <w:rFonts w:ascii="Times New Roman" w:hAnsi="Times New Roman" w:cs="Times New Roman"/>
        </w:rPr>
      </w:pPr>
      <w:del w:id="804" w:author="Amin Khodamoradi" w:date="2023-12-18T14:56:00Z">
        <w:r w:rsidRPr="00343B90" w:rsidDel="003F5BA8">
          <w:rPr>
            <w:rFonts w:ascii="Times New Roman" w:hAnsi="Times New Roman" w:cs="Times New Roman"/>
          </w:rPr>
          <w:delText>In</w:delText>
        </w:r>
      </w:del>
      <w:del w:id="805" w:author="Amin Khodamoradi" w:date="2023-12-18T14:57:00Z">
        <w:r w:rsidRPr="00343B90" w:rsidDel="003F5BA8">
          <w:rPr>
            <w:rFonts w:ascii="Times New Roman" w:hAnsi="Times New Roman" w:cs="Times New Roman"/>
          </w:rPr>
          <w:delText xml:space="preserve"> the previous steps, data was prepared to input any learning machine, including deep learning machines. </w:delText>
        </w:r>
        <w:commentRangeStart w:id="806"/>
        <w:r w:rsidRPr="00343B90" w:rsidDel="003F5BA8">
          <w:rPr>
            <w:rFonts w:ascii="Times New Roman" w:hAnsi="Times New Roman" w:cs="Times New Roman"/>
          </w:rPr>
          <w:delText>B</w:delText>
        </w:r>
      </w:del>
      <w:ins w:id="807" w:author="Amin Khodamoradi" w:date="2023-12-18T14:57:00Z">
        <w:r w:rsidR="003F5BA8">
          <w:rPr>
            <w:rFonts w:ascii="Times New Roman" w:hAnsi="Times New Roman" w:cs="Times New Roman"/>
          </w:rPr>
          <w:t xml:space="preserve"> </w:t>
        </w:r>
        <w:r w:rsidR="003F5BA8" w:rsidRPr="003F5BA8">
          <w:rPr>
            <w:rFonts w:ascii="Times New Roman" w:hAnsi="Times New Roman" w:cs="Times New Roman"/>
          </w:rPr>
          <w:t>In the earlier stages, the data was meticulously prepared to accommodate a variety of learning machines, encompassing those utilizing deep learning techniques. While positive and negative DDIs come with distinct labels, the zero label does not imply the lack of interaction between a drug pair. Rather, it signifies that no interaction has been identified for that particular drug pair. In the following sections, we delineate a method for pinpointing pairs of non-interacting drugs. These drug pairs are subsequently employed as zero-labeled data in the subsequent training phase.</w:t>
        </w:r>
      </w:ins>
      <w:del w:id="808" w:author="Amin Khodamoradi" w:date="2023-12-18T14:57:00Z">
        <w:r w:rsidRPr="00343B90" w:rsidDel="003F5BA8">
          <w:rPr>
            <w:rFonts w:ascii="Times New Roman" w:hAnsi="Times New Roman" w:cs="Times New Roman"/>
          </w:rPr>
          <w:delText xml:space="preserve">ut before presenting the model and inputting the data into the machine, one important point must be considered. </w:delText>
        </w:r>
        <w:commentRangeEnd w:id="806"/>
        <w:r w:rsidR="00380F04" w:rsidDel="003F5BA8">
          <w:rPr>
            <w:rStyle w:val="CommentReference"/>
            <w:rFonts w:cs="Mangal"/>
          </w:rPr>
          <w:commentReference w:id="806"/>
        </w:r>
        <w:r w:rsidRPr="00343B90" w:rsidDel="003F5BA8">
          <w:rPr>
            <w:rFonts w:ascii="Times New Roman" w:hAnsi="Times New Roman" w:cs="Times New Roman"/>
          </w:rPr>
          <w:delText xml:space="preserve">The positive and negative DDIs have specific and </w:delText>
        </w:r>
      </w:del>
      <w:del w:id="809" w:author="Amin Khodamoradi" w:date="2023-12-18T14:51:00Z">
        <w:r w:rsidRPr="00343B90" w:rsidDel="003F5BA8">
          <w:rPr>
            <w:rFonts w:ascii="Times New Roman" w:hAnsi="Times New Roman" w:cs="Times New Roman"/>
          </w:rPr>
          <w:delText xml:space="preserve">real </w:delText>
        </w:r>
      </w:del>
      <w:del w:id="810" w:author="Amin Khodamoradi" w:date="2023-12-18T14:57:00Z">
        <w:r w:rsidRPr="00343B90" w:rsidDel="003F5BA8">
          <w:rPr>
            <w:rFonts w:ascii="Times New Roman" w:hAnsi="Times New Roman" w:cs="Times New Roman"/>
          </w:rPr>
          <w:delText>labels while the zero label does not mean that there is no interaction between a drug pair, it just indicates that no interaction has yet been found for this pair of drugs. In the following, we present a method for detecting pairs of non-interacting drugs. Then we use these pairs of drugs as zero-labeled data in the next training.</w:delText>
        </w:r>
      </w:del>
    </w:p>
    <w:p w14:paraId="3F07723D" w14:textId="77777777" w:rsidR="008F055C" w:rsidRPr="00343B90" w:rsidRDefault="008F055C">
      <w:pPr>
        <w:spacing w:line="276" w:lineRule="auto"/>
        <w:rPr>
          <w:rFonts w:ascii="Times New Roman" w:hAnsi="Times New Roman" w:cs="Times New Roman"/>
        </w:rPr>
      </w:pPr>
    </w:p>
    <w:p w14:paraId="1BB660F5" w14:textId="624174D3" w:rsidR="008F055C" w:rsidRPr="00343B90" w:rsidRDefault="00D92642">
      <w:pPr>
        <w:spacing w:line="276" w:lineRule="auto"/>
        <w:rPr>
          <w:rFonts w:ascii="Times New Roman" w:hAnsi="Times New Roman" w:cs="Times New Roman"/>
        </w:rPr>
      </w:pPr>
      <w:del w:id="811" w:author="Amin Khodamoradi" w:date="2023-12-18T14:48:00Z">
        <w:r w:rsidRPr="00343B90" w:rsidDel="001A5A7E">
          <w:rPr>
            <w:rFonts w:ascii="Times New Roman" w:hAnsi="Times New Roman" w:cs="Times New Roman"/>
            <w:b/>
            <w:bCs/>
          </w:rPr>
          <w:delText>Assessment</w:delText>
        </w:r>
      </w:del>
      <w:ins w:id="812" w:author="Amin Khodamoradi" w:date="2023-12-18T14:49:00Z">
        <w:r w:rsidR="001A5A7E" w:rsidRPr="001A5A7E">
          <w:rPr>
            <w:rFonts w:ascii="Times New Roman" w:hAnsi="Times New Roman" w:cs="Times New Roman"/>
            <w:b/>
            <w:bCs/>
          </w:rPr>
          <w:t>Evaluation process</w:t>
        </w:r>
      </w:ins>
    </w:p>
    <w:p w14:paraId="3EB265D4"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K-Fold cross-validation (CV) is a well-proven approach to verify the algorithms’ resolution ability, model selection, and feature engineering in machine learning. To demonstrate that the feature set is informative enough, the selected model is robust and confident or the method has proper accuracy in comparison with other methods, the CV equation must be carefully designed. The production of test and experimental samples is as follows:</w:t>
      </w:r>
    </w:p>
    <w:p w14:paraId="5CF95326" w14:textId="77777777" w:rsidR="008F055C" w:rsidRPr="00343B90" w:rsidRDefault="00D92642" w:rsidP="004E5816">
      <w:pPr>
        <w:spacing w:line="276" w:lineRule="auto"/>
        <w:jc w:val="both"/>
        <w:rPr>
          <w:rFonts w:ascii="Times New Roman" w:hAnsi="Times New Roman" w:cs="Times New Roman"/>
        </w:rPr>
      </w:pPr>
      <w:r w:rsidRPr="00343B90">
        <w:rPr>
          <w:rFonts w:ascii="Times New Roman" w:hAnsi="Times New Roman" w:cs="Times New Roman"/>
        </w:rPr>
        <w:t>The whole data set has divided into K equal parts with consideration of dual pa</w:t>
      </w:r>
      <w:r w:rsidR="00727DFE" w:rsidRPr="00343B90">
        <w:rPr>
          <w:rFonts w:ascii="Times New Roman" w:hAnsi="Times New Roman" w:cs="Times New Roman"/>
        </w:rPr>
        <w:t>irs. Since biologically, the (</w:t>
      </w:r>
      <w:r w:rsidR="00727DFE" w:rsidRPr="00E23AA8">
        <w:rPr>
          <w:rFonts w:ascii="Times New Roman" w:hAnsi="Times New Roman" w:cs="Times New Roman"/>
          <w:i/>
          <w:iCs/>
          <w:rPrChange w:id="813" w:author="Amin Khodamoradi" w:date="2023-12-18T15:10:00Z">
            <w:rPr>
              <w:rFonts w:ascii="Times New Roman" w:hAnsi="Times New Roman" w:cs="Times New Roman"/>
            </w:rPr>
          </w:rPrChange>
        </w:rPr>
        <w:t>d</w:t>
      </w:r>
      <w:r w:rsidRPr="00E23AA8">
        <w:rPr>
          <w:rFonts w:ascii="Times New Roman" w:hAnsi="Times New Roman" w:cs="Times New Roman"/>
          <w:i/>
          <w:iCs/>
          <w:vertAlign w:val="subscript"/>
          <w:rPrChange w:id="814" w:author="Amin Khodamoradi" w:date="2023-12-18T15:10:00Z">
            <w:rPr>
              <w:rFonts w:ascii="Times New Roman" w:hAnsi="Times New Roman" w:cs="Times New Roman"/>
              <w:vertAlign w:val="subscript"/>
            </w:rPr>
          </w:rPrChange>
        </w:rPr>
        <w:t>i</w:t>
      </w:r>
      <w:r w:rsidR="00727DFE" w:rsidRPr="00E23AA8">
        <w:rPr>
          <w:rFonts w:ascii="Times New Roman" w:hAnsi="Times New Roman" w:cs="Times New Roman"/>
          <w:i/>
          <w:iCs/>
          <w:rPrChange w:id="815" w:author="Amin Khodamoradi" w:date="2023-12-18T15:10:00Z">
            <w:rPr>
              <w:rFonts w:ascii="Times New Roman" w:hAnsi="Times New Roman" w:cs="Times New Roman"/>
            </w:rPr>
          </w:rPrChange>
        </w:rPr>
        <w:t xml:space="preserve">, </w:t>
      </w:r>
      <w:proofErr w:type="spellStart"/>
      <w:r w:rsidR="00727DFE" w:rsidRPr="00E23AA8">
        <w:rPr>
          <w:rFonts w:ascii="Times New Roman" w:hAnsi="Times New Roman" w:cs="Times New Roman"/>
          <w:i/>
          <w:iCs/>
          <w:rPrChange w:id="816" w:author="Amin Khodamoradi" w:date="2023-12-18T15:10:00Z">
            <w:rPr>
              <w:rFonts w:ascii="Times New Roman" w:hAnsi="Times New Roman" w:cs="Times New Roman"/>
            </w:rPr>
          </w:rPrChange>
        </w:rPr>
        <w:t>d</w:t>
      </w:r>
      <w:r w:rsidRPr="00E23AA8">
        <w:rPr>
          <w:rFonts w:ascii="Times New Roman" w:hAnsi="Times New Roman" w:cs="Times New Roman"/>
          <w:i/>
          <w:iCs/>
          <w:vertAlign w:val="subscript"/>
          <w:rPrChange w:id="817" w:author="Amin Khodamoradi" w:date="2023-12-18T15:10:00Z">
            <w:rPr>
              <w:rFonts w:ascii="Times New Roman" w:hAnsi="Times New Roman" w:cs="Times New Roman"/>
              <w:vertAlign w:val="subscript"/>
            </w:rPr>
          </w:rPrChange>
        </w:rPr>
        <w:t>j</w:t>
      </w:r>
      <w:proofErr w:type="spellEnd"/>
      <w:r w:rsidR="00727DFE" w:rsidRPr="00343B90">
        <w:rPr>
          <w:rFonts w:ascii="Times New Roman" w:hAnsi="Times New Roman" w:cs="Times New Roman"/>
        </w:rPr>
        <w:t>) and (</w:t>
      </w:r>
      <w:proofErr w:type="spellStart"/>
      <w:r w:rsidR="00727DFE" w:rsidRPr="00E23AA8">
        <w:rPr>
          <w:rFonts w:ascii="Times New Roman" w:hAnsi="Times New Roman" w:cs="Times New Roman"/>
          <w:i/>
          <w:iCs/>
          <w:rPrChange w:id="818" w:author="Amin Khodamoradi" w:date="2023-12-18T15:10:00Z">
            <w:rPr>
              <w:rFonts w:ascii="Times New Roman" w:hAnsi="Times New Roman" w:cs="Times New Roman"/>
            </w:rPr>
          </w:rPrChange>
        </w:rPr>
        <w:t>d</w:t>
      </w:r>
      <w:r w:rsidR="00727DFE" w:rsidRPr="00E23AA8">
        <w:rPr>
          <w:rFonts w:ascii="Times New Roman" w:hAnsi="Times New Roman" w:cs="Times New Roman"/>
          <w:i/>
          <w:iCs/>
          <w:vertAlign w:val="subscript"/>
          <w:rPrChange w:id="819" w:author="Amin Khodamoradi" w:date="2023-12-18T15:10:00Z">
            <w:rPr>
              <w:rFonts w:ascii="Times New Roman" w:hAnsi="Times New Roman" w:cs="Times New Roman"/>
              <w:vertAlign w:val="subscript"/>
            </w:rPr>
          </w:rPrChange>
        </w:rPr>
        <w:t>j</w:t>
      </w:r>
      <w:proofErr w:type="spellEnd"/>
      <w:r w:rsidR="00727DFE" w:rsidRPr="00E23AA8">
        <w:rPr>
          <w:rFonts w:ascii="Times New Roman" w:hAnsi="Times New Roman" w:cs="Times New Roman"/>
          <w:i/>
          <w:iCs/>
          <w:rPrChange w:id="820" w:author="Amin Khodamoradi" w:date="2023-12-18T15:10:00Z">
            <w:rPr>
              <w:rFonts w:ascii="Times New Roman" w:hAnsi="Times New Roman" w:cs="Times New Roman"/>
            </w:rPr>
          </w:rPrChange>
        </w:rPr>
        <w:t>, d</w:t>
      </w:r>
      <w:r w:rsidR="00727DFE" w:rsidRPr="00E23AA8">
        <w:rPr>
          <w:rFonts w:ascii="Times New Roman" w:hAnsi="Times New Roman" w:cs="Times New Roman"/>
          <w:i/>
          <w:iCs/>
          <w:vertAlign w:val="subscript"/>
          <w:rPrChange w:id="821" w:author="Amin Khodamoradi" w:date="2023-12-18T15:10:00Z">
            <w:rPr>
              <w:rFonts w:ascii="Times New Roman" w:hAnsi="Times New Roman" w:cs="Times New Roman"/>
              <w:vertAlign w:val="subscript"/>
            </w:rPr>
          </w:rPrChange>
        </w:rPr>
        <w:t>i</w:t>
      </w:r>
      <w:r w:rsidRPr="00343B90">
        <w:rPr>
          <w:rFonts w:ascii="Times New Roman" w:hAnsi="Times New Roman" w:cs="Times New Roman"/>
        </w:rPr>
        <w:t xml:space="preserve">) drug pairs are the same we expect the model to predict their labels similarly. in the separation of training and testing data, necessarily a drug pair and its dual are in the same group to prevent unfair results. The K-1 parts are used as a training data set, and the model has built based on them, and the test has performed with a remaining part. This procedure has repeated K times so that each of the K parts has used only once for testing, and each time a resolution metric has calculated for the constructed model. In this method, the average prediction resolution metric in all K rounds is taken as the final resolution metric for the classifier. The most common value for K in scientific </w:t>
      </w:r>
      <w:r w:rsidR="004E5816" w:rsidRPr="00343B90">
        <w:rPr>
          <w:rFonts w:ascii="Times New Roman" w:hAnsi="Times New Roman" w:cs="Times New Roman"/>
        </w:rPr>
        <w:t>literature</w:t>
      </w:r>
      <w:r w:rsidRPr="00343B90">
        <w:rPr>
          <w:rFonts w:ascii="Times New Roman" w:hAnsi="Times New Roman" w:cs="Times New Roman"/>
        </w:rPr>
        <w:t xml:space="preserve"> is 5 or 10. Obviously, the more detailed validation in the K-fold CV the more reliable the classifier accuracy, the more comprehensive </w:t>
      </w:r>
      <w:r w:rsidR="006D54E1" w:rsidRPr="00343B90">
        <w:rPr>
          <w:rFonts w:ascii="Times New Roman" w:hAnsi="Times New Roman" w:cs="Times New Roman"/>
        </w:rPr>
        <w:t>they</w:t>
      </w:r>
      <w:r w:rsidRPr="00343B90">
        <w:rPr>
          <w:rFonts w:ascii="Times New Roman" w:hAnsi="Times New Roman" w:cs="Times New Roman"/>
        </w:rPr>
        <w:t xml:space="preserve"> obtained knowledge, and</w:t>
      </w:r>
      <w:r w:rsidR="002672D6" w:rsidRPr="00343B90">
        <w:rPr>
          <w:rFonts w:ascii="Times New Roman" w:hAnsi="Times New Roman" w:cs="Times New Roman"/>
        </w:rPr>
        <w:t xml:space="preserve"> also</w:t>
      </w:r>
      <w:r w:rsidRPr="00343B90">
        <w:rPr>
          <w:rFonts w:ascii="Times New Roman" w:hAnsi="Times New Roman" w:cs="Times New Roman"/>
        </w:rPr>
        <w:t xml:space="preserve"> the more time-consuming the validation process.</w:t>
      </w:r>
    </w:p>
    <w:p w14:paraId="63F7D08A" w14:textId="77777777" w:rsidR="008F055C" w:rsidRPr="00343B90" w:rsidRDefault="008F055C">
      <w:pPr>
        <w:spacing w:line="276" w:lineRule="auto"/>
        <w:rPr>
          <w:rFonts w:ascii="Times New Roman" w:hAnsi="Times New Roman" w:cs="Times New Roman"/>
        </w:rPr>
      </w:pPr>
    </w:p>
    <w:p w14:paraId="32C10BD8" w14:textId="03F63FA6" w:rsidR="00553BFC" w:rsidRDefault="00553BFC">
      <w:pPr>
        <w:pStyle w:val="Caption"/>
        <w:keepNext/>
        <w:rPr>
          <w:ins w:id="822" w:author="Amin Khodamoradi" w:date="2023-12-18T14:58:00Z"/>
        </w:rPr>
        <w:pPrChange w:id="823" w:author="Amin Khodamoradi" w:date="2023-12-18T14:58:00Z">
          <w:pPr/>
        </w:pPrChange>
      </w:pPr>
      <w:ins w:id="824" w:author="Amin Khodamoradi" w:date="2023-12-18T14:58:00Z">
        <w:r>
          <w:t xml:space="preserve">Table </w:t>
        </w:r>
        <w:r>
          <w:fldChar w:fldCharType="begin"/>
        </w:r>
        <w:r>
          <w:instrText xml:space="preserve"> SEQ Table \* ARABIC </w:instrText>
        </w:r>
      </w:ins>
      <w:r>
        <w:fldChar w:fldCharType="separate"/>
      </w:r>
      <w:ins w:id="825" w:author="Amin Khodamoradi" w:date="2023-12-18T14:58:00Z">
        <w:r>
          <w:rPr>
            <w:noProof/>
          </w:rPr>
          <w:t>1</w:t>
        </w:r>
        <w:r>
          <w:fldChar w:fldCharType="end"/>
        </w:r>
        <w:r>
          <w:t xml:space="preserve"> </w:t>
        </w:r>
        <w:r w:rsidRPr="00343B90">
          <w:rPr>
            <w:rFonts w:ascii="Times New Roman" w:hAnsi="Times New Roman" w:cs="Times New Roman"/>
          </w:rPr>
          <w:t>The confusion matrix for interaction type (Degressive or Enhancive) and relevant evaluation</w:t>
        </w:r>
        <w:r w:rsidRPr="00343B90">
          <w:rPr>
            <w:rFonts w:ascii="Times New Roman" w:hAnsi="Times New Roman" w:cs="Times New Roman"/>
          </w:rPr>
          <w:br/>
          <w:t>index. True Positive (TP): The number of drug pairs classified as enhancive interaction correctly,</w:t>
        </w:r>
        <w:r w:rsidRPr="00343B90">
          <w:rPr>
            <w:rFonts w:ascii="Times New Roman" w:hAnsi="Times New Roman" w:cs="Times New Roman"/>
          </w:rPr>
          <w:br/>
          <w:t>False Positive (FP): The number of drug pairs classified as enhancive interaction incorrectly, False</w:t>
        </w:r>
        <w:r w:rsidRPr="00343B90">
          <w:rPr>
            <w:rFonts w:ascii="Times New Roman" w:hAnsi="Times New Roman" w:cs="Times New Roman"/>
          </w:rPr>
          <w:br/>
        </w:r>
        <w:r w:rsidRPr="00343B90">
          <w:rPr>
            <w:rFonts w:ascii="Times New Roman" w:hAnsi="Times New Roman" w:cs="Times New Roman"/>
          </w:rPr>
          <w:lastRenderedPageBreak/>
          <w:t>Negative (FN): The number of drug pairs classified as degressive interaction incorrectly, True</w:t>
        </w:r>
        <w:r w:rsidRPr="00343B90">
          <w:rPr>
            <w:rFonts w:ascii="Times New Roman" w:hAnsi="Times New Roman" w:cs="Times New Roman"/>
          </w:rPr>
          <w:br/>
          <w:t>Negative (TN): The number of drug pairs classified as degressive interaction correctly.</w:t>
        </w:r>
      </w:ins>
    </w:p>
    <w:tbl>
      <w:tblPr>
        <w:tblW w:w="4512" w:type="dxa"/>
        <w:tblInd w:w="2004" w:type="dxa"/>
        <w:tblCellMar>
          <w:left w:w="0" w:type="dxa"/>
          <w:right w:w="0" w:type="dxa"/>
        </w:tblCellMar>
        <w:tblLook w:val="04A0" w:firstRow="1" w:lastRow="0" w:firstColumn="1" w:lastColumn="0" w:noHBand="0" w:noVBand="1"/>
      </w:tblPr>
      <w:tblGrid>
        <w:gridCol w:w="1538"/>
        <w:gridCol w:w="1437"/>
        <w:gridCol w:w="1537"/>
      </w:tblGrid>
      <w:tr w:rsidR="008F055C" w:rsidRPr="00EC7797" w14:paraId="5A3D36A2" w14:textId="77777777">
        <w:trPr>
          <w:trHeight w:val="900"/>
        </w:trPr>
        <w:tc>
          <w:tcPr>
            <w:tcW w:w="1538" w:type="dxa"/>
            <w:tcBorders>
              <w:top w:val="single" w:sz="6" w:space="0" w:color="000000"/>
              <w:bottom w:val="single" w:sz="6" w:space="0" w:color="000000"/>
            </w:tcBorders>
          </w:tcPr>
          <w:p w14:paraId="35082203" w14:textId="77777777" w:rsidR="008F055C" w:rsidRPr="00EC7797" w:rsidRDefault="008F055C">
            <w:pPr>
              <w:pStyle w:val="TableContents"/>
              <w:keepNext/>
              <w:spacing w:before="171" w:after="171" w:line="276" w:lineRule="auto"/>
              <w:jc w:val="center"/>
              <w:rPr>
                <w:rFonts w:ascii="Times New Roman" w:hAnsi="Times New Roman" w:cs="Times New Roman"/>
                <w:color w:val="000000"/>
                <w:sz w:val="22"/>
                <w:szCs w:val="22"/>
              </w:rPr>
            </w:pPr>
          </w:p>
        </w:tc>
        <w:tc>
          <w:tcPr>
            <w:tcW w:w="1437" w:type="dxa"/>
            <w:tcBorders>
              <w:top w:val="single" w:sz="6" w:space="0" w:color="000000"/>
              <w:bottom w:val="single" w:sz="6" w:space="0" w:color="000000"/>
            </w:tcBorders>
          </w:tcPr>
          <w:p w14:paraId="140DABCD" w14:textId="77777777" w:rsidR="008F055C" w:rsidRPr="00EC7797" w:rsidRDefault="00D92642">
            <w:pPr>
              <w:pStyle w:val="TableContents"/>
              <w:spacing w:before="171" w:after="171" w:line="276" w:lineRule="auto"/>
              <w:jc w:val="center"/>
              <w:rPr>
                <w:rFonts w:ascii="Times New Roman" w:hAnsi="Times New Roman" w:cs="Times New Roman"/>
                <w:sz w:val="22"/>
                <w:szCs w:val="22"/>
              </w:rPr>
            </w:pPr>
            <w:r w:rsidRPr="00EC7797">
              <w:rPr>
                <w:rFonts w:ascii="Times New Roman" w:hAnsi="Times New Roman" w:cs="Times New Roman"/>
                <w:color w:val="000000"/>
                <w:sz w:val="22"/>
                <w:szCs w:val="22"/>
              </w:rPr>
              <w:t>Actual Enhancive</w:t>
            </w:r>
          </w:p>
        </w:tc>
        <w:tc>
          <w:tcPr>
            <w:tcW w:w="1537" w:type="dxa"/>
            <w:tcBorders>
              <w:top w:val="single" w:sz="6" w:space="0" w:color="000000"/>
              <w:bottom w:val="single" w:sz="6" w:space="0" w:color="000000"/>
            </w:tcBorders>
          </w:tcPr>
          <w:p w14:paraId="6B84A1B9" w14:textId="77777777" w:rsidR="008F055C" w:rsidRPr="00EC7797" w:rsidRDefault="00D92642">
            <w:pPr>
              <w:pStyle w:val="TableContents"/>
              <w:spacing w:before="171" w:after="171" w:line="276" w:lineRule="auto"/>
              <w:jc w:val="center"/>
              <w:rPr>
                <w:rFonts w:ascii="Times New Roman" w:hAnsi="Times New Roman" w:cs="Times New Roman"/>
                <w:sz w:val="22"/>
                <w:szCs w:val="22"/>
              </w:rPr>
            </w:pPr>
            <w:r w:rsidRPr="00EC7797">
              <w:rPr>
                <w:rFonts w:ascii="Times New Roman" w:hAnsi="Times New Roman" w:cs="Times New Roman"/>
                <w:color w:val="000000"/>
                <w:sz w:val="22"/>
                <w:szCs w:val="22"/>
              </w:rPr>
              <w:t>Actual Degressive</w:t>
            </w:r>
          </w:p>
        </w:tc>
      </w:tr>
      <w:tr w:rsidR="008F055C" w:rsidRPr="00EC7797" w14:paraId="5AB47F87" w14:textId="77777777">
        <w:trPr>
          <w:trHeight w:val="697"/>
        </w:trPr>
        <w:tc>
          <w:tcPr>
            <w:tcW w:w="1538" w:type="dxa"/>
          </w:tcPr>
          <w:p w14:paraId="7965CB6D" w14:textId="77777777" w:rsidR="008F055C" w:rsidRPr="00EC7797" w:rsidRDefault="00D92642">
            <w:pPr>
              <w:pStyle w:val="TableContents"/>
              <w:keepNext/>
              <w:spacing w:before="171" w:after="171" w:line="276" w:lineRule="auto"/>
              <w:jc w:val="center"/>
              <w:rPr>
                <w:rFonts w:ascii="Times New Roman" w:hAnsi="Times New Roman" w:cs="Times New Roman"/>
                <w:sz w:val="22"/>
                <w:szCs w:val="22"/>
              </w:rPr>
            </w:pPr>
            <w:r w:rsidRPr="00EC7797">
              <w:rPr>
                <w:rFonts w:ascii="Times New Roman" w:hAnsi="Times New Roman" w:cs="Times New Roman"/>
                <w:color w:val="000000"/>
                <w:sz w:val="22"/>
                <w:szCs w:val="22"/>
              </w:rPr>
              <w:t>Classified Enhancive</w:t>
            </w:r>
          </w:p>
        </w:tc>
        <w:tc>
          <w:tcPr>
            <w:tcW w:w="1437" w:type="dxa"/>
          </w:tcPr>
          <w:p w14:paraId="513A07FD" w14:textId="77777777" w:rsidR="008F055C" w:rsidRPr="00EC7797" w:rsidRDefault="00D92642">
            <w:pPr>
              <w:pStyle w:val="TableContents"/>
              <w:spacing w:before="171" w:after="171" w:line="276" w:lineRule="auto"/>
              <w:jc w:val="center"/>
              <w:rPr>
                <w:rFonts w:ascii="Times New Roman" w:hAnsi="Times New Roman" w:cs="Times New Roman"/>
                <w:sz w:val="22"/>
                <w:szCs w:val="22"/>
              </w:rPr>
            </w:pPr>
            <w:r w:rsidRPr="00EC7797">
              <w:rPr>
                <w:rFonts w:ascii="Times New Roman" w:hAnsi="Times New Roman" w:cs="Times New Roman"/>
                <w:color w:val="000000"/>
                <w:sz w:val="22"/>
                <w:szCs w:val="22"/>
              </w:rPr>
              <w:t>TP</w:t>
            </w:r>
          </w:p>
        </w:tc>
        <w:tc>
          <w:tcPr>
            <w:tcW w:w="1537" w:type="dxa"/>
          </w:tcPr>
          <w:p w14:paraId="3A514443" w14:textId="77777777" w:rsidR="008F055C" w:rsidRPr="00EC7797" w:rsidRDefault="00D92642">
            <w:pPr>
              <w:pStyle w:val="TableContents"/>
              <w:spacing w:before="171" w:after="171" w:line="276" w:lineRule="auto"/>
              <w:jc w:val="center"/>
              <w:rPr>
                <w:rFonts w:ascii="Times New Roman" w:hAnsi="Times New Roman" w:cs="Times New Roman"/>
                <w:sz w:val="22"/>
                <w:szCs w:val="22"/>
              </w:rPr>
            </w:pPr>
            <w:r w:rsidRPr="00EC7797">
              <w:rPr>
                <w:rFonts w:ascii="Times New Roman" w:hAnsi="Times New Roman" w:cs="Times New Roman"/>
                <w:color w:val="000000"/>
                <w:sz w:val="22"/>
                <w:szCs w:val="22"/>
              </w:rPr>
              <w:t>FP</w:t>
            </w:r>
          </w:p>
        </w:tc>
      </w:tr>
      <w:tr w:rsidR="008F055C" w:rsidRPr="00EC7797" w14:paraId="3F0A45DA" w14:textId="77777777">
        <w:trPr>
          <w:trHeight w:val="856"/>
        </w:trPr>
        <w:tc>
          <w:tcPr>
            <w:tcW w:w="1538" w:type="dxa"/>
            <w:tcBorders>
              <w:bottom w:val="single" w:sz="6" w:space="0" w:color="000000"/>
            </w:tcBorders>
          </w:tcPr>
          <w:p w14:paraId="598D38EE" w14:textId="77777777" w:rsidR="008F055C" w:rsidRPr="00EC7797" w:rsidRDefault="00D92642">
            <w:pPr>
              <w:pStyle w:val="TableContents"/>
              <w:keepNext/>
              <w:spacing w:before="171" w:after="171" w:line="276" w:lineRule="auto"/>
              <w:jc w:val="center"/>
              <w:rPr>
                <w:rFonts w:ascii="Times New Roman" w:hAnsi="Times New Roman" w:cs="Times New Roman"/>
                <w:sz w:val="22"/>
                <w:szCs w:val="22"/>
              </w:rPr>
            </w:pPr>
            <w:r w:rsidRPr="00EC7797">
              <w:rPr>
                <w:rFonts w:ascii="Times New Roman" w:hAnsi="Times New Roman" w:cs="Times New Roman"/>
                <w:color w:val="000000"/>
                <w:sz w:val="22"/>
                <w:szCs w:val="22"/>
              </w:rPr>
              <w:t>Classified Degressive</w:t>
            </w:r>
          </w:p>
        </w:tc>
        <w:tc>
          <w:tcPr>
            <w:tcW w:w="1437" w:type="dxa"/>
            <w:tcBorders>
              <w:bottom w:val="single" w:sz="6" w:space="0" w:color="000000"/>
            </w:tcBorders>
          </w:tcPr>
          <w:p w14:paraId="19CDE8F7" w14:textId="77777777" w:rsidR="008F055C" w:rsidRPr="00EC7797" w:rsidRDefault="00D92642">
            <w:pPr>
              <w:pStyle w:val="TableContents"/>
              <w:spacing w:before="171" w:after="171" w:line="276" w:lineRule="auto"/>
              <w:jc w:val="center"/>
              <w:rPr>
                <w:rFonts w:ascii="Times New Roman" w:hAnsi="Times New Roman" w:cs="Times New Roman"/>
                <w:sz w:val="22"/>
                <w:szCs w:val="22"/>
              </w:rPr>
            </w:pPr>
            <w:r w:rsidRPr="00EC7797">
              <w:rPr>
                <w:rFonts w:ascii="Times New Roman" w:hAnsi="Times New Roman" w:cs="Times New Roman"/>
                <w:color w:val="000000"/>
                <w:sz w:val="22"/>
                <w:szCs w:val="22"/>
              </w:rPr>
              <w:t>FN</w:t>
            </w:r>
          </w:p>
        </w:tc>
        <w:tc>
          <w:tcPr>
            <w:tcW w:w="1537" w:type="dxa"/>
            <w:tcBorders>
              <w:bottom w:val="single" w:sz="6" w:space="0" w:color="000000"/>
            </w:tcBorders>
          </w:tcPr>
          <w:p w14:paraId="0B6F11CB" w14:textId="77777777" w:rsidR="008F055C" w:rsidRPr="00EC7797" w:rsidRDefault="00D92642">
            <w:pPr>
              <w:pStyle w:val="TableContents"/>
              <w:spacing w:before="171" w:after="171" w:line="276" w:lineRule="auto"/>
              <w:jc w:val="center"/>
              <w:rPr>
                <w:rFonts w:ascii="Times New Roman" w:hAnsi="Times New Roman" w:cs="Times New Roman"/>
                <w:sz w:val="22"/>
                <w:szCs w:val="22"/>
              </w:rPr>
            </w:pPr>
            <w:r w:rsidRPr="00EC7797">
              <w:rPr>
                <w:rFonts w:ascii="Times New Roman" w:hAnsi="Times New Roman" w:cs="Times New Roman"/>
                <w:color w:val="000000"/>
                <w:sz w:val="22"/>
                <w:szCs w:val="22"/>
              </w:rPr>
              <w:t>TN</w:t>
            </w:r>
          </w:p>
        </w:tc>
      </w:tr>
    </w:tbl>
    <w:p w14:paraId="0826A360" w14:textId="0B859EE6" w:rsidR="008F055C" w:rsidRPr="00343B90" w:rsidDel="00553BFC" w:rsidRDefault="00D92642">
      <w:pPr>
        <w:pStyle w:val="Table"/>
        <w:spacing w:line="276" w:lineRule="auto"/>
        <w:jc w:val="both"/>
        <w:rPr>
          <w:del w:id="826" w:author="Amin Khodamoradi" w:date="2023-12-18T14:58:00Z"/>
          <w:rFonts w:ascii="Times New Roman" w:hAnsi="Times New Roman" w:cs="Times New Roman"/>
        </w:rPr>
      </w:pPr>
      <w:del w:id="827" w:author="Amin Khodamoradi" w:date="2023-12-18T14:58:00Z">
        <w:r w:rsidRPr="00343B90" w:rsidDel="00553BFC">
          <w:rPr>
            <w:rFonts w:ascii="Times New Roman" w:hAnsi="Times New Roman" w:cs="Times New Roman"/>
          </w:rPr>
          <w:delText xml:space="preserve">Table </w:delText>
        </w:r>
        <w:r w:rsidR="003551E6" w:rsidRPr="00343B90" w:rsidDel="00553BFC">
          <w:rPr>
            <w:rFonts w:ascii="Times New Roman" w:hAnsi="Times New Roman" w:cs="Times New Roman"/>
            <w:i w:val="0"/>
            <w:iCs w:val="0"/>
          </w:rPr>
          <w:fldChar w:fldCharType="begin"/>
        </w:r>
        <w:r w:rsidR="003551E6" w:rsidRPr="00343B90" w:rsidDel="00553BFC">
          <w:rPr>
            <w:rFonts w:ascii="Times New Roman" w:hAnsi="Times New Roman" w:cs="Times New Roman"/>
          </w:rPr>
          <w:delInstrText xml:space="preserve"> SEQ Table \* ARABIC </w:delInstrText>
        </w:r>
        <w:r w:rsidR="003551E6" w:rsidRPr="00343B90" w:rsidDel="00553BFC">
          <w:rPr>
            <w:rFonts w:ascii="Times New Roman" w:hAnsi="Times New Roman" w:cs="Times New Roman"/>
            <w:i w:val="0"/>
            <w:iCs w:val="0"/>
          </w:rPr>
          <w:fldChar w:fldCharType="separate"/>
        </w:r>
        <w:r w:rsidR="002175CC" w:rsidDel="00553BFC">
          <w:rPr>
            <w:rFonts w:ascii="Times New Roman" w:hAnsi="Times New Roman" w:cs="Times New Roman"/>
            <w:noProof/>
          </w:rPr>
          <w:delText>1</w:delText>
        </w:r>
        <w:r w:rsidR="003551E6" w:rsidRPr="00343B90" w:rsidDel="00553BFC">
          <w:rPr>
            <w:rFonts w:ascii="Times New Roman" w:hAnsi="Times New Roman" w:cs="Times New Roman"/>
            <w:i w:val="0"/>
            <w:iCs w:val="0"/>
          </w:rPr>
          <w:fldChar w:fldCharType="end"/>
        </w:r>
        <w:r w:rsidRPr="00343B90" w:rsidDel="00553BFC">
          <w:rPr>
            <w:rFonts w:ascii="Times New Roman" w:hAnsi="Times New Roman" w:cs="Times New Roman"/>
          </w:rPr>
          <w:delText>: The confusion matrix for interaction type (Degressive or Enhancive) and relevant evaluation</w:delText>
        </w:r>
        <w:r w:rsidRPr="00343B90" w:rsidDel="00553BFC">
          <w:rPr>
            <w:rFonts w:ascii="Times New Roman" w:hAnsi="Times New Roman" w:cs="Times New Roman"/>
          </w:rPr>
          <w:br/>
          <w:delText>index. True Positive (TP): The number of drug pairs classified as enhancive interaction correctly,</w:delText>
        </w:r>
        <w:r w:rsidRPr="00343B90" w:rsidDel="00553BFC">
          <w:rPr>
            <w:rFonts w:ascii="Times New Roman" w:hAnsi="Times New Roman" w:cs="Times New Roman"/>
          </w:rPr>
          <w:br/>
          <w:delText>False Positive (FP): The number of drug pairs classified as enhancive interaction incorrectly, False</w:delText>
        </w:r>
        <w:r w:rsidRPr="00343B90" w:rsidDel="00553BFC">
          <w:rPr>
            <w:rFonts w:ascii="Times New Roman" w:hAnsi="Times New Roman" w:cs="Times New Roman"/>
          </w:rPr>
          <w:br/>
          <w:delText>Negative (FN): The number of drug pairs classified as degressive interaction incorrectly, True</w:delText>
        </w:r>
        <w:r w:rsidRPr="00343B90" w:rsidDel="00553BFC">
          <w:rPr>
            <w:rFonts w:ascii="Times New Roman" w:hAnsi="Times New Roman" w:cs="Times New Roman"/>
          </w:rPr>
          <w:br/>
          <w:delText>Negative (TN): The number of drug pairs classified as degressive interaction correctly.</w:delText>
        </w:r>
      </w:del>
    </w:p>
    <w:p w14:paraId="4D5651EC"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If consider degressive interaction as Negative (N) and enhancive interaction as Positive (P) </w:t>
      </w:r>
      <w:r w:rsidR="006D54E1" w:rsidRPr="00343B90">
        <w:rPr>
          <w:rFonts w:ascii="Times New Roman" w:hAnsi="Times New Roman" w:cs="Times New Roman"/>
        </w:rPr>
        <w:t>sample,</w:t>
      </w:r>
      <w:r w:rsidRPr="00343B90">
        <w:rPr>
          <w:rFonts w:ascii="Times New Roman" w:hAnsi="Times New Roman" w:cs="Times New Roman"/>
        </w:rPr>
        <w:t xml:space="preserve"> then the confusion matrix for interaction type (Degressive or Enhancive) and relevant evaluation index is as shown in Table 1. By using Table 1, four evaluation criteria are defined in the following order:</w:t>
      </w:r>
    </w:p>
    <w:p w14:paraId="03919F7B" w14:textId="193DABE1" w:rsidR="008F055C" w:rsidRPr="00343B90" w:rsidRDefault="00D92642">
      <w:pPr>
        <w:spacing w:line="276" w:lineRule="auto"/>
        <w:rPr>
          <w:rFonts w:ascii="Times New Roman" w:hAnsi="Times New Roman" w:cs="Times New Roman"/>
        </w:rPr>
      </w:pPr>
      <w:r w:rsidRPr="00343B90">
        <w:rPr>
          <w:rFonts w:ascii="Times New Roman" w:hAnsi="Times New Roman" w:cs="Times New Roman"/>
        </w:rPr>
        <w:t>Accuracy: The fraction of all correct predictions (TP and TN) to all predictions</w:t>
      </w:r>
      <w:ins w:id="828" w:author="mcm" w:date="2023-11-10T15:36:00Z">
        <w:r w:rsidR="00380F04">
          <w:rPr>
            <w:rFonts w:ascii="Times New Roman" w:hAnsi="Times New Roman" w:cs="Times New Roman"/>
          </w:rPr>
          <w:t>. E</w:t>
        </w:r>
      </w:ins>
      <w:ins w:id="829" w:author="mcm" w:date="2023-11-10T15:35:00Z">
        <w:r w:rsidR="00380F04">
          <w:rPr>
            <w:rFonts w:ascii="Times New Roman" w:hAnsi="Times New Roman" w:cs="Times New Roman"/>
          </w:rPr>
          <w:t>xpressed as:</w:t>
        </w:r>
      </w:ins>
      <w:del w:id="830" w:author="mcm" w:date="2023-11-10T15:35:00Z">
        <w:r w:rsidRPr="00343B90" w:rsidDel="00380F04">
          <w:rPr>
            <w:rFonts w:ascii="Times New Roman" w:hAnsi="Times New Roman" w:cs="Times New Roman"/>
          </w:rPr>
          <w:delText>.</w:delText>
        </w:r>
      </w:del>
    </w:p>
    <w:p w14:paraId="049FF5DF" w14:textId="52214BA2" w:rsidR="008F055C" w:rsidRPr="00343B90" w:rsidRDefault="000176AC">
      <w:pPr>
        <w:pStyle w:val="Caption"/>
        <w:rPr>
          <w:rFonts w:ascii="Times New Roman" w:hAnsi="Times New Roman" w:cs="Times New Roman"/>
        </w:rPr>
        <w:pPrChange w:id="831" w:author="Amin Khodamoradi" w:date="2023-12-18T15:02:00Z">
          <w:pPr>
            <w:spacing w:line="276" w:lineRule="auto"/>
          </w:pPr>
        </w:pPrChange>
      </w:pPr>
      <m:oMath>
        <m:r>
          <w:rPr>
            <w:rFonts w:ascii="Cambria Math" w:hAnsi="Cambria Math" w:cs="Times New Roman"/>
          </w:rPr>
          <m:t>Ac</m:t>
        </m:r>
        <m:r>
          <w:ins w:id="832" w:author="mcm" w:date="2023-11-10T15:35:00Z">
            <w:rPr>
              <w:rFonts w:ascii="Cambria Math" w:hAnsi="Cambria Math" w:cs="Times New Roman"/>
            </w:rPr>
            <m:t>c</m:t>
          </w:ins>
        </m:r>
        <m:r>
          <w:rPr>
            <w:rFonts w:ascii="Cambria Math" w:hAnsi="Cambria Math" w:cs="Times New Roman"/>
          </w:rPr>
          <m:t>ur</m:t>
        </m:r>
        <m:r>
          <w:del w:id="833" w:author="mcm" w:date="2023-11-10T15:35:00Z">
            <w:rPr>
              <w:rFonts w:ascii="Cambria Math" w:hAnsi="Cambria Math" w:cs="Times New Roman"/>
            </w:rPr>
            <m:t>r</m:t>
          </w:del>
        </m:r>
        <m:r>
          <w:rPr>
            <w:rFonts w:ascii="Cambria Math" w:hAnsi="Cambria Math" w:cs="Times New Roman"/>
          </w:rPr>
          <m:t xml:space="preserve">acy= </m:t>
        </m:r>
        <w:commentRangeStart w:id="834"/>
        <m:f>
          <m:fPr>
            <m:ctrlPr>
              <w:ins w:id="835" w:author="mcm" w:date="2023-11-10T14:22:00Z">
                <w:rPr>
                  <w:rFonts w:ascii="Cambria Math" w:hAnsi="Cambria Math" w:cs="Times New Roman"/>
                </w:rPr>
              </w:ins>
            </m:ctrlPr>
          </m:fPr>
          <m:num>
            <m:r>
              <w:rPr>
                <w:rFonts w:ascii="Cambria Math" w:hAnsi="Cambria Math" w:cs="Times New Roman"/>
              </w:rPr>
              <m:t>TP+TN</m:t>
            </m:r>
          </m:num>
          <m:den>
            <m:r>
              <w:rPr>
                <w:rFonts w:ascii="Cambria Math" w:hAnsi="Cambria Math" w:cs="Times New Roman"/>
              </w:rPr>
              <m:t>TP+FP+TN+FN</m:t>
            </m:r>
          </m:den>
        </m:f>
        <w:commentRangeEnd w:id="834"/>
        <m:r>
          <w:ins w:id="836" w:author="mcm" w:date="2023-11-10T15:35:00Z">
            <w:rPr>
              <w:rStyle w:val="CommentReference"/>
              <w:rFonts w:cs="Mangal"/>
            </w:rPr>
            <w:commentReference w:id="834"/>
          </w:ins>
        </m:r>
      </m:oMath>
      <w:ins w:id="837" w:author="Amin Khodamoradi" w:date="2023-12-18T15:01:00Z">
        <w:r w:rsidR="007E2594">
          <w:rPr>
            <w:rFonts w:ascii="Times New Roman" w:hAnsi="Times New Roman" w:cs="Times New Roman"/>
          </w:rPr>
          <w:tab/>
        </w:r>
        <w:r w:rsidR="007E2594">
          <w:rPr>
            <w:rFonts w:ascii="Times New Roman" w:hAnsi="Times New Roman" w:cs="Times New Roman"/>
          </w:rPr>
          <w:tab/>
        </w:r>
        <w:r w:rsidR="007E2594">
          <w:rPr>
            <w:rFonts w:ascii="Times New Roman" w:hAnsi="Times New Roman" w:cs="Times New Roman"/>
          </w:rPr>
          <w:tab/>
        </w:r>
        <w:r w:rsidR="007E2594">
          <w:rPr>
            <w:rFonts w:ascii="Times New Roman" w:hAnsi="Times New Roman" w:cs="Times New Roman"/>
          </w:rPr>
          <w:tab/>
        </w:r>
        <w:r w:rsidR="007E2594">
          <w:rPr>
            <w:rFonts w:ascii="Times New Roman" w:hAnsi="Times New Roman" w:cs="Times New Roman"/>
          </w:rPr>
          <w:tab/>
        </w:r>
        <w:r w:rsidR="007E2594">
          <w:rPr>
            <w:rFonts w:ascii="Times New Roman" w:hAnsi="Times New Roman" w:cs="Times New Roman"/>
          </w:rPr>
          <w:tab/>
        </w:r>
        <w:r w:rsidR="007E2594">
          <w:rPr>
            <w:rFonts w:ascii="Times New Roman" w:hAnsi="Times New Roman" w:cs="Times New Roman"/>
          </w:rPr>
          <w:tab/>
        </w:r>
        <w:r w:rsidR="007E2594">
          <w:rPr>
            <w:rFonts w:ascii="Times New Roman" w:hAnsi="Times New Roman" w:cs="Times New Roman"/>
          </w:rPr>
          <w:tab/>
        </w:r>
        <w:r w:rsidR="007E2594">
          <w:rPr>
            <w:rFonts w:ascii="Times New Roman" w:hAnsi="Times New Roman" w:cs="Times New Roman"/>
          </w:rPr>
          <w:tab/>
        </w:r>
        <w:r w:rsidR="007E2594">
          <w:rPr>
            <w:rFonts w:ascii="Times New Roman" w:hAnsi="Times New Roman" w:cs="Times New Roman"/>
          </w:rPr>
          <w:tab/>
          <w:t>(</w:t>
        </w:r>
      </w:ins>
      <w:ins w:id="838" w:author="Amin Khodamoradi" w:date="2023-12-18T15:02:00Z">
        <w:r w:rsidR="000E65BF">
          <w:rPr>
            <w:rFonts w:ascii="Times New Roman" w:hAnsi="Times New Roman" w:cs="Times New Roman"/>
          </w:rPr>
          <w:fldChar w:fldCharType="begin"/>
        </w:r>
        <w:r w:rsidR="000E65BF">
          <w:rPr>
            <w:rFonts w:ascii="Times New Roman" w:hAnsi="Times New Roman" w:cs="Times New Roman"/>
          </w:rPr>
          <w:instrText xml:space="preserve"> SEQ Equation \* ARABIC </w:instrText>
        </w:r>
      </w:ins>
      <w:r w:rsidR="000E65BF">
        <w:rPr>
          <w:rFonts w:ascii="Times New Roman" w:hAnsi="Times New Roman" w:cs="Times New Roman"/>
        </w:rPr>
        <w:fldChar w:fldCharType="separate"/>
      </w:r>
      <w:ins w:id="839" w:author="Amin Khodamoradi" w:date="2023-12-18T15:08:00Z">
        <w:r w:rsidR="00264051">
          <w:rPr>
            <w:rFonts w:ascii="Times New Roman" w:hAnsi="Times New Roman" w:cs="Times New Roman"/>
            <w:noProof/>
          </w:rPr>
          <w:t>2</w:t>
        </w:r>
      </w:ins>
      <w:ins w:id="840" w:author="Amin Khodamoradi" w:date="2023-12-18T15:02:00Z">
        <w:r w:rsidR="000E65BF">
          <w:rPr>
            <w:rFonts w:ascii="Times New Roman" w:hAnsi="Times New Roman" w:cs="Times New Roman"/>
          </w:rPr>
          <w:fldChar w:fldCharType="end"/>
        </w:r>
      </w:ins>
      <w:ins w:id="841" w:author="Amin Khodamoradi" w:date="2023-12-18T15:01:00Z">
        <w:r w:rsidR="007E2594">
          <w:rPr>
            <w:rFonts w:ascii="Times New Roman" w:hAnsi="Times New Roman" w:cs="Times New Roman"/>
          </w:rPr>
          <w:t>)</w:t>
        </w:r>
      </w:ins>
    </w:p>
    <w:p w14:paraId="07A82ABB" w14:textId="77777777" w:rsidR="00A37DFB" w:rsidRPr="00343B90" w:rsidRDefault="00A37DFB" w:rsidP="00A37DFB">
      <w:pPr>
        <w:spacing w:line="276" w:lineRule="auto"/>
        <w:rPr>
          <w:rFonts w:ascii="Times New Roman" w:hAnsi="Times New Roman" w:cs="Times New Roman"/>
        </w:rPr>
      </w:pPr>
    </w:p>
    <w:p w14:paraId="597BFCAF" w14:textId="13DAA293"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Precision: The fraction of correct predicted (</w:t>
      </w:r>
      <w:proofErr w:type="spellStart"/>
      <w:r w:rsidRPr="00343B90">
        <w:rPr>
          <w:rFonts w:ascii="Times New Roman" w:hAnsi="Times New Roman" w:cs="Times New Roman"/>
        </w:rPr>
        <w:t>enh</w:t>
      </w:r>
      <w:proofErr w:type="spellEnd"/>
      <w:r w:rsidRPr="00343B90">
        <w:rPr>
          <w:rFonts w:ascii="Times New Roman" w:hAnsi="Times New Roman" w:cs="Times New Roman"/>
        </w:rPr>
        <w:t>/deg) interactions among all predicted (</w:t>
      </w:r>
      <w:proofErr w:type="spellStart"/>
      <w:r w:rsidRPr="00343B90">
        <w:rPr>
          <w:rFonts w:ascii="Times New Roman" w:hAnsi="Times New Roman" w:cs="Times New Roman"/>
        </w:rPr>
        <w:t>enh</w:t>
      </w:r>
      <w:proofErr w:type="spellEnd"/>
      <w:r w:rsidRPr="00343B90">
        <w:rPr>
          <w:rFonts w:ascii="Times New Roman" w:hAnsi="Times New Roman" w:cs="Times New Roman"/>
        </w:rPr>
        <w:t>/deg) interactions.</w:t>
      </w:r>
      <w:ins w:id="842" w:author="mcm" w:date="2023-11-10T15:36:00Z">
        <w:r w:rsidR="00380F04">
          <w:rPr>
            <w:rFonts w:ascii="Times New Roman" w:hAnsi="Times New Roman" w:cs="Times New Roman"/>
          </w:rPr>
          <w:t xml:space="preserve"> Expressed as:</w:t>
        </w:r>
      </w:ins>
    </w:p>
    <w:p w14:paraId="04999A9F" w14:textId="15627CC5" w:rsidR="008F055C" w:rsidRPr="009E1860" w:rsidRDefault="00000000">
      <w:pPr>
        <w:pStyle w:val="Caption"/>
        <w:rPr>
          <w:rFonts w:ascii="Times New Roman" w:hAnsi="Times New Roman" w:cs="Times New Roman"/>
          <w:i w:val="0"/>
          <w:iCs w:val="0"/>
          <w:rPrChange w:id="843" w:author="Amin Khodamoradi" w:date="2023-12-18T15:02:00Z">
            <w:rPr>
              <w:rFonts w:ascii="Times New Roman" w:hAnsi="Times New Roman" w:cs="Times New Roman"/>
              <w:i/>
              <w:iCs/>
            </w:rPr>
          </w:rPrChange>
        </w:rPr>
        <w:pPrChange w:id="844" w:author="Amin Khodamoradi" w:date="2023-12-18T15:02:00Z">
          <w:pPr>
            <w:spacing w:line="276" w:lineRule="auto"/>
          </w:pPr>
        </w:pPrChange>
      </w:pPr>
      <m:oMath>
        <m:sSub>
          <m:sSubPr>
            <m:ctrlPr>
              <w:ins w:id="845" w:author="mcm" w:date="2023-11-10T14:22:00Z">
                <w:rPr>
                  <w:rFonts w:ascii="Cambria Math" w:hAnsi="Cambria Math" w:cs="Times New Roman"/>
                </w:rPr>
              </w:ins>
            </m:ctrlPr>
          </m:sSubPr>
          <m:e>
            <m:r>
              <w:rPr>
                <w:rFonts w:ascii="Cambria Math" w:hAnsi="Cambria Math" w:cs="Times New Roman"/>
              </w:rPr>
              <m:t>Precision</m:t>
            </m:r>
          </m:e>
          <m:sub>
            <m:r>
              <w:rPr>
                <w:rFonts w:ascii="Cambria Math" w:hAnsi="Cambria Math" w:cs="Times New Roman"/>
              </w:rPr>
              <m:t>0</m:t>
            </m:r>
            <m:r>
              <w:rPr>
                <w:rFonts w:ascii="Cambria Math" w:hAnsi="Cambria Math" w:cs="Times New Roman"/>
                <w:vertAlign w:val="subscript"/>
              </w:rPr>
              <m:t>(enh/deg)</m:t>
            </m:r>
          </m:sub>
        </m:sSub>
        <m:r>
          <w:rPr>
            <w:rFonts w:ascii="Cambria Math" w:hAnsi="Cambria Math" w:cs="Times New Roman"/>
            <w:vertAlign w:val="subscript"/>
          </w:rPr>
          <m:t xml:space="preserve"> </m:t>
        </m:r>
        <m:r>
          <w:rPr>
            <w:rFonts w:ascii="Cambria Math" w:hAnsi="Cambria Math" w:cs="Times New Roman"/>
          </w:rPr>
          <m:t xml:space="preserve">= </m:t>
        </m:r>
        <m:f>
          <m:fPr>
            <m:ctrlPr>
              <w:ins w:id="846" w:author="mcm" w:date="2023-11-10T14:22:00Z">
                <w:rPr>
                  <w:rFonts w:ascii="Cambria Math" w:hAnsi="Cambria Math" w:cs="Times New Roman"/>
                </w:rPr>
              </w:ins>
            </m:ctrlPr>
          </m:fPr>
          <m:num>
            <m:r>
              <w:rPr>
                <w:rFonts w:ascii="Cambria Math" w:hAnsi="Cambria Math" w:cs="Times New Roman"/>
              </w:rPr>
              <m:t>TP</m:t>
            </m:r>
          </m:num>
          <m:den>
            <m:r>
              <w:rPr>
                <w:rFonts w:ascii="Cambria Math" w:hAnsi="Cambria Math" w:cs="Times New Roman"/>
              </w:rPr>
              <m:t>TP+FP</m:t>
            </m:r>
          </m:den>
        </m:f>
      </m:oMath>
      <w:ins w:id="847" w:author="Amin Khodamoradi" w:date="2023-12-18T15:02:00Z">
        <w:r w:rsidR="009E1860">
          <w:rPr>
            <w:rFonts w:ascii="Times New Roman" w:hAnsi="Times New Roman" w:cs="Times New Roman"/>
            <w:i w:val="0"/>
            <w:iCs w:val="0"/>
          </w:rPr>
          <w:t xml:space="preserve"> </w:t>
        </w:r>
        <w:r w:rsidR="009E1860" w:rsidRPr="009E1860">
          <w:rPr>
            <w:rFonts w:ascii="Times New Roman" w:hAnsi="Times New Roman" w:cs="Times New Roman"/>
            <w:iCs w:val="0"/>
            <w:rPrChange w:id="848" w:author="Amin Khodamoradi" w:date="2023-12-18T15:02:00Z">
              <w:rPr>
                <w:rFonts w:ascii="Times New Roman" w:hAnsi="Times New Roman" w:cs="Times New Roman"/>
              </w:rPr>
            </w:rPrChange>
          </w:rPr>
          <w:tab/>
        </w:r>
        <w:r w:rsidR="009E1860" w:rsidRPr="009E1860">
          <w:rPr>
            <w:rFonts w:ascii="Times New Roman" w:hAnsi="Times New Roman" w:cs="Times New Roman"/>
            <w:iCs w:val="0"/>
            <w:rPrChange w:id="849" w:author="Amin Khodamoradi" w:date="2023-12-18T15:02:00Z">
              <w:rPr>
                <w:rFonts w:ascii="Times New Roman" w:hAnsi="Times New Roman" w:cs="Times New Roman"/>
              </w:rPr>
            </w:rPrChange>
          </w:rPr>
          <w:tab/>
        </w:r>
        <w:r w:rsidR="009E1860" w:rsidRPr="009E1860">
          <w:rPr>
            <w:rFonts w:ascii="Times New Roman" w:hAnsi="Times New Roman" w:cs="Times New Roman"/>
            <w:iCs w:val="0"/>
            <w:rPrChange w:id="850" w:author="Amin Khodamoradi" w:date="2023-12-18T15:02:00Z">
              <w:rPr>
                <w:rFonts w:ascii="Times New Roman" w:hAnsi="Times New Roman" w:cs="Times New Roman"/>
              </w:rPr>
            </w:rPrChange>
          </w:rPr>
          <w:tab/>
        </w:r>
        <w:r w:rsidR="009E1860" w:rsidRPr="009E1860">
          <w:rPr>
            <w:rFonts w:ascii="Times New Roman" w:hAnsi="Times New Roman" w:cs="Times New Roman"/>
            <w:iCs w:val="0"/>
            <w:rPrChange w:id="851" w:author="Amin Khodamoradi" w:date="2023-12-18T15:02:00Z">
              <w:rPr>
                <w:rFonts w:ascii="Times New Roman" w:hAnsi="Times New Roman" w:cs="Times New Roman"/>
              </w:rPr>
            </w:rPrChange>
          </w:rPr>
          <w:tab/>
        </w:r>
        <w:r w:rsidR="009E1860" w:rsidRPr="009E1860">
          <w:rPr>
            <w:rFonts w:ascii="Times New Roman" w:hAnsi="Times New Roman" w:cs="Times New Roman"/>
            <w:iCs w:val="0"/>
            <w:rPrChange w:id="852" w:author="Amin Khodamoradi" w:date="2023-12-18T15:02:00Z">
              <w:rPr>
                <w:rFonts w:ascii="Times New Roman" w:hAnsi="Times New Roman" w:cs="Times New Roman"/>
              </w:rPr>
            </w:rPrChange>
          </w:rPr>
          <w:tab/>
        </w:r>
        <w:r w:rsidR="009E1860" w:rsidRPr="009E1860">
          <w:rPr>
            <w:rFonts w:ascii="Times New Roman" w:hAnsi="Times New Roman" w:cs="Times New Roman"/>
            <w:iCs w:val="0"/>
            <w:rPrChange w:id="853" w:author="Amin Khodamoradi" w:date="2023-12-18T15:02:00Z">
              <w:rPr>
                <w:rFonts w:ascii="Times New Roman" w:hAnsi="Times New Roman" w:cs="Times New Roman"/>
              </w:rPr>
            </w:rPrChange>
          </w:rPr>
          <w:tab/>
        </w:r>
        <w:r w:rsidR="009E1860" w:rsidRPr="009E1860">
          <w:rPr>
            <w:rFonts w:ascii="Times New Roman" w:hAnsi="Times New Roman" w:cs="Times New Roman"/>
            <w:iCs w:val="0"/>
            <w:rPrChange w:id="854" w:author="Amin Khodamoradi" w:date="2023-12-18T15:02:00Z">
              <w:rPr>
                <w:rFonts w:ascii="Times New Roman" w:hAnsi="Times New Roman" w:cs="Times New Roman"/>
              </w:rPr>
            </w:rPrChange>
          </w:rPr>
          <w:tab/>
        </w:r>
        <w:r w:rsidR="009E1860" w:rsidRPr="009E1860">
          <w:rPr>
            <w:rFonts w:ascii="Times New Roman" w:hAnsi="Times New Roman" w:cs="Times New Roman"/>
            <w:iCs w:val="0"/>
            <w:rPrChange w:id="855" w:author="Amin Khodamoradi" w:date="2023-12-18T15:02:00Z">
              <w:rPr>
                <w:rFonts w:ascii="Times New Roman" w:hAnsi="Times New Roman" w:cs="Times New Roman"/>
              </w:rPr>
            </w:rPrChange>
          </w:rPr>
          <w:tab/>
        </w:r>
        <w:r w:rsidR="009E1860" w:rsidRPr="009E1860">
          <w:rPr>
            <w:rFonts w:ascii="Times New Roman" w:hAnsi="Times New Roman" w:cs="Times New Roman"/>
            <w:iCs w:val="0"/>
            <w:rPrChange w:id="856" w:author="Amin Khodamoradi" w:date="2023-12-18T15:02:00Z">
              <w:rPr>
                <w:rFonts w:ascii="Times New Roman" w:hAnsi="Times New Roman" w:cs="Times New Roman"/>
              </w:rPr>
            </w:rPrChange>
          </w:rPr>
          <w:tab/>
          <w:t>(</w:t>
        </w:r>
        <w:r w:rsidR="009E1860">
          <w:rPr>
            <w:rFonts w:ascii="Times New Roman" w:hAnsi="Times New Roman" w:cs="Times New Roman"/>
          </w:rPr>
          <w:fldChar w:fldCharType="begin"/>
        </w:r>
        <w:r w:rsidR="009E1860">
          <w:rPr>
            <w:rFonts w:ascii="Times New Roman" w:hAnsi="Times New Roman" w:cs="Times New Roman"/>
          </w:rPr>
          <w:instrText xml:space="preserve"> SEQ Equation \* ARABIC </w:instrText>
        </w:r>
      </w:ins>
      <w:r w:rsidR="009E1860">
        <w:rPr>
          <w:rFonts w:ascii="Times New Roman" w:hAnsi="Times New Roman" w:cs="Times New Roman"/>
        </w:rPr>
        <w:fldChar w:fldCharType="separate"/>
      </w:r>
      <w:ins w:id="857" w:author="Amin Khodamoradi" w:date="2023-12-18T15:08:00Z">
        <w:r w:rsidR="00264051">
          <w:rPr>
            <w:rFonts w:ascii="Times New Roman" w:hAnsi="Times New Roman" w:cs="Times New Roman"/>
            <w:noProof/>
          </w:rPr>
          <w:t>3</w:t>
        </w:r>
      </w:ins>
      <w:ins w:id="858" w:author="Amin Khodamoradi" w:date="2023-12-18T15:02:00Z">
        <w:r w:rsidR="009E1860">
          <w:rPr>
            <w:rFonts w:ascii="Times New Roman" w:hAnsi="Times New Roman" w:cs="Times New Roman"/>
          </w:rPr>
          <w:fldChar w:fldCharType="end"/>
        </w:r>
        <w:r w:rsidR="009E1860" w:rsidRPr="009E1860">
          <w:rPr>
            <w:rFonts w:ascii="Times New Roman" w:hAnsi="Times New Roman" w:cs="Times New Roman"/>
            <w:iCs w:val="0"/>
            <w:rPrChange w:id="859" w:author="Amin Khodamoradi" w:date="2023-12-18T15:02:00Z">
              <w:rPr>
                <w:rFonts w:ascii="Times New Roman" w:hAnsi="Times New Roman" w:cs="Times New Roman"/>
              </w:rPr>
            </w:rPrChange>
          </w:rPr>
          <w:t>)</w:t>
        </w:r>
      </w:ins>
    </w:p>
    <w:p w14:paraId="13CD7F76" w14:textId="77777777" w:rsidR="00501F84" w:rsidRPr="00343B90" w:rsidRDefault="00501F84" w:rsidP="00501F84">
      <w:pPr>
        <w:spacing w:line="276" w:lineRule="auto"/>
        <w:rPr>
          <w:rFonts w:ascii="Times New Roman" w:hAnsi="Times New Roman" w:cs="Times New Roman"/>
          <w:i/>
          <w:iCs/>
        </w:rPr>
      </w:pPr>
    </w:p>
    <w:p w14:paraId="4D9F8019" w14:textId="38CB3A7D"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Recall: The fraction of correct predicted (</w:t>
      </w:r>
      <w:proofErr w:type="spellStart"/>
      <w:r w:rsidRPr="00343B90">
        <w:rPr>
          <w:rFonts w:ascii="Times New Roman" w:hAnsi="Times New Roman" w:cs="Times New Roman"/>
        </w:rPr>
        <w:t>enh</w:t>
      </w:r>
      <w:proofErr w:type="spellEnd"/>
      <w:r w:rsidRPr="00343B90">
        <w:rPr>
          <w:rFonts w:ascii="Times New Roman" w:hAnsi="Times New Roman" w:cs="Times New Roman"/>
        </w:rPr>
        <w:t>/deg) interactions among all true (</w:t>
      </w:r>
      <w:proofErr w:type="spellStart"/>
      <w:r w:rsidRPr="00343B90">
        <w:rPr>
          <w:rFonts w:ascii="Times New Roman" w:hAnsi="Times New Roman" w:cs="Times New Roman"/>
        </w:rPr>
        <w:t>enh</w:t>
      </w:r>
      <w:proofErr w:type="spellEnd"/>
      <w:r w:rsidRPr="00343B90">
        <w:rPr>
          <w:rFonts w:ascii="Times New Roman" w:hAnsi="Times New Roman" w:cs="Times New Roman"/>
        </w:rPr>
        <w:t>/deg) interactions.</w:t>
      </w:r>
      <w:ins w:id="860" w:author="mcm" w:date="2023-11-10T15:36:00Z">
        <w:r w:rsidR="00380F04">
          <w:rPr>
            <w:rFonts w:ascii="Times New Roman" w:hAnsi="Times New Roman" w:cs="Times New Roman"/>
          </w:rPr>
          <w:t xml:space="preserve"> Expressed as:</w:t>
        </w:r>
      </w:ins>
    </w:p>
    <w:p w14:paraId="7B021BB1" w14:textId="425F98DF" w:rsidR="008F055C" w:rsidRPr="00343B90" w:rsidRDefault="00000000">
      <w:pPr>
        <w:pStyle w:val="Caption"/>
        <w:rPr>
          <w:rFonts w:ascii="Times New Roman" w:hAnsi="Times New Roman" w:cs="Times New Roman"/>
        </w:rPr>
        <w:pPrChange w:id="861" w:author="Amin Khodamoradi" w:date="2023-12-18T15:02:00Z">
          <w:pPr>
            <w:spacing w:line="276" w:lineRule="auto"/>
          </w:pPr>
        </w:pPrChange>
      </w:pPr>
      <m:oMath>
        <m:sSub>
          <m:sSubPr>
            <m:ctrlPr>
              <w:ins w:id="862" w:author="mcm" w:date="2023-11-10T14:22:00Z">
                <w:rPr>
                  <w:rFonts w:ascii="Cambria Math" w:hAnsi="Cambria Math" w:cs="Times New Roman"/>
                </w:rPr>
              </w:ins>
            </m:ctrlPr>
          </m:sSubPr>
          <m:e>
            <m:r>
              <w:rPr>
                <w:rFonts w:ascii="Cambria Math" w:hAnsi="Cambria Math" w:cs="Times New Roman"/>
              </w:rPr>
              <m:t>Recall</m:t>
            </m:r>
          </m:e>
          <m:sub>
            <m:r>
              <w:rPr>
                <w:rFonts w:ascii="Cambria Math" w:hAnsi="Cambria Math" w:cs="Times New Roman"/>
                <w:vertAlign w:val="subscript"/>
              </w:rPr>
              <m:t>(enh/deg)</m:t>
            </m:r>
          </m:sub>
        </m:sSub>
        <m:r>
          <w:rPr>
            <w:rFonts w:ascii="Cambria Math" w:hAnsi="Cambria Math" w:cs="Times New Roman"/>
          </w:rPr>
          <m:t xml:space="preserve"> = </m:t>
        </m:r>
        <m:f>
          <m:fPr>
            <m:ctrlPr>
              <w:ins w:id="863" w:author="mcm" w:date="2023-11-10T14:22:00Z">
                <w:rPr>
                  <w:rFonts w:ascii="Cambria Math" w:hAnsi="Cambria Math" w:cs="Times New Roman"/>
                </w:rPr>
              </w:ins>
            </m:ctrlPr>
          </m:fPr>
          <m:num>
            <m:r>
              <w:rPr>
                <w:rFonts w:ascii="Cambria Math" w:hAnsi="Cambria Math" w:cs="Times New Roman"/>
              </w:rPr>
              <m:t>TP</m:t>
            </m:r>
          </m:num>
          <m:den>
            <m:r>
              <w:rPr>
                <w:rFonts w:ascii="Cambria Math" w:hAnsi="Cambria Math" w:cs="Times New Roman"/>
              </w:rPr>
              <m:t>TP+FN</m:t>
            </m:r>
          </m:den>
        </m:f>
      </m:oMath>
      <w:ins w:id="864" w:author="Amin Khodamoradi" w:date="2023-12-18T15:02:00Z">
        <w:r w:rsidR="009E1860">
          <w:rPr>
            <w:rFonts w:ascii="Times New Roman" w:hAnsi="Times New Roman" w:cs="Times New Roman"/>
            <w:iCs w:val="0"/>
          </w:rPr>
          <w:t xml:space="preserve"> </w:t>
        </w:r>
        <w:r w:rsidR="009E1860">
          <w:rPr>
            <w:rFonts w:ascii="Times New Roman" w:hAnsi="Times New Roman" w:cs="Times New Roman"/>
            <w:iCs w:val="0"/>
          </w:rPr>
          <w:tab/>
        </w:r>
        <w:r w:rsidR="009E1860">
          <w:rPr>
            <w:rFonts w:ascii="Times New Roman" w:hAnsi="Times New Roman" w:cs="Times New Roman"/>
            <w:iCs w:val="0"/>
          </w:rPr>
          <w:tab/>
        </w:r>
        <w:r w:rsidR="009E1860">
          <w:rPr>
            <w:rFonts w:ascii="Times New Roman" w:hAnsi="Times New Roman" w:cs="Times New Roman"/>
            <w:iCs w:val="0"/>
          </w:rPr>
          <w:tab/>
        </w:r>
        <w:r w:rsidR="009E1860">
          <w:rPr>
            <w:rFonts w:ascii="Times New Roman" w:hAnsi="Times New Roman" w:cs="Times New Roman"/>
            <w:iCs w:val="0"/>
          </w:rPr>
          <w:tab/>
        </w:r>
        <w:r w:rsidR="009E1860">
          <w:rPr>
            <w:rFonts w:ascii="Times New Roman" w:hAnsi="Times New Roman" w:cs="Times New Roman"/>
            <w:iCs w:val="0"/>
          </w:rPr>
          <w:tab/>
        </w:r>
        <w:r w:rsidR="009E1860">
          <w:rPr>
            <w:rFonts w:ascii="Times New Roman" w:hAnsi="Times New Roman" w:cs="Times New Roman"/>
            <w:iCs w:val="0"/>
          </w:rPr>
          <w:tab/>
        </w:r>
        <w:r w:rsidR="009E1860">
          <w:rPr>
            <w:rFonts w:ascii="Times New Roman" w:hAnsi="Times New Roman" w:cs="Times New Roman"/>
            <w:iCs w:val="0"/>
          </w:rPr>
          <w:tab/>
        </w:r>
        <w:r w:rsidR="009E1860">
          <w:rPr>
            <w:rFonts w:ascii="Times New Roman" w:hAnsi="Times New Roman" w:cs="Times New Roman"/>
            <w:iCs w:val="0"/>
          </w:rPr>
          <w:tab/>
        </w:r>
        <w:r w:rsidR="009E1860">
          <w:rPr>
            <w:rFonts w:ascii="Times New Roman" w:hAnsi="Times New Roman" w:cs="Times New Roman"/>
            <w:iCs w:val="0"/>
          </w:rPr>
          <w:tab/>
        </w:r>
        <w:r w:rsidR="009E1860">
          <w:rPr>
            <w:rFonts w:ascii="Times New Roman" w:hAnsi="Times New Roman" w:cs="Times New Roman"/>
            <w:iCs w:val="0"/>
          </w:rPr>
          <w:tab/>
          <w:t>(</w:t>
        </w:r>
        <w:r w:rsidR="009E1860">
          <w:rPr>
            <w:rFonts w:ascii="Times New Roman" w:hAnsi="Times New Roman" w:cs="Times New Roman"/>
            <w:iCs w:val="0"/>
          </w:rPr>
          <w:fldChar w:fldCharType="begin"/>
        </w:r>
        <w:r w:rsidR="009E1860">
          <w:rPr>
            <w:rFonts w:ascii="Times New Roman" w:hAnsi="Times New Roman" w:cs="Times New Roman"/>
            <w:iCs w:val="0"/>
          </w:rPr>
          <w:instrText xml:space="preserve"> SEQ Equation \* ARABIC </w:instrText>
        </w:r>
      </w:ins>
      <w:r w:rsidR="009E1860">
        <w:rPr>
          <w:rFonts w:ascii="Times New Roman" w:hAnsi="Times New Roman" w:cs="Times New Roman"/>
          <w:iCs w:val="0"/>
        </w:rPr>
        <w:fldChar w:fldCharType="separate"/>
      </w:r>
      <w:ins w:id="865" w:author="Amin Khodamoradi" w:date="2023-12-18T15:08:00Z">
        <w:r w:rsidR="00264051">
          <w:rPr>
            <w:rFonts w:ascii="Times New Roman" w:hAnsi="Times New Roman" w:cs="Times New Roman"/>
            <w:iCs w:val="0"/>
            <w:noProof/>
          </w:rPr>
          <w:t>4</w:t>
        </w:r>
      </w:ins>
      <w:ins w:id="866" w:author="Amin Khodamoradi" w:date="2023-12-18T15:02:00Z">
        <w:r w:rsidR="009E1860">
          <w:rPr>
            <w:rFonts w:ascii="Times New Roman" w:hAnsi="Times New Roman" w:cs="Times New Roman"/>
            <w:iCs w:val="0"/>
          </w:rPr>
          <w:fldChar w:fldCharType="end"/>
        </w:r>
        <w:r w:rsidR="009E1860">
          <w:rPr>
            <w:rFonts w:ascii="Times New Roman" w:hAnsi="Times New Roman" w:cs="Times New Roman"/>
            <w:iCs w:val="0"/>
          </w:rPr>
          <w:t>)</w:t>
        </w:r>
      </w:ins>
    </w:p>
    <w:p w14:paraId="35E995B3" w14:textId="77777777" w:rsidR="00380F04" w:rsidRDefault="00D92642">
      <w:pPr>
        <w:spacing w:line="276" w:lineRule="auto"/>
        <w:jc w:val="both"/>
        <w:rPr>
          <w:ins w:id="867" w:author="mcm" w:date="2023-11-10T15:37:00Z"/>
          <w:rFonts w:ascii="Times New Roman" w:hAnsi="Times New Roman" w:cs="Times New Roman"/>
          <w:i/>
          <w:iCs/>
        </w:rPr>
      </w:pPr>
      <w:r w:rsidRPr="00380F04">
        <w:rPr>
          <w:rFonts w:ascii="Times New Roman" w:hAnsi="Times New Roman" w:cs="Times New Roman"/>
          <w:rPrChange w:id="868" w:author="mcm" w:date="2023-11-10T15:37:00Z">
            <w:rPr>
              <w:rFonts w:ascii="Times New Roman" w:hAnsi="Times New Roman" w:cs="Times New Roman"/>
              <w:i/>
              <w:iCs/>
            </w:rPr>
          </w:rPrChange>
        </w:rPr>
        <w:t>Precision and recall have a trade-off; thus, improving one of them may lead to a reduction in another. Therefore, utilizing F-measure is more reasonable.</w:t>
      </w:r>
      <w:r w:rsidRPr="00343B90">
        <w:rPr>
          <w:rFonts w:ascii="Times New Roman" w:hAnsi="Times New Roman" w:cs="Times New Roman"/>
          <w:i/>
          <w:iCs/>
        </w:rPr>
        <w:t xml:space="preserve"> </w:t>
      </w:r>
    </w:p>
    <w:p w14:paraId="1AED42A0" w14:textId="18DA64CF" w:rsidR="008F055C" w:rsidRPr="00380F04" w:rsidRDefault="00D92642">
      <w:pPr>
        <w:spacing w:line="276" w:lineRule="auto"/>
        <w:jc w:val="both"/>
        <w:rPr>
          <w:rFonts w:ascii="Times New Roman" w:hAnsi="Times New Roman" w:cs="Times New Roman"/>
          <w:rPrChange w:id="869" w:author="mcm" w:date="2023-11-10T15:37:00Z">
            <w:rPr>
              <w:rFonts w:ascii="Times New Roman" w:hAnsi="Times New Roman" w:cs="Times New Roman"/>
              <w:i/>
              <w:iCs/>
            </w:rPr>
          </w:rPrChange>
        </w:rPr>
      </w:pPr>
      <w:r w:rsidRPr="00380F04">
        <w:rPr>
          <w:rFonts w:ascii="Times New Roman" w:hAnsi="Times New Roman" w:cs="Times New Roman"/>
          <w:rPrChange w:id="870" w:author="mcm" w:date="2023-11-10T15:37:00Z">
            <w:rPr>
              <w:rFonts w:ascii="Times New Roman" w:hAnsi="Times New Roman" w:cs="Times New Roman"/>
              <w:i/>
              <w:iCs/>
            </w:rPr>
          </w:rPrChange>
        </w:rPr>
        <w:t>F-measure: The geometric mean of precision and recall.</w:t>
      </w:r>
      <w:ins w:id="871" w:author="mcm" w:date="2023-11-10T15:37:00Z">
        <w:r w:rsidR="00380F04">
          <w:rPr>
            <w:rFonts w:ascii="Times New Roman" w:hAnsi="Times New Roman" w:cs="Times New Roman"/>
          </w:rPr>
          <w:t xml:space="preserve"> Expressed as:</w:t>
        </w:r>
      </w:ins>
    </w:p>
    <w:p w14:paraId="1B21A834" w14:textId="15FA639B" w:rsidR="008F055C" w:rsidRPr="009E1860" w:rsidRDefault="00000000">
      <w:pPr>
        <w:pStyle w:val="Caption"/>
        <w:rPr>
          <w:rFonts w:ascii="Times New Roman" w:hAnsi="Times New Roman" w:cs="Times New Roman"/>
          <w:i w:val="0"/>
          <w:iCs w:val="0"/>
          <w:rPrChange w:id="872" w:author="Amin Khodamoradi" w:date="2023-12-18T15:03:00Z">
            <w:rPr>
              <w:rFonts w:ascii="Times New Roman" w:hAnsi="Times New Roman" w:cs="Times New Roman"/>
              <w:i/>
              <w:iCs/>
            </w:rPr>
          </w:rPrChange>
        </w:rPr>
        <w:pPrChange w:id="873" w:author="Amin Khodamoradi" w:date="2023-12-18T15:03:00Z">
          <w:pPr>
            <w:spacing w:line="276" w:lineRule="auto"/>
          </w:pPr>
        </w:pPrChange>
      </w:pPr>
      <m:oMath>
        <m:sSub>
          <m:sSubPr>
            <m:ctrlPr>
              <w:ins w:id="874" w:author="mcm" w:date="2023-11-10T14:22:00Z">
                <w:rPr>
                  <w:rFonts w:ascii="Cambria Math" w:hAnsi="Cambria Math" w:cs="Times New Roman"/>
                </w:rPr>
              </w:ins>
            </m:ctrlPr>
          </m:sSubPr>
          <m:e>
            <m:r>
              <w:rPr>
                <w:rFonts w:ascii="Cambria Math" w:hAnsi="Cambria Math" w:cs="Times New Roman"/>
              </w:rPr>
              <m:t>F-measure</m:t>
            </m:r>
          </m:e>
          <m:sub>
            <m:r>
              <w:rPr>
                <w:rFonts w:ascii="Cambria Math" w:hAnsi="Cambria Math" w:cs="Times New Roman"/>
                <w:vertAlign w:val="subscript"/>
              </w:rPr>
              <m:t>(enh/deg)</m:t>
            </m:r>
          </m:sub>
        </m:sSub>
        <m:r>
          <w:rPr>
            <w:rFonts w:ascii="Cambria Math" w:hAnsi="Cambria Math" w:cs="Times New Roman"/>
          </w:rPr>
          <m:t xml:space="preserve"> = </m:t>
        </m:r>
        <m:f>
          <m:fPr>
            <m:ctrlPr>
              <w:ins w:id="875" w:author="mcm" w:date="2023-11-10T14:22:00Z">
                <w:rPr>
                  <w:rFonts w:ascii="Cambria Math" w:hAnsi="Cambria Math" w:cs="Times New Roman"/>
                </w:rPr>
              </w:ins>
            </m:ctrlPr>
          </m:fPr>
          <m:num>
            <m:sSub>
              <m:sSubPr>
                <m:ctrlPr>
                  <w:ins w:id="876" w:author="mcm" w:date="2023-11-10T14:22:00Z">
                    <w:rPr>
                      <w:rFonts w:ascii="Cambria Math" w:hAnsi="Cambria Math" w:cs="Times New Roman"/>
                    </w:rPr>
                  </w:ins>
                </m:ctrlPr>
              </m:sSubPr>
              <m:e>
                <m:r>
                  <w:rPr>
                    <w:rFonts w:ascii="Cambria Math" w:hAnsi="Cambria Math" w:cs="Times New Roman"/>
                  </w:rPr>
                  <m:t>2 × Precision</m:t>
                </m:r>
              </m:e>
              <m:sub>
                <m:r>
                  <w:rPr>
                    <w:rFonts w:ascii="Cambria Math" w:hAnsi="Cambria Math" w:cs="Times New Roman"/>
                    <w:vertAlign w:val="subscript"/>
                  </w:rPr>
                  <m:t>(enh/deg)</m:t>
                </m:r>
                <m:r>
                  <w:rPr>
                    <w:rFonts w:ascii="Cambria Math" w:hAnsi="Cambria Math" w:cs="Times New Roman"/>
                  </w:rPr>
                  <m:t xml:space="preserve"> </m:t>
                </m:r>
              </m:sub>
            </m:sSub>
            <m:r>
              <w:rPr>
                <w:rFonts w:ascii="Cambria Math" w:hAnsi="Cambria Math" w:cs="Times New Roman"/>
              </w:rPr>
              <m:t xml:space="preserve">× </m:t>
            </m:r>
            <m:sSub>
              <m:sSubPr>
                <m:ctrlPr>
                  <w:ins w:id="877" w:author="mcm" w:date="2023-11-10T14:22:00Z">
                    <w:rPr>
                      <w:rFonts w:ascii="Cambria Math" w:hAnsi="Cambria Math" w:cs="Times New Roman"/>
                    </w:rPr>
                  </w:ins>
                </m:ctrlPr>
              </m:sSubPr>
              <m:e>
                <m:r>
                  <w:rPr>
                    <w:rFonts w:ascii="Cambria Math" w:hAnsi="Cambria Math" w:cs="Times New Roman"/>
                  </w:rPr>
                  <m:t>Recall</m:t>
                </m:r>
              </m:e>
              <m:sub>
                <m:r>
                  <w:rPr>
                    <w:rFonts w:ascii="Cambria Math" w:hAnsi="Cambria Math" w:cs="Times New Roman"/>
                    <w:vertAlign w:val="subscript"/>
                  </w:rPr>
                  <m:t>(enh/deg)</m:t>
                </m:r>
                <m:r>
                  <w:rPr>
                    <w:rFonts w:ascii="Cambria Math" w:hAnsi="Cambria Math" w:cs="Times New Roman"/>
                  </w:rPr>
                  <m:t xml:space="preserve"> </m:t>
                </m:r>
              </m:sub>
            </m:sSub>
          </m:num>
          <m:den>
            <m:sSub>
              <m:sSubPr>
                <m:ctrlPr>
                  <w:ins w:id="878" w:author="mcm" w:date="2023-11-10T14:22:00Z">
                    <w:rPr>
                      <w:rFonts w:ascii="Cambria Math" w:hAnsi="Cambria Math" w:cs="Times New Roman"/>
                    </w:rPr>
                  </w:ins>
                </m:ctrlPr>
              </m:sSubPr>
              <m:e>
                <m:r>
                  <w:rPr>
                    <w:rFonts w:ascii="Cambria Math" w:hAnsi="Cambria Math" w:cs="Times New Roman"/>
                  </w:rPr>
                  <m:t>Precision</m:t>
                </m:r>
              </m:e>
              <m:sub>
                <m:r>
                  <w:rPr>
                    <w:rFonts w:ascii="Cambria Math" w:hAnsi="Cambria Math" w:cs="Times New Roman"/>
                    <w:vertAlign w:val="subscript"/>
                  </w:rPr>
                  <m:t>(enh/deg)</m:t>
                </m:r>
              </m:sub>
            </m:sSub>
            <m:r>
              <w:rPr>
                <w:rFonts w:ascii="Cambria Math" w:hAnsi="Cambria Math" w:cs="Times New Roman"/>
              </w:rPr>
              <m:t xml:space="preserve"> + </m:t>
            </m:r>
            <m:sSub>
              <m:sSubPr>
                <m:ctrlPr>
                  <w:ins w:id="879" w:author="mcm" w:date="2023-11-10T14:22:00Z">
                    <w:rPr>
                      <w:rFonts w:ascii="Cambria Math" w:hAnsi="Cambria Math" w:cs="Times New Roman"/>
                    </w:rPr>
                  </w:ins>
                </m:ctrlPr>
              </m:sSubPr>
              <m:e>
                <m:r>
                  <w:rPr>
                    <w:rFonts w:ascii="Cambria Math" w:hAnsi="Cambria Math" w:cs="Times New Roman"/>
                  </w:rPr>
                  <m:t>Recall</m:t>
                </m:r>
              </m:e>
              <m:sub>
                <m:r>
                  <w:rPr>
                    <w:rFonts w:ascii="Cambria Math" w:hAnsi="Cambria Math" w:cs="Times New Roman"/>
                    <w:vertAlign w:val="subscript"/>
                  </w:rPr>
                  <m:t>(enh/deg)</m:t>
                </m:r>
              </m:sub>
            </m:sSub>
          </m:den>
        </m:f>
      </m:oMath>
      <w:ins w:id="880" w:author="Amin Khodamoradi" w:date="2023-12-18T15:03:00Z">
        <w:r w:rsidR="009E1860">
          <w:rPr>
            <w:rFonts w:ascii="Times New Roman" w:hAnsi="Times New Roman" w:cs="Times New Roman"/>
            <w:i w:val="0"/>
            <w:iCs w:val="0"/>
          </w:rPr>
          <w:tab/>
        </w:r>
        <w:r w:rsidR="009E1860">
          <w:rPr>
            <w:rFonts w:ascii="Times New Roman" w:hAnsi="Times New Roman" w:cs="Times New Roman"/>
          </w:rPr>
          <w:tab/>
        </w:r>
        <w:r w:rsidR="009E1860">
          <w:rPr>
            <w:rFonts w:ascii="Times New Roman" w:hAnsi="Times New Roman" w:cs="Times New Roman"/>
          </w:rPr>
          <w:tab/>
        </w:r>
        <w:r w:rsidR="009E1860">
          <w:rPr>
            <w:rFonts w:ascii="Times New Roman" w:hAnsi="Times New Roman" w:cs="Times New Roman"/>
          </w:rPr>
          <w:tab/>
        </w:r>
        <w:r w:rsidR="009E1860">
          <w:rPr>
            <w:rFonts w:ascii="Times New Roman" w:hAnsi="Times New Roman" w:cs="Times New Roman"/>
          </w:rPr>
          <w:tab/>
          <w:t>(</w:t>
        </w:r>
        <w:r w:rsidR="009E1860">
          <w:rPr>
            <w:rFonts w:ascii="Times New Roman" w:hAnsi="Times New Roman" w:cs="Times New Roman"/>
          </w:rPr>
          <w:fldChar w:fldCharType="begin"/>
        </w:r>
        <w:r w:rsidR="009E1860">
          <w:rPr>
            <w:rFonts w:ascii="Times New Roman" w:hAnsi="Times New Roman" w:cs="Times New Roman"/>
          </w:rPr>
          <w:instrText xml:space="preserve"> SEQ Equation \* ARABIC </w:instrText>
        </w:r>
      </w:ins>
      <w:r w:rsidR="009E1860">
        <w:rPr>
          <w:rFonts w:ascii="Times New Roman" w:hAnsi="Times New Roman" w:cs="Times New Roman"/>
        </w:rPr>
        <w:fldChar w:fldCharType="separate"/>
      </w:r>
      <w:ins w:id="881" w:author="Amin Khodamoradi" w:date="2023-12-18T15:08:00Z">
        <w:r w:rsidR="00264051">
          <w:rPr>
            <w:rFonts w:ascii="Times New Roman" w:hAnsi="Times New Roman" w:cs="Times New Roman"/>
            <w:noProof/>
          </w:rPr>
          <w:t>5</w:t>
        </w:r>
      </w:ins>
      <w:ins w:id="882" w:author="Amin Khodamoradi" w:date="2023-12-18T15:03:00Z">
        <w:r w:rsidR="009E1860">
          <w:rPr>
            <w:rFonts w:ascii="Times New Roman" w:hAnsi="Times New Roman" w:cs="Times New Roman"/>
          </w:rPr>
          <w:fldChar w:fldCharType="end"/>
        </w:r>
        <w:r w:rsidR="009E1860">
          <w:rPr>
            <w:rFonts w:ascii="Times New Roman" w:hAnsi="Times New Roman" w:cs="Times New Roman"/>
          </w:rPr>
          <w:t>)</w:t>
        </w:r>
      </w:ins>
    </w:p>
    <w:p w14:paraId="753E8F94" w14:textId="77777777" w:rsidR="008F055C" w:rsidRPr="00343B90" w:rsidRDefault="008F055C">
      <w:pPr>
        <w:spacing w:line="276" w:lineRule="auto"/>
        <w:rPr>
          <w:rFonts w:ascii="Times New Roman" w:hAnsi="Times New Roman" w:cs="Times New Roman"/>
        </w:rPr>
      </w:pPr>
    </w:p>
    <w:p w14:paraId="7C1725E9" w14:textId="77777777" w:rsidR="008F055C" w:rsidRPr="00380F04" w:rsidRDefault="00D92642">
      <w:pPr>
        <w:spacing w:line="276" w:lineRule="auto"/>
        <w:jc w:val="both"/>
        <w:rPr>
          <w:rFonts w:ascii="Times New Roman" w:hAnsi="Times New Roman" w:cs="Times New Roman"/>
          <w:rPrChange w:id="883" w:author="mcm" w:date="2023-11-10T15:37:00Z">
            <w:rPr>
              <w:rFonts w:ascii="Times New Roman" w:hAnsi="Times New Roman" w:cs="Times New Roman"/>
              <w:i/>
              <w:iCs/>
            </w:rPr>
          </w:rPrChange>
        </w:rPr>
      </w:pPr>
      <w:r w:rsidRPr="00380F04">
        <w:rPr>
          <w:rFonts w:ascii="Times New Roman" w:hAnsi="Times New Roman" w:cs="Times New Roman"/>
          <w:rPrChange w:id="884" w:author="mcm" w:date="2023-11-10T15:37:00Z">
            <w:rPr>
              <w:rFonts w:ascii="Times New Roman" w:hAnsi="Times New Roman" w:cs="Times New Roman"/>
              <w:i/>
              <w:iCs/>
            </w:rPr>
          </w:rPrChange>
        </w:rPr>
        <w:t>Since the values of precision, recall, and F-measure is dependent on the value of the threshold, we also evaluate methods via AUC which is the area under the receiver operating characteristic (ROC) curve, and AUPR, that is the area under the precision-recall curve. These criteria indicate the efficiency of methods independent of the threshold value. In cases that the fraction of negative samples and positive</w:t>
      </w:r>
    </w:p>
    <w:p w14:paraId="1F16534F" w14:textId="77777777" w:rsidR="008F055C" w:rsidRPr="00380F04" w:rsidRDefault="00D92642">
      <w:pPr>
        <w:spacing w:line="276" w:lineRule="auto"/>
        <w:rPr>
          <w:rFonts w:ascii="Times New Roman" w:hAnsi="Times New Roman" w:cs="Times New Roman"/>
          <w:rPrChange w:id="885" w:author="mcm" w:date="2023-11-10T15:37:00Z">
            <w:rPr>
              <w:rFonts w:ascii="Times New Roman" w:hAnsi="Times New Roman" w:cs="Times New Roman"/>
              <w:i/>
              <w:iCs/>
            </w:rPr>
          </w:rPrChange>
        </w:rPr>
      </w:pPr>
      <w:r w:rsidRPr="00380F04">
        <w:rPr>
          <w:rFonts w:ascii="Times New Roman" w:hAnsi="Times New Roman" w:cs="Times New Roman"/>
          <w:rPrChange w:id="886" w:author="mcm" w:date="2023-11-10T15:37:00Z">
            <w:rPr>
              <w:rFonts w:ascii="Times New Roman" w:hAnsi="Times New Roman" w:cs="Times New Roman"/>
              <w:i/>
              <w:iCs/>
            </w:rPr>
          </w:rPrChange>
        </w:rPr>
        <w:t>samples are not equal, AUPR is the fairer criterion for evaluation.</w:t>
      </w:r>
    </w:p>
    <w:p w14:paraId="3686B453" w14:textId="77777777" w:rsidR="008F055C" w:rsidRPr="00343B90" w:rsidRDefault="008F055C">
      <w:pPr>
        <w:spacing w:line="276" w:lineRule="auto"/>
        <w:rPr>
          <w:rFonts w:ascii="Times New Roman" w:hAnsi="Times New Roman" w:cs="Times New Roman"/>
        </w:rPr>
      </w:pPr>
    </w:p>
    <w:p w14:paraId="68C09796" w14:textId="77777777" w:rsidR="008F055C" w:rsidRPr="00380F04" w:rsidRDefault="00D92642">
      <w:pPr>
        <w:spacing w:line="276" w:lineRule="auto"/>
        <w:rPr>
          <w:rFonts w:ascii="Times New Roman" w:hAnsi="Times New Roman" w:cs="Times New Roman"/>
          <w:b/>
          <w:bCs/>
          <w:rPrChange w:id="887" w:author="mcm" w:date="2023-11-10T15:38:00Z">
            <w:rPr>
              <w:rFonts w:ascii="Times New Roman" w:hAnsi="Times New Roman" w:cs="Times New Roman"/>
              <w:b/>
              <w:bCs/>
              <w:i/>
              <w:iCs/>
            </w:rPr>
          </w:rPrChange>
        </w:rPr>
      </w:pPr>
      <w:r w:rsidRPr="00380F04">
        <w:rPr>
          <w:rFonts w:ascii="Times New Roman" w:hAnsi="Times New Roman" w:cs="Times New Roman"/>
          <w:b/>
          <w:bCs/>
          <w:rPrChange w:id="888" w:author="mcm" w:date="2023-11-10T15:38:00Z">
            <w:rPr>
              <w:rFonts w:ascii="Times New Roman" w:hAnsi="Times New Roman" w:cs="Times New Roman"/>
              <w:b/>
              <w:bCs/>
              <w:i/>
              <w:iCs/>
            </w:rPr>
          </w:rPrChange>
        </w:rPr>
        <w:t>Selecting and training model on known interactions</w:t>
      </w:r>
    </w:p>
    <w:p w14:paraId="3F84419D" w14:textId="78BE868C" w:rsidR="008F055C" w:rsidRPr="00380F04" w:rsidRDefault="00D92642" w:rsidP="002F3888">
      <w:pPr>
        <w:spacing w:line="276" w:lineRule="auto"/>
        <w:jc w:val="both"/>
        <w:rPr>
          <w:rFonts w:ascii="Times New Roman" w:hAnsi="Times New Roman" w:cs="Times New Roman"/>
          <w:rPrChange w:id="889" w:author="mcm" w:date="2023-11-10T15:37:00Z">
            <w:rPr>
              <w:rFonts w:ascii="Times New Roman" w:hAnsi="Times New Roman" w:cs="Times New Roman"/>
              <w:i/>
              <w:iCs/>
            </w:rPr>
          </w:rPrChange>
        </w:rPr>
      </w:pPr>
      <w:r w:rsidRPr="00380F04">
        <w:rPr>
          <w:rFonts w:ascii="Times New Roman" w:hAnsi="Times New Roman" w:cs="Times New Roman"/>
          <w:rPrChange w:id="890" w:author="mcm" w:date="2023-11-10T15:37:00Z">
            <w:rPr>
              <w:rFonts w:ascii="Times New Roman" w:hAnsi="Times New Roman" w:cs="Times New Roman"/>
              <w:i/>
              <w:iCs/>
            </w:rPr>
          </w:rPrChange>
        </w:rPr>
        <w:t>To solve this problem, it is necessary to provide a model that detects non-interaction with high resolution and confidence. Therefore, we design a model based on deep learning that predicts the possible non-</w:t>
      </w:r>
      <w:r w:rsidRPr="00380F04">
        <w:rPr>
          <w:rFonts w:ascii="Times New Roman" w:hAnsi="Times New Roman" w:cs="Times New Roman"/>
          <w:rPrChange w:id="891" w:author="mcm" w:date="2023-11-10T15:37:00Z">
            <w:rPr>
              <w:rFonts w:ascii="Times New Roman" w:hAnsi="Times New Roman" w:cs="Times New Roman"/>
              <w:i/>
              <w:iCs/>
            </w:rPr>
          </w:rPrChange>
        </w:rPr>
        <w:lastRenderedPageBreak/>
        <w:t>interaction drug pairs and then use it to design a three-class model.</w:t>
      </w:r>
      <w:del w:id="892" w:author="Amin Khodamoradi" w:date="2023-12-18T15:11:00Z">
        <w:r w:rsidRPr="00380F04" w:rsidDel="002F3888">
          <w:rPr>
            <w:rFonts w:ascii="Times New Roman" w:hAnsi="Times New Roman" w:cs="Times New Roman"/>
            <w:rPrChange w:id="893" w:author="mcm" w:date="2023-11-10T15:37:00Z">
              <w:rPr>
                <w:rFonts w:ascii="Times New Roman" w:hAnsi="Times New Roman" w:cs="Times New Roman"/>
                <w:i/>
                <w:iCs/>
              </w:rPr>
            </w:rPrChange>
          </w:rPr>
          <w:delText xml:space="preserve"> </w:delText>
        </w:r>
        <w:commentRangeStart w:id="894"/>
        <w:r w:rsidRPr="00380F04" w:rsidDel="002F3888">
          <w:rPr>
            <w:rFonts w:ascii="Times New Roman" w:hAnsi="Times New Roman" w:cs="Times New Roman"/>
            <w:rPrChange w:id="895" w:author="mcm" w:date="2023-11-10T15:37:00Z">
              <w:rPr>
                <w:rFonts w:ascii="Times New Roman" w:hAnsi="Times New Roman" w:cs="Times New Roman"/>
                <w:i/>
                <w:iCs/>
              </w:rPr>
            </w:rPrChange>
          </w:rPr>
          <w:delText>O</w:delText>
        </w:r>
      </w:del>
      <w:ins w:id="896" w:author="Amin Khodamoradi" w:date="2023-12-18T15:11:00Z">
        <w:r w:rsidR="002F3888">
          <w:rPr>
            <w:rFonts w:ascii="Times New Roman" w:hAnsi="Times New Roman" w:cs="Times New Roman"/>
          </w:rPr>
          <w:t xml:space="preserve"> </w:t>
        </w:r>
      </w:ins>
      <w:del w:id="897" w:author="Amin Khodamoradi" w:date="2023-12-18T15:11:00Z">
        <w:r w:rsidRPr="00380F04" w:rsidDel="002F3888">
          <w:rPr>
            <w:rFonts w:ascii="Times New Roman" w:hAnsi="Times New Roman" w:cs="Times New Roman"/>
            <w:rPrChange w:id="898" w:author="mcm" w:date="2023-11-10T15:37:00Z">
              <w:rPr>
                <w:rFonts w:ascii="Times New Roman" w:hAnsi="Times New Roman" w:cs="Times New Roman"/>
                <w:i/>
                <w:iCs/>
              </w:rPr>
            </w:rPrChange>
          </w:rPr>
          <w:delText>bviously</w:delText>
        </w:r>
        <w:commentRangeEnd w:id="894"/>
        <w:r w:rsidR="00380F04" w:rsidDel="002F3888">
          <w:rPr>
            <w:rStyle w:val="CommentReference"/>
            <w:rFonts w:cs="Mangal"/>
          </w:rPr>
          <w:commentReference w:id="894"/>
        </w:r>
        <w:r w:rsidRPr="00380F04" w:rsidDel="002F3888">
          <w:rPr>
            <w:rFonts w:ascii="Times New Roman" w:hAnsi="Times New Roman" w:cs="Times New Roman"/>
            <w:rPrChange w:id="899" w:author="mcm" w:date="2023-11-10T15:37:00Z">
              <w:rPr>
                <w:rFonts w:ascii="Times New Roman" w:hAnsi="Times New Roman" w:cs="Times New Roman"/>
                <w:i/>
                <w:iCs/>
              </w:rPr>
            </w:rPrChange>
          </w:rPr>
          <w:delText xml:space="preserve">, high </w:delText>
        </w:r>
      </w:del>
      <w:ins w:id="900" w:author="Amin Khodamoradi" w:date="2023-12-18T15:12:00Z">
        <w:r w:rsidR="002F3888">
          <w:rPr>
            <w:rFonts w:ascii="Times New Roman" w:hAnsi="Times New Roman" w:cs="Times New Roman"/>
          </w:rPr>
          <w:t xml:space="preserve">High </w:t>
        </w:r>
      </w:ins>
      <w:r w:rsidRPr="00380F04">
        <w:rPr>
          <w:rFonts w:ascii="Times New Roman" w:hAnsi="Times New Roman" w:cs="Times New Roman"/>
          <w:rPrChange w:id="901" w:author="mcm" w:date="2023-11-10T15:37:00Z">
            <w:rPr>
              <w:rFonts w:ascii="Times New Roman" w:hAnsi="Times New Roman" w:cs="Times New Roman"/>
              <w:i/>
              <w:iCs/>
            </w:rPr>
          </w:rPrChange>
        </w:rPr>
        <w:t>resolution in detecting these zeros can help provide a more accurate and confident three-class model.</w:t>
      </w:r>
    </w:p>
    <w:p w14:paraId="4FD601FF" w14:textId="77777777" w:rsidR="008F055C" w:rsidRPr="00343B90" w:rsidRDefault="008F055C">
      <w:pPr>
        <w:spacing w:line="276" w:lineRule="auto"/>
        <w:rPr>
          <w:rFonts w:ascii="Times New Roman" w:hAnsi="Times New Roman" w:cs="Times New Roman"/>
        </w:rPr>
      </w:pPr>
    </w:p>
    <w:p w14:paraId="601764EF" w14:textId="77777777" w:rsidR="008F055C" w:rsidRPr="00380F04" w:rsidRDefault="00D92642">
      <w:pPr>
        <w:spacing w:line="276" w:lineRule="auto"/>
        <w:rPr>
          <w:rFonts w:ascii="Times New Roman" w:hAnsi="Times New Roman" w:cs="Times New Roman"/>
          <w:b/>
          <w:bCs/>
          <w:rPrChange w:id="902" w:author="mcm" w:date="2023-11-10T15:38:00Z">
            <w:rPr>
              <w:rFonts w:ascii="Times New Roman" w:hAnsi="Times New Roman" w:cs="Times New Roman"/>
              <w:b/>
              <w:bCs/>
              <w:i/>
              <w:iCs/>
            </w:rPr>
          </w:rPrChange>
        </w:rPr>
      </w:pPr>
      <w:r w:rsidRPr="00380F04">
        <w:rPr>
          <w:rFonts w:ascii="Times New Roman" w:hAnsi="Times New Roman" w:cs="Times New Roman"/>
          <w:b/>
          <w:bCs/>
          <w:rPrChange w:id="903" w:author="mcm" w:date="2023-11-10T15:38:00Z">
            <w:rPr>
              <w:rFonts w:ascii="Times New Roman" w:hAnsi="Times New Roman" w:cs="Times New Roman"/>
              <w:b/>
              <w:bCs/>
              <w:i/>
              <w:iCs/>
            </w:rPr>
          </w:rPrChange>
        </w:rPr>
        <w:t>Selecting model</w:t>
      </w:r>
    </w:p>
    <w:p w14:paraId="7C8801BB" w14:textId="6BDB98CC" w:rsidR="008F055C" w:rsidRPr="00380F04" w:rsidDel="00380F04" w:rsidRDefault="00D92642" w:rsidP="00380F04">
      <w:pPr>
        <w:spacing w:line="276" w:lineRule="auto"/>
        <w:jc w:val="both"/>
        <w:rPr>
          <w:del w:id="904" w:author="mcm" w:date="2023-11-10T15:39:00Z"/>
          <w:rFonts w:ascii="Times New Roman" w:hAnsi="Times New Roman" w:cs="Times New Roman"/>
          <w:rPrChange w:id="905" w:author="mcm" w:date="2023-11-10T15:39:00Z">
            <w:rPr>
              <w:del w:id="906" w:author="mcm" w:date="2023-11-10T15:39:00Z"/>
              <w:rFonts w:ascii="Times New Roman" w:hAnsi="Times New Roman" w:cs="Times New Roman"/>
              <w:i/>
              <w:iCs/>
            </w:rPr>
          </w:rPrChange>
        </w:rPr>
      </w:pPr>
      <w:r w:rsidRPr="00380F04">
        <w:rPr>
          <w:rFonts w:ascii="Times New Roman" w:hAnsi="Times New Roman" w:cs="Times New Roman"/>
          <w:rPrChange w:id="907" w:author="mcm" w:date="2023-11-10T15:39:00Z">
            <w:rPr>
              <w:rFonts w:ascii="Times New Roman" w:hAnsi="Times New Roman" w:cs="Times New Roman"/>
              <w:i/>
              <w:iCs/>
            </w:rPr>
          </w:rPrChange>
        </w:rPr>
        <w:t>We separated rows of matrix B that contain positive and negative interactions. The new matrix contains 42,702 pairs of drugs with degressive and enhancive interactions. This data was used to train and find a more suitable model and found a stronger model among many models with different network structures. The final model was a deep neural network that used convolutional and fully connected</w:t>
      </w:r>
      <w:ins w:id="908" w:author="mcm" w:date="2023-11-10T15:39:00Z">
        <w:r w:rsidR="00380F04">
          <w:rPr>
            <w:rFonts w:ascii="Times New Roman" w:hAnsi="Times New Roman" w:cs="Times New Roman"/>
          </w:rPr>
          <w:t xml:space="preserve"> </w:t>
        </w:r>
      </w:ins>
    </w:p>
    <w:p w14:paraId="08B76C22" w14:textId="14B53844" w:rsidR="008F055C" w:rsidRPr="00380F04" w:rsidDel="00380F04" w:rsidRDefault="00D92642" w:rsidP="00380F04">
      <w:pPr>
        <w:spacing w:line="276" w:lineRule="auto"/>
        <w:jc w:val="both"/>
        <w:rPr>
          <w:del w:id="909" w:author="mcm" w:date="2023-11-10T15:39:00Z"/>
          <w:rFonts w:ascii="Times New Roman" w:hAnsi="Times New Roman" w:cs="Times New Roman"/>
          <w:rPrChange w:id="910" w:author="mcm" w:date="2023-11-10T15:39:00Z">
            <w:rPr>
              <w:del w:id="911" w:author="mcm" w:date="2023-11-10T15:39:00Z"/>
              <w:rFonts w:ascii="Times New Roman" w:hAnsi="Times New Roman" w:cs="Times New Roman"/>
              <w:i/>
              <w:iCs/>
            </w:rPr>
          </w:rPrChange>
        </w:rPr>
      </w:pPr>
      <w:r w:rsidRPr="00380F04">
        <w:rPr>
          <w:rFonts w:ascii="Times New Roman" w:hAnsi="Times New Roman" w:cs="Times New Roman"/>
          <w:rPrChange w:id="912" w:author="mcm" w:date="2023-11-10T15:39:00Z">
            <w:rPr>
              <w:rFonts w:ascii="Times New Roman" w:hAnsi="Times New Roman" w:cs="Times New Roman"/>
              <w:i/>
              <w:iCs/>
            </w:rPr>
          </w:rPrChange>
        </w:rPr>
        <w:t xml:space="preserve">layers. The features of all interactions </w:t>
      </w:r>
      <w:r w:rsidRPr="00462AA8">
        <w:rPr>
          <w:rFonts w:ascii="Times New Roman" w:hAnsi="Times New Roman" w:cs="Times New Roman"/>
          <w:i/>
          <w:iCs/>
        </w:rPr>
        <w:t>(+1</w:t>
      </w:r>
      <w:r w:rsidRPr="00380F04">
        <w:rPr>
          <w:rFonts w:ascii="Times New Roman" w:hAnsi="Times New Roman" w:cs="Times New Roman"/>
          <w:rPrChange w:id="913" w:author="mcm" w:date="2023-11-10T15:39:00Z">
            <w:rPr>
              <w:rFonts w:ascii="Times New Roman" w:hAnsi="Times New Roman" w:cs="Times New Roman"/>
              <w:i/>
              <w:iCs/>
            </w:rPr>
          </w:rPrChange>
        </w:rPr>
        <w:t xml:space="preserve"> and </w:t>
      </w:r>
      <w:r w:rsidRPr="00462AA8">
        <w:rPr>
          <w:rFonts w:ascii="Times New Roman" w:hAnsi="Times New Roman" w:cs="Times New Roman"/>
          <w:i/>
          <w:iCs/>
        </w:rPr>
        <w:t>-1</w:t>
      </w:r>
      <w:r w:rsidRPr="00380F04">
        <w:rPr>
          <w:rFonts w:ascii="Times New Roman" w:hAnsi="Times New Roman" w:cs="Times New Roman"/>
          <w:rPrChange w:id="914" w:author="mcm" w:date="2023-11-10T15:39:00Z">
            <w:rPr>
              <w:rFonts w:ascii="Times New Roman" w:hAnsi="Times New Roman" w:cs="Times New Roman"/>
              <w:i/>
              <w:iCs/>
            </w:rPr>
          </w:rPrChange>
        </w:rPr>
        <w:t>) contain 1136 features. We first divide these features into 10 equal parts. Then, in a 10-cycle for, each period we consider 1 part as testing data and the other 9 parts as a set of training data. We select different models and train the model in the 10-fold CV with 90 of the data. Then we test the model on the remaining 10 percent of the data. In the separating</w:t>
      </w:r>
      <w:ins w:id="915" w:author="mcm" w:date="2023-11-10T15:39:00Z">
        <w:r w:rsidR="00380F04">
          <w:rPr>
            <w:rFonts w:ascii="Times New Roman" w:hAnsi="Times New Roman" w:cs="Times New Roman"/>
          </w:rPr>
          <w:t xml:space="preserve"> </w:t>
        </w:r>
      </w:ins>
    </w:p>
    <w:p w14:paraId="7FBBF7F0" w14:textId="23FF7E3F" w:rsidR="008F055C" w:rsidRPr="00380F04" w:rsidRDefault="00D92642" w:rsidP="00380F04">
      <w:pPr>
        <w:spacing w:line="276" w:lineRule="auto"/>
        <w:jc w:val="both"/>
        <w:rPr>
          <w:rFonts w:ascii="Times New Roman" w:hAnsi="Times New Roman" w:cs="Times New Roman"/>
          <w:rPrChange w:id="916" w:author="mcm" w:date="2023-11-10T15:39:00Z">
            <w:rPr>
              <w:rFonts w:ascii="Times New Roman" w:hAnsi="Times New Roman" w:cs="Times New Roman"/>
              <w:i/>
              <w:iCs/>
            </w:rPr>
          </w:rPrChange>
        </w:rPr>
      </w:pPr>
      <w:r w:rsidRPr="00380F04">
        <w:rPr>
          <w:rFonts w:ascii="Times New Roman" w:hAnsi="Times New Roman" w:cs="Times New Roman"/>
          <w:rPrChange w:id="917" w:author="mcm" w:date="2023-11-10T15:39:00Z">
            <w:rPr>
              <w:rFonts w:ascii="Times New Roman" w:hAnsi="Times New Roman" w:cs="Times New Roman"/>
              <w:i/>
              <w:iCs/>
            </w:rPr>
          </w:rPrChange>
        </w:rPr>
        <w:t>process, pairs of drugs dual are considered. Since the (</w:t>
      </w:r>
      <w:r w:rsidRPr="00462AA8">
        <w:rPr>
          <w:rFonts w:ascii="Times New Roman" w:hAnsi="Times New Roman" w:cs="Times New Roman"/>
          <w:i/>
          <w:iCs/>
        </w:rPr>
        <w:t>d</w:t>
      </w:r>
      <w:del w:id="918" w:author="Amin Khodamoradi" w:date="2023-12-18T15:12:00Z">
        <w:r w:rsidRPr="00462AA8" w:rsidDel="00462AA8">
          <w:rPr>
            <w:rFonts w:ascii="Times New Roman" w:hAnsi="Times New Roman" w:cs="Times New Roman"/>
            <w:i/>
            <w:iCs/>
            <w:vertAlign w:val="subscript"/>
            <w:rPrChange w:id="919" w:author="Amin Khodamoradi" w:date="2023-12-18T15:13:00Z">
              <w:rPr>
                <w:rFonts w:ascii="Times New Roman" w:hAnsi="Times New Roman" w:cs="Times New Roman"/>
                <w:i/>
                <w:iCs/>
              </w:rPr>
            </w:rPrChange>
          </w:rPr>
          <w:delText xml:space="preserve"> </w:delText>
        </w:r>
      </w:del>
      <w:r w:rsidRPr="00462AA8">
        <w:rPr>
          <w:rFonts w:ascii="Times New Roman" w:hAnsi="Times New Roman" w:cs="Times New Roman"/>
          <w:i/>
          <w:iCs/>
          <w:vertAlign w:val="subscript"/>
          <w:rPrChange w:id="920" w:author="Amin Khodamoradi" w:date="2023-12-18T15:13:00Z">
            <w:rPr>
              <w:rFonts w:ascii="Times New Roman" w:hAnsi="Times New Roman" w:cs="Times New Roman"/>
              <w:i/>
              <w:iCs/>
            </w:rPr>
          </w:rPrChange>
        </w:rPr>
        <w:t>i</w:t>
      </w:r>
      <w:del w:id="921" w:author="Amin Khodamoradi" w:date="2023-12-18T15:12:00Z">
        <w:r w:rsidRPr="00462AA8" w:rsidDel="00462AA8">
          <w:rPr>
            <w:rFonts w:ascii="Times New Roman" w:hAnsi="Times New Roman" w:cs="Times New Roman"/>
            <w:i/>
            <w:iCs/>
          </w:rPr>
          <w:delText xml:space="preserve"> </w:delText>
        </w:r>
      </w:del>
      <w:r w:rsidRPr="00462AA8">
        <w:rPr>
          <w:rFonts w:ascii="Times New Roman" w:hAnsi="Times New Roman" w:cs="Times New Roman"/>
          <w:i/>
          <w:iCs/>
        </w:rPr>
        <w:t xml:space="preserve">, </w:t>
      </w:r>
      <w:proofErr w:type="spellStart"/>
      <w:r w:rsidRPr="00462AA8">
        <w:rPr>
          <w:rFonts w:ascii="Times New Roman" w:hAnsi="Times New Roman" w:cs="Times New Roman"/>
          <w:i/>
          <w:iCs/>
        </w:rPr>
        <w:t>d</w:t>
      </w:r>
      <w:del w:id="922" w:author="Amin Khodamoradi" w:date="2023-12-18T15:12:00Z">
        <w:r w:rsidRPr="00462AA8" w:rsidDel="00462AA8">
          <w:rPr>
            <w:rFonts w:ascii="Times New Roman" w:hAnsi="Times New Roman" w:cs="Times New Roman"/>
            <w:i/>
            <w:iCs/>
            <w:vertAlign w:val="subscript"/>
            <w:rPrChange w:id="923" w:author="Amin Khodamoradi" w:date="2023-12-18T15:13:00Z">
              <w:rPr>
                <w:rFonts w:ascii="Times New Roman" w:hAnsi="Times New Roman" w:cs="Times New Roman"/>
                <w:i/>
                <w:iCs/>
              </w:rPr>
            </w:rPrChange>
          </w:rPr>
          <w:delText xml:space="preserve"> </w:delText>
        </w:r>
      </w:del>
      <w:r w:rsidRPr="00462AA8">
        <w:rPr>
          <w:rFonts w:ascii="Times New Roman" w:hAnsi="Times New Roman" w:cs="Times New Roman"/>
          <w:i/>
          <w:iCs/>
          <w:vertAlign w:val="subscript"/>
          <w:rPrChange w:id="924" w:author="Amin Khodamoradi" w:date="2023-12-18T15:13:00Z">
            <w:rPr>
              <w:rFonts w:ascii="Times New Roman" w:hAnsi="Times New Roman" w:cs="Times New Roman"/>
              <w:i/>
              <w:iCs/>
            </w:rPr>
          </w:rPrChange>
        </w:rPr>
        <w:t>j</w:t>
      </w:r>
      <w:proofErr w:type="spellEnd"/>
      <w:del w:id="925" w:author="Amin Khodamoradi" w:date="2023-12-18T15:13:00Z">
        <w:r w:rsidRPr="00380F04" w:rsidDel="00462AA8">
          <w:rPr>
            <w:rFonts w:ascii="Times New Roman" w:hAnsi="Times New Roman" w:cs="Times New Roman"/>
            <w:rPrChange w:id="926" w:author="mcm" w:date="2023-11-10T15:39:00Z">
              <w:rPr>
                <w:rFonts w:ascii="Times New Roman" w:hAnsi="Times New Roman" w:cs="Times New Roman"/>
                <w:i/>
                <w:iCs/>
              </w:rPr>
            </w:rPrChange>
          </w:rPr>
          <w:delText xml:space="preserve"> </w:delText>
        </w:r>
      </w:del>
      <w:r w:rsidRPr="00380F04">
        <w:rPr>
          <w:rFonts w:ascii="Times New Roman" w:hAnsi="Times New Roman" w:cs="Times New Roman"/>
          <w:rPrChange w:id="927" w:author="mcm" w:date="2023-11-10T15:39:00Z">
            <w:rPr>
              <w:rFonts w:ascii="Times New Roman" w:hAnsi="Times New Roman" w:cs="Times New Roman"/>
              <w:i/>
              <w:iCs/>
            </w:rPr>
          </w:rPrChange>
        </w:rPr>
        <w:t>) and (</w:t>
      </w:r>
      <w:proofErr w:type="spellStart"/>
      <w:r w:rsidRPr="00462AA8">
        <w:rPr>
          <w:rFonts w:ascii="Times New Roman" w:hAnsi="Times New Roman" w:cs="Times New Roman"/>
          <w:i/>
          <w:iCs/>
        </w:rPr>
        <w:t>d</w:t>
      </w:r>
      <w:del w:id="928" w:author="Amin Khodamoradi" w:date="2023-12-18T15:13:00Z">
        <w:r w:rsidRPr="00462AA8" w:rsidDel="00462AA8">
          <w:rPr>
            <w:rFonts w:ascii="Times New Roman" w:hAnsi="Times New Roman" w:cs="Times New Roman"/>
            <w:i/>
            <w:iCs/>
          </w:rPr>
          <w:delText xml:space="preserve"> </w:delText>
        </w:r>
      </w:del>
      <w:r w:rsidRPr="00462AA8">
        <w:rPr>
          <w:rFonts w:ascii="Times New Roman" w:hAnsi="Times New Roman" w:cs="Times New Roman"/>
          <w:i/>
          <w:iCs/>
          <w:vertAlign w:val="subscript"/>
          <w:rPrChange w:id="929" w:author="Amin Khodamoradi" w:date="2023-12-18T15:13:00Z">
            <w:rPr>
              <w:rFonts w:ascii="Times New Roman" w:hAnsi="Times New Roman" w:cs="Times New Roman"/>
              <w:i/>
              <w:iCs/>
            </w:rPr>
          </w:rPrChange>
        </w:rPr>
        <w:t>j</w:t>
      </w:r>
      <w:proofErr w:type="spellEnd"/>
      <w:del w:id="930" w:author="Amin Khodamoradi" w:date="2023-12-18T15:13:00Z">
        <w:r w:rsidRPr="00462AA8" w:rsidDel="00462AA8">
          <w:rPr>
            <w:rFonts w:ascii="Times New Roman" w:hAnsi="Times New Roman" w:cs="Times New Roman"/>
            <w:i/>
            <w:iCs/>
          </w:rPr>
          <w:delText xml:space="preserve"> </w:delText>
        </w:r>
      </w:del>
      <w:r w:rsidRPr="00462AA8">
        <w:rPr>
          <w:rFonts w:ascii="Times New Roman" w:hAnsi="Times New Roman" w:cs="Times New Roman"/>
          <w:i/>
          <w:iCs/>
        </w:rPr>
        <w:t>, d</w:t>
      </w:r>
      <w:del w:id="931" w:author="Amin Khodamoradi" w:date="2023-12-18T15:13:00Z">
        <w:r w:rsidRPr="00462AA8" w:rsidDel="00462AA8">
          <w:rPr>
            <w:rFonts w:ascii="Times New Roman" w:hAnsi="Times New Roman" w:cs="Times New Roman"/>
            <w:i/>
            <w:iCs/>
          </w:rPr>
          <w:delText xml:space="preserve"> </w:delText>
        </w:r>
      </w:del>
      <w:r w:rsidRPr="00462AA8">
        <w:rPr>
          <w:rFonts w:ascii="Times New Roman" w:hAnsi="Times New Roman" w:cs="Times New Roman"/>
          <w:i/>
          <w:iCs/>
          <w:vertAlign w:val="subscript"/>
          <w:rPrChange w:id="932" w:author="Amin Khodamoradi" w:date="2023-12-18T15:13:00Z">
            <w:rPr>
              <w:rFonts w:ascii="Times New Roman" w:hAnsi="Times New Roman" w:cs="Times New Roman"/>
              <w:i/>
              <w:iCs/>
            </w:rPr>
          </w:rPrChange>
        </w:rPr>
        <w:t>i</w:t>
      </w:r>
      <w:del w:id="933" w:author="Amin Khodamoradi" w:date="2023-12-18T15:13:00Z">
        <w:r w:rsidRPr="00462AA8" w:rsidDel="00462AA8">
          <w:rPr>
            <w:rFonts w:ascii="Times New Roman" w:hAnsi="Times New Roman" w:cs="Times New Roman"/>
            <w:i/>
            <w:iCs/>
          </w:rPr>
          <w:delText xml:space="preserve"> </w:delText>
        </w:r>
      </w:del>
      <w:r w:rsidRPr="00380F04">
        <w:rPr>
          <w:rFonts w:ascii="Times New Roman" w:hAnsi="Times New Roman" w:cs="Times New Roman"/>
          <w:rPrChange w:id="934" w:author="mcm" w:date="2023-11-10T15:39:00Z">
            <w:rPr>
              <w:rFonts w:ascii="Times New Roman" w:hAnsi="Times New Roman" w:cs="Times New Roman"/>
              <w:i/>
              <w:iCs/>
            </w:rPr>
          </w:rPrChange>
        </w:rPr>
        <w:t xml:space="preserve">) pairs of drugs are not biologically different from each other, in the separation of training and testing data, necessarily a pair of drugs and their dual are in the same group. This prevents </w:t>
      </w:r>
      <w:commentRangeStart w:id="935"/>
      <w:commentRangeStart w:id="936"/>
      <w:commentRangeStart w:id="937"/>
      <w:r w:rsidRPr="00380F04">
        <w:rPr>
          <w:rFonts w:ascii="Times New Roman" w:hAnsi="Times New Roman" w:cs="Times New Roman"/>
          <w:rPrChange w:id="938" w:author="mcm" w:date="2023-11-10T15:39:00Z">
            <w:rPr>
              <w:rFonts w:ascii="Times New Roman" w:hAnsi="Times New Roman" w:cs="Times New Roman"/>
              <w:i/>
              <w:iCs/>
            </w:rPr>
          </w:rPrChange>
        </w:rPr>
        <w:t xml:space="preserve">unfair </w:t>
      </w:r>
      <w:commentRangeEnd w:id="935"/>
      <w:r w:rsidR="00380F04">
        <w:rPr>
          <w:rStyle w:val="CommentReference"/>
          <w:rFonts w:cs="Mangal"/>
        </w:rPr>
        <w:commentReference w:id="935"/>
      </w:r>
      <w:commentRangeEnd w:id="936"/>
      <w:r w:rsidR="008E5A85">
        <w:rPr>
          <w:rStyle w:val="CommentReference"/>
          <w:rFonts w:cs="Mangal"/>
        </w:rPr>
        <w:commentReference w:id="936"/>
      </w:r>
      <w:commentRangeEnd w:id="937"/>
      <w:r w:rsidR="008E5A85">
        <w:rPr>
          <w:rStyle w:val="CommentReference"/>
          <w:rFonts w:cs="Mangal"/>
        </w:rPr>
        <w:commentReference w:id="937"/>
      </w:r>
      <w:r w:rsidRPr="00380F04">
        <w:rPr>
          <w:rFonts w:ascii="Times New Roman" w:hAnsi="Times New Roman" w:cs="Times New Roman"/>
          <w:rPrChange w:id="939" w:author="mcm" w:date="2023-11-10T15:39:00Z">
            <w:rPr>
              <w:rFonts w:ascii="Times New Roman" w:hAnsi="Times New Roman" w:cs="Times New Roman"/>
              <w:i/>
              <w:iCs/>
            </w:rPr>
          </w:rPrChange>
        </w:rPr>
        <w:t>results.</w:t>
      </w:r>
    </w:p>
    <w:p w14:paraId="6923BD1A" w14:textId="77777777" w:rsidR="008F055C" w:rsidRPr="00380F04" w:rsidRDefault="008F055C" w:rsidP="00380F04">
      <w:pPr>
        <w:spacing w:line="276" w:lineRule="auto"/>
        <w:jc w:val="both"/>
        <w:rPr>
          <w:rFonts w:ascii="Times New Roman" w:hAnsi="Times New Roman" w:cs="Times New Roman"/>
        </w:rPr>
      </w:pPr>
    </w:p>
    <w:p w14:paraId="1B1A8582" w14:textId="7F35AA6D" w:rsidR="008F055C" w:rsidRPr="00380F04" w:rsidRDefault="00D92642" w:rsidP="00380F04">
      <w:pPr>
        <w:spacing w:line="276" w:lineRule="auto"/>
        <w:jc w:val="both"/>
        <w:rPr>
          <w:rFonts w:ascii="Times New Roman" w:hAnsi="Times New Roman" w:cs="Times New Roman"/>
          <w:rPrChange w:id="940" w:author="mcm" w:date="2023-11-10T15:39:00Z">
            <w:rPr>
              <w:rFonts w:ascii="Times New Roman" w:hAnsi="Times New Roman" w:cs="Times New Roman"/>
              <w:i/>
              <w:iCs/>
            </w:rPr>
          </w:rPrChange>
        </w:rPr>
      </w:pPr>
      <w:r w:rsidRPr="00380F04">
        <w:rPr>
          <w:rFonts w:ascii="Times New Roman" w:hAnsi="Times New Roman" w:cs="Times New Roman"/>
          <w:rPrChange w:id="941" w:author="mcm" w:date="2023-11-10T15:39:00Z">
            <w:rPr>
              <w:rFonts w:ascii="Times New Roman" w:hAnsi="Times New Roman" w:cs="Times New Roman"/>
              <w:i/>
              <w:iCs/>
            </w:rPr>
          </w:rPrChange>
        </w:rPr>
        <w:t xml:space="preserve">After testing the different structures, we have modeled the final deep neural network shown in </w:t>
      </w:r>
      <w:ins w:id="942" w:author="Amin Khodamoradi" w:date="2023-12-18T15:06:00Z">
        <w:r w:rsidR="00623971">
          <w:rPr>
            <w:rFonts w:ascii="Times New Roman" w:hAnsi="Times New Roman" w:cs="Times New Roman"/>
          </w:rPr>
          <w:fldChar w:fldCharType="begin"/>
        </w:r>
        <w:r w:rsidR="00623971">
          <w:rPr>
            <w:rFonts w:ascii="Times New Roman" w:hAnsi="Times New Roman" w:cs="Times New Roman"/>
          </w:rPr>
          <w:instrText xml:space="preserve"> REF _Ref153804406 \h </w:instrText>
        </w:r>
      </w:ins>
      <w:r w:rsidR="00623971">
        <w:rPr>
          <w:rFonts w:ascii="Times New Roman" w:hAnsi="Times New Roman" w:cs="Times New Roman"/>
        </w:rPr>
      </w:r>
      <w:r w:rsidR="00623971">
        <w:rPr>
          <w:rFonts w:ascii="Times New Roman" w:hAnsi="Times New Roman" w:cs="Times New Roman"/>
        </w:rPr>
        <w:fldChar w:fldCharType="separate"/>
      </w:r>
      <w:ins w:id="943" w:author="Amin Khodamoradi" w:date="2023-12-18T15:06:00Z">
        <w:r w:rsidR="00623971">
          <w:t xml:space="preserve">Figure </w:t>
        </w:r>
        <w:r w:rsidR="00623971">
          <w:rPr>
            <w:noProof/>
          </w:rPr>
          <w:t>3</w:t>
        </w:r>
        <w:r w:rsidR="00623971">
          <w:rPr>
            <w:rFonts w:ascii="Times New Roman" w:hAnsi="Times New Roman" w:cs="Times New Roman"/>
          </w:rPr>
          <w:fldChar w:fldCharType="end"/>
        </w:r>
      </w:ins>
      <w:del w:id="944" w:author="Amin Khodamoradi" w:date="2023-12-18T15:06:00Z">
        <w:r w:rsidRPr="00380F04" w:rsidDel="00623971">
          <w:rPr>
            <w:rFonts w:ascii="Times New Roman" w:hAnsi="Times New Roman" w:cs="Times New Roman"/>
            <w:rPrChange w:id="945" w:author="mcm" w:date="2023-11-10T15:39:00Z">
              <w:rPr>
                <w:rFonts w:ascii="Times New Roman" w:hAnsi="Times New Roman" w:cs="Times New Roman"/>
                <w:i/>
                <w:iCs/>
              </w:rPr>
            </w:rPrChange>
          </w:rPr>
          <w:delText>Figure 3</w:delText>
        </w:r>
      </w:del>
      <w:r w:rsidRPr="00380F04">
        <w:rPr>
          <w:rFonts w:ascii="Times New Roman" w:hAnsi="Times New Roman" w:cs="Times New Roman"/>
          <w:rPrChange w:id="946" w:author="mcm" w:date="2023-11-10T15:39:00Z">
            <w:rPr>
              <w:rFonts w:ascii="Times New Roman" w:hAnsi="Times New Roman" w:cs="Times New Roman"/>
              <w:i/>
              <w:iCs/>
            </w:rPr>
          </w:rPrChange>
        </w:rPr>
        <w:t xml:space="preserve">. This network has three layers of two-dimensional convolution. In the following, there are three </w:t>
      </w:r>
      <w:del w:id="947" w:author="mcm" w:date="2023-11-10T15:40:00Z">
        <w:r w:rsidRPr="00380F04" w:rsidDel="00380F04">
          <w:rPr>
            <w:rFonts w:ascii="Times New Roman" w:hAnsi="Times New Roman" w:cs="Times New Roman"/>
            <w:rPrChange w:id="948" w:author="mcm" w:date="2023-11-10T15:39:00Z">
              <w:rPr>
                <w:rFonts w:ascii="Times New Roman" w:hAnsi="Times New Roman" w:cs="Times New Roman"/>
                <w:i/>
                <w:iCs/>
              </w:rPr>
            </w:rPrChange>
          </w:rPr>
          <w:delText>fully-connected</w:delText>
        </w:r>
      </w:del>
      <w:ins w:id="949" w:author="mcm" w:date="2023-11-10T15:40:00Z">
        <w:r w:rsidR="00380F04" w:rsidRPr="00380F04">
          <w:rPr>
            <w:rFonts w:ascii="Times New Roman" w:hAnsi="Times New Roman" w:cs="Times New Roman"/>
          </w:rPr>
          <w:t>fully connected</w:t>
        </w:r>
      </w:ins>
      <w:r w:rsidRPr="00380F04">
        <w:rPr>
          <w:rFonts w:ascii="Times New Roman" w:hAnsi="Times New Roman" w:cs="Times New Roman"/>
          <w:rPrChange w:id="950" w:author="mcm" w:date="2023-11-10T15:39:00Z">
            <w:rPr>
              <w:rFonts w:ascii="Times New Roman" w:hAnsi="Times New Roman" w:cs="Times New Roman"/>
              <w:i/>
              <w:iCs/>
            </w:rPr>
          </w:rPrChange>
        </w:rPr>
        <w:t xml:space="preserve"> convolution layers. The last layer has two outputs for predicting degressive or enhancive interaction. Convolution layers have 4-dimensions square filters with a Stride of 1. Each convolution layer also has a Rectified Linear Units (</w:t>
      </w:r>
      <w:proofErr w:type="spellStart"/>
      <w:r w:rsidRPr="00380F04">
        <w:rPr>
          <w:rFonts w:ascii="Times New Roman" w:hAnsi="Times New Roman" w:cs="Times New Roman"/>
          <w:rPrChange w:id="951" w:author="mcm" w:date="2023-11-10T15:39:00Z">
            <w:rPr>
              <w:rFonts w:ascii="Times New Roman" w:hAnsi="Times New Roman" w:cs="Times New Roman"/>
              <w:i/>
              <w:iCs/>
            </w:rPr>
          </w:rPrChange>
        </w:rPr>
        <w:t>ReLU</w:t>
      </w:r>
      <w:proofErr w:type="spellEnd"/>
      <w:r w:rsidRPr="00380F04">
        <w:rPr>
          <w:rFonts w:ascii="Times New Roman" w:hAnsi="Times New Roman" w:cs="Times New Roman"/>
          <w:rPrChange w:id="952" w:author="mcm" w:date="2023-11-10T15:39:00Z">
            <w:rPr>
              <w:rFonts w:ascii="Times New Roman" w:hAnsi="Times New Roman" w:cs="Times New Roman"/>
              <w:i/>
              <w:iCs/>
            </w:rPr>
          </w:rPrChange>
        </w:rPr>
        <w:t>) activation function</w:t>
      </w:r>
      <w:customXmlInsRangeStart w:id="953" w:author="Amin Khodamoradi" w:date="2023-12-18T15:19:00Z"/>
      <w:sdt>
        <w:sdtPr>
          <w:rPr>
            <w:rFonts w:ascii="Times New Roman" w:hAnsi="Times New Roman" w:cs="Times New Roman"/>
          </w:rPr>
          <w:id w:val="-2041886072"/>
          <w:citation/>
        </w:sdtPr>
        <w:sdtContent>
          <w:customXmlInsRangeEnd w:id="953"/>
          <w:ins w:id="954" w:author="Amin Khodamoradi" w:date="2023-12-18T15:19:00Z">
            <w:r w:rsidR="00DE6A51">
              <w:rPr>
                <w:rFonts w:ascii="Times New Roman" w:hAnsi="Times New Roman" w:cs="Times New Roman"/>
              </w:rPr>
              <w:fldChar w:fldCharType="begin"/>
            </w:r>
          </w:ins>
          <w:ins w:id="955" w:author="Amin Khodamoradi" w:date="2023-12-18T15:24:00Z">
            <w:r w:rsidR="0099192F">
              <w:rPr>
                <w:rFonts w:ascii="Times New Roman" w:hAnsi="Times New Roman" w:cs="Times New Roman"/>
              </w:rPr>
              <w:instrText xml:space="preserve">CITATION Vin10 \l 1033 </w:instrText>
            </w:r>
          </w:ins>
          <w:r w:rsidR="00DE6A51">
            <w:rPr>
              <w:rFonts w:ascii="Times New Roman" w:hAnsi="Times New Roman" w:cs="Times New Roman"/>
            </w:rPr>
            <w:fldChar w:fldCharType="separate"/>
          </w:r>
          <w:r w:rsidR="00C03315">
            <w:rPr>
              <w:rFonts w:ascii="Times New Roman" w:hAnsi="Times New Roman" w:cs="Times New Roman"/>
              <w:noProof/>
            </w:rPr>
            <w:t xml:space="preserve"> </w:t>
          </w:r>
          <w:r w:rsidR="00C03315" w:rsidRPr="00C03315">
            <w:rPr>
              <w:rFonts w:ascii="Times New Roman" w:hAnsi="Times New Roman" w:cs="Times New Roman"/>
              <w:noProof/>
            </w:rPr>
            <w:t>[41]</w:t>
          </w:r>
          <w:ins w:id="956" w:author="Amin Khodamoradi" w:date="2023-12-18T15:19:00Z">
            <w:r w:rsidR="00DE6A51">
              <w:rPr>
                <w:rFonts w:ascii="Times New Roman" w:hAnsi="Times New Roman" w:cs="Times New Roman"/>
              </w:rPr>
              <w:fldChar w:fldCharType="end"/>
            </w:r>
          </w:ins>
          <w:customXmlInsRangeStart w:id="957" w:author="Amin Khodamoradi" w:date="2023-12-18T15:19:00Z"/>
        </w:sdtContent>
      </w:sdt>
      <w:customXmlInsRangeEnd w:id="957"/>
      <w:del w:id="958" w:author="Amin Khodamoradi" w:date="2023-12-18T15:14:00Z">
        <w:r w:rsidRPr="00380F04" w:rsidDel="00DE6A51">
          <w:rPr>
            <w:rFonts w:ascii="Times New Roman" w:hAnsi="Times New Roman" w:cs="Times New Roman"/>
            <w:rPrChange w:id="959" w:author="mcm" w:date="2023-11-10T15:39:00Z">
              <w:rPr>
                <w:rFonts w:ascii="Times New Roman" w:hAnsi="Times New Roman" w:cs="Times New Roman"/>
                <w:i/>
                <w:iCs/>
              </w:rPr>
            </w:rPrChange>
          </w:rPr>
          <w:delText xml:space="preserve"> [40]</w:delText>
        </w:r>
      </w:del>
      <w:r w:rsidRPr="00380F04">
        <w:rPr>
          <w:rFonts w:ascii="Times New Roman" w:hAnsi="Times New Roman" w:cs="Times New Roman"/>
          <w:rPrChange w:id="960" w:author="mcm" w:date="2023-11-10T15:39:00Z">
            <w:rPr>
              <w:rFonts w:ascii="Times New Roman" w:hAnsi="Times New Roman" w:cs="Times New Roman"/>
              <w:i/>
              <w:iCs/>
            </w:rPr>
          </w:rPrChange>
        </w:rPr>
        <w:t>, which is defined as the positive part of its argument:</w:t>
      </w:r>
    </w:p>
    <w:p w14:paraId="638097C1" w14:textId="77777777" w:rsidR="008F055C" w:rsidRPr="00343B90" w:rsidDel="00380F04" w:rsidRDefault="008F055C">
      <w:pPr>
        <w:spacing w:line="276" w:lineRule="auto"/>
        <w:jc w:val="center"/>
        <w:rPr>
          <w:del w:id="961" w:author="mcm" w:date="2023-11-10T15:40:00Z"/>
          <w:rFonts w:ascii="Times New Roman" w:hAnsi="Times New Roman" w:cs="Times New Roman"/>
        </w:rPr>
        <w:pPrChange w:id="962" w:author="mcm" w:date="2023-11-10T15:40:00Z">
          <w:pPr>
            <w:spacing w:line="276" w:lineRule="auto"/>
          </w:pPr>
        </w:pPrChange>
      </w:pPr>
    </w:p>
    <w:p w14:paraId="1C734B24" w14:textId="48A179E3" w:rsidR="004C269D" w:rsidRPr="00343B90" w:rsidRDefault="00D92642">
      <w:pPr>
        <w:pStyle w:val="Caption"/>
        <w:rPr>
          <w:rFonts w:ascii="Times New Roman" w:hAnsi="Times New Roman" w:cs="Times New Roman"/>
          <w:noProof/>
          <w:lang w:eastAsia="en-US" w:bidi="ar-SA"/>
        </w:rPr>
        <w:pPrChange w:id="963" w:author="Amin Khodamoradi" w:date="2023-12-18T15:05:00Z">
          <w:pPr>
            <w:keepNext/>
            <w:spacing w:line="276" w:lineRule="auto"/>
          </w:pPr>
        </w:pPrChange>
      </w:pPr>
      <w:del w:id="964" w:author="Amin Khodamoradi" w:date="2023-12-18T15:03:00Z">
        <w:r w:rsidRPr="00343B90" w:rsidDel="00A17D36">
          <w:rPr>
            <w:rFonts w:ascii="Times New Roman" w:hAnsi="Times New Roman" w:cs="Times New Roman"/>
          </w:rPr>
          <w:delText xml:space="preserve">ReLU (x) = </w:delText>
        </w:r>
        <w:r w:rsidR="00740943" w:rsidRPr="00343B90" w:rsidDel="00A17D36">
          <w:rPr>
            <w:rFonts w:ascii="Times New Roman" w:hAnsi="Times New Roman" w:cs="Times New Roman"/>
          </w:rPr>
          <w:delText>max {</w:delText>
        </w:r>
        <w:r w:rsidRPr="00343B90" w:rsidDel="00A17D36">
          <w:rPr>
            <w:rFonts w:ascii="Times New Roman" w:hAnsi="Times New Roman" w:cs="Times New Roman"/>
          </w:rPr>
          <w:delText xml:space="preserve">x, </w:delText>
        </w:r>
      </w:del>
      <m:oMath>
        <m:r>
          <w:ins w:id="965" w:author="Amin Khodamoradi" w:date="2023-12-18T15:04:00Z">
            <w:rPr>
              <w:rFonts w:ascii="Cambria Math" w:hAnsi="Cambria Math" w:cs="Times New Roman"/>
            </w:rPr>
            <m:t>ReLU</m:t>
          </w:ins>
        </m:r>
        <m:d>
          <m:dPr>
            <m:ctrlPr>
              <w:ins w:id="966" w:author="Amin Khodamoradi" w:date="2023-12-18T15:04:00Z">
                <w:rPr>
                  <w:rFonts w:ascii="Cambria Math" w:hAnsi="Cambria Math" w:cs="Times New Roman"/>
                </w:rPr>
              </w:ins>
            </m:ctrlPr>
          </m:dPr>
          <m:e>
            <m:r>
              <w:ins w:id="967" w:author="Amin Khodamoradi" w:date="2023-12-18T15:04:00Z">
                <w:rPr>
                  <w:rFonts w:ascii="Cambria Math" w:hAnsi="Cambria Math" w:cs="Times New Roman"/>
                </w:rPr>
                <m:t>x</m:t>
              </w:ins>
            </m:r>
          </m:e>
        </m:d>
        <m:r>
          <w:ins w:id="968" w:author="Amin Khodamoradi" w:date="2023-12-18T15:04:00Z">
            <w:rPr>
              <w:rFonts w:ascii="Cambria Math" w:hAnsi="Cambria Math" w:cs="Times New Roman"/>
            </w:rPr>
            <m:t xml:space="preserve"> = max</m:t>
          </w:ins>
        </m:r>
        <m:d>
          <m:dPr>
            <m:begChr m:val="{"/>
            <m:endChr m:val="}"/>
            <m:ctrlPr>
              <w:ins w:id="969" w:author="Amin Khodamoradi" w:date="2023-12-18T15:04:00Z">
                <w:rPr>
                  <w:rFonts w:ascii="Cambria Math" w:hAnsi="Cambria Math" w:cs="Times New Roman"/>
                </w:rPr>
              </w:ins>
            </m:ctrlPr>
          </m:dPr>
          <m:e>
            <m:r>
              <w:ins w:id="970" w:author="Amin Khodamoradi" w:date="2023-12-18T15:04:00Z">
                <w:rPr>
                  <w:rFonts w:ascii="Cambria Math" w:hAnsi="Cambria Math" w:cs="Times New Roman"/>
                </w:rPr>
                <m:t>x,  0</m:t>
              </w:ins>
            </m:r>
          </m:e>
        </m:d>
        <m:r>
          <w:ins w:id="971" w:author="Amin Khodamoradi" w:date="2023-12-18T15:04:00Z">
            <w:rPr>
              <w:rFonts w:ascii="Cambria Math" w:hAnsi="Cambria Math" w:cs="Times New Roman"/>
            </w:rPr>
            <m:t xml:space="preserve"> </m:t>
          </w:ins>
        </m:r>
      </m:oMath>
      <w:del w:id="972" w:author="Amin Khodamoradi" w:date="2023-12-18T15:03:00Z">
        <w:r w:rsidRPr="00343B90" w:rsidDel="00A17D36">
          <w:rPr>
            <w:rFonts w:ascii="Times New Roman" w:hAnsi="Times New Roman" w:cs="Times New Roman"/>
          </w:rPr>
          <w:delText>0}</w:delText>
        </w:r>
        <w:r w:rsidRPr="00A17D36" w:rsidDel="00A17D36">
          <w:rPr>
            <w:rFonts w:ascii="Times New Roman" w:hAnsi="Times New Roman" w:cs="Times New Roman"/>
            <w:i w:val="0"/>
            <w:iCs w:val="0"/>
            <w:rPrChange w:id="973" w:author="Amin Khodamoradi" w:date="2023-12-18T15:03:00Z">
              <w:rPr>
                <w:rFonts w:ascii="Times New Roman" w:hAnsi="Times New Roman" w:cs="Times New Roman"/>
              </w:rPr>
            </w:rPrChange>
          </w:rPr>
          <w:delText xml:space="preserve"> </w:delText>
        </w:r>
      </w:del>
      <w:r w:rsidRPr="00A17D36">
        <w:rPr>
          <w:rFonts w:ascii="Times New Roman" w:hAnsi="Times New Roman" w:cs="Times New Roman"/>
          <w:i w:val="0"/>
          <w:iCs w:val="0"/>
          <w:rPrChange w:id="974" w:author="Amin Khodamoradi" w:date="2023-12-18T15:03:00Z">
            <w:rPr>
              <w:rFonts w:ascii="Times New Roman" w:hAnsi="Times New Roman" w:cs="Times New Roman"/>
            </w:rPr>
          </w:rPrChange>
        </w:rPr>
        <w:tab/>
      </w:r>
      <w:r w:rsidRPr="00A17D36">
        <w:rPr>
          <w:rFonts w:ascii="Times New Roman" w:hAnsi="Times New Roman" w:cs="Times New Roman"/>
          <w:i w:val="0"/>
          <w:iCs w:val="0"/>
          <w:rPrChange w:id="975" w:author="Amin Khodamoradi" w:date="2023-12-18T15:03:00Z">
            <w:rPr>
              <w:rFonts w:ascii="Times New Roman" w:hAnsi="Times New Roman" w:cs="Times New Roman"/>
            </w:rPr>
          </w:rPrChange>
        </w:rPr>
        <w:tab/>
      </w:r>
      <w:r w:rsidRPr="00A17D36">
        <w:rPr>
          <w:rFonts w:ascii="Times New Roman" w:hAnsi="Times New Roman" w:cs="Times New Roman"/>
          <w:i w:val="0"/>
          <w:iCs w:val="0"/>
          <w:rPrChange w:id="976" w:author="Amin Khodamoradi" w:date="2023-12-18T15:03:00Z">
            <w:rPr>
              <w:rFonts w:ascii="Times New Roman" w:hAnsi="Times New Roman" w:cs="Times New Roman"/>
            </w:rPr>
          </w:rPrChange>
        </w:rPr>
        <w:tab/>
      </w:r>
      <w:r w:rsidRPr="00A17D36">
        <w:rPr>
          <w:rFonts w:ascii="Times New Roman" w:hAnsi="Times New Roman" w:cs="Times New Roman"/>
          <w:i w:val="0"/>
          <w:iCs w:val="0"/>
          <w:rPrChange w:id="977" w:author="Amin Khodamoradi" w:date="2023-12-18T15:03:00Z">
            <w:rPr>
              <w:rFonts w:ascii="Times New Roman" w:hAnsi="Times New Roman" w:cs="Times New Roman"/>
            </w:rPr>
          </w:rPrChange>
        </w:rPr>
        <w:tab/>
      </w:r>
      <w:r w:rsidRPr="00A17D36">
        <w:rPr>
          <w:rFonts w:ascii="Times New Roman" w:hAnsi="Times New Roman" w:cs="Times New Roman"/>
          <w:i w:val="0"/>
          <w:iCs w:val="0"/>
          <w:rPrChange w:id="978" w:author="Amin Khodamoradi" w:date="2023-12-18T15:03:00Z">
            <w:rPr>
              <w:rFonts w:ascii="Times New Roman" w:hAnsi="Times New Roman" w:cs="Times New Roman"/>
            </w:rPr>
          </w:rPrChange>
        </w:rPr>
        <w:tab/>
      </w:r>
      <w:del w:id="979" w:author="mcm" w:date="2023-11-10T15:40:00Z">
        <w:r w:rsidRPr="00A17D36" w:rsidDel="00380F04">
          <w:rPr>
            <w:rFonts w:ascii="Times New Roman" w:hAnsi="Times New Roman" w:cs="Times New Roman"/>
            <w:i w:val="0"/>
            <w:iCs w:val="0"/>
            <w:rPrChange w:id="980" w:author="Amin Khodamoradi" w:date="2023-12-18T15:03:00Z">
              <w:rPr>
                <w:rFonts w:ascii="Times New Roman" w:hAnsi="Times New Roman" w:cs="Times New Roman"/>
              </w:rPr>
            </w:rPrChange>
          </w:rPr>
          <w:tab/>
        </w:r>
      </w:del>
      <w:r w:rsidRPr="00A17D36">
        <w:rPr>
          <w:rFonts w:ascii="Times New Roman" w:hAnsi="Times New Roman" w:cs="Times New Roman"/>
          <w:i w:val="0"/>
          <w:iCs w:val="0"/>
          <w:rPrChange w:id="981" w:author="Amin Khodamoradi" w:date="2023-12-18T15:03:00Z">
            <w:rPr>
              <w:rFonts w:ascii="Times New Roman" w:hAnsi="Times New Roman" w:cs="Times New Roman"/>
            </w:rPr>
          </w:rPrChange>
        </w:rPr>
        <w:tab/>
      </w:r>
      <w:r w:rsidRPr="00A17D36">
        <w:rPr>
          <w:rFonts w:ascii="Times New Roman" w:hAnsi="Times New Roman" w:cs="Times New Roman"/>
          <w:i w:val="0"/>
          <w:iCs w:val="0"/>
          <w:rPrChange w:id="982" w:author="Amin Khodamoradi" w:date="2023-12-18T15:03:00Z">
            <w:rPr>
              <w:rFonts w:ascii="Times New Roman" w:hAnsi="Times New Roman" w:cs="Times New Roman"/>
            </w:rPr>
          </w:rPrChange>
        </w:rPr>
        <w:tab/>
      </w:r>
      <w:r w:rsidRPr="00A17D36">
        <w:rPr>
          <w:rFonts w:ascii="Times New Roman" w:hAnsi="Times New Roman" w:cs="Times New Roman"/>
          <w:i w:val="0"/>
          <w:iCs w:val="0"/>
          <w:rPrChange w:id="983" w:author="Amin Khodamoradi" w:date="2023-12-18T15:03:00Z">
            <w:rPr>
              <w:rFonts w:ascii="Times New Roman" w:hAnsi="Times New Roman" w:cs="Times New Roman"/>
            </w:rPr>
          </w:rPrChange>
        </w:rPr>
        <w:tab/>
      </w:r>
      <w:r w:rsidRPr="00A17D36">
        <w:rPr>
          <w:rFonts w:ascii="Times New Roman" w:hAnsi="Times New Roman" w:cs="Times New Roman"/>
          <w:i w:val="0"/>
          <w:iCs w:val="0"/>
          <w:rPrChange w:id="984" w:author="Amin Khodamoradi" w:date="2023-12-18T15:03:00Z">
            <w:rPr>
              <w:rFonts w:ascii="Times New Roman" w:hAnsi="Times New Roman" w:cs="Times New Roman"/>
            </w:rPr>
          </w:rPrChange>
        </w:rPr>
        <w:tab/>
      </w:r>
      <w:del w:id="985" w:author="Amin Khodamoradi" w:date="2023-12-18T15:05:00Z">
        <w:r w:rsidRPr="00A17D36" w:rsidDel="004C269D">
          <w:rPr>
            <w:rFonts w:ascii="Times New Roman" w:hAnsi="Times New Roman" w:cs="Times New Roman"/>
            <w:i w:val="0"/>
            <w:iCs w:val="0"/>
            <w:rPrChange w:id="986" w:author="Amin Khodamoradi" w:date="2023-12-18T15:03:00Z">
              <w:rPr>
                <w:rFonts w:ascii="Times New Roman" w:hAnsi="Times New Roman" w:cs="Times New Roman"/>
              </w:rPr>
            </w:rPrChange>
          </w:rPr>
          <w:delText>(</w:delText>
        </w:r>
      </w:del>
      <w:del w:id="987" w:author="Amin Khodamoradi" w:date="2023-12-18T15:03:00Z">
        <w:r w:rsidRPr="00A17D36" w:rsidDel="00A17D36">
          <w:rPr>
            <w:rFonts w:ascii="Times New Roman" w:hAnsi="Times New Roman" w:cs="Times New Roman"/>
            <w:i w:val="0"/>
            <w:iCs w:val="0"/>
            <w:rPrChange w:id="988" w:author="Amin Khodamoradi" w:date="2023-12-18T15:03:00Z">
              <w:rPr>
                <w:rFonts w:ascii="Times New Roman" w:hAnsi="Times New Roman" w:cs="Times New Roman"/>
              </w:rPr>
            </w:rPrChange>
          </w:rPr>
          <w:delText>2</w:delText>
        </w:r>
      </w:del>
      <w:del w:id="989" w:author="Amin Khodamoradi" w:date="2023-12-18T15:05:00Z">
        <w:r w:rsidRPr="00A17D36" w:rsidDel="004C269D">
          <w:rPr>
            <w:rFonts w:ascii="Times New Roman" w:hAnsi="Times New Roman" w:cs="Times New Roman"/>
            <w:i w:val="0"/>
            <w:iCs w:val="0"/>
            <w:rPrChange w:id="990" w:author="Amin Khodamoradi" w:date="2023-12-18T15:03:00Z">
              <w:rPr>
                <w:rFonts w:ascii="Times New Roman" w:hAnsi="Times New Roman" w:cs="Times New Roman"/>
              </w:rPr>
            </w:rPrChange>
          </w:rPr>
          <w:delText>)</w:delText>
        </w:r>
      </w:del>
      <w:r w:rsidR="00740943" w:rsidRPr="00343B90">
        <w:rPr>
          <w:rFonts w:ascii="Times New Roman" w:hAnsi="Times New Roman" w:cs="Times New Roman"/>
          <w:noProof/>
          <w:lang w:eastAsia="en-US" w:bidi="ar-SA"/>
        </w:rPr>
        <w:t xml:space="preserve"> </w:t>
      </w:r>
      <w:ins w:id="991" w:author="Amin Khodamoradi" w:date="2023-12-18T15:05:00Z">
        <w:r w:rsidR="004C269D">
          <w:rPr>
            <w:rFonts w:ascii="Times New Roman" w:hAnsi="Times New Roman" w:cs="Times New Roman"/>
            <w:noProof/>
            <w:lang w:eastAsia="en-US" w:bidi="ar-SA"/>
          </w:rPr>
          <w:t>(</w:t>
        </w:r>
        <w:r w:rsidR="004C269D">
          <w:rPr>
            <w:rFonts w:ascii="Times New Roman" w:hAnsi="Times New Roman" w:cs="Times New Roman"/>
            <w:noProof/>
            <w:lang w:eastAsia="en-US" w:bidi="ar-SA"/>
          </w:rPr>
          <w:fldChar w:fldCharType="begin"/>
        </w:r>
        <w:r w:rsidR="004C269D">
          <w:rPr>
            <w:rFonts w:ascii="Times New Roman" w:hAnsi="Times New Roman" w:cs="Times New Roman"/>
            <w:noProof/>
            <w:lang w:eastAsia="en-US" w:bidi="ar-SA"/>
          </w:rPr>
          <w:instrText xml:space="preserve"> SEQ Equation \* ARABIC </w:instrText>
        </w:r>
      </w:ins>
      <w:r w:rsidR="004C269D">
        <w:rPr>
          <w:rFonts w:ascii="Times New Roman" w:hAnsi="Times New Roman" w:cs="Times New Roman"/>
          <w:noProof/>
          <w:lang w:eastAsia="en-US" w:bidi="ar-SA"/>
        </w:rPr>
        <w:fldChar w:fldCharType="separate"/>
      </w:r>
      <w:ins w:id="992" w:author="Amin Khodamoradi" w:date="2023-12-18T15:08:00Z">
        <w:r w:rsidR="00264051">
          <w:rPr>
            <w:rFonts w:ascii="Times New Roman" w:hAnsi="Times New Roman" w:cs="Times New Roman"/>
            <w:noProof/>
            <w:lang w:eastAsia="en-US" w:bidi="ar-SA"/>
          </w:rPr>
          <w:t>6</w:t>
        </w:r>
      </w:ins>
      <w:ins w:id="993" w:author="Amin Khodamoradi" w:date="2023-12-18T15:05:00Z">
        <w:r w:rsidR="004C269D">
          <w:rPr>
            <w:rFonts w:ascii="Times New Roman" w:hAnsi="Times New Roman" w:cs="Times New Roman"/>
            <w:noProof/>
            <w:lang w:eastAsia="en-US" w:bidi="ar-SA"/>
          </w:rPr>
          <w:fldChar w:fldCharType="end"/>
        </w:r>
        <w:r w:rsidR="004C269D">
          <w:rPr>
            <w:rFonts w:ascii="Times New Roman" w:hAnsi="Times New Roman" w:cs="Times New Roman"/>
            <w:noProof/>
            <w:lang w:eastAsia="en-US" w:bidi="ar-SA"/>
          </w:rPr>
          <w:t>)</w:t>
        </w:r>
      </w:ins>
    </w:p>
    <w:p w14:paraId="65977C1A" w14:textId="77777777" w:rsidR="00740943" w:rsidRPr="00343B90" w:rsidRDefault="00740943" w:rsidP="00740943">
      <w:pPr>
        <w:keepNext/>
        <w:spacing w:line="276" w:lineRule="auto"/>
        <w:rPr>
          <w:rFonts w:ascii="Times New Roman" w:hAnsi="Times New Roman" w:cs="Times New Roman"/>
          <w:noProof/>
          <w:lang w:eastAsia="en-US" w:bidi="ar-SA"/>
        </w:rPr>
      </w:pPr>
    </w:p>
    <w:p w14:paraId="0C0C549A" w14:textId="77777777" w:rsidR="00623971" w:rsidRDefault="00740943" w:rsidP="00623971">
      <w:pPr>
        <w:keepNext/>
        <w:spacing w:line="276" w:lineRule="auto"/>
        <w:rPr>
          <w:ins w:id="994" w:author="Amin Khodamoradi" w:date="2023-12-18T15:05:00Z"/>
        </w:rPr>
      </w:pPr>
      <w:r w:rsidRPr="00343B90">
        <w:rPr>
          <w:rFonts w:ascii="Times New Roman" w:hAnsi="Times New Roman" w:cs="Times New Roman"/>
          <w:noProof/>
        </w:rPr>
        <w:drawing>
          <wp:inline distT="0" distB="0" distL="0" distR="0" wp14:anchorId="611CC5DF" wp14:editId="27DFE6B6">
            <wp:extent cx="6330950" cy="27361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39538" cy="2739878"/>
                    </a:xfrm>
                    <a:prstGeom prst="rect">
                      <a:avLst/>
                    </a:prstGeom>
                  </pic:spPr>
                </pic:pic>
              </a:graphicData>
            </a:graphic>
          </wp:inline>
        </w:drawing>
      </w:r>
    </w:p>
    <w:p w14:paraId="7F80EB33" w14:textId="621C338A" w:rsidR="00740943" w:rsidRPr="00343B90" w:rsidDel="00B65353" w:rsidRDefault="00623971">
      <w:pPr>
        <w:pStyle w:val="Caption"/>
        <w:rPr>
          <w:del w:id="995" w:author="Amin Khodamoradi" w:date="2023-12-18T15:08:00Z"/>
          <w:rFonts w:ascii="Times New Roman" w:hAnsi="Times New Roman" w:cs="Times New Roman"/>
        </w:rPr>
        <w:pPrChange w:id="996" w:author="Amin Khodamoradi" w:date="2023-12-18T15:05:00Z">
          <w:pPr>
            <w:keepNext/>
            <w:spacing w:line="276" w:lineRule="auto"/>
          </w:pPr>
        </w:pPrChange>
      </w:pPr>
      <w:bookmarkStart w:id="997" w:name="_Ref153804406"/>
      <w:ins w:id="998" w:author="Amin Khodamoradi" w:date="2023-12-18T15:05:00Z">
        <w:r>
          <w:t xml:space="preserve">Figure </w:t>
        </w:r>
        <w:r>
          <w:rPr>
            <w:i w:val="0"/>
            <w:iCs w:val="0"/>
          </w:rPr>
          <w:fldChar w:fldCharType="begin"/>
        </w:r>
        <w:r>
          <w:instrText xml:space="preserve"> SEQ Figure \* ARABIC </w:instrText>
        </w:r>
      </w:ins>
      <w:r>
        <w:rPr>
          <w:i w:val="0"/>
          <w:iCs w:val="0"/>
        </w:rPr>
        <w:fldChar w:fldCharType="separate"/>
      </w:r>
      <w:ins w:id="999" w:author="Amin Khodamoradi" w:date="2023-12-18T15:05:00Z">
        <w:r>
          <w:rPr>
            <w:noProof/>
          </w:rPr>
          <w:t>3</w:t>
        </w:r>
        <w:r>
          <w:rPr>
            <w:i w:val="0"/>
            <w:iCs w:val="0"/>
          </w:rPr>
          <w:fldChar w:fldCharType="end"/>
        </w:r>
        <w:bookmarkEnd w:id="997"/>
        <w:r>
          <w:t xml:space="preserve"> </w:t>
        </w:r>
        <w:r w:rsidRPr="00C5312F">
          <w:t>The arrangement of the neural network layers for detecting possible zeros</w:t>
        </w:r>
      </w:ins>
    </w:p>
    <w:p w14:paraId="0FCC0A1A" w14:textId="6928337B" w:rsidR="008F055C" w:rsidRPr="00343B90" w:rsidDel="00422AC0" w:rsidRDefault="00740943" w:rsidP="00FF7E56">
      <w:pPr>
        <w:pStyle w:val="Caption"/>
        <w:jc w:val="center"/>
        <w:rPr>
          <w:del w:id="1000" w:author="Amin Khodamoradi" w:date="2023-12-18T15:07:00Z"/>
          <w:rFonts w:ascii="Times New Roman" w:hAnsi="Times New Roman" w:cs="Times New Roman"/>
          <w:i w:val="0"/>
          <w:iCs w:val="0"/>
        </w:rPr>
      </w:pPr>
      <w:del w:id="1001" w:author="Amin Khodamoradi" w:date="2023-12-18T15:07:00Z">
        <w:r w:rsidRPr="00343B90" w:rsidDel="00422AC0">
          <w:rPr>
            <w:rFonts w:ascii="Times New Roman" w:hAnsi="Times New Roman" w:cs="Times New Roman"/>
          </w:rPr>
          <w:delText xml:space="preserve">Figure </w:delText>
        </w:r>
        <w:r w:rsidRPr="00343B90" w:rsidDel="00422AC0">
          <w:rPr>
            <w:rFonts w:ascii="Times New Roman" w:hAnsi="Times New Roman" w:cs="Times New Roman"/>
            <w:i w:val="0"/>
            <w:iCs w:val="0"/>
          </w:rPr>
          <w:fldChar w:fldCharType="begin"/>
        </w:r>
        <w:r w:rsidRPr="00343B90" w:rsidDel="00422AC0">
          <w:rPr>
            <w:rFonts w:ascii="Times New Roman" w:hAnsi="Times New Roman" w:cs="Times New Roman"/>
          </w:rPr>
          <w:delInstrText xml:space="preserve"> SEQ Figure \* ARABIC </w:delInstrText>
        </w:r>
        <w:r w:rsidRPr="00343B90" w:rsidDel="00422AC0">
          <w:rPr>
            <w:rFonts w:ascii="Times New Roman" w:hAnsi="Times New Roman" w:cs="Times New Roman"/>
            <w:i w:val="0"/>
            <w:iCs w:val="0"/>
          </w:rPr>
          <w:fldChar w:fldCharType="separate"/>
        </w:r>
        <w:r w:rsidR="002175CC" w:rsidDel="00422AC0">
          <w:rPr>
            <w:rFonts w:ascii="Times New Roman" w:hAnsi="Times New Roman" w:cs="Times New Roman"/>
            <w:noProof/>
          </w:rPr>
          <w:delText>3</w:delText>
        </w:r>
        <w:r w:rsidRPr="00343B90" w:rsidDel="00422AC0">
          <w:rPr>
            <w:rFonts w:ascii="Times New Roman" w:hAnsi="Times New Roman" w:cs="Times New Roman"/>
            <w:i w:val="0"/>
            <w:iCs w:val="0"/>
          </w:rPr>
          <w:fldChar w:fldCharType="end"/>
        </w:r>
        <w:r w:rsidRPr="00343B90" w:rsidDel="00422AC0">
          <w:rPr>
            <w:rFonts w:ascii="Times New Roman" w:hAnsi="Times New Roman" w:cs="Times New Roman"/>
          </w:rPr>
          <w:delText xml:space="preserve"> The arrangement of the neural network layers for detecting possible zeros</w:delText>
        </w:r>
      </w:del>
    </w:p>
    <w:p w14:paraId="21AC439D" w14:textId="77777777" w:rsidR="008F055C" w:rsidRPr="00343B90" w:rsidRDefault="008F055C">
      <w:pPr>
        <w:pStyle w:val="Caption"/>
        <w:pPrChange w:id="1002" w:author="Amin Khodamoradi" w:date="2023-12-18T15:08:00Z">
          <w:pPr>
            <w:spacing w:line="276" w:lineRule="auto"/>
          </w:pPr>
        </w:pPrChange>
      </w:pPr>
    </w:p>
    <w:p w14:paraId="68AAB267" w14:textId="45E71047" w:rsidR="008F055C" w:rsidRPr="00C55537" w:rsidRDefault="00E03EC1" w:rsidP="00D57090">
      <w:pPr>
        <w:spacing w:line="276" w:lineRule="auto"/>
        <w:jc w:val="both"/>
        <w:rPr>
          <w:rFonts w:ascii="Times New Roman" w:hAnsi="Times New Roman" w:cs="Times New Roman"/>
          <w:rPrChange w:id="1003" w:author="mcm" w:date="2023-11-10T15:40:00Z">
            <w:rPr>
              <w:rFonts w:ascii="Times New Roman" w:hAnsi="Times New Roman" w:cs="Times New Roman"/>
              <w:i/>
              <w:iCs/>
            </w:rPr>
          </w:rPrChange>
        </w:rPr>
      </w:pPr>
      <w:r w:rsidRPr="00C55537">
        <w:rPr>
          <w:rFonts w:ascii="Times New Roman" w:hAnsi="Times New Roman" w:cs="Times New Roman"/>
          <w:noProof/>
          <w:lang w:eastAsia="en-US" w:bidi="ar-SA"/>
        </w:rPr>
        <w:lastRenderedPageBreak/>
        <mc:AlternateContent>
          <mc:Choice Requires="wps">
            <w:drawing>
              <wp:anchor distT="0" distB="0" distL="114300" distR="114300" simplePos="0" relativeHeight="251658240" behindDoc="0" locked="0" layoutInCell="1" allowOverlap="1" wp14:anchorId="53A2A0C5" wp14:editId="20FE7870">
                <wp:simplePos x="0" y="0"/>
                <wp:positionH relativeFrom="column">
                  <wp:posOffset>0</wp:posOffset>
                </wp:positionH>
                <wp:positionV relativeFrom="paragraph">
                  <wp:posOffset>0</wp:posOffset>
                </wp:positionV>
                <wp:extent cx="635000" cy="635000"/>
                <wp:effectExtent l="0" t="0" r="0" b="0"/>
                <wp:wrapNone/>
                <wp:docPr id="970139051" name="shapetype_75"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5000" cy="63500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FB18A5" id="shapetype_75" o:spid="_x0000_s1026" style="position:absolute;margin-left:0;margin-top:0;width:50pt;height:50pt;z-index:2516582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" filled="f" stroked="f"/>
            </w:pict>
          </mc:Fallback>
        </mc:AlternateContent>
      </w:r>
      <w:r w:rsidR="00D92642" w:rsidRPr="00C55537">
        <w:rPr>
          <w:rFonts w:ascii="Times New Roman" w:hAnsi="Times New Roman" w:cs="Times New Roman"/>
          <w:rPrChange w:id="1004" w:author="mcm" w:date="2023-11-10T15:40:00Z">
            <w:rPr>
              <w:rFonts w:ascii="Times New Roman" w:hAnsi="Times New Roman" w:cs="Times New Roman"/>
              <w:i/>
              <w:iCs/>
            </w:rPr>
          </w:rPrChange>
        </w:rPr>
        <w:t xml:space="preserve">The number of convolution filters is 128, 32, and 8, respectively. All connected layers have 64, 16, and 2 nodes, respectively. The first two layers have the activation function of </w:t>
      </w:r>
      <w:proofErr w:type="spellStart"/>
      <w:r w:rsidR="00D92642" w:rsidRPr="00C55537">
        <w:rPr>
          <w:rFonts w:ascii="Times New Roman" w:hAnsi="Times New Roman" w:cs="Times New Roman"/>
          <w:rPrChange w:id="1005" w:author="mcm" w:date="2023-11-10T15:40:00Z">
            <w:rPr>
              <w:rFonts w:ascii="Times New Roman" w:hAnsi="Times New Roman" w:cs="Times New Roman"/>
              <w:i/>
              <w:iCs/>
            </w:rPr>
          </w:rPrChange>
        </w:rPr>
        <w:t>ReLU</w:t>
      </w:r>
      <w:proofErr w:type="spellEnd"/>
      <w:r w:rsidR="00D92642" w:rsidRPr="00C55537">
        <w:rPr>
          <w:rFonts w:ascii="Times New Roman" w:hAnsi="Times New Roman" w:cs="Times New Roman"/>
          <w:rPrChange w:id="1006" w:author="mcm" w:date="2023-11-10T15:40:00Z">
            <w:rPr>
              <w:rFonts w:ascii="Times New Roman" w:hAnsi="Times New Roman" w:cs="Times New Roman"/>
              <w:i/>
              <w:iCs/>
            </w:rPr>
          </w:rPrChange>
        </w:rPr>
        <w:t>, and the last layer with 2 nodes has a Sigmoid activation function</w:t>
      </w:r>
      <w:del w:id="1007" w:author="Amin Khodamoradi" w:date="2023-12-18T15:20:00Z">
        <w:r w:rsidR="00D92642" w:rsidRPr="00C55537" w:rsidDel="0099192F">
          <w:rPr>
            <w:rFonts w:ascii="Times New Roman" w:hAnsi="Times New Roman" w:cs="Times New Roman"/>
            <w:rPrChange w:id="1008" w:author="mcm" w:date="2023-11-10T15:40:00Z">
              <w:rPr>
                <w:rFonts w:ascii="Times New Roman" w:hAnsi="Times New Roman" w:cs="Times New Roman"/>
                <w:i/>
                <w:iCs/>
              </w:rPr>
            </w:rPrChange>
          </w:rPr>
          <w:delText xml:space="preserve"> [41]</w:delText>
        </w:r>
      </w:del>
      <w:r w:rsidR="00D92642" w:rsidRPr="00C55537">
        <w:rPr>
          <w:rFonts w:ascii="Times New Roman" w:hAnsi="Times New Roman" w:cs="Times New Roman"/>
          <w:rPrChange w:id="1009" w:author="mcm" w:date="2023-11-10T15:40:00Z">
            <w:rPr>
              <w:rFonts w:ascii="Times New Roman" w:hAnsi="Times New Roman" w:cs="Times New Roman"/>
              <w:i/>
              <w:iCs/>
            </w:rPr>
          </w:rPrChange>
        </w:rPr>
        <w:t>, which is calculated as follows:</w:t>
      </w:r>
    </w:p>
    <w:p w14:paraId="778B077C" w14:textId="77777777" w:rsidR="00D57090" w:rsidRPr="00343B90" w:rsidRDefault="00D57090" w:rsidP="00D57090">
      <w:pPr>
        <w:spacing w:line="276" w:lineRule="auto"/>
        <w:jc w:val="both"/>
        <w:rPr>
          <w:rFonts w:ascii="Times New Roman" w:hAnsi="Times New Roman" w:cs="Times New Roman"/>
          <w:i/>
          <w:iCs/>
        </w:rPr>
      </w:pPr>
    </w:p>
    <w:p w14:paraId="2BAB19BB" w14:textId="3E731488" w:rsidR="008F055C" w:rsidRPr="00343B90" w:rsidRDefault="00C44D4A">
      <w:pPr>
        <w:pStyle w:val="Caption"/>
        <w:rPr>
          <w:rFonts w:ascii="Times New Roman" w:hAnsi="Times New Roman" w:cs="Times New Roman"/>
        </w:rPr>
        <w:pPrChange w:id="1010" w:author="Amin Khodamoradi" w:date="2023-12-18T15:08:00Z">
          <w:pPr>
            <w:spacing w:line="276" w:lineRule="auto"/>
          </w:pPr>
        </w:pPrChange>
      </w:pPr>
      <m:oMath>
        <m:r>
          <w:rPr>
            <w:rFonts w:ascii="Cambria Math" w:hAnsi="Cambria Math" w:cs="Times New Roman"/>
          </w:rPr>
          <m:t>Sigmoid(x) =</m:t>
        </m:r>
        <m:f>
          <m:fPr>
            <m:ctrlPr>
              <w:ins w:id="1011" w:author="mcm" w:date="2023-11-10T14:22:00Z">
                <w:rPr>
                  <w:rFonts w:ascii="Cambria Math" w:hAnsi="Cambria Math" w:cs="Times New Roman"/>
                </w:rPr>
              </w:ins>
            </m:ctrlPr>
          </m:fPr>
          <m:num>
            <m:r>
              <w:rPr>
                <w:rFonts w:ascii="Cambria Math" w:hAnsi="Cambria Math" w:cs="Times New Roman"/>
              </w:rPr>
              <m:t>1</m:t>
            </m:r>
          </m:num>
          <m:den>
            <m:r>
              <w:rPr>
                <w:rFonts w:ascii="Cambria Math" w:hAnsi="Cambria Math" w:cs="Times New Roman"/>
              </w:rPr>
              <m:t xml:space="preserve">(1 + </m:t>
            </m:r>
            <m:sSup>
              <m:sSupPr>
                <m:ctrlPr>
                  <w:ins w:id="1012" w:author="mcm" w:date="2023-11-10T14:22:00Z">
                    <w:rPr>
                      <w:rFonts w:ascii="Cambria Math" w:hAnsi="Cambria Math" w:cs="Times New Roman"/>
                    </w:rPr>
                  </w:ins>
                </m:ctrlPr>
              </m:sSupPr>
              <m:e>
                <m:r>
                  <w:rPr>
                    <w:rFonts w:ascii="Cambria Math" w:hAnsi="Cambria Math" w:cs="Times New Roman"/>
                  </w:rPr>
                  <m:t>e</m:t>
                </m:r>
              </m:e>
              <m:sup>
                <m:r>
                  <w:rPr>
                    <w:rFonts w:ascii="Cambria Math" w:hAnsi="Cambria Math" w:cs="Times New Roman"/>
                  </w:rPr>
                  <m:t>-x</m:t>
                </m:r>
              </m:sup>
            </m:sSup>
            <m:r>
              <w:rPr>
                <w:rFonts w:ascii="Cambria Math" w:hAnsi="Cambria Math" w:cs="Times New Roman"/>
              </w:rPr>
              <m:t xml:space="preserve"> ) </m:t>
            </m:r>
          </m:den>
        </m:f>
      </m:oMath>
      <w:r w:rsidR="00D92642" w:rsidRPr="00343B90">
        <w:rPr>
          <w:rFonts w:ascii="Times New Roman" w:hAnsi="Times New Roman" w:cs="Times New Roman"/>
        </w:rPr>
        <w:tab/>
      </w:r>
      <w:r w:rsidR="00D92642" w:rsidRPr="00343B90">
        <w:rPr>
          <w:rFonts w:ascii="Times New Roman" w:hAnsi="Times New Roman" w:cs="Times New Roman"/>
        </w:rPr>
        <w:tab/>
      </w:r>
      <w:r w:rsidR="00D92642" w:rsidRPr="00343B90">
        <w:rPr>
          <w:rFonts w:ascii="Times New Roman" w:hAnsi="Times New Roman" w:cs="Times New Roman"/>
        </w:rPr>
        <w:tab/>
      </w:r>
      <w:r w:rsidR="00D92642" w:rsidRPr="00343B90">
        <w:rPr>
          <w:rFonts w:ascii="Times New Roman" w:hAnsi="Times New Roman" w:cs="Times New Roman"/>
        </w:rPr>
        <w:tab/>
      </w:r>
      <w:r w:rsidR="00D92642" w:rsidRPr="00343B90">
        <w:rPr>
          <w:rFonts w:ascii="Times New Roman" w:hAnsi="Times New Roman" w:cs="Times New Roman"/>
        </w:rPr>
        <w:tab/>
      </w:r>
      <w:r w:rsidR="00D92642" w:rsidRPr="00343B90">
        <w:rPr>
          <w:rFonts w:ascii="Times New Roman" w:hAnsi="Times New Roman" w:cs="Times New Roman"/>
        </w:rPr>
        <w:tab/>
      </w:r>
      <w:r w:rsidR="00D92642" w:rsidRPr="00343B90">
        <w:rPr>
          <w:rFonts w:ascii="Times New Roman" w:hAnsi="Times New Roman" w:cs="Times New Roman"/>
        </w:rPr>
        <w:tab/>
      </w:r>
      <w:r w:rsidR="00D92642" w:rsidRPr="00343B90">
        <w:rPr>
          <w:rFonts w:ascii="Times New Roman" w:hAnsi="Times New Roman" w:cs="Times New Roman"/>
        </w:rPr>
        <w:tab/>
      </w:r>
      <w:r w:rsidR="00D92642" w:rsidRPr="00343B90">
        <w:rPr>
          <w:rFonts w:ascii="Times New Roman" w:hAnsi="Times New Roman" w:cs="Times New Roman"/>
        </w:rPr>
        <w:tab/>
      </w:r>
      <w:r w:rsidR="00D92642" w:rsidRPr="00343B90">
        <w:rPr>
          <w:rFonts w:ascii="Times New Roman" w:hAnsi="Times New Roman" w:cs="Times New Roman"/>
        </w:rPr>
        <w:tab/>
      </w:r>
      <w:ins w:id="1013" w:author="Amin Khodamoradi" w:date="2023-12-18T15:08:00Z">
        <w:r w:rsidR="00264051">
          <w:rPr>
            <w:rFonts w:ascii="Times New Roman" w:hAnsi="Times New Roman" w:cs="Times New Roman"/>
          </w:rPr>
          <w:t>(</w:t>
        </w:r>
        <w:r w:rsidR="00264051">
          <w:rPr>
            <w:rFonts w:ascii="Times New Roman" w:hAnsi="Times New Roman" w:cs="Times New Roman"/>
          </w:rPr>
          <w:fldChar w:fldCharType="begin"/>
        </w:r>
        <w:r w:rsidR="00264051">
          <w:rPr>
            <w:rFonts w:ascii="Times New Roman" w:hAnsi="Times New Roman" w:cs="Times New Roman"/>
          </w:rPr>
          <w:instrText xml:space="preserve"> SEQ Equation \* ARABIC </w:instrText>
        </w:r>
      </w:ins>
      <w:r w:rsidR="00264051">
        <w:rPr>
          <w:rFonts w:ascii="Times New Roman" w:hAnsi="Times New Roman" w:cs="Times New Roman"/>
        </w:rPr>
        <w:fldChar w:fldCharType="separate"/>
      </w:r>
      <w:ins w:id="1014" w:author="Amin Khodamoradi" w:date="2023-12-18T15:08:00Z">
        <w:r w:rsidR="00264051">
          <w:rPr>
            <w:rFonts w:ascii="Times New Roman" w:hAnsi="Times New Roman" w:cs="Times New Roman"/>
            <w:noProof/>
          </w:rPr>
          <w:t>7</w:t>
        </w:r>
        <w:r w:rsidR="00264051">
          <w:rPr>
            <w:rFonts w:ascii="Times New Roman" w:hAnsi="Times New Roman" w:cs="Times New Roman"/>
          </w:rPr>
          <w:fldChar w:fldCharType="end"/>
        </w:r>
        <w:r w:rsidR="00264051">
          <w:rPr>
            <w:rFonts w:ascii="Times New Roman" w:hAnsi="Times New Roman" w:cs="Times New Roman"/>
          </w:rPr>
          <w:t>)</w:t>
        </w:r>
      </w:ins>
      <w:del w:id="1015" w:author="Amin Khodamoradi" w:date="2023-12-18T15:08:00Z">
        <w:r w:rsidR="00D92642" w:rsidRPr="00343B90" w:rsidDel="00264051">
          <w:rPr>
            <w:rFonts w:ascii="Times New Roman" w:hAnsi="Times New Roman" w:cs="Times New Roman"/>
          </w:rPr>
          <w:delText>(3)</w:delText>
        </w:r>
      </w:del>
    </w:p>
    <w:p w14:paraId="5E06F42C" w14:textId="77777777" w:rsidR="008F055C" w:rsidRPr="00343B90" w:rsidRDefault="008F055C">
      <w:pPr>
        <w:spacing w:line="276" w:lineRule="auto"/>
        <w:rPr>
          <w:rFonts w:ascii="Times New Roman" w:hAnsi="Times New Roman" w:cs="Times New Roman"/>
        </w:rPr>
      </w:pPr>
    </w:p>
    <w:p w14:paraId="4BD222A3" w14:textId="5E23D3C1" w:rsidR="008F055C" w:rsidRPr="00343B90" w:rsidRDefault="00D92642">
      <w:pPr>
        <w:spacing w:line="276" w:lineRule="auto"/>
        <w:jc w:val="both"/>
        <w:rPr>
          <w:rFonts w:ascii="Times New Roman" w:hAnsi="Times New Roman" w:cs="Times New Roman"/>
        </w:rPr>
        <w:pPrChange w:id="1016" w:author="mcm" w:date="2023-11-10T15:41:00Z">
          <w:pPr>
            <w:spacing w:line="276" w:lineRule="auto"/>
          </w:pPr>
        </w:pPrChange>
      </w:pPr>
      <w:r w:rsidRPr="00343B90">
        <w:rPr>
          <w:rFonts w:ascii="Times New Roman" w:hAnsi="Times New Roman" w:cs="Times New Roman"/>
        </w:rPr>
        <w:t xml:space="preserve">Convolution layers using a Flatten layer Connects to fully connected layers. The function of this layer is to transform a two-dimensional matrix into a one- dimensional vector. The output of this input layer of the first layer is fully connected. Also, between fully connected 64 and 16 nodes, we used one Dropout layer [42] with a </w:t>
      </w:r>
      <w:del w:id="1017" w:author="mcm" w:date="2023-11-10T15:41:00Z">
        <w:r w:rsidRPr="00343B90" w:rsidDel="00C55537">
          <w:rPr>
            <w:rFonts w:ascii="Times New Roman" w:hAnsi="Times New Roman" w:cs="Times New Roman"/>
          </w:rPr>
          <w:delText>wast</w:delText>
        </w:r>
      </w:del>
      <w:ins w:id="1018" w:author="mcm" w:date="2023-11-10T15:41:00Z">
        <w:r w:rsidR="00C55537" w:rsidRPr="00343B90">
          <w:rPr>
            <w:rFonts w:ascii="Times New Roman" w:hAnsi="Times New Roman" w:cs="Times New Roman"/>
          </w:rPr>
          <w:t>waste</w:t>
        </w:r>
      </w:ins>
      <w:r w:rsidRPr="00343B90">
        <w:rPr>
          <w:rFonts w:ascii="Times New Roman" w:hAnsi="Times New Roman" w:cs="Times New Roman"/>
        </w:rPr>
        <w:t xml:space="preserve"> value of 0.2. This value indicates that the network in this layer does not randomly consider 20 percent of the features. This layer is used to prevent over-fitting of the model and forces the model to extract and use more features with more confidence for prediction. If some of them are removed, the algorithm’s prediction power either doesn’t decrease or doesn’t rely on a few specific features. </w:t>
      </w:r>
    </w:p>
    <w:p w14:paraId="57879B35" w14:textId="1DA6198D" w:rsidR="008F055C" w:rsidRPr="00343B90" w:rsidRDefault="00D92642">
      <w:pPr>
        <w:spacing w:line="276" w:lineRule="auto"/>
        <w:jc w:val="both"/>
        <w:rPr>
          <w:rFonts w:ascii="Times New Roman" w:hAnsi="Times New Roman" w:cs="Times New Roman"/>
        </w:rPr>
        <w:pPrChange w:id="1019" w:author="mcm" w:date="2023-11-10T15:41:00Z">
          <w:pPr>
            <w:spacing w:line="276" w:lineRule="auto"/>
          </w:pPr>
        </w:pPrChange>
      </w:pPr>
      <w:r w:rsidRPr="00343B90">
        <w:rPr>
          <w:rFonts w:ascii="Times New Roman" w:hAnsi="Times New Roman" w:cs="Times New Roman"/>
        </w:rPr>
        <w:t xml:space="preserve">Our studies and trials have shown that two-dimensional convolution layers work better than their one-dimensional counterparts because in this case, the filters can detect more drug similarities, and it is possible to extract more powerful Features. Therefore, the 1136-dimension feature vectors are transformed into matrices with dimensions of 71 16 times. </w:t>
      </w:r>
      <w:ins w:id="1020" w:author="Amin Khodamoradi" w:date="2023-12-18T15:09:00Z">
        <w:r w:rsidR="00522C34">
          <w:rPr>
            <w:rFonts w:ascii="Times New Roman" w:hAnsi="Times New Roman" w:cs="Times New Roman"/>
          </w:rPr>
          <w:fldChar w:fldCharType="begin"/>
        </w:r>
        <w:r w:rsidR="00522C34">
          <w:rPr>
            <w:rFonts w:ascii="Times New Roman" w:hAnsi="Times New Roman" w:cs="Times New Roman"/>
          </w:rPr>
          <w:instrText xml:space="preserve"> REF _Ref153804560 \h </w:instrText>
        </w:r>
      </w:ins>
      <w:r w:rsidR="00522C34">
        <w:rPr>
          <w:rFonts w:ascii="Times New Roman" w:hAnsi="Times New Roman" w:cs="Times New Roman"/>
        </w:rPr>
      </w:r>
      <w:r w:rsidR="00522C34">
        <w:rPr>
          <w:rFonts w:ascii="Times New Roman" w:hAnsi="Times New Roman" w:cs="Times New Roman"/>
        </w:rPr>
        <w:fldChar w:fldCharType="separate"/>
      </w:r>
      <w:ins w:id="1021" w:author="Amin Khodamoradi" w:date="2023-12-18T15:09:00Z">
        <w:r w:rsidR="00522C34" w:rsidRPr="00343B90">
          <w:rPr>
            <w:rFonts w:ascii="Times New Roman" w:hAnsi="Times New Roman" w:cs="Times New Roman"/>
          </w:rPr>
          <w:t xml:space="preserve">Figure </w:t>
        </w:r>
        <w:r w:rsidR="00522C34">
          <w:rPr>
            <w:rFonts w:ascii="Times New Roman" w:hAnsi="Times New Roman" w:cs="Times New Roman"/>
            <w:noProof/>
          </w:rPr>
          <w:t>4</w:t>
        </w:r>
        <w:r w:rsidR="00522C34">
          <w:rPr>
            <w:rFonts w:ascii="Times New Roman" w:hAnsi="Times New Roman" w:cs="Times New Roman"/>
          </w:rPr>
          <w:fldChar w:fldCharType="end"/>
        </w:r>
      </w:ins>
      <w:del w:id="1022" w:author="Amin Khodamoradi" w:date="2023-12-18T15:08:00Z">
        <w:r w:rsidRPr="00343B90" w:rsidDel="00522C34">
          <w:rPr>
            <w:rFonts w:ascii="Times New Roman" w:hAnsi="Times New Roman" w:cs="Times New Roman"/>
          </w:rPr>
          <w:delText>Figure 4</w:delText>
        </w:r>
      </w:del>
      <w:r w:rsidRPr="00343B90">
        <w:rPr>
          <w:rFonts w:ascii="Times New Roman" w:hAnsi="Times New Roman" w:cs="Times New Roman"/>
        </w:rPr>
        <w:t xml:space="preserve"> shows the number of learnable weights for each layer. Also, the total number of weights is calculated, which indicates the general</w:t>
      </w:r>
    </w:p>
    <w:p w14:paraId="085A31D9" w14:textId="77777777" w:rsidR="008F055C" w:rsidRPr="00343B90" w:rsidRDefault="00D92642">
      <w:pPr>
        <w:spacing w:line="276" w:lineRule="auto"/>
        <w:jc w:val="both"/>
        <w:rPr>
          <w:rFonts w:ascii="Times New Roman" w:hAnsi="Times New Roman" w:cs="Times New Roman"/>
        </w:rPr>
        <w:pPrChange w:id="1023" w:author="mcm" w:date="2023-11-10T15:41:00Z">
          <w:pPr>
            <w:spacing w:line="276" w:lineRule="auto"/>
          </w:pPr>
        </w:pPrChange>
      </w:pPr>
      <w:r w:rsidRPr="00343B90">
        <w:rPr>
          <w:rFonts w:ascii="Times New Roman" w:hAnsi="Times New Roman" w:cs="Times New Roman"/>
        </w:rPr>
        <w:t>complexity of the model.</w:t>
      </w:r>
    </w:p>
    <w:p w14:paraId="07371366" w14:textId="77777777" w:rsidR="00FF7E56" w:rsidRPr="00343B90" w:rsidRDefault="00FF7E56">
      <w:pPr>
        <w:spacing w:line="276" w:lineRule="auto"/>
        <w:rPr>
          <w:rFonts w:ascii="Times New Roman" w:hAnsi="Times New Roman" w:cs="Times New Roman"/>
        </w:rPr>
      </w:pPr>
    </w:p>
    <w:p w14:paraId="66EFE10E" w14:textId="77777777" w:rsidR="00FF7E56" w:rsidRPr="00343B90" w:rsidRDefault="00FF7E56" w:rsidP="00FF7E56">
      <w:pPr>
        <w:keepNext/>
        <w:spacing w:line="276" w:lineRule="auto"/>
        <w:jc w:val="center"/>
        <w:rPr>
          <w:rFonts w:ascii="Times New Roman" w:hAnsi="Times New Roman" w:cs="Times New Roman"/>
        </w:rPr>
      </w:pPr>
      <w:r w:rsidRPr="00343B90">
        <w:rPr>
          <w:rFonts w:ascii="Times New Roman" w:hAnsi="Times New Roman" w:cs="Times New Roman"/>
          <w:noProof/>
          <w:lang w:eastAsia="en-US" w:bidi="ar-SA"/>
        </w:rPr>
        <w:drawing>
          <wp:inline distT="0" distB="0" distL="0" distR="0" wp14:anchorId="5D5F367B" wp14:editId="28B9E5B3">
            <wp:extent cx="5371465" cy="3609340"/>
            <wp:effectExtent l="0" t="0" r="0" b="0"/>
            <wp:docPr id="15"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pic:cNvPicPr>
                      <a:picLocks noChangeAspect="1" noChangeArrowheads="1"/>
                    </pic:cNvPicPr>
                  </pic:nvPicPr>
                  <pic:blipFill>
                    <a:blip r:embed="rId15"/>
                    <a:stretch>
                      <a:fillRect/>
                    </a:stretch>
                  </pic:blipFill>
                  <pic:spPr bwMode="auto">
                    <a:xfrm>
                      <a:off x="0" y="0"/>
                      <a:ext cx="5371465" cy="3609340"/>
                    </a:xfrm>
                    <a:prstGeom prst="rect">
                      <a:avLst/>
                    </a:prstGeom>
                  </pic:spPr>
                </pic:pic>
              </a:graphicData>
            </a:graphic>
          </wp:inline>
        </w:drawing>
      </w:r>
    </w:p>
    <w:p w14:paraId="1B99CE59" w14:textId="77777777" w:rsidR="008F055C" w:rsidRPr="00343B90" w:rsidRDefault="00FF7E56" w:rsidP="00FF7E56">
      <w:pPr>
        <w:pStyle w:val="Caption"/>
        <w:jc w:val="center"/>
        <w:rPr>
          <w:rFonts w:ascii="Times New Roman" w:hAnsi="Times New Roman" w:cs="Times New Roman"/>
        </w:rPr>
      </w:pPr>
      <w:bookmarkStart w:id="1024" w:name="_Ref153804560"/>
      <w:r w:rsidRPr="00343B90">
        <w:rPr>
          <w:rFonts w:ascii="Times New Roman" w:hAnsi="Times New Roman" w:cs="Times New Roman"/>
        </w:rPr>
        <w:t xml:space="preserve">Figure </w:t>
      </w:r>
      <w:r w:rsidRPr="00343B90">
        <w:rPr>
          <w:rFonts w:ascii="Times New Roman" w:hAnsi="Times New Roman" w:cs="Times New Roman"/>
        </w:rPr>
        <w:fldChar w:fldCharType="begin"/>
      </w:r>
      <w:r w:rsidRPr="00343B90">
        <w:rPr>
          <w:rFonts w:ascii="Times New Roman" w:hAnsi="Times New Roman" w:cs="Times New Roman"/>
        </w:rPr>
        <w:instrText xml:space="preserve"> SEQ Figure \* ARABIC </w:instrText>
      </w:r>
      <w:r w:rsidRPr="00343B90">
        <w:rPr>
          <w:rFonts w:ascii="Times New Roman" w:hAnsi="Times New Roman" w:cs="Times New Roman"/>
        </w:rPr>
        <w:fldChar w:fldCharType="separate"/>
      </w:r>
      <w:r w:rsidR="002175CC">
        <w:rPr>
          <w:rFonts w:ascii="Times New Roman" w:hAnsi="Times New Roman" w:cs="Times New Roman"/>
          <w:noProof/>
        </w:rPr>
        <w:t>4</w:t>
      </w:r>
      <w:r w:rsidRPr="00343B90">
        <w:rPr>
          <w:rFonts w:ascii="Times New Roman" w:hAnsi="Times New Roman" w:cs="Times New Roman"/>
        </w:rPr>
        <w:fldChar w:fldCharType="end"/>
      </w:r>
      <w:bookmarkEnd w:id="1024"/>
      <w:r w:rsidRPr="00343B90">
        <w:rPr>
          <w:rFonts w:ascii="Times New Roman" w:hAnsi="Times New Roman" w:cs="Times New Roman"/>
        </w:rPr>
        <w:t xml:space="preserve"> Learnable parameters of two-class Neural Networks</w:t>
      </w:r>
    </w:p>
    <w:p w14:paraId="768DF443" w14:textId="77777777" w:rsidR="008F055C" w:rsidRPr="00343B90" w:rsidRDefault="00D92642" w:rsidP="009D0441">
      <w:pPr>
        <w:spacing w:line="276" w:lineRule="auto"/>
        <w:jc w:val="both"/>
        <w:rPr>
          <w:rFonts w:ascii="Times New Roman" w:hAnsi="Times New Roman" w:cs="Times New Roman"/>
        </w:rPr>
      </w:pPr>
      <w:r w:rsidRPr="00343B90">
        <w:rPr>
          <w:rFonts w:ascii="Times New Roman" w:hAnsi="Times New Roman" w:cs="Times New Roman"/>
        </w:rPr>
        <w:br/>
        <w:t>The following settings are used in the construction of the convolution neural network:</w:t>
      </w:r>
    </w:p>
    <w:p w14:paraId="3EE09691" w14:textId="77777777" w:rsidR="008F055C" w:rsidRPr="00343B90" w:rsidRDefault="00D92642">
      <w:pPr>
        <w:numPr>
          <w:ilvl w:val="0"/>
          <w:numId w:val="2"/>
        </w:numPr>
        <w:spacing w:line="276" w:lineRule="auto"/>
        <w:jc w:val="both"/>
        <w:rPr>
          <w:rFonts w:ascii="Times New Roman" w:hAnsi="Times New Roman" w:cs="Times New Roman"/>
        </w:rPr>
      </w:pPr>
      <w:r w:rsidRPr="00343B90">
        <w:rPr>
          <w:rFonts w:ascii="Times New Roman" w:hAnsi="Times New Roman" w:cs="Times New Roman"/>
        </w:rPr>
        <w:lastRenderedPageBreak/>
        <w:t xml:space="preserve">We used </w:t>
      </w:r>
      <w:proofErr w:type="spellStart"/>
      <w:r w:rsidRPr="00343B90">
        <w:rPr>
          <w:rFonts w:ascii="Times New Roman" w:hAnsi="Times New Roman" w:cs="Times New Roman"/>
        </w:rPr>
        <w:t>Tensorflow</w:t>
      </w:r>
      <w:proofErr w:type="spellEnd"/>
      <w:r w:rsidRPr="00343B90">
        <w:rPr>
          <w:rFonts w:ascii="Times New Roman" w:hAnsi="Times New Roman" w:cs="Times New Roman"/>
        </w:rPr>
        <w:t xml:space="preserve"> [43] (version 1.14.0) and KERAS [44] (version 2.2.5) packages to implement the neural network.</w:t>
      </w:r>
    </w:p>
    <w:p w14:paraId="48FD05A0" w14:textId="77777777" w:rsidR="008F055C" w:rsidRPr="00343B90" w:rsidRDefault="00D92642">
      <w:pPr>
        <w:numPr>
          <w:ilvl w:val="0"/>
          <w:numId w:val="2"/>
        </w:numPr>
        <w:spacing w:line="276" w:lineRule="auto"/>
        <w:jc w:val="both"/>
        <w:rPr>
          <w:rFonts w:ascii="Times New Roman" w:hAnsi="Times New Roman" w:cs="Times New Roman"/>
        </w:rPr>
      </w:pPr>
      <w:r w:rsidRPr="00343B90">
        <w:rPr>
          <w:rFonts w:ascii="Times New Roman" w:hAnsi="Times New Roman" w:cs="Times New Roman"/>
        </w:rPr>
        <w:t>The categorical-cross entropy loss function was considered an objective function for the neural network, which is generally used to train a classification network [45, 46, 47].</w:t>
      </w:r>
    </w:p>
    <w:p w14:paraId="2DCDB9DF" w14:textId="77777777" w:rsidR="008F055C" w:rsidRPr="00343B90" w:rsidRDefault="00D92642">
      <w:pPr>
        <w:numPr>
          <w:ilvl w:val="0"/>
          <w:numId w:val="2"/>
        </w:numPr>
        <w:spacing w:line="276" w:lineRule="auto"/>
        <w:jc w:val="both"/>
        <w:rPr>
          <w:rFonts w:ascii="Times New Roman" w:hAnsi="Times New Roman" w:cs="Times New Roman"/>
        </w:rPr>
      </w:pPr>
      <w:r w:rsidRPr="00343B90">
        <w:rPr>
          <w:rFonts w:ascii="Times New Roman" w:hAnsi="Times New Roman" w:cs="Times New Roman"/>
        </w:rPr>
        <w:t>ADAM optimization [48] was used to manipulate the neural network weights to find a promising optimal (minimum) state of the loss function.</w:t>
      </w:r>
    </w:p>
    <w:p w14:paraId="48606552" w14:textId="77777777" w:rsidR="008F055C" w:rsidRPr="00343B90" w:rsidRDefault="00D92642">
      <w:pPr>
        <w:numPr>
          <w:ilvl w:val="0"/>
          <w:numId w:val="2"/>
        </w:numPr>
        <w:spacing w:line="276" w:lineRule="auto"/>
        <w:jc w:val="both"/>
        <w:rPr>
          <w:rFonts w:ascii="Times New Roman" w:hAnsi="Times New Roman" w:cs="Times New Roman"/>
        </w:rPr>
      </w:pPr>
      <w:r w:rsidRPr="00343B90">
        <w:rPr>
          <w:rFonts w:ascii="Times New Roman" w:hAnsi="Times New Roman" w:cs="Times New Roman"/>
        </w:rPr>
        <w:t>The number of epochs was considered 5.</w:t>
      </w:r>
    </w:p>
    <w:p w14:paraId="351BD54E" w14:textId="77777777" w:rsidR="008F055C" w:rsidRPr="00343B90" w:rsidRDefault="00D92642">
      <w:pPr>
        <w:numPr>
          <w:ilvl w:val="0"/>
          <w:numId w:val="2"/>
        </w:numPr>
        <w:spacing w:line="276" w:lineRule="auto"/>
        <w:jc w:val="both"/>
        <w:rPr>
          <w:rFonts w:ascii="Times New Roman" w:hAnsi="Times New Roman" w:cs="Times New Roman"/>
        </w:rPr>
      </w:pPr>
      <w:r w:rsidRPr="00343B90">
        <w:rPr>
          <w:rFonts w:ascii="Times New Roman" w:hAnsi="Times New Roman" w:cs="Times New Roman"/>
        </w:rPr>
        <w:t xml:space="preserve">Learning rate of </w:t>
      </w:r>
      <w:r w:rsidRPr="00343B90">
        <w:rPr>
          <w:rFonts w:ascii="Times New Roman" w:hAnsi="Times New Roman" w:cs="Times New Roman"/>
          <w:i/>
          <w:iCs/>
        </w:rPr>
        <w:t>1.0 × 10</w:t>
      </w:r>
      <w:r w:rsidRPr="00343B90">
        <w:rPr>
          <w:rFonts w:ascii="Times New Roman" w:hAnsi="Times New Roman" w:cs="Times New Roman"/>
          <w:i/>
          <w:iCs/>
          <w:vertAlign w:val="superscript"/>
        </w:rPr>
        <w:t>−5</w:t>
      </w:r>
      <w:r w:rsidRPr="00343B90">
        <w:rPr>
          <w:rFonts w:ascii="Times New Roman" w:hAnsi="Times New Roman" w:cs="Times New Roman"/>
        </w:rPr>
        <w:t xml:space="preserve"> was used.</w:t>
      </w:r>
    </w:p>
    <w:p w14:paraId="07D2D500" w14:textId="77777777" w:rsidR="008F055C" w:rsidRPr="00343B90" w:rsidRDefault="008F055C">
      <w:pPr>
        <w:spacing w:line="276" w:lineRule="auto"/>
        <w:jc w:val="both"/>
        <w:rPr>
          <w:rFonts w:ascii="Times New Roman" w:hAnsi="Times New Roman" w:cs="Times New Roman"/>
        </w:rPr>
      </w:pPr>
    </w:p>
    <w:p w14:paraId="3E42154D" w14:textId="77777777" w:rsidR="008F055C" w:rsidRPr="00343B90" w:rsidRDefault="00D92642">
      <w:pPr>
        <w:spacing w:line="276" w:lineRule="auto"/>
        <w:jc w:val="both"/>
        <w:rPr>
          <w:rFonts w:ascii="Times New Roman" w:hAnsi="Times New Roman" w:cs="Times New Roman"/>
          <w:b/>
          <w:bCs/>
        </w:rPr>
      </w:pPr>
      <w:r w:rsidRPr="00343B90">
        <w:rPr>
          <w:rFonts w:ascii="Times New Roman" w:hAnsi="Times New Roman" w:cs="Times New Roman"/>
          <w:b/>
          <w:bCs/>
        </w:rPr>
        <w:t>Two-class model’s training trend</w:t>
      </w:r>
    </w:p>
    <w:p w14:paraId="0837FC93" w14:textId="4E512741" w:rsidR="008F055C" w:rsidRPr="00343B90" w:rsidDel="00C55537" w:rsidRDefault="00D92642" w:rsidP="009D0441">
      <w:pPr>
        <w:spacing w:line="276" w:lineRule="auto"/>
        <w:jc w:val="both"/>
        <w:rPr>
          <w:del w:id="1025" w:author="mcm" w:date="2023-11-10T16:16:00Z"/>
          <w:rFonts w:ascii="Times New Roman" w:hAnsi="Times New Roman" w:cs="Times New Roman"/>
        </w:rPr>
      </w:pPr>
      <w:r w:rsidRPr="00343B90">
        <w:rPr>
          <w:rFonts w:ascii="Times New Roman" w:hAnsi="Times New Roman" w:cs="Times New Roman"/>
        </w:rPr>
        <w:t>In this case, we randomly select 90 percent of the enhancive and degressive interactions. For the testing set, we consider the remaining 10 percent of the enhancive and degressive interactions. In the first case of the testing procedure, the model was selected, and some hyper-parameters, such as the number of epochs, were determined. Figure 5, shows the training process for the selected model. As expected,</w:t>
      </w:r>
      <w:ins w:id="1026" w:author="mcm" w:date="2023-11-10T16:16:00Z">
        <w:r w:rsidR="00C55537">
          <w:rPr>
            <w:rFonts w:ascii="Times New Roman" w:hAnsi="Times New Roman" w:cs="Times New Roman"/>
          </w:rPr>
          <w:t xml:space="preserve"> </w:t>
        </w:r>
      </w:ins>
    </w:p>
    <w:p w14:paraId="66E13F75" w14:textId="77777777" w:rsidR="008F055C" w:rsidRPr="00343B90" w:rsidRDefault="00D92642" w:rsidP="009D0441">
      <w:pPr>
        <w:spacing w:line="276" w:lineRule="auto"/>
        <w:jc w:val="both"/>
        <w:rPr>
          <w:rFonts w:ascii="Times New Roman" w:hAnsi="Times New Roman" w:cs="Times New Roman"/>
        </w:rPr>
      </w:pPr>
      <w:r w:rsidRPr="00343B90">
        <w:rPr>
          <w:rFonts w:ascii="Times New Roman" w:hAnsi="Times New Roman" w:cs="Times New Roman"/>
        </w:rPr>
        <w:t>the model’s accuracy is strict on ascending training data, but there are ups and downs for testing data after Epoch 5. In the loss function graph, by the end of epoch 5, as the epochs increase, the loss function’s value on training and testing procedure decreases. After epoch 5, the trend of training data continues, but the testing trend is reversed. In other words, over feet occurs. Therefore, based on the</w:t>
      </w:r>
    </w:p>
    <w:p w14:paraId="6A4C6436" w14:textId="77777777" w:rsidR="008F055C" w:rsidRPr="00343B90" w:rsidRDefault="00D92642" w:rsidP="009D0441">
      <w:pPr>
        <w:spacing w:line="276" w:lineRule="auto"/>
        <w:jc w:val="both"/>
        <w:rPr>
          <w:rFonts w:ascii="Times New Roman" w:hAnsi="Times New Roman" w:cs="Times New Roman"/>
        </w:rPr>
      </w:pPr>
      <w:r w:rsidRPr="00343B90">
        <w:rPr>
          <w:rFonts w:ascii="Times New Roman" w:hAnsi="Times New Roman" w:cs="Times New Roman"/>
        </w:rPr>
        <w:t>graphs, the appropriate number of epochs in this step was considered 5.</w:t>
      </w:r>
    </w:p>
    <w:p w14:paraId="0FAD5D5D" w14:textId="77777777" w:rsidR="008F055C" w:rsidRPr="00343B90" w:rsidRDefault="008F055C">
      <w:pPr>
        <w:spacing w:line="276" w:lineRule="auto"/>
        <w:jc w:val="both"/>
        <w:rPr>
          <w:rFonts w:ascii="Times New Roman" w:hAnsi="Times New Roman" w:cs="Times New Roman"/>
        </w:rPr>
      </w:pPr>
    </w:p>
    <w:p w14:paraId="08E361ED" w14:textId="77777777" w:rsidR="009D0441" w:rsidRPr="00343B90" w:rsidRDefault="009D0441" w:rsidP="009D0441">
      <w:pPr>
        <w:keepNext/>
        <w:spacing w:line="276" w:lineRule="auto"/>
        <w:jc w:val="both"/>
        <w:rPr>
          <w:rFonts w:ascii="Times New Roman" w:hAnsi="Times New Roman" w:cs="Times New Roman"/>
        </w:rPr>
      </w:pPr>
      <w:r w:rsidRPr="00343B90">
        <w:rPr>
          <w:rFonts w:ascii="Times New Roman" w:hAnsi="Times New Roman" w:cs="Times New Roman"/>
          <w:noProof/>
          <w:lang w:eastAsia="en-US" w:bidi="ar-SA"/>
        </w:rPr>
        <w:drawing>
          <wp:inline distT="0" distB="0" distL="0" distR="0" wp14:anchorId="7EADD5C5" wp14:editId="6DEEED49">
            <wp:extent cx="6332220" cy="2152650"/>
            <wp:effectExtent l="0" t="0" r="0" b="0"/>
            <wp:docPr id="19"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5"/>
                    <pic:cNvPicPr>
                      <a:picLocks noChangeAspect="1" noChangeArrowheads="1"/>
                    </pic:cNvPicPr>
                  </pic:nvPicPr>
                  <pic:blipFill>
                    <a:blip r:embed="rId16"/>
                    <a:stretch>
                      <a:fillRect/>
                    </a:stretch>
                  </pic:blipFill>
                  <pic:spPr bwMode="auto">
                    <a:xfrm>
                      <a:off x="0" y="0"/>
                      <a:ext cx="6332220" cy="2152650"/>
                    </a:xfrm>
                    <a:prstGeom prst="rect">
                      <a:avLst/>
                    </a:prstGeom>
                  </pic:spPr>
                </pic:pic>
              </a:graphicData>
            </a:graphic>
          </wp:inline>
        </w:drawing>
      </w:r>
    </w:p>
    <w:p w14:paraId="163069DD" w14:textId="77777777" w:rsidR="009D0441" w:rsidRPr="00343B90" w:rsidRDefault="009D0441" w:rsidP="009D0441">
      <w:pPr>
        <w:pStyle w:val="Caption"/>
        <w:jc w:val="both"/>
        <w:rPr>
          <w:rFonts w:ascii="Times New Roman" w:hAnsi="Times New Roman" w:cs="Times New Roman"/>
        </w:rPr>
      </w:pPr>
      <w:r w:rsidRPr="00343B90">
        <w:rPr>
          <w:rFonts w:ascii="Times New Roman" w:hAnsi="Times New Roman" w:cs="Times New Roman"/>
        </w:rPr>
        <w:t xml:space="preserve">Figure </w:t>
      </w:r>
      <w:r w:rsidRPr="00343B90">
        <w:rPr>
          <w:rFonts w:ascii="Times New Roman" w:hAnsi="Times New Roman" w:cs="Times New Roman"/>
        </w:rPr>
        <w:fldChar w:fldCharType="begin"/>
      </w:r>
      <w:r w:rsidRPr="00343B90">
        <w:rPr>
          <w:rFonts w:ascii="Times New Roman" w:hAnsi="Times New Roman" w:cs="Times New Roman"/>
        </w:rPr>
        <w:instrText xml:space="preserve"> SEQ Figure \* ARABIC </w:instrText>
      </w:r>
      <w:r w:rsidRPr="00343B90">
        <w:rPr>
          <w:rFonts w:ascii="Times New Roman" w:hAnsi="Times New Roman" w:cs="Times New Roman"/>
        </w:rPr>
        <w:fldChar w:fldCharType="separate"/>
      </w:r>
      <w:r w:rsidR="002175CC">
        <w:rPr>
          <w:rFonts w:ascii="Times New Roman" w:hAnsi="Times New Roman" w:cs="Times New Roman"/>
          <w:noProof/>
        </w:rPr>
        <w:t>5</w:t>
      </w:r>
      <w:r w:rsidRPr="00343B90">
        <w:rPr>
          <w:rFonts w:ascii="Times New Roman" w:hAnsi="Times New Roman" w:cs="Times New Roman"/>
        </w:rPr>
        <w:fldChar w:fldCharType="end"/>
      </w:r>
      <w:r w:rsidRPr="00343B90">
        <w:rPr>
          <w:rFonts w:ascii="Times New Roman" w:hAnsi="Times New Roman" w:cs="Times New Roman"/>
        </w:rPr>
        <w:t xml:space="preserve"> </w:t>
      </w:r>
      <w:r w:rsidRPr="00343B90">
        <w:rPr>
          <w:rFonts w:ascii="Times New Roman" w:hAnsi="Times New Roman" w:cs="Times New Roman"/>
          <w:b/>
          <w:bCs/>
        </w:rPr>
        <w:t>Accuracy and loss function for the binary model:</w:t>
      </w:r>
      <w:r w:rsidRPr="00343B90">
        <w:rPr>
          <w:rFonts w:ascii="Times New Roman" w:hAnsi="Times New Roman" w:cs="Times New Roman"/>
        </w:rPr>
        <w:t xml:space="preserve"> The right figure shows the model’s accuracy on training and validation data, during 15 epochs, and the left figure shows the loss function values at different epochs.</w:t>
      </w:r>
    </w:p>
    <w:p w14:paraId="5A59EF91"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br/>
      </w:r>
      <w:r w:rsidRPr="00343B90">
        <w:rPr>
          <w:rFonts w:ascii="Times New Roman" w:hAnsi="Times New Roman" w:cs="Times New Roman"/>
          <w:b/>
          <w:bCs/>
        </w:rPr>
        <w:t>Hyperparameters Optimization</w:t>
      </w:r>
    </w:p>
    <w:p w14:paraId="474874ED" w14:textId="77777777" w:rsidR="008F055C" w:rsidRPr="00343B90" w:rsidRDefault="00D92642" w:rsidP="005E75C9">
      <w:pPr>
        <w:spacing w:line="276" w:lineRule="auto"/>
        <w:jc w:val="both"/>
        <w:rPr>
          <w:rFonts w:ascii="Times New Roman" w:hAnsi="Times New Roman" w:cs="Times New Roman"/>
        </w:rPr>
      </w:pPr>
      <w:r w:rsidRPr="00343B90">
        <w:rPr>
          <w:rFonts w:ascii="Times New Roman" w:hAnsi="Times New Roman" w:cs="Times New Roman"/>
        </w:rPr>
        <w:t xml:space="preserve">Keep in mind that network’s </w:t>
      </w:r>
      <w:r w:rsidR="005E75C9" w:rsidRPr="00343B90">
        <w:rPr>
          <w:rFonts w:ascii="Times New Roman" w:hAnsi="Times New Roman" w:cs="Times New Roman"/>
        </w:rPr>
        <w:t>hyper-parameters</w:t>
      </w:r>
      <w:r w:rsidRPr="00343B90">
        <w:rPr>
          <w:rFonts w:ascii="Times New Roman" w:hAnsi="Times New Roman" w:cs="Times New Roman"/>
        </w:rPr>
        <w:t xml:space="preserve"> are not optimized, and the specified parameters are not necessarily at their best. There are two reasons for not optimizing </w:t>
      </w:r>
      <w:r w:rsidR="005E75C9" w:rsidRPr="00343B90">
        <w:rPr>
          <w:rFonts w:ascii="Times New Roman" w:hAnsi="Times New Roman" w:cs="Times New Roman"/>
        </w:rPr>
        <w:t>hyper-parameters</w:t>
      </w:r>
      <w:r w:rsidRPr="00343B90">
        <w:rPr>
          <w:rFonts w:ascii="Times New Roman" w:hAnsi="Times New Roman" w:cs="Times New Roman"/>
        </w:rPr>
        <w:t>:</w:t>
      </w:r>
    </w:p>
    <w:p w14:paraId="41BA8D7A" w14:textId="77777777" w:rsidR="008F055C" w:rsidRPr="00343B90" w:rsidRDefault="00D92642" w:rsidP="005E75C9">
      <w:pPr>
        <w:spacing w:line="276" w:lineRule="auto"/>
        <w:jc w:val="both"/>
        <w:rPr>
          <w:rFonts w:ascii="Times New Roman" w:hAnsi="Times New Roman" w:cs="Times New Roman"/>
        </w:rPr>
      </w:pPr>
      <w:r w:rsidRPr="00343B90">
        <w:rPr>
          <w:rFonts w:ascii="Times New Roman" w:hAnsi="Times New Roman" w:cs="Times New Roman"/>
        </w:rPr>
        <w:t xml:space="preserve">1) Model overfitting: If </w:t>
      </w:r>
      <w:r w:rsidR="005E75C9" w:rsidRPr="00343B90">
        <w:rPr>
          <w:rFonts w:ascii="Times New Roman" w:hAnsi="Times New Roman" w:cs="Times New Roman"/>
        </w:rPr>
        <w:t xml:space="preserve">hyper-parameters </w:t>
      </w:r>
      <w:r w:rsidRPr="00343B90">
        <w:rPr>
          <w:rFonts w:ascii="Times New Roman" w:hAnsi="Times New Roman" w:cs="Times New Roman"/>
        </w:rPr>
        <w:t>changed to the best values, it is expected that the model will get better results on the present data, but there is no guarantee that the extracted features by the model are significant and works well when used in new cases. In this case, the so-called model is over-fitted and will be a negative point for the model.</w:t>
      </w:r>
    </w:p>
    <w:p w14:paraId="2CD251F2" w14:textId="77777777" w:rsidR="008F055C" w:rsidRPr="00343B90" w:rsidRDefault="00D92642" w:rsidP="005E75C9">
      <w:pPr>
        <w:spacing w:line="276" w:lineRule="auto"/>
        <w:jc w:val="both"/>
        <w:rPr>
          <w:rFonts w:ascii="Times New Roman" w:hAnsi="Times New Roman" w:cs="Times New Roman"/>
        </w:rPr>
      </w:pPr>
      <w:r w:rsidRPr="00343B90">
        <w:rPr>
          <w:rFonts w:ascii="Times New Roman" w:hAnsi="Times New Roman" w:cs="Times New Roman"/>
        </w:rPr>
        <w:lastRenderedPageBreak/>
        <w:t xml:space="preserve">2) Robustness: Optimal </w:t>
      </w:r>
      <w:r w:rsidR="005E75C9" w:rsidRPr="00343B90">
        <w:rPr>
          <w:rFonts w:ascii="Times New Roman" w:hAnsi="Times New Roman" w:cs="Times New Roman"/>
        </w:rPr>
        <w:t xml:space="preserve">hyper-parameters </w:t>
      </w:r>
      <w:r w:rsidRPr="00343B90">
        <w:rPr>
          <w:rFonts w:ascii="Times New Roman" w:hAnsi="Times New Roman" w:cs="Times New Roman"/>
        </w:rPr>
        <w:t>give better results for the present data, but different drug similarities may be used in the future, or new data may be collected, and the present results may not be repeated. In this case, the model loses its robustness and will not be accepted in the pharmaceutical and pharmacological community.</w:t>
      </w:r>
    </w:p>
    <w:p w14:paraId="1B9E757A" w14:textId="77777777" w:rsidR="008F055C" w:rsidRPr="00343B90" w:rsidRDefault="008F055C">
      <w:pPr>
        <w:spacing w:line="276" w:lineRule="auto"/>
        <w:jc w:val="both"/>
        <w:rPr>
          <w:rFonts w:ascii="Times New Roman" w:hAnsi="Times New Roman" w:cs="Times New Roman"/>
        </w:rPr>
      </w:pPr>
    </w:p>
    <w:p w14:paraId="290D8484" w14:textId="77777777" w:rsidR="008F055C" w:rsidRPr="00343B90" w:rsidRDefault="00D92642">
      <w:pPr>
        <w:spacing w:line="276" w:lineRule="auto"/>
        <w:jc w:val="both"/>
        <w:rPr>
          <w:rFonts w:ascii="Times New Roman" w:hAnsi="Times New Roman" w:cs="Times New Roman"/>
          <w:b/>
          <w:bCs/>
        </w:rPr>
      </w:pPr>
      <w:r w:rsidRPr="00343B90">
        <w:rPr>
          <w:rFonts w:ascii="Times New Roman" w:hAnsi="Times New Roman" w:cs="Times New Roman"/>
          <w:b/>
          <w:bCs/>
        </w:rPr>
        <w:t>Evidence of reliability of the two-class model</w:t>
      </w:r>
    </w:p>
    <w:p w14:paraId="06A18277"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Finally, we examine the results of the proposed model in the 10-fold CV from three views:</w:t>
      </w:r>
    </w:p>
    <w:p w14:paraId="7D16BFC8"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1) Model Resolution: In a 10-fold CV,</w:t>
      </w:r>
      <w:r w:rsidR="0025384D" w:rsidRPr="00343B90">
        <w:rPr>
          <w:rFonts w:ascii="Times New Roman" w:hAnsi="Times New Roman" w:cs="Times New Roman"/>
        </w:rPr>
        <w:t xml:space="preserve"> </w:t>
      </w:r>
      <w:r w:rsidRPr="00343B90">
        <w:rPr>
          <w:rFonts w:ascii="Times New Roman" w:hAnsi="Times New Roman" w:cs="Times New Roman"/>
        </w:rPr>
        <w:t xml:space="preserve">the model obtained </w:t>
      </w:r>
      <w:r w:rsidRPr="00343B90">
        <w:rPr>
          <w:rFonts w:ascii="Times New Roman" w:hAnsi="Times New Roman" w:cs="Times New Roman"/>
          <w:i/>
          <w:iCs/>
        </w:rPr>
        <w:t>AUC = 0.97, AUPR = 0.93</w:t>
      </w:r>
      <w:r w:rsidRPr="00343B90">
        <w:rPr>
          <w:rFonts w:ascii="Times New Roman" w:hAnsi="Times New Roman" w:cs="Times New Roman"/>
        </w:rPr>
        <w:t xml:space="preserve"> for degressive </w:t>
      </w:r>
      <w:r w:rsidR="0025384D" w:rsidRPr="00343B90">
        <w:rPr>
          <w:rFonts w:ascii="Times New Roman" w:hAnsi="Times New Roman" w:cs="Times New Roman"/>
        </w:rPr>
        <w:t>interactions,</w:t>
      </w:r>
      <w:r w:rsidRPr="00343B90">
        <w:rPr>
          <w:rFonts w:ascii="Times New Roman" w:hAnsi="Times New Roman" w:cs="Times New Roman"/>
        </w:rPr>
        <w:t xml:space="preserve"> and </w:t>
      </w:r>
      <w:r w:rsidRPr="00343B90">
        <w:rPr>
          <w:rFonts w:ascii="Times New Roman" w:hAnsi="Times New Roman" w:cs="Times New Roman"/>
          <w:i/>
          <w:iCs/>
        </w:rPr>
        <w:t>AUC = 0.97, AUPR = 0.99</w:t>
      </w:r>
      <w:r w:rsidRPr="00343B90">
        <w:rPr>
          <w:rFonts w:ascii="Times New Roman" w:hAnsi="Times New Roman" w:cs="Times New Roman"/>
        </w:rPr>
        <w:t xml:space="preserve"> for </w:t>
      </w:r>
      <w:r w:rsidR="0025384D" w:rsidRPr="00343B90">
        <w:rPr>
          <w:rFonts w:ascii="Times New Roman" w:hAnsi="Times New Roman" w:cs="Times New Roman"/>
        </w:rPr>
        <w:t>enhancive</w:t>
      </w:r>
      <w:r w:rsidRPr="00343B90">
        <w:rPr>
          <w:rFonts w:ascii="Times New Roman" w:hAnsi="Times New Roman" w:cs="Times New Roman"/>
        </w:rPr>
        <w:t xml:space="preserve"> interactions. These results indicate the high resolution and detection power of the selected model. The selected model resolution results are presented in Table 2 which identifies the type of degressive and enhancive interactions.</w:t>
      </w:r>
    </w:p>
    <w:p w14:paraId="6CC85078" w14:textId="77777777" w:rsidR="008F055C" w:rsidRPr="00343B90" w:rsidRDefault="008F055C">
      <w:pPr>
        <w:spacing w:line="276" w:lineRule="auto"/>
        <w:jc w:val="both"/>
        <w:rPr>
          <w:rFonts w:ascii="Times New Roman" w:hAnsi="Times New Roman" w:cs="Times New Roman"/>
        </w:rPr>
      </w:pPr>
    </w:p>
    <w:tbl>
      <w:tblPr>
        <w:tblW w:w="9972" w:type="dxa"/>
        <w:tblCellMar>
          <w:left w:w="0" w:type="dxa"/>
          <w:right w:w="0" w:type="dxa"/>
        </w:tblCellMar>
        <w:tblLook w:val="04A0" w:firstRow="1" w:lastRow="0" w:firstColumn="1" w:lastColumn="0" w:noHBand="0" w:noVBand="1"/>
      </w:tblPr>
      <w:tblGrid>
        <w:gridCol w:w="1663"/>
        <w:gridCol w:w="1661"/>
        <w:gridCol w:w="1663"/>
        <w:gridCol w:w="1662"/>
        <w:gridCol w:w="1661"/>
        <w:gridCol w:w="1662"/>
      </w:tblGrid>
      <w:tr w:rsidR="008F055C" w:rsidRPr="00343B90" w14:paraId="652B5B17" w14:textId="77777777">
        <w:tc>
          <w:tcPr>
            <w:tcW w:w="1662" w:type="dxa"/>
            <w:tcBorders>
              <w:top w:val="single" w:sz="6" w:space="0" w:color="000000"/>
              <w:bottom w:val="single" w:sz="6" w:space="0" w:color="000000"/>
            </w:tcBorders>
          </w:tcPr>
          <w:p w14:paraId="5BC3EC53" w14:textId="77777777" w:rsidR="008F055C" w:rsidRPr="00EC7797" w:rsidRDefault="008F055C">
            <w:pPr>
              <w:pStyle w:val="TableContents"/>
              <w:keepNext/>
              <w:spacing w:line="276" w:lineRule="auto"/>
              <w:rPr>
                <w:rFonts w:ascii="Times New Roman" w:hAnsi="Times New Roman" w:cs="Times New Roman"/>
                <w:color w:val="000000"/>
                <w:sz w:val="22"/>
                <w:szCs w:val="22"/>
              </w:rPr>
            </w:pPr>
          </w:p>
        </w:tc>
        <w:tc>
          <w:tcPr>
            <w:tcW w:w="1661" w:type="dxa"/>
            <w:tcBorders>
              <w:top w:val="single" w:sz="6" w:space="0" w:color="000000"/>
              <w:bottom w:val="single" w:sz="6" w:space="0" w:color="000000"/>
            </w:tcBorders>
          </w:tcPr>
          <w:p w14:paraId="064E192D"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Precision</w:t>
            </w:r>
          </w:p>
        </w:tc>
        <w:tc>
          <w:tcPr>
            <w:tcW w:w="1663" w:type="dxa"/>
            <w:tcBorders>
              <w:top w:val="single" w:sz="6" w:space="0" w:color="000000"/>
              <w:bottom w:val="single" w:sz="6" w:space="0" w:color="000000"/>
            </w:tcBorders>
          </w:tcPr>
          <w:p w14:paraId="7D2891D6"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Recall</w:t>
            </w:r>
          </w:p>
        </w:tc>
        <w:tc>
          <w:tcPr>
            <w:tcW w:w="1662" w:type="dxa"/>
            <w:tcBorders>
              <w:top w:val="single" w:sz="6" w:space="0" w:color="000000"/>
              <w:bottom w:val="single" w:sz="6" w:space="0" w:color="000000"/>
            </w:tcBorders>
          </w:tcPr>
          <w:p w14:paraId="186FAB51"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F-measure</w:t>
            </w:r>
          </w:p>
        </w:tc>
        <w:tc>
          <w:tcPr>
            <w:tcW w:w="1661" w:type="dxa"/>
            <w:tcBorders>
              <w:top w:val="single" w:sz="6" w:space="0" w:color="000000"/>
              <w:bottom w:val="single" w:sz="6" w:space="0" w:color="000000"/>
            </w:tcBorders>
          </w:tcPr>
          <w:p w14:paraId="0F0BFD8C"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Accuracy</w:t>
            </w:r>
          </w:p>
        </w:tc>
        <w:tc>
          <w:tcPr>
            <w:tcW w:w="1662" w:type="dxa"/>
            <w:tcBorders>
              <w:top w:val="single" w:sz="6" w:space="0" w:color="000000"/>
              <w:bottom w:val="single" w:sz="6" w:space="0" w:color="000000"/>
            </w:tcBorders>
          </w:tcPr>
          <w:p w14:paraId="5A0AA366"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Support</w:t>
            </w:r>
          </w:p>
        </w:tc>
      </w:tr>
      <w:tr w:rsidR="008F055C" w:rsidRPr="00343B90" w14:paraId="57B706F6" w14:textId="77777777">
        <w:tc>
          <w:tcPr>
            <w:tcW w:w="1662" w:type="dxa"/>
          </w:tcPr>
          <w:p w14:paraId="4B5275CB" w14:textId="77777777" w:rsidR="008F055C" w:rsidRPr="00EC7797" w:rsidRDefault="00D92642">
            <w:pPr>
              <w:pStyle w:val="TableContents"/>
              <w:keepNext/>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Degressive</w:t>
            </w:r>
          </w:p>
        </w:tc>
        <w:tc>
          <w:tcPr>
            <w:tcW w:w="1661" w:type="dxa"/>
          </w:tcPr>
          <w:p w14:paraId="357DD0ED"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0.94</w:t>
            </w:r>
          </w:p>
        </w:tc>
        <w:tc>
          <w:tcPr>
            <w:tcW w:w="1663" w:type="dxa"/>
          </w:tcPr>
          <w:p w14:paraId="36C4E851"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0.83</w:t>
            </w:r>
          </w:p>
        </w:tc>
        <w:tc>
          <w:tcPr>
            <w:tcW w:w="1662" w:type="dxa"/>
          </w:tcPr>
          <w:p w14:paraId="3B114B8F"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0.88</w:t>
            </w:r>
          </w:p>
        </w:tc>
        <w:tc>
          <w:tcPr>
            <w:tcW w:w="1661" w:type="dxa"/>
          </w:tcPr>
          <w:p w14:paraId="218C8884" w14:textId="77777777" w:rsidR="008F055C" w:rsidRPr="00EC7797" w:rsidRDefault="008F055C">
            <w:pPr>
              <w:pStyle w:val="TableContents"/>
              <w:spacing w:line="276" w:lineRule="auto"/>
              <w:rPr>
                <w:rFonts w:ascii="Times New Roman" w:hAnsi="Times New Roman" w:cs="Times New Roman"/>
                <w:color w:val="000000"/>
                <w:sz w:val="22"/>
                <w:szCs w:val="22"/>
              </w:rPr>
            </w:pPr>
          </w:p>
        </w:tc>
        <w:tc>
          <w:tcPr>
            <w:tcW w:w="1662" w:type="dxa"/>
          </w:tcPr>
          <w:p w14:paraId="275DE215"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3902</w:t>
            </w:r>
          </w:p>
        </w:tc>
      </w:tr>
      <w:tr w:rsidR="008F055C" w:rsidRPr="00343B90" w14:paraId="14B1743F" w14:textId="77777777">
        <w:tc>
          <w:tcPr>
            <w:tcW w:w="1662" w:type="dxa"/>
          </w:tcPr>
          <w:p w14:paraId="2392E236" w14:textId="77777777" w:rsidR="008F055C" w:rsidRPr="00EC7797" w:rsidRDefault="00D92642">
            <w:pPr>
              <w:pStyle w:val="TableContents"/>
              <w:keepNext/>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Enhancive</w:t>
            </w:r>
          </w:p>
        </w:tc>
        <w:tc>
          <w:tcPr>
            <w:tcW w:w="1661" w:type="dxa"/>
          </w:tcPr>
          <w:p w14:paraId="54FCF919"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0.95</w:t>
            </w:r>
          </w:p>
        </w:tc>
        <w:tc>
          <w:tcPr>
            <w:tcW w:w="1663" w:type="dxa"/>
          </w:tcPr>
          <w:p w14:paraId="07ED18DD"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0.99</w:t>
            </w:r>
          </w:p>
        </w:tc>
        <w:tc>
          <w:tcPr>
            <w:tcW w:w="1662" w:type="dxa"/>
          </w:tcPr>
          <w:p w14:paraId="2DDF9587"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0.97</w:t>
            </w:r>
          </w:p>
        </w:tc>
        <w:tc>
          <w:tcPr>
            <w:tcW w:w="1661" w:type="dxa"/>
          </w:tcPr>
          <w:p w14:paraId="75781B34" w14:textId="77777777" w:rsidR="008F055C" w:rsidRPr="00EC7797" w:rsidRDefault="008F055C">
            <w:pPr>
              <w:pStyle w:val="TableContents"/>
              <w:spacing w:line="276" w:lineRule="auto"/>
              <w:rPr>
                <w:rFonts w:ascii="Times New Roman" w:hAnsi="Times New Roman" w:cs="Times New Roman"/>
                <w:color w:val="000000"/>
                <w:sz w:val="22"/>
                <w:szCs w:val="22"/>
              </w:rPr>
            </w:pPr>
          </w:p>
        </w:tc>
        <w:tc>
          <w:tcPr>
            <w:tcW w:w="1662" w:type="dxa"/>
          </w:tcPr>
          <w:p w14:paraId="1BB89ED1"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3902</w:t>
            </w:r>
          </w:p>
        </w:tc>
      </w:tr>
      <w:tr w:rsidR="008F055C" w:rsidRPr="00343B90" w14:paraId="1EFD5227" w14:textId="77777777">
        <w:tc>
          <w:tcPr>
            <w:tcW w:w="1662" w:type="dxa"/>
          </w:tcPr>
          <w:p w14:paraId="76C550D4" w14:textId="77777777" w:rsidR="008F055C" w:rsidRPr="00EC7797" w:rsidRDefault="00D92642">
            <w:pPr>
              <w:pStyle w:val="TableContents"/>
              <w:keepNext/>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Macro Avg</w:t>
            </w:r>
          </w:p>
        </w:tc>
        <w:tc>
          <w:tcPr>
            <w:tcW w:w="1661" w:type="dxa"/>
          </w:tcPr>
          <w:p w14:paraId="0ABABAD9"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0.95</w:t>
            </w:r>
          </w:p>
        </w:tc>
        <w:tc>
          <w:tcPr>
            <w:tcW w:w="1663" w:type="dxa"/>
          </w:tcPr>
          <w:p w14:paraId="389EC49D"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0.91</w:t>
            </w:r>
          </w:p>
        </w:tc>
        <w:tc>
          <w:tcPr>
            <w:tcW w:w="1662" w:type="dxa"/>
          </w:tcPr>
          <w:p w14:paraId="3DE99433"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0.93</w:t>
            </w:r>
          </w:p>
        </w:tc>
        <w:tc>
          <w:tcPr>
            <w:tcW w:w="1661" w:type="dxa"/>
          </w:tcPr>
          <w:p w14:paraId="44E74836"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0.95</w:t>
            </w:r>
          </w:p>
        </w:tc>
        <w:tc>
          <w:tcPr>
            <w:tcW w:w="1662" w:type="dxa"/>
          </w:tcPr>
          <w:p w14:paraId="77CA17BB"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3902</w:t>
            </w:r>
          </w:p>
        </w:tc>
      </w:tr>
      <w:tr w:rsidR="008F055C" w:rsidRPr="00343B90" w14:paraId="190899D1" w14:textId="77777777">
        <w:tc>
          <w:tcPr>
            <w:tcW w:w="1662" w:type="dxa"/>
            <w:tcBorders>
              <w:bottom w:val="single" w:sz="6" w:space="0" w:color="000000"/>
            </w:tcBorders>
          </w:tcPr>
          <w:p w14:paraId="77456753" w14:textId="77777777" w:rsidR="008F055C" w:rsidRPr="00EC7797" w:rsidRDefault="00D92642">
            <w:pPr>
              <w:pStyle w:val="TableContents"/>
              <w:keepNext/>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Weighted Avg</w:t>
            </w:r>
          </w:p>
        </w:tc>
        <w:tc>
          <w:tcPr>
            <w:tcW w:w="1661" w:type="dxa"/>
            <w:tcBorders>
              <w:bottom w:val="single" w:sz="6" w:space="0" w:color="000000"/>
            </w:tcBorders>
          </w:tcPr>
          <w:p w14:paraId="3C99CE18"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0.95</w:t>
            </w:r>
          </w:p>
        </w:tc>
        <w:tc>
          <w:tcPr>
            <w:tcW w:w="1663" w:type="dxa"/>
            <w:tcBorders>
              <w:bottom w:val="single" w:sz="6" w:space="0" w:color="000000"/>
            </w:tcBorders>
          </w:tcPr>
          <w:p w14:paraId="73843A9E"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0.95</w:t>
            </w:r>
          </w:p>
        </w:tc>
        <w:tc>
          <w:tcPr>
            <w:tcW w:w="1662" w:type="dxa"/>
            <w:tcBorders>
              <w:bottom w:val="single" w:sz="6" w:space="0" w:color="000000"/>
            </w:tcBorders>
          </w:tcPr>
          <w:p w14:paraId="32C9BFAD"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0.95</w:t>
            </w:r>
          </w:p>
        </w:tc>
        <w:tc>
          <w:tcPr>
            <w:tcW w:w="1661" w:type="dxa"/>
            <w:tcBorders>
              <w:bottom w:val="single" w:sz="6" w:space="0" w:color="000000"/>
            </w:tcBorders>
          </w:tcPr>
          <w:p w14:paraId="00CB287E"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0.95</w:t>
            </w:r>
          </w:p>
        </w:tc>
        <w:tc>
          <w:tcPr>
            <w:tcW w:w="1662" w:type="dxa"/>
            <w:tcBorders>
              <w:bottom w:val="single" w:sz="6" w:space="0" w:color="000000"/>
            </w:tcBorders>
          </w:tcPr>
          <w:p w14:paraId="0CDD18AF"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3902</w:t>
            </w:r>
          </w:p>
        </w:tc>
      </w:tr>
    </w:tbl>
    <w:p w14:paraId="7A01944B" w14:textId="0196D6BF" w:rsidR="008F055C" w:rsidRPr="00343B90" w:rsidRDefault="00D92642">
      <w:pPr>
        <w:pStyle w:val="Table"/>
        <w:spacing w:line="276" w:lineRule="auto"/>
        <w:rPr>
          <w:rFonts w:ascii="Times New Roman" w:hAnsi="Times New Roman" w:cs="Times New Roman"/>
        </w:rPr>
      </w:pPr>
      <w:r w:rsidRPr="00343B90">
        <w:rPr>
          <w:rFonts w:ascii="Times New Roman" w:hAnsi="Times New Roman" w:cs="Times New Roman"/>
        </w:rPr>
        <w:t xml:space="preserve">Table </w:t>
      </w:r>
      <w:r w:rsidR="003551E6" w:rsidRPr="00343B90">
        <w:rPr>
          <w:rFonts w:ascii="Times New Roman" w:hAnsi="Times New Roman" w:cs="Times New Roman"/>
        </w:rPr>
        <w:fldChar w:fldCharType="begin"/>
      </w:r>
      <w:r w:rsidR="003551E6" w:rsidRPr="00343B90">
        <w:rPr>
          <w:rFonts w:ascii="Times New Roman" w:hAnsi="Times New Roman" w:cs="Times New Roman"/>
        </w:rPr>
        <w:instrText xml:space="preserve"> SEQ Table \* ARABIC </w:instrText>
      </w:r>
      <w:r w:rsidR="003551E6" w:rsidRPr="00343B90">
        <w:rPr>
          <w:rFonts w:ascii="Times New Roman" w:hAnsi="Times New Roman" w:cs="Times New Roman"/>
        </w:rPr>
        <w:fldChar w:fldCharType="separate"/>
      </w:r>
      <w:ins w:id="1027" w:author="Amin Khodamoradi" w:date="2023-12-18T14:58:00Z">
        <w:r w:rsidR="00553BFC">
          <w:rPr>
            <w:rFonts w:ascii="Times New Roman" w:hAnsi="Times New Roman" w:cs="Times New Roman"/>
            <w:noProof/>
          </w:rPr>
          <w:t>3</w:t>
        </w:r>
      </w:ins>
      <w:del w:id="1028" w:author="Amin Khodamoradi" w:date="2023-12-18T14:58:00Z">
        <w:r w:rsidR="002175CC" w:rsidDel="00553BFC">
          <w:rPr>
            <w:rFonts w:ascii="Times New Roman" w:hAnsi="Times New Roman" w:cs="Times New Roman"/>
            <w:noProof/>
          </w:rPr>
          <w:delText>2</w:delText>
        </w:r>
      </w:del>
      <w:r w:rsidR="003551E6" w:rsidRPr="00343B90">
        <w:rPr>
          <w:rFonts w:ascii="Times New Roman" w:hAnsi="Times New Roman" w:cs="Times New Roman"/>
        </w:rPr>
        <w:fldChar w:fldCharType="end"/>
      </w:r>
      <w:r w:rsidRPr="00343B90">
        <w:rPr>
          <w:rFonts w:ascii="Times New Roman" w:hAnsi="Times New Roman" w:cs="Times New Roman"/>
        </w:rPr>
        <w:t>: Interaction type classification report</w:t>
      </w:r>
    </w:p>
    <w:p w14:paraId="29A2EDA2"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Table 2 is an example result of implemented model which shows the ability of the model in terms of precision, recall and F-measure Indicates the type of interactions. According to Table 2 the precision of the model in detecting enhancive and degressive interactions is 95 percent and 94 percent, while recall is 99 percent and 83 percent, respectively. the F-measure is also 97 percent and 88 percent that the higher ability of the model to detect degressive interactions comes from a higher number of these types of interactions. The ratio of degressive interaction to enhancive interaction is approximately 4 to 1.</w:t>
      </w:r>
    </w:p>
    <w:p w14:paraId="6A831C9E"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2) Variance: The confidence interval for the reported values with a reliability coefficient above 95 percent was narrow and close to each other. Out of four reported confidence interval values, three values were less than ±0.002, and only for the degressive interaction, the AUPR was in the range of </w:t>
      </w:r>
      <w:r w:rsidRPr="00343B90">
        <w:rPr>
          <w:rFonts w:ascii="Times New Roman" w:hAnsi="Times New Roman" w:cs="Times New Roman"/>
          <w:i/>
          <w:iCs/>
        </w:rPr>
        <w:t>±0.005</w:t>
      </w:r>
      <w:r w:rsidRPr="00343B90">
        <w:rPr>
          <w:rFonts w:ascii="Times New Roman" w:hAnsi="Times New Roman" w:cs="Times New Roman"/>
        </w:rPr>
        <w:t>. The low amount of variance obtained from the model shows that the proposed model is robust.</w:t>
      </w:r>
    </w:p>
    <w:p w14:paraId="42EDBF27" w14:textId="77777777" w:rsidR="008F055C" w:rsidRPr="00343B90" w:rsidRDefault="00D92642" w:rsidP="000027B2">
      <w:pPr>
        <w:spacing w:line="276" w:lineRule="auto"/>
        <w:jc w:val="both"/>
        <w:rPr>
          <w:rFonts w:ascii="Times New Roman" w:hAnsi="Times New Roman" w:cs="Times New Roman"/>
        </w:rPr>
      </w:pPr>
      <w:r w:rsidRPr="00343B90">
        <w:rPr>
          <w:rFonts w:ascii="Times New Roman" w:hAnsi="Times New Roman" w:cs="Times New Roman"/>
        </w:rPr>
        <w:t xml:space="preserve">3) </w:t>
      </w:r>
      <w:r w:rsidR="003238B6" w:rsidRPr="00343B90">
        <w:rPr>
          <w:rFonts w:ascii="Times New Roman" w:hAnsi="Times New Roman" w:cs="Times New Roman"/>
        </w:rPr>
        <w:t>Separability</w:t>
      </w:r>
      <w:r w:rsidRPr="00343B90">
        <w:rPr>
          <w:rFonts w:ascii="Times New Roman" w:hAnsi="Times New Roman" w:cs="Times New Roman"/>
        </w:rPr>
        <w:t xml:space="preserve">: By plotting the output probability distribution diagram, as shown in Figure 6, it is clear that values +1 and -1 are well separated, and probability distribution degressive and enhancive have slightly Subscriptions. The </w:t>
      </w:r>
      <w:r w:rsidR="000027B2" w:rsidRPr="00343B90">
        <w:rPr>
          <w:rFonts w:ascii="Times New Roman" w:hAnsi="Times New Roman" w:cs="Times New Roman"/>
        </w:rPr>
        <w:t>Pseudocode</w:t>
      </w:r>
      <w:r w:rsidRPr="00343B90">
        <w:rPr>
          <w:rFonts w:ascii="Times New Roman" w:hAnsi="Times New Roman" w:cs="Times New Roman"/>
        </w:rPr>
        <w:t xml:space="preserve"> 1 shows the step-by-step model selection process.</w:t>
      </w:r>
    </w:p>
    <w:p w14:paraId="35CB0845" w14:textId="77777777" w:rsidR="005F1445" w:rsidRPr="00343B90" w:rsidRDefault="005F1445">
      <w:pPr>
        <w:spacing w:line="276" w:lineRule="auto"/>
        <w:jc w:val="both"/>
        <w:rPr>
          <w:rFonts w:ascii="Times New Roman" w:hAnsi="Times New Roman" w:cs="Times New Roman"/>
        </w:rPr>
      </w:pPr>
    </w:p>
    <w:tbl>
      <w:tblPr>
        <w:tblStyle w:val="TableGrid"/>
        <w:tblW w:w="10220" w:type="dxa"/>
        <w:tblLook w:val="04A0" w:firstRow="1" w:lastRow="0" w:firstColumn="1" w:lastColumn="0" w:noHBand="0" w:noVBand="1"/>
      </w:tblPr>
      <w:tblGrid>
        <w:gridCol w:w="790"/>
        <w:gridCol w:w="9430"/>
      </w:tblGrid>
      <w:tr w:rsidR="005F1445" w:rsidRPr="00343B90" w14:paraId="2B053E9A" w14:textId="77777777" w:rsidTr="00BA54BF">
        <w:trPr>
          <w:trHeight w:val="708"/>
        </w:trPr>
        <w:tc>
          <w:tcPr>
            <w:tcW w:w="790" w:type="dxa"/>
          </w:tcPr>
          <w:p w14:paraId="49091562" w14:textId="77777777" w:rsidR="005F1445" w:rsidRPr="00EC7797" w:rsidRDefault="005F1445" w:rsidP="00BA54BF">
            <w:pPr>
              <w:spacing w:line="276" w:lineRule="auto"/>
              <w:jc w:val="center"/>
              <w:rPr>
                <w:rFonts w:ascii="Times New Roman" w:hAnsi="Times New Roman" w:cs="Times New Roman"/>
                <w:sz w:val="22"/>
                <w:szCs w:val="22"/>
              </w:rPr>
            </w:pPr>
          </w:p>
        </w:tc>
        <w:tc>
          <w:tcPr>
            <w:tcW w:w="9430" w:type="dxa"/>
          </w:tcPr>
          <w:p w14:paraId="7C863407" w14:textId="77777777" w:rsidR="005F1445" w:rsidRPr="00EC7797" w:rsidRDefault="005F1445" w:rsidP="005F1445">
            <w:pPr>
              <w:spacing w:line="276" w:lineRule="auto"/>
              <w:jc w:val="both"/>
              <w:rPr>
                <w:rFonts w:ascii="Times New Roman" w:hAnsi="Times New Roman" w:cs="Times New Roman"/>
                <w:sz w:val="22"/>
                <w:szCs w:val="22"/>
              </w:rPr>
            </w:pPr>
            <w:r w:rsidRPr="00EC7797">
              <w:rPr>
                <w:rFonts w:ascii="Times New Roman" w:hAnsi="Times New Roman" w:cs="Times New Roman"/>
                <w:b/>
                <w:bCs/>
                <w:sz w:val="22"/>
                <w:szCs w:val="22"/>
              </w:rPr>
              <w:t>Algorithm 1</w:t>
            </w:r>
            <w:r w:rsidRPr="00EC7797">
              <w:rPr>
                <w:rFonts w:ascii="Times New Roman" w:hAnsi="Times New Roman" w:cs="Times New Roman"/>
                <w:sz w:val="22"/>
                <w:szCs w:val="22"/>
              </w:rPr>
              <w:t xml:space="preserve"> Model selection </w:t>
            </w:r>
            <w:r w:rsidR="000027B2" w:rsidRPr="00EC7797">
              <w:rPr>
                <w:rFonts w:ascii="Times New Roman" w:hAnsi="Times New Roman" w:cs="Times New Roman"/>
                <w:sz w:val="22"/>
                <w:szCs w:val="22"/>
              </w:rPr>
              <w:t>pseudocode</w:t>
            </w:r>
          </w:p>
          <w:p w14:paraId="4386F22B" w14:textId="77777777" w:rsidR="005F1445" w:rsidRPr="00EC7797" w:rsidRDefault="005F1445">
            <w:pPr>
              <w:spacing w:line="276" w:lineRule="auto"/>
              <w:jc w:val="both"/>
              <w:rPr>
                <w:rFonts w:ascii="Times New Roman" w:hAnsi="Times New Roman" w:cs="Times New Roman"/>
                <w:sz w:val="22"/>
                <w:szCs w:val="22"/>
              </w:rPr>
            </w:pPr>
          </w:p>
        </w:tc>
      </w:tr>
      <w:tr w:rsidR="005F1445" w:rsidRPr="00343B90" w14:paraId="7A7E280D" w14:textId="77777777" w:rsidTr="00BA54BF">
        <w:trPr>
          <w:trHeight w:val="708"/>
        </w:trPr>
        <w:tc>
          <w:tcPr>
            <w:tcW w:w="790" w:type="dxa"/>
          </w:tcPr>
          <w:p w14:paraId="033F71C4" w14:textId="77777777" w:rsidR="005F1445" w:rsidRPr="00EC7797" w:rsidRDefault="00FD6A3A" w:rsidP="00BA54BF">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In/out</w:t>
            </w:r>
          </w:p>
        </w:tc>
        <w:tc>
          <w:tcPr>
            <w:tcW w:w="9430" w:type="dxa"/>
          </w:tcPr>
          <w:p w14:paraId="33FC1B2F" w14:textId="77777777" w:rsidR="005F1445" w:rsidRPr="00EC7797" w:rsidRDefault="005F1445" w:rsidP="005F1445">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Input: +1 and -1 drug pairs features</w:t>
            </w:r>
          </w:p>
          <w:p w14:paraId="69ABAFA4" w14:textId="77777777" w:rsidR="00CB131A" w:rsidRPr="00EC7797" w:rsidRDefault="005F1445" w:rsidP="00CB131A">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Output: +1 and -1 diagnostic model</w:t>
            </w:r>
          </w:p>
        </w:tc>
      </w:tr>
      <w:tr w:rsidR="005F1445" w:rsidRPr="00343B90" w14:paraId="57DC70D3" w14:textId="77777777" w:rsidTr="00BA54BF">
        <w:trPr>
          <w:trHeight w:val="360"/>
        </w:trPr>
        <w:tc>
          <w:tcPr>
            <w:tcW w:w="790" w:type="dxa"/>
          </w:tcPr>
          <w:p w14:paraId="54D37621" w14:textId="77777777" w:rsidR="005F1445" w:rsidRPr="00EC7797" w:rsidRDefault="00D8772B" w:rsidP="00BA54BF">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1</w:t>
            </w:r>
          </w:p>
        </w:tc>
        <w:tc>
          <w:tcPr>
            <w:tcW w:w="9430" w:type="dxa"/>
          </w:tcPr>
          <w:p w14:paraId="4F67B01F" w14:textId="77777777" w:rsidR="005F1445" w:rsidRPr="00EC7797" w:rsidRDefault="005F1445" w:rsidP="00D8772B">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Apply 10-fold CV to the features of +1 and -1 drug pairs.</w:t>
            </w:r>
          </w:p>
        </w:tc>
      </w:tr>
      <w:tr w:rsidR="005F1445" w:rsidRPr="00343B90" w14:paraId="5A90EBC5" w14:textId="77777777" w:rsidTr="00BA54BF">
        <w:trPr>
          <w:trHeight w:val="360"/>
        </w:trPr>
        <w:tc>
          <w:tcPr>
            <w:tcW w:w="790" w:type="dxa"/>
          </w:tcPr>
          <w:p w14:paraId="3EE12725" w14:textId="77777777" w:rsidR="005F1445" w:rsidRPr="00EC7797" w:rsidRDefault="00D8772B" w:rsidP="00BA54BF">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2</w:t>
            </w:r>
          </w:p>
        </w:tc>
        <w:tc>
          <w:tcPr>
            <w:tcW w:w="9430" w:type="dxa"/>
          </w:tcPr>
          <w:p w14:paraId="5EA77DC6" w14:textId="77777777" w:rsidR="005F1445" w:rsidRPr="00EC7797" w:rsidRDefault="005F1445" w:rsidP="00D8772B">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Select the right model.</w:t>
            </w:r>
          </w:p>
        </w:tc>
      </w:tr>
      <w:tr w:rsidR="005F1445" w:rsidRPr="00343B90" w14:paraId="59FE4556" w14:textId="77777777" w:rsidTr="00BA54BF">
        <w:trPr>
          <w:trHeight w:val="348"/>
        </w:trPr>
        <w:tc>
          <w:tcPr>
            <w:tcW w:w="790" w:type="dxa"/>
          </w:tcPr>
          <w:p w14:paraId="04B1D26A" w14:textId="77777777" w:rsidR="005F1445" w:rsidRPr="00EC7797" w:rsidRDefault="00D8772B" w:rsidP="00BA54BF">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3</w:t>
            </w:r>
          </w:p>
        </w:tc>
        <w:tc>
          <w:tcPr>
            <w:tcW w:w="9430" w:type="dxa"/>
          </w:tcPr>
          <w:p w14:paraId="34E1EAED" w14:textId="77777777" w:rsidR="005F1445" w:rsidRPr="00EC7797" w:rsidRDefault="005F1445" w:rsidP="00D8772B">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Test the model results in 10-fold CV.</w:t>
            </w:r>
          </w:p>
        </w:tc>
      </w:tr>
      <w:tr w:rsidR="005F1445" w:rsidRPr="00343B90" w14:paraId="1315634F" w14:textId="77777777" w:rsidTr="00BA54BF">
        <w:trPr>
          <w:trHeight w:val="360"/>
        </w:trPr>
        <w:tc>
          <w:tcPr>
            <w:tcW w:w="790" w:type="dxa"/>
          </w:tcPr>
          <w:p w14:paraId="0AB6D9C6" w14:textId="77777777" w:rsidR="005F1445" w:rsidRPr="00EC7797" w:rsidRDefault="00D8772B" w:rsidP="00BA54BF">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4</w:t>
            </w:r>
          </w:p>
        </w:tc>
        <w:tc>
          <w:tcPr>
            <w:tcW w:w="9430" w:type="dxa"/>
          </w:tcPr>
          <w:p w14:paraId="23CD3921" w14:textId="77777777" w:rsidR="005F1445" w:rsidRPr="00EC7797" w:rsidRDefault="005F1445" w:rsidP="00D8772B">
            <w:pPr>
              <w:keepNext/>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If 3 is correct then select the model, else go to 2.</w:t>
            </w:r>
          </w:p>
        </w:tc>
      </w:tr>
    </w:tbl>
    <w:p w14:paraId="368F89A5" w14:textId="77777777" w:rsidR="000027B2" w:rsidRPr="00343B90" w:rsidRDefault="000027B2" w:rsidP="000027B2">
      <w:pPr>
        <w:pStyle w:val="Caption"/>
        <w:rPr>
          <w:rFonts w:ascii="Times New Roman" w:hAnsi="Times New Roman" w:cs="Times New Roman"/>
        </w:rPr>
      </w:pPr>
      <w:r w:rsidRPr="00343B90">
        <w:rPr>
          <w:rFonts w:ascii="Times New Roman" w:hAnsi="Times New Roman" w:cs="Times New Roman"/>
        </w:rPr>
        <w:lastRenderedPageBreak/>
        <w:t xml:space="preserve">Pseudocode </w:t>
      </w:r>
      <w:r w:rsidRPr="00343B90">
        <w:rPr>
          <w:rFonts w:ascii="Times New Roman" w:hAnsi="Times New Roman" w:cs="Times New Roman"/>
        </w:rPr>
        <w:fldChar w:fldCharType="begin"/>
      </w:r>
      <w:r w:rsidRPr="00343B90">
        <w:rPr>
          <w:rFonts w:ascii="Times New Roman" w:hAnsi="Times New Roman" w:cs="Times New Roman"/>
        </w:rPr>
        <w:instrText xml:space="preserve"> SEQ Pseudocode \* ARABIC </w:instrText>
      </w:r>
      <w:r w:rsidRPr="00343B90">
        <w:rPr>
          <w:rFonts w:ascii="Times New Roman" w:hAnsi="Times New Roman" w:cs="Times New Roman"/>
        </w:rPr>
        <w:fldChar w:fldCharType="separate"/>
      </w:r>
      <w:r w:rsidR="002175CC">
        <w:rPr>
          <w:rFonts w:ascii="Times New Roman" w:hAnsi="Times New Roman" w:cs="Times New Roman"/>
          <w:noProof/>
        </w:rPr>
        <w:t>1</w:t>
      </w:r>
      <w:r w:rsidRPr="00343B90">
        <w:rPr>
          <w:rFonts w:ascii="Times New Roman" w:hAnsi="Times New Roman" w:cs="Times New Roman"/>
        </w:rPr>
        <w:fldChar w:fldCharType="end"/>
      </w:r>
      <w:r w:rsidRPr="00343B90">
        <w:rPr>
          <w:rFonts w:ascii="Times New Roman" w:hAnsi="Times New Roman" w:cs="Times New Roman"/>
        </w:rPr>
        <w:t xml:space="preserve"> Model selection process</w:t>
      </w:r>
    </w:p>
    <w:p w14:paraId="3BA03E68" w14:textId="77777777" w:rsidR="008F055C" w:rsidRPr="00343B90" w:rsidRDefault="00D92642" w:rsidP="000027B2">
      <w:pPr>
        <w:pStyle w:val="Caption"/>
        <w:rPr>
          <w:rFonts w:ascii="Times New Roman" w:hAnsi="Times New Roman" w:cs="Times New Roman"/>
        </w:rPr>
      </w:pPr>
      <w:r w:rsidRPr="00343B90">
        <w:rPr>
          <w:rFonts w:ascii="Times New Roman" w:hAnsi="Times New Roman" w:cs="Times New Roman"/>
          <w:noProof/>
          <w:lang w:eastAsia="en-US" w:bidi="ar-SA"/>
        </w:rPr>
        <mc:AlternateContent>
          <mc:Choice Requires="wps">
            <w:drawing>
              <wp:anchor distT="0" distB="0" distL="0" distR="0" simplePos="0" relativeHeight="251657728" behindDoc="0" locked="0" layoutInCell="1" allowOverlap="1" wp14:anchorId="0211F9FE" wp14:editId="06B02B1E">
                <wp:simplePos x="0" y="0"/>
                <wp:positionH relativeFrom="column">
                  <wp:posOffset>832485</wp:posOffset>
                </wp:positionH>
                <wp:positionV relativeFrom="paragraph">
                  <wp:posOffset>565150</wp:posOffset>
                </wp:positionV>
                <wp:extent cx="25400" cy="1270"/>
                <wp:effectExtent l="0" t="0" r="0" b="0"/>
                <wp:wrapNone/>
                <wp:docPr id="21" name="Shape3"/>
                <wp:cNvGraphicFramePr/>
                <a:graphic xmlns:a="http://schemas.openxmlformats.org/drawingml/2006/main">
                  <a:graphicData uri="http://schemas.microsoft.com/office/word/2010/wordprocessingShape">
                    <wps:wsp>
                      <wps:cNvCnPr/>
                      <wps:spPr>
                        <a:xfrm flipH="1">
                          <a:off x="0" y="0"/>
                          <a:ext cx="24840" cy="0"/>
                        </a:xfrm>
                        <a:prstGeom prst="line">
                          <a:avLst/>
                        </a:prstGeom>
                        <a:ln>
                          <a:solidFill>
                            <a:srgbClr val="3465A4"/>
                          </a:solidFill>
                        </a:ln>
                      </wps:spPr>
                      <wps:style>
                        <a:lnRef idx="0">
                          <a:scrgbClr r="0" g="0" b="0"/>
                        </a:lnRef>
                        <a:fillRef idx="0">
                          <a:scrgbClr r="0" g="0" b="0"/>
                        </a:fillRef>
                        <a:effectRef idx="0">
                          <a:scrgbClr r="0" g="0" b="0"/>
                        </a:effectRef>
                        <a:fontRef idx="minor"/>
                      </wps:style>
                      <wps:bodyPr/>
                    </wps:wsp>
                  </a:graphicData>
                </a:graphic>
              </wp:anchor>
            </w:drawing>
          </mc:Choice>
          <mc:Fallback>
            <w:pict>
              <v:line w14:anchorId="0FC65F0B" id="Shape3" o:spid="_x0000_s1026" style="position:absolute;flip:x;z-index:251657728;visibility:visible;mso-wrap-style:square;mso-wrap-distance-left:0;mso-wrap-distance-top:0;mso-wrap-distance-right:0;mso-wrap-distance-bottom:0;mso-position-horizontal:absolute;mso-position-horizontal-relative:text;mso-position-vertical:absolute;mso-position-vertical-relative:text" from="65.55pt,44.5pt" to="67.55pt,4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" strokecolor="#3465a4"/>
            </w:pict>
          </mc:Fallback>
        </mc:AlternateContent>
      </w:r>
    </w:p>
    <w:p w14:paraId="0D86EFDB" w14:textId="77777777" w:rsidR="008F055C" w:rsidRPr="00343B90" w:rsidRDefault="00D92642">
      <w:pPr>
        <w:spacing w:line="276" w:lineRule="auto"/>
        <w:jc w:val="both"/>
        <w:rPr>
          <w:rFonts w:ascii="Times New Roman" w:hAnsi="Times New Roman" w:cs="Times New Roman"/>
          <w:b/>
          <w:bCs/>
        </w:rPr>
      </w:pPr>
      <w:r w:rsidRPr="00343B90">
        <w:rPr>
          <w:rFonts w:ascii="Times New Roman" w:hAnsi="Times New Roman" w:cs="Times New Roman"/>
          <w:b/>
          <w:bCs/>
        </w:rPr>
        <w:t>Detecting of non-interaction drug pairs</w:t>
      </w:r>
    </w:p>
    <w:p w14:paraId="0CAC5065"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In the previous step, a high-precision, robust, and accurate model has been presented to detect drug pairs’ potential interactions for both degressive and enhancive.</w:t>
      </w:r>
    </w:p>
    <w:p w14:paraId="4994F022" w14:textId="77777777" w:rsidR="005A45EE" w:rsidRPr="00343B90" w:rsidRDefault="00D92642" w:rsidP="005A45EE">
      <w:pPr>
        <w:keepNext/>
        <w:spacing w:line="276" w:lineRule="auto"/>
        <w:jc w:val="center"/>
        <w:rPr>
          <w:rFonts w:ascii="Times New Roman" w:hAnsi="Times New Roman" w:cs="Times New Roman"/>
        </w:rPr>
      </w:pPr>
      <w:r w:rsidRPr="00343B90">
        <w:rPr>
          <w:rFonts w:ascii="Times New Roman" w:hAnsi="Times New Roman" w:cs="Times New Roman"/>
        </w:rPr>
        <w:br/>
      </w:r>
      <w:r w:rsidR="005A45EE" w:rsidRPr="00343B90">
        <w:rPr>
          <w:rFonts w:ascii="Times New Roman" w:hAnsi="Times New Roman" w:cs="Times New Roman"/>
          <w:noProof/>
          <w:lang w:eastAsia="en-US" w:bidi="ar-SA"/>
        </w:rPr>
        <w:drawing>
          <wp:inline distT="0" distB="0" distL="0" distR="0" wp14:anchorId="2F72C6F6" wp14:editId="6147AA84">
            <wp:extent cx="3683635" cy="2660015"/>
            <wp:effectExtent l="0" t="0" r="0" b="0"/>
            <wp:docPr id="24"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6"/>
                    <pic:cNvPicPr>
                      <a:picLocks noChangeAspect="1" noChangeArrowheads="1"/>
                    </pic:cNvPicPr>
                  </pic:nvPicPr>
                  <pic:blipFill>
                    <a:blip r:embed="rId17"/>
                    <a:stretch>
                      <a:fillRect/>
                    </a:stretch>
                  </pic:blipFill>
                  <pic:spPr bwMode="auto">
                    <a:xfrm>
                      <a:off x="0" y="0"/>
                      <a:ext cx="3683635" cy="2660015"/>
                    </a:xfrm>
                    <a:prstGeom prst="rect">
                      <a:avLst/>
                    </a:prstGeom>
                  </pic:spPr>
                </pic:pic>
              </a:graphicData>
            </a:graphic>
          </wp:inline>
        </w:drawing>
      </w:r>
    </w:p>
    <w:p w14:paraId="71CD2017" w14:textId="77777777" w:rsidR="005A45EE" w:rsidRPr="00343B90" w:rsidRDefault="005A45EE" w:rsidP="005A45EE">
      <w:pPr>
        <w:pStyle w:val="Caption"/>
        <w:rPr>
          <w:rFonts w:ascii="Times New Roman" w:hAnsi="Times New Roman" w:cs="Times New Roman"/>
        </w:rPr>
      </w:pPr>
      <w:r w:rsidRPr="00343B90">
        <w:rPr>
          <w:rFonts w:ascii="Times New Roman" w:hAnsi="Times New Roman" w:cs="Times New Roman"/>
        </w:rPr>
        <w:t xml:space="preserve">Figure </w:t>
      </w:r>
      <w:r w:rsidRPr="00343B90">
        <w:rPr>
          <w:rFonts w:ascii="Times New Roman" w:hAnsi="Times New Roman" w:cs="Times New Roman"/>
        </w:rPr>
        <w:fldChar w:fldCharType="begin"/>
      </w:r>
      <w:r w:rsidRPr="00343B90">
        <w:rPr>
          <w:rFonts w:ascii="Times New Roman" w:hAnsi="Times New Roman" w:cs="Times New Roman"/>
        </w:rPr>
        <w:instrText xml:space="preserve"> SEQ Figure \* ARABIC </w:instrText>
      </w:r>
      <w:r w:rsidRPr="00343B90">
        <w:rPr>
          <w:rFonts w:ascii="Times New Roman" w:hAnsi="Times New Roman" w:cs="Times New Roman"/>
        </w:rPr>
        <w:fldChar w:fldCharType="separate"/>
      </w:r>
      <w:r w:rsidR="002175CC">
        <w:rPr>
          <w:rFonts w:ascii="Times New Roman" w:hAnsi="Times New Roman" w:cs="Times New Roman"/>
          <w:noProof/>
        </w:rPr>
        <w:t>6</w:t>
      </w:r>
      <w:r w:rsidRPr="00343B90">
        <w:rPr>
          <w:rFonts w:ascii="Times New Roman" w:hAnsi="Times New Roman" w:cs="Times New Roman"/>
        </w:rPr>
        <w:fldChar w:fldCharType="end"/>
      </w:r>
      <w:r w:rsidRPr="00343B90">
        <w:rPr>
          <w:rFonts w:ascii="Times New Roman" w:hAnsi="Times New Roman" w:cs="Times New Roman"/>
        </w:rPr>
        <w:t xml:space="preserve"> Probability density distribution diagram of degressive and enhancive. Here, 0 is the same as the −1label, and 1 is the same as +1.</w:t>
      </w:r>
    </w:p>
    <w:p w14:paraId="65550717"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br/>
      </w:r>
      <w:r w:rsidRPr="00343B90">
        <w:rPr>
          <w:rFonts w:ascii="Times New Roman" w:hAnsi="Times New Roman" w:cs="Times New Roman"/>
        </w:rPr>
        <w:br/>
        <w:t>Therefore, this model has the ability to detect non-interactions (real zeros) as follows. If drug pairs are unlikely to interact, then those drug pairs are likely to be real zeros.</w:t>
      </w:r>
    </w:p>
    <w:p w14:paraId="09FDFD69"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According to this hypothesis, the model was used to predict all unknown drug pairs (zeros). Unknown drug pairs include 270,000 drug pairs. We consider drug pairs as non-interacting drug pairs in the model’s output if the enhancive and degressive probability are less than 0.4 and 0.4. Among the unlabeled data, about 65,000 drug pairs had these conditions. These drug pairs are candidates for non-interaction. Due to the model’s high accuracy, the low variance of results, and the model’s high resolution, we consider these pairs non-interaction drug pairs. </w:t>
      </w:r>
    </w:p>
    <w:p w14:paraId="6FEF68E1"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Selecting and training model on known and unknown interactions This section uses known data and potential non-interaction candidates to form a data set. Here, we use the non-interaction candidate drug pairs as real zeros. The recommender system presented in Section Selecting model is also used for the final model.</w:t>
      </w:r>
    </w:p>
    <w:p w14:paraId="4E97615F"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First, the B matrix rows, which contain the +1 and -1 interactions, are separated according to the previously detailed procedure and placed in 10 parts. Then, 30,000 non-interacting candidate drug pairs were randomly selected from 65,000 drug pairs. In the chosen drug pairs, the drug pairs and the dual of them must be non-interaction candidates. The zeros group is randomly divided into 10 parts, so each drug pairs and the dual are in the same batch. Then 10 parts of zeros are merged with 10 parts of pre-prepared +1s and -1s.</w:t>
      </w:r>
    </w:p>
    <w:p w14:paraId="207F4711"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lastRenderedPageBreak/>
        <w:t>The data set contains approximately 72,702 drug pairs, divided into relatively equal parts, is ready to use in the training and testing of the final recommender system.</w:t>
      </w:r>
    </w:p>
    <w:p w14:paraId="4DD60A93" w14:textId="77777777" w:rsidR="0006212E" w:rsidRPr="00343B90" w:rsidRDefault="0006212E">
      <w:pPr>
        <w:spacing w:line="276" w:lineRule="auto"/>
        <w:jc w:val="both"/>
        <w:rPr>
          <w:rFonts w:ascii="Times New Roman" w:hAnsi="Times New Roman" w:cs="Times New Roman"/>
          <w:b/>
          <w:bCs/>
        </w:rPr>
      </w:pPr>
    </w:p>
    <w:p w14:paraId="27609A79"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b/>
          <w:bCs/>
        </w:rPr>
        <w:t>Selecting final model</w:t>
      </w:r>
    </w:p>
    <w:p w14:paraId="4012CB1B" w14:textId="77777777" w:rsidR="008F055C" w:rsidRPr="00343B90" w:rsidRDefault="00D92642" w:rsidP="00C33742">
      <w:pPr>
        <w:spacing w:line="276" w:lineRule="auto"/>
        <w:jc w:val="both"/>
        <w:rPr>
          <w:rFonts w:ascii="Times New Roman" w:hAnsi="Times New Roman" w:cs="Times New Roman"/>
        </w:rPr>
      </w:pPr>
      <w:r w:rsidRPr="00343B90">
        <w:rPr>
          <w:rFonts w:ascii="Times New Roman" w:hAnsi="Times New Roman" w:cs="Times New Roman"/>
        </w:rPr>
        <w:t>The final model is almost the same as that described in Section Selecting model. That means it has three Conv-layer with 128, 32, and 8 filters. Then, as bef</w:t>
      </w:r>
      <w:r w:rsidR="00C33742" w:rsidRPr="00343B90">
        <w:rPr>
          <w:rFonts w:ascii="Times New Roman" w:hAnsi="Times New Roman" w:cs="Times New Roman"/>
        </w:rPr>
        <w:t>ore, three fully connected Conv-</w:t>
      </w:r>
      <w:r w:rsidRPr="00343B90">
        <w:rPr>
          <w:rFonts w:ascii="Times New Roman" w:hAnsi="Times New Roman" w:cs="Times New Roman"/>
        </w:rPr>
        <w:t>layers were used. The difference was that the number of nodes changed from 64, 16 and 2 to 64, 16, and 3 in each layer, respectively. Specifically, this model gives three possible outputs for the three modes of enhancive interaction, non-interaction, and depressive interaction. Also, the number of epochs</w:t>
      </w:r>
    </w:p>
    <w:p w14:paraId="2C0698A9"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was considered 9. The deep neural network model for predicting interaction is shown in Figure 7. At this stage, the new model was not chosen because: </w:t>
      </w:r>
    </w:p>
    <w:p w14:paraId="141B5AAC"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1) The power of this model for relatively accurate detection of enhancive and degressive interactions has been proven.</w:t>
      </w:r>
    </w:p>
    <w:p w14:paraId="787232B3"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2) The zeros used in this section are just suggested and have not been approved by the Pharmacology Laboratory. Until the writing of this article, a comprehensive database for non-interaction cases has not been made public. If the model selection is made again, a model may be selected that is not necessarily valid in real-world application and hard to accept.</w:t>
      </w:r>
    </w:p>
    <w:p w14:paraId="50100266"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Due to the above reasons, the zeros recommender system is used to comprehensive drug-drug interactions prediction by changing the number of outputs from 2 to 3 as the input data.</w:t>
      </w:r>
    </w:p>
    <w:p w14:paraId="1138E92F" w14:textId="77777777" w:rsidR="008F055C" w:rsidRPr="00343B90" w:rsidRDefault="008F055C">
      <w:pPr>
        <w:spacing w:line="276" w:lineRule="auto"/>
        <w:jc w:val="both"/>
        <w:rPr>
          <w:rFonts w:ascii="Times New Roman" w:hAnsi="Times New Roman" w:cs="Times New Roman"/>
        </w:rPr>
      </w:pPr>
    </w:p>
    <w:p w14:paraId="4F5679A7" w14:textId="77777777" w:rsidR="000936D9" w:rsidRPr="00343B90" w:rsidRDefault="000936D9" w:rsidP="000936D9">
      <w:pPr>
        <w:keepNext/>
        <w:spacing w:line="276" w:lineRule="auto"/>
        <w:jc w:val="both"/>
        <w:rPr>
          <w:rFonts w:ascii="Times New Roman" w:hAnsi="Times New Roman" w:cs="Times New Roman"/>
        </w:rPr>
      </w:pPr>
      <w:r w:rsidRPr="00343B90">
        <w:rPr>
          <w:rFonts w:ascii="Times New Roman" w:hAnsi="Times New Roman" w:cs="Times New Roman"/>
          <w:noProof/>
        </w:rPr>
        <w:drawing>
          <wp:inline distT="0" distB="0" distL="0" distR="0" wp14:anchorId="15656EC6" wp14:editId="6F575182">
            <wp:extent cx="6216191" cy="241964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44911" cy="2430822"/>
                    </a:xfrm>
                    <a:prstGeom prst="rect">
                      <a:avLst/>
                    </a:prstGeom>
                  </pic:spPr>
                </pic:pic>
              </a:graphicData>
            </a:graphic>
          </wp:inline>
        </w:drawing>
      </w:r>
    </w:p>
    <w:p w14:paraId="4385E3BE" w14:textId="77777777" w:rsidR="000936D9" w:rsidRPr="00343B90" w:rsidRDefault="000936D9" w:rsidP="000936D9">
      <w:pPr>
        <w:pStyle w:val="Caption"/>
        <w:jc w:val="both"/>
        <w:rPr>
          <w:rFonts w:ascii="Times New Roman" w:hAnsi="Times New Roman" w:cs="Times New Roman"/>
        </w:rPr>
      </w:pPr>
      <w:r w:rsidRPr="00343B90">
        <w:rPr>
          <w:rFonts w:ascii="Times New Roman" w:hAnsi="Times New Roman" w:cs="Times New Roman"/>
        </w:rPr>
        <w:t xml:space="preserve">Figure </w:t>
      </w:r>
      <w:r w:rsidRPr="00343B90">
        <w:rPr>
          <w:rFonts w:ascii="Times New Roman" w:hAnsi="Times New Roman" w:cs="Times New Roman"/>
        </w:rPr>
        <w:fldChar w:fldCharType="begin"/>
      </w:r>
      <w:r w:rsidRPr="00343B90">
        <w:rPr>
          <w:rFonts w:ascii="Times New Roman" w:hAnsi="Times New Roman" w:cs="Times New Roman"/>
        </w:rPr>
        <w:instrText xml:space="preserve"> SEQ Figure \* ARABIC </w:instrText>
      </w:r>
      <w:r w:rsidRPr="00343B90">
        <w:rPr>
          <w:rFonts w:ascii="Times New Roman" w:hAnsi="Times New Roman" w:cs="Times New Roman"/>
        </w:rPr>
        <w:fldChar w:fldCharType="separate"/>
      </w:r>
      <w:r w:rsidR="002175CC">
        <w:rPr>
          <w:rFonts w:ascii="Times New Roman" w:hAnsi="Times New Roman" w:cs="Times New Roman"/>
          <w:noProof/>
        </w:rPr>
        <w:t>7</w:t>
      </w:r>
      <w:r w:rsidRPr="00343B90">
        <w:rPr>
          <w:rFonts w:ascii="Times New Roman" w:hAnsi="Times New Roman" w:cs="Times New Roman"/>
        </w:rPr>
        <w:fldChar w:fldCharType="end"/>
      </w:r>
      <w:r w:rsidRPr="00343B90">
        <w:rPr>
          <w:rFonts w:ascii="Times New Roman" w:hAnsi="Times New Roman" w:cs="Times New Roman"/>
        </w:rPr>
        <w:t xml:space="preserve"> Arrangement of neural network layers SNF-CNN Predict triple-class interaction. Non-interaction (0), degressive interaction (-1) and enhancive interaction (+1)</w:t>
      </w:r>
    </w:p>
    <w:p w14:paraId="027ED555" w14:textId="77777777" w:rsidR="000936D9" w:rsidRPr="00343B90" w:rsidRDefault="000936D9">
      <w:pPr>
        <w:spacing w:line="276" w:lineRule="auto"/>
        <w:jc w:val="both"/>
        <w:rPr>
          <w:rFonts w:ascii="Times New Roman" w:hAnsi="Times New Roman" w:cs="Times New Roman"/>
        </w:rPr>
      </w:pPr>
    </w:p>
    <w:p w14:paraId="56CAC12B" w14:textId="77777777" w:rsidR="008F055C" w:rsidRPr="00343B90" w:rsidRDefault="000936D9">
      <w:pPr>
        <w:spacing w:line="276" w:lineRule="auto"/>
        <w:jc w:val="both"/>
        <w:rPr>
          <w:rFonts w:ascii="Times New Roman" w:hAnsi="Times New Roman" w:cs="Times New Roman"/>
          <w:b/>
          <w:bCs/>
        </w:rPr>
      </w:pPr>
      <w:r w:rsidRPr="00343B90">
        <w:rPr>
          <w:rFonts w:ascii="Times New Roman" w:hAnsi="Times New Roman" w:cs="Times New Roman"/>
          <w:b/>
          <w:bCs/>
        </w:rPr>
        <w:t>Three-class model</w:t>
      </w:r>
      <w:r w:rsidR="00D92642" w:rsidRPr="00343B90">
        <w:rPr>
          <w:rFonts w:ascii="Times New Roman" w:hAnsi="Times New Roman" w:cs="Times New Roman"/>
          <w:b/>
          <w:bCs/>
        </w:rPr>
        <w:t xml:space="preserve"> training trend</w:t>
      </w:r>
    </w:p>
    <w:p w14:paraId="3B617DAB"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In this case, we divide the set of all interactions (enhancive, degressive, and zeros of the first step) into 10 equal parts. We consider one part of the testing set and the other 9 parts as the training data set. Divide all the zeros in the previous step into 10 parts and add a 1 to 9 ratio to both testing and training sets. In the second case, the previous model’s 10-fold CV procedure was trained with the least changes</w:t>
      </w:r>
    </w:p>
    <w:p w14:paraId="261EDAF2"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to predict the three classes. Besides, hyper-parameter, the number of epochs was determined. Figure 8 shows the training process. The process of the accuracy of the model on training data increases steadily </w:t>
      </w:r>
      <w:r w:rsidRPr="00343B90">
        <w:rPr>
          <w:rFonts w:ascii="Times New Roman" w:hAnsi="Times New Roman" w:cs="Times New Roman"/>
        </w:rPr>
        <w:lastRenderedPageBreak/>
        <w:t>with the increase of epochs. Still, the model after epoch 9 reduces a constant and decreases the accuracy a little for testing data.</w:t>
      </w:r>
    </w:p>
    <w:p w14:paraId="08C236E1" w14:textId="77777777" w:rsidR="0006212E" w:rsidRPr="00343B90" w:rsidRDefault="004A4E4E" w:rsidP="00C44AD3">
      <w:pPr>
        <w:spacing w:line="276" w:lineRule="auto"/>
        <w:jc w:val="both"/>
        <w:rPr>
          <w:rFonts w:ascii="Times New Roman" w:hAnsi="Times New Roman" w:cs="Times New Roman"/>
        </w:rPr>
      </w:pPr>
      <w:r w:rsidRPr="00343B90">
        <w:rPr>
          <w:rFonts w:ascii="Times New Roman" w:hAnsi="Times New Roman" w:cs="Times New Roman"/>
        </w:rPr>
        <w:t>The proposed SNF-CNN method’s general proce</w:t>
      </w:r>
      <w:r w:rsidR="00C44AD3" w:rsidRPr="00343B90">
        <w:rPr>
          <w:rFonts w:ascii="Times New Roman" w:hAnsi="Times New Roman" w:cs="Times New Roman"/>
        </w:rPr>
        <w:t>ss is presented in the form of P</w:t>
      </w:r>
      <w:r w:rsidRPr="00343B90">
        <w:rPr>
          <w:rFonts w:ascii="Times New Roman" w:hAnsi="Times New Roman" w:cs="Times New Roman"/>
        </w:rPr>
        <w:t>seudocode 2, which includes the steps of preparation, model selection, real zero detection, and the present</w:t>
      </w:r>
      <w:r w:rsidR="00C44AD3" w:rsidRPr="00343B90">
        <w:rPr>
          <w:rFonts w:ascii="Times New Roman" w:hAnsi="Times New Roman" w:cs="Times New Roman"/>
        </w:rPr>
        <w:t>ing</w:t>
      </w:r>
      <w:r w:rsidRPr="00343B90">
        <w:rPr>
          <w:rFonts w:ascii="Times New Roman" w:hAnsi="Times New Roman" w:cs="Times New Roman"/>
        </w:rPr>
        <w:t xml:space="preserve"> of a comprehensive recommender system.</w:t>
      </w:r>
    </w:p>
    <w:p w14:paraId="1DC01BB9" w14:textId="77777777" w:rsidR="00D92642" w:rsidRPr="00343B90" w:rsidRDefault="00D92642" w:rsidP="004A4E4E">
      <w:pPr>
        <w:spacing w:line="276" w:lineRule="auto"/>
        <w:jc w:val="both"/>
        <w:rPr>
          <w:rFonts w:ascii="Times New Roman" w:hAnsi="Times New Roman" w:cs="Times New Roman"/>
        </w:rPr>
      </w:pPr>
    </w:p>
    <w:tbl>
      <w:tblPr>
        <w:tblStyle w:val="TableGrid"/>
        <w:tblW w:w="0" w:type="auto"/>
        <w:tblLook w:val="04A0" w:firstRow="1" w:lastRow="0" w:firstColumn="1" w:lastColumn="0" w:noHBand="0" w:noVBand="1"/>
      </w:tblPr>
      <w:tblGrid>
        <w:gridCol w:w="742"/>
        <w:gridCol w:w="9220"/>
      </w:tblGrid>
      <w:tr w:rsidR="00CB131A" w:rsidRPr="00343B90" w14:paraId="7D60C1BD" w14:textId="77777777" w:rsidTr="00D01E7F">
        <w:tc>
          <w:tcPr>
            <w:tcW w:w="336" w:type="dxa"/>
          </w:tcPr>
          <w:p w14:paraId="6DF454B5" w14:textId="77777777" w:rsidR="00CB131A" w:rsidRPr="00EC7797" w:rsidRDefault="00CB131A" w:rsidP="00F0622E">
            <w:pPr>
              <w:spacing w:line="276" w:lineRule="auto"/>
              <w:jc w:val="center"/>
              <w:rPr>
                <w:rFonts w:ascii="Times New Roman" w:hAnsi="Times New Roman" w:cs="Times New Roman"/>
                <w:sz w:val="22"/>
                <w:szCs w:val="22"/>
              </w:rPr>
            </w:pPr>
          </w:p>
        </w:tc>
        <w:tc>
          <w:tcPr>
            <w:tcW w:w="9852" w:type="dxa"/>
          </w:tcPr>
          <w:p w14:paraId="51628F0D" w14:textId="77777777" w:rsidR="00CB131A" w:rsidRPr="00EC7797" w:rsidRDefault="00CB131A" w:rsidP="00CB131A">
            <w:pPr>
              <w:spacing w:line="276" w:lineRule="auto"/>
              <w:jc w:val="both"/>
              <w:rPr>
                <w:rFonts w:ascii="Times New Roman" w:hAnsi="Times New Roman" w:cs="Times New Roman"/>
                <w:sz w:val="22"/>
                <w:szCs w:val="22"/>
              </w:rPr>
            </w:pPr>
            <w:r w:rsidRPr="00EC7797">
              <w:rPr>
                <w:rFonts w:ascii="Times New Roman" w:hAnsi="Times New Roman" w:cs="Times New Roman"/>
                <w:b/>
                <w:bCs/>
                <w:sz w:val="22"/>
                <w:szCs w:val="22"/>
              </w:rPr>
              <w:t>Algorithm 2</w:t>
            </w:r>
            <w:r w:rsidRPr="00EC7797">
              <w:rPr>
                <w:rFonts w:ascii="Times New Roman" w:hAnsi="Times New Roman" w:cs="Times New Roman"/>
                <w:sz w:val="22"/>
                <w:szCs w:val="22"/>
              </w:rPr>
              <w:t xml:space="preserve"> Final model </w:t>
            </w:r>
            <w:proofErr w:type="gramStart"/>
            <w:r w:rsidRPr="00EC7797">
              <w:rPr>
                <w:rFonts w:ascii="Times New Roman" w:hAnsi="Times New Roman" w:cs="Times New Roman"/>
                <w:sz w:val="22"/>
                <w:szCs w:val="22"/>
              </w:rPr>
              <w:t>selection(</w:t>
            </w:r>
            <w:proofErr w:type="gramEnd"/>
            <w:r w:rsidRPr="00EC7797">
              <w:rPr>
                <w:rFonts w:ascii="Times New Roman" w:hAnsi="Times New Roman" w:cs="Times New Roman"/>
                <w:sz w:val="22"/>
                <w:szCs w:val="22"/>
              </w:rPr>
              <w:t>SNF-CNN) pseudocode</w:t>
            </w:r>
          </w:p>
          <w:p w14:paraId="4D16C3C2" w14:textId="77777777" w:rsidR="00505940" w:rsidRPr="00EC7797" w:rsidRDefault="00505940" w:rsidP="00CB131A">
            <w:pPr>
              <w:spacing w:line="276" w:lineRule="auto"/>
              <w:jc w:val="both"/>
              <w:rPr>
                <w:rFonts w:ascii="Times New Roman" w:hAnsi="Times New Roman" w:cs="Times New Roman"/>
                <w:sz w:val="22"/>
                <w:szCs w:val="22"/>
              </w:rPr>
            </w:pPr>
          </w:p>
        </w:tc>
      </w:tr>
      <w:tr w:rsidR="00D01E7F" w:rsidRPr="00343B90" w14:paraId="789E19F7" w14:textId="77777777" w:rsidTr="00D01E7F">
        <w:tc>
          <w:tcPr>
            <w:tcW w:w="336" w:type="dxa"/>
          </w:tcPr>
          <w:p w14:paraId="03F56ED1" w14:textId="77777777" w:rsidR="00D01E7F" w:rsidRPr="00EC7797" w:rsidRDefault="00D01E7F" w:rsidP="00F0622E">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In/out</w:t>
            </w:r>
          </w:p>
        </w:tc>
        <w:tc>
          <w:tcPr>
            <w:tcW w:w="9852" w:type="dxa"/>
          </w:tcPr>
          <w:p w14:paraId="79A904D7" w14:textId="77777777" w:rsidR="00D01E7F" w:rsidRPr="00EC7797" w:rsidRDefault="00D01E7F" w:rsidP="00D01E7F">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Input: Drug pairs features (+1, -1, real 0)</w:t>
            </w:r>
          </w:p>
          <w:p w14:paraId="642B9FCB" w14:textId="77777777" w:rsidR="00D01E7F" w:rsidRPr="00EC7797" w:rsidRDefault="00D01E7F" w:rsidP="00D01E7F">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Output: Diagnostic model for interaction and non-interaction</w:t>
            </w:r>
          </w:p>
        </w:tc>
      </w:tr>
      <w:tr w:rsidR="002B60A9" w:rsidRPr="00343B90" w14:paraId="40C34592" w14:textId="77777777" w:rsidTr="00D01E7F">
        <w:tc>
          <w:tcPr>
            <w:tcW w:w="336" w:type="dxa"/>
          </w:tcPr>
          <w:p w14:paraId="64571629" w14:textId="77777777" w:rsidR="002B60A9" w:rsidRPr="00EC7797" w:rsidRDefault="0089010B" w:rsidP="00F0622E">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1</w:t>
            </w:r>
          </w:p>
        </w:tc>
        <w:tc>
          <w:tcPr>
            <w:tcW w:w="9852" w:type="dxa"/>
          </w:tcPr>
          <w:p w14:paraId="7BF9FF47" w14:textId="77777777" w:rsidR="002B60A9" w:rsidRPr="00EC7797" w:rsidRDefault="002B60A9" w:rsidP="00D92642">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Calculate drug similarity matrices with the cosine method.</w:t>
            </w:r>
          </w:p>
        </w:tc>
      </w:tr>
      <w:tr w:rsidR="0089010B" w:rsidRPr="00343B90" w14:paraId="62F7E2BA" w14:textId="77777777" w:rsidTr="00D01E7F">
        <w:tc>
          <w:tcPr>
            <w:tcW w:w="336" w:type="dxa"/>
          </w:tcPr>
          <w:p w14:paraId="1E50D8C5" w14:textId="77777777" w:rsidR="0089010B" w:rsidRPr="00EC7797" w:rsidRDefault="0089010B" w:rsidP="00F0622E">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2</w:t>
            </w:r>
          </w:p>
        </w:tc>
        <w:tc>
          <w:tcPr>
            <w:tcW w:w="9852" w:type="dxa"/>
          </w:tcPr>
          <w:p w14:paraId="1E98B22B" w14:textId="77777777" w:rsidR="0089010B" w:rsidRPr="00EC7797" w:rsidRDefault="0089010B" w:rsidP="00D92642">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 xml:space="preserve">Integrate drug similarity matrices with the similarity network </w:t>
            </w:r>
            <w:proofErr w:type="gramStart"/>
            <w:r w:rsidRPr="00EC7797">
              <w:rPr>
                <w:rFonts w:ascii="Times New Roman" w:hAnsi="Times New Roman" w:cs="Times New Roman"/>
                <w:sz w:val="22"/>
                <w:szCs w:val="22"/>
              </w:rPr>
              <w:t>fusion(</w:t>
            </w:r>
            <w:proofErr w:type="gramEnd"/>
            <w:r w:rsidRPr="00EC7797">
              <w:rPr>
                <w:rFonts w:ascii="Times New Roman" w:hAnsi="Times New Roman" w:cs="Times New Roman"/>
                <w:sz w:val="22"/>
                <w:szCs w:val="22"/>
              </w:rPr>
              <w:t>SNF) method.</w:t>
            </w:r>
          </w:p>
        </w:tc>
      </w:tr>
      <w:tr w:rsidR="0089010B" w:rsidRPr="00343B90" w14:paraId="1C84E437" w14:textId="77777777" w:rsidTr="00D01E7F">
        <w:tc>
          <w:tcPr>
            <w:tcW w:w="336" w:type="dxa"/>
          </w:tcPr>
          <w:p w14:paraId="5AC1E1DF" w14:textId="77777777" w:rsidR="0089010B" w:rsidRPr="00EC7797" w:rsidRDefault="0089010B" w:rsidP="00F0622E">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3</w:t>
            </w:r>
          </w:p>
        </w:tc>
        <w:tc>
          <w:tcPr>
            <w:tcW w:w="9852" w:type="dxa"/>
          </w:tcPr>
          <w:p w14:paraId="5B02FBDB" w14:textId="77777777" w:rsidR="0089010B" w:rsidRPr="00EC7797" w:rsidRDefault="0089010B" w:rsidP="00D92642">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Built the input matrix of the model.</w:t>
            </w:r>
          </w:p>
        </w:tc>
      </w:tr>
      <w:tr w:rsidR="0089010B" w:rsidRPr="00343B90" w14:paraId="29843A28" w14:textId="77777777" w:rsidTr="00D01E7F">
        <w:tc>
          <w:tcPr>
            <w:tcW w:w="336" w:type="dxa"/>
          </w:tcPr>
          <w:p w14:paraId="3133DBC9" w14:textId="77777777" w:rsidR="0089010B" w:rsidRPr="00EC7797" w:rsidRDefault="0089010B" w:rsidP="00F0622E">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4</w:t>
            </w:r>
          </w:p>
        </w:tc>
        <w:tc>
          <w:tcPr>
            <w:tcW w:w="9852" w:type="dxa"/>
          </w:tcPr>
          <w:p w14:paraId="2D8384A3" w14:textId="77777777" w:rsidR="0089010B" w:rsidRPr="00EC7797" w:rsidRDefault="0089010B" w:rsidP="00505940">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Select the fit known i</w:t>
            </w:r>
            <w:r w:rsidR="00505940" w:rsidRPr="00EC7797">
              <w:rPr>
                <w:rFonts w:ascii="Times New Roman" w:hAnsi="Times New Roman" w:cs="Times New Roman"/>
                <w:sz w:val="22"/>
                <w:szCs w:val="22"/>
              </w:rPr>
              <w:t>nteractions model and train it.</w:t>
            </w:r>
          </w:p>
        </w:tc>
      </w:tr>
      <w:tr w:rsidR="0089010B" w:rsidRPr="00343B90" w14:paraId="20DB9071" w14:textId="77777777" w:rsidTr="00D01E7F">
        <w:tc>
          <w:tcPr>
            <w:tcW w:w="336" w:type="dxa"/>
          </w:tcPr>
          <w:p w14:paraId="50B7DB4F" w14:textId="77777777" w:rsidR="0089010B" w:rsidRPr="00EC7797" w:rsidRDefault="0089010B" w:rsidP="00F0622E">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5</w:t>
            </w:r>
          </w:p>
        </w:tc>
        <w:tc>
          <w:tcPr>
            <w:tcW w:w="9852" w:type="dxa"/>
          </w:tcPr>
          <w:p w14:paraId="38654A2E" w14:textId="77777777" w:rsidR="0089010B" w:rsidRPr="00EC7797" w:rsidRDefault="0089010B" w:rsidP="0089010B">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Predict probable zeros by using step 4.</w:t>
            </w:r>
          </w:p>
        </w:tc>
      </w:tr>
      <w:tr w:rsidR="0089010B" w:rsidRPr="00343B90" w14:paraId="3B052AC3" w14:textId="77777777" w:rsidTr="00D01E7F">
        <w:tc>
          <w:tcPr>
            <w:tcW w:w="336" w:type="dxa"/>
          </w:tcPr>
          <w:p w14:paraId="22410EB4" w14:textId="77777777" w:rsidR="0089010B" w:rsidRPr="00EC7797" w:rsidRDefault="0089010B" w:rsidP="00F0622E">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6</w:t>
            </w:r>
          </w:p>
        </w:tc>
        <w:tc>
          <w:tcPr>
            <w:tcW w:w="9852" w:type="dxa"/>
          </w:tcPr>
          <w:p w14:paraId="34DDC617" w14:textId="77777777" w:rsidR="0089010B" w:rsidRPr="00EC7797" w:rsidRDefault="0089010B" w:rsidP="0089010B">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Select the fit known interactions and zeros of step 5 model, and train it.</w:t>
            </w:r>
          </w:p>
        </w:tc>
      </w:tr>
      <w:tr w:rsidR="0089010B" w:rsidRPr="00343B90" w14:paraId="3A8BE4CF" w14:textId="77777777" w:rsidTr="00D01E7F">
        <w:tc>
          <w:tcPr>
            <w:tcW w:w="336" w:type="dxa"/>
          </w:tcPr>
          <w:p w14:paraId="50463C7A" w14:textId="77777777" w:rsidR="0089010B" w:rsidRPr="00EC7797" w:rsidRDefault="0089010B" w:rsidP="00F0622E">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7</w:t>
            </w:r>
          </w:p>
        </w:tc>
        <w:tc>
          <w:tcPr>
            <w:tcW w:w="9852" w:type="dxa"/>
          </w:tcPr>
          <w:p w14:paraId="318AF2A8" w14:textId="77777777" w:rsidR="0089010B" w:rsidRPr="00EC7797" w:rsidRDefault="0089010B" w:rsidP="00C44AD3">
            <w:pPr>
              <w:keepNext/>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Predict on unknown drug pairs.</w:t>
            </w:r>
          </w:p>
        </w:tc>
      </w:tr>
    </w:tbl>
    <w:p w14:paraId="23D5A182" w14:textId="77777777" w:rsidR="00414B38" w:rsidRPr="00343B90" w:rsidRDefault="00C44AD3" w:rsidP="00C44AD3">
      <w:pPr>
        <w:pStyle w:val="Caption"/>
        <w:rPr>
          <w:rFonts w:ascii="Times New Roman" w:hAnsi="Times New Roman" w:cs="Times New Roman"/>
        </w:rPr>
      </w:pPr>
      <w:r w:rsidRPr="00343B90">
        <w:rPr>
          <w:rFonts w:ascii="Times New Roman" w:hAnsi="Times New Roman" w:cs="Times New Roman"/>
        </w:rPr>
        <w:t xml:space="preserve">Pseudocode </w:t>
      </w:r>
      <w:r w:rsidRPr="00343B90">
        <w:rPr>
          <w:rFonts w:ascii="Times New Roman" w:hAnsi="Times New Roman" w:cs="Times New Roman"/>
        </w:rPr>
        <w:fldChar w:fldCharType="begin"/>
      </w:r>
      <w:r w:rsidRPr="00343B90">
        <w:rPr>
          <w:rFonts w:ascii="Times New Roman" w:hAnsi="Times New Roman" w:cs="Times New Roman"/>
        </w:rPr>
        <w:instrText xml:space="preserve"> SEQ Pseudocode \* ARABIC </w:instrText>
      </w:r>
      <w:r w:rsidRPr="00343B90">
        <w:rPr>
          <w:rFonts w:ascii="Times New Roman" w:hAnsi="Times New Roman" w:cs="Times New Roman"/>
        </w:rPr>
        <w:fldChar w:fldCharType="separate"/>
      </w:r>
      <w:r w:rsidR="002175CC">
        <w:rPr>
          <w:rFonts w:ascii="Times New Roman" w:hAnsi="Times New Roman" w:cs="Times New Roman"/>
          <w:noProof/>
        </w:rPr>
        <w:t>2</w:t>
      </w:r>
      <w:r w:rsidRPr="00343B90">
        <w:rPr>
          <w:rFonts w:ascii="Times New Roman" w:hAnsi="Times New Roman" w:cs="Times New Roman"/>
        </w:rPr>
        <w:fldChar w:fldCharType="end"/>
      </w:r>
      <w:r w:rsidRPr="00343B90">
        <w:rPr>
          <w:rFonts w:ascii="Times New Roman" w:hAnsi="Times New Roman" w:cs="Times New Roman"/>
        </w:rPr>
        <w:t xml:space="preserve"> Model selection steps </w:t>
      </w:r>
      <w:proofErr w:type="gramStart"/>
      <w:r w:rsidRPr="00343B90">
        <w:rPr>
          <w:rFonts w:ascii="Times New Roman" w:hAnsi="Times New Roman" w:cs="Times New Roman"/>
        </w:rPr>
        <w:t>for  SNF</w:t>
      </w:r>
      <w:proofErr w:type="gramEnd"/>
      <w:r w:rsidRPr="00343B90">
        <w:rPr>
          <w:rFonts w:ascii="Times New Roman" w:hAnsi="Times New Roman" w:cs="Times New Roman"/>
        </w:rPr>
        <w:t>-CNN</w:t>
      </w:r>
    </w:p>
    <w:p w14:paraId="55A1B691" w14:textId="77777777" w:rsidR="004A4E4E" w:rsidRPr="00343B90" w:rsidRDefault="004A4E4E" w:rsidP="004A4E4E">
      <w:pPr>
        <w:keepNext/>
        <w:spacing w:line="276" w:lineRule="auto"/>
        <w:jc w:val="both"/>
        <w:rPr>
          <w:rFonts w:ascii="Times New Roman" w:hAnsi="Times New Roman" w:cs="Times New Roman"/>
        </w:rPr>
      </w:pPr>
      <w:r w:rsidRPr="00343B90">
        <w:rPr>
          <w:rFonts w:ascii="Times New Roman" w:hAnsi="Times New Roman" w:cs="Times New Roman"/>
          <w:noProof/>
        </w:rPr>
        <w:drawing>
          <wp:inline distT="0" distB="0" distL="0" distR="0" wp14:anchorId="03DECF2F" wp14:editId="15BEE138">
            <wp:extent cx="6332220" cy="23736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332220" cy="2373630"/>
                    </a:xfrm>
                    <a:prstGeom prst="rect">
                      <a:avLst/>
                    </a:prstGeom>
                  </pic:spPr>
                </pic:pic>
              </a:graphicData>
            </a:graphic>
          </wp:inline>
        </w:drawing>
      </w:r>
    </w:p>
    <w:p w14:paraId="37E5B750" w14:textId="77777777" w:rsidR="0006212E" w:rsidRPr="00343B90" w:rsidRDefault="004A4E4E" w:rsidP="004A4E4E">
      <w:pPr>
        <w:pStyle w:val="Caption"/>
        <w:jc w:val="both"/>
        <w:rPr>
          <w:rFonts w:ascii="Times New Roman" w:hAnsi="Times New Roman" w:cs="Times New Roman"/>
        </w:rPr>
      </w:pPr>
      <w:r w:rsidRPr="00343B90">
        <w:rPr>
          <w:rFonts w:ascii="Times New Roman" w:hAnsi="Times New Roman" w:cs="Times New Roman"/>
        </w:rPr>
        <w:t xml:space="preserve">Figure </w:t>
      </w:r>
      <w:r w:rsidRPr="00343B90">
        <w:rPr>
          <w:rFonts w:ascii="Times New Roman" w:hAnsi="Times New Roman" w:cs="Times New Roman"/>
        </w:rPr>
        <w:fldChar w:fldCharType="begin"/>
      </w:r>
      <w:r w:rsidRPr="00343B90">
        <w:rPr>
          <w:rFonts w:ascii="Times New Roman" w:hAnsi="Times New Roman" w:cs="Times New Roman"/>
        </w:rPr>
        <w:instrText xml:space="preserve"> SEQ Figure \* ARABIC </w:instrText>
      </w:r>
      <w:r w:rsidRPr="00343B90">
        <w:rPr>
          <w:rFonts w:ascii="Times New Roman" w:hAnsi="Times New Roman" w:cs="Times New Roman"/>
        </w:rPr>
        <w:fldChar w:fldCharType="separate"/>
      </w:r>
      <w:r w:rsidR="002175CC">
        <w:rPr>
          <w:rFonts w:ascii="Times New Roman" w:hAnsi="Times New Roman" w:cs="Times New Roman"/>
          <w:noProof/>
        </w:rPr>
        <w:t>8</w:t>
      </w:r>
      <w:r w:rsidRPr="00343B90">
        <w:rPr>
          <w:rFonts w:ascii="Times New Roman" w:hAnsi="Times New Roman" w:cs="Times New Roman"/>
        </w:rPr>
        <w:fldChar w:fldCharType="end"/>
      </w:r>
      <w:r w:rsidRPr="00343B90">
        <w:rPr>
          <w:rFonts w:ascii="Times New Roman" w:hAnsi="Times New Roman" w:cs="Times New Roman"/>
        </w:rPr>
        <w:t xml:space="preserve"> Accuracy and loss function diagrams for the triple model: The right figure shows the accuracy of the model on training and validation data during 16 epochs, and the left figure shows the loss function values at different epochs.</w:t>
      </w:r>
    </w:p>
    <w:p w14:paraId="02B63B5A" w14:textId="77777777" w:rsidR="004A4E4E" w:rsidRPr="00343B90" w:rsidRDefault="004A4E4E">
      <w:pPr>
        <w:spacing w:line="276" w:lineRule="auto"/>
        <w:jc w:val="both"/>
        <w:rPr>
          <w:rFonts w:ascii="Times New Roman" w:hAnsi="Times New Roman" w:cs="Times New Roman"/>
        </w:rPr>
      </w:pPr>
    </w:p>
    <w:p w14:paraId="240FA385" w14:textId="77777777" w:rsidR="009B3A13" w:rsidRPr="00343B90" w:rsidRDefault="009B3A13" w:rsidP="009B3A13">
      <w:pPr>
        <w:spacing w:line="276" w:lineRule="auto"/>
        <w:jc w:val="both"/>
        <w:rPr>
          <w:rFonts w:ascii="Times New Roman" w:hAnsi="Times New Roman" w:cs="Times New Roman"/>
          <w:b/>
          <w:bCs/>
          <w:sz w:val="28"/>
          <w:szCs w:val="28"/>
        </w:rPr>
      </w:pPr>
      <w:r w:rsidRPr="00343B90">
        <w:rPr>
          <w:rFonts w:ascii="Times New Roman" w:hAnsi="Times New Roman" w:cs="Times New Roman"/>
          <w:b/>
          <w:bCs/>
          <w:sz w:val="28"/>
          <w:szCs w:val="28"/>
        </w:rPr>
        <w:t>Results and discussion</w:t>
      </w:r>
    </w:p>
    <w:p w14:paraId="0700E529" w14:textId="77777777" w:rsidR="009B3A13" w:rsidRPr="00343B90" w:rsidRDefault="009B3A13" w:rsidP="009B3A13">
      <w:pPr>
        <w:spacing w:line="276" w:lineRule="auto"/>
        <w:jc w:val="both"/>
        <w:rPr>
          <w:rFonts w:ascii="Times New Roman" w:hAnsi="Times New Roman" w:cs="Times New Roman"/>
        </w:rPr>
      </w:pPr>
      <w:r w:rsidRPr="00343B90">
        <w:rPr>
          <w:rFonts w:ascii="Times New Roman" w:hAnsi="Times New Roman" w:cs="Times New Roman"/>
        </w:rPr>
        <w:t>Each setting of model and features and each data set needs its own validation process. According to the type of problem and the methods, we use two types of 10-fold CV to select the most proper model also to validate the results of the chosen model. The metrics which are used in validation are described in the following.</w:t>
      </w:r>
    </w:p>
    <w:p w14:paraId="48641715" w14:textId="77777777" w:rsidR="009B3A13" w:rsidRPr="00343B90" w:rsidRDefault="009B3A13" w:rsidP="009B3A13">
      <w:pPr>
        <w:spacing w:line="276" w:lineRule="auto"/>
        <w:jc w:val="both"/>
        <w:rPr>
          <w:rFonts w:ascii="Times New Roman" w:hAnsi="Times New Roman" w:cs="Times New Roman"/>
          <w:b/>
          <w:bCs/>
        </w:rPr>
      </w:pPr>
      <w:r w:rsidRPr="00343B90">
        <w:rPr>
          <w:rFonts w:ascii="Times New Roman" w:hAnsi="Times New Roman" w:cs="Times New Roman"/>
          <w:b/>
          <w:bCs/>
        </w:rPr>
        <w:t>Evaluation criteria for final three-class model</w:t>
      </w:r>
    </w:p>
    <w:p w14:paraId="42D65B84" w14:textId="77777777" w:rsidR="009B3A13" w:rsidRPr="00343B90" w:rsidRDefault="009B3A13" w:rsidP="009B3A13">
      <w:pPr>
        <w:spacing w:line="276" w:lineRule="auto"/>
        <w:jc w:val="both"/>
        <w:rPr>
          <w:rFonts w:ascii="Times New Roman" w:hAnsi="Times New Roman" w:cs="Times New Roman"/>
        </w:rPr>
      </w:pPr>
      <w:r w:rsidRPr="00343B90">
        <w:rPr>
          <w:rFonts w:ascii="Times New Roman" w:hAnsi="Times New Roman" w:cs="Times New Roman"/>
        </w:rPr>
        <w:t xml:space="preserve">In this study, we classify drug pairs into three classes, according to the type of interaction or non-interaction, so in order to compare the method performance with other existing methods, four </w:t>
      </w:r>
      <w:r w:rsidRPr="00343B90">
        <w:rPr>
          <w:rFonts w:ascii="Times New Roman" w:hAnsi="Times New Roman" w:cs="Times New Roman"/>
        </w:rPr>
        <w:lastRenderedPageBreak/>
        <w:t>measurement criteria, F- measure, accuracy, Area Under Roc Curve (AUC), and Area Under Precision-Recall curve (AUPR) are used. To define these criteria, we should use a confusion matrix as Table 3</w:t>
      </w:r>
      <w:r w:rsidR="00F40D7F" w:rsidRPr="00343B90">
        <w:rPr>
          <w:rFonts w:ascii="Times New Roman" w:hAnsi="Times New Roman" w:cs="Times New Roman"/>
        </w:rPr>
        <w:t xml:space="preserve"> demonstrates</w:t>
      </w:r>
      <w:r w:rsidRPr="00343B90">
        <w:rPr>
          <w:rFonts w:ascii="Times New Roman" w:hAnsi="Times New Roman" w:cs="Times New Roman"/>
        </w:rPr>
        <w:t>.</w:t>
      </w:r>
    </w:p>
    <w:p w14:paraId="3481BD75" w14:textId="77777777" w:rsidR="00F40D7F" w:rsidRPr="00343B90" w:rsidRDefault="00F40D7F" w:rsidP="00F40D7F">
      <w:pPr>
        <w:spacing w:line="276" w:lineRule="auto"/>
        <w:jc w:val="both"/>
        <w:rPr>
          <w:rFonts w:ascii="Times New Roman" w:hAnsi="Times New Roman" w:cs="Times New Roman"/>
        </w:rPr>
      </w:pPr>
      <w:r w:rsidRPr="00343B90">
        <w:rPr>
          <w:rFonts w:ascii="Times New Roman" w:hAnsi="Times New Roman" w:cs="Times New Roman"/>
        </w:rPr>
        <w:t>Table 3 shows the confusion matrix for the triple class case. In this mode, we have to redefine the definitions of TP, TF, TN, and TP, as well as accuracy, precision, recall, and F- measure.</w:t>
      </w:r>
    </w:p>
    <w:p w14:paraId="704DF78F" w14:textId="77777777" w:rsidR="00472B93" w:rsidRPr="00343B90" w:rsidRDefault="00472B93" w:rsidP="00F40D7F">
      <w:pPr>
        <w:spacing w:line="276" w:lineRule="auto"/>
        <w:jc w:val="both"/>
        <w:rPr>
          <w:rFonts w:ascii="Times New Roman" w:hAnsi="Times New Roman" w:cs="Times New Roman"/>
        </w:rPr>
      </w:pPr>
    </w:p>
    <w:tbl>
      <w:tblPr>
        <w:tblStyle w:val="PlainTable1"/>
        <w:tblW w:w="0" w:type="auto"/>
        <w:tblLook w:val="04A0" w:firstRow="1" w:lastRow="0" w:firstColumn="1" w:lastColumn="0" w:noHBand="0" w:noVBand="1"/>
      </w:tblPr>
      <w:tblGrid>
        <w:gridCol w:w="3086"/>
        <w:gridCol w:w="2033"/>
        <w:gridCol w:w="2119"/>
        <w:gridCol w:w="2724"/>
      </w:tblGrid>
      <w:tr w:rsidR="00472B93" w:rsidRPr="00343B90" w14:paraId="78928010" w14:textId="77777777" w:rsidTr="003551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14:paraId="7A1F22C8" w14:textId="77777777" w:rsidR="00472B93" w:rsidRPr="00343B90" w:rsidRDefault="00472B93" w:rsidP="00472B93">
            <w:pPr>
              <w:spacing w:line="276" w:lineRule="auto"/>
              <w:jc w:val="both"/>
              <w:rPr>
                <w:rFonts w:ascii="Times New Roman" w:hAnsi="Times New Roman" w:cs="Times New Roman"/>
                <w:i/>
                <w:iCs/>
                <w:sz w:val="22"/>
                <w:szCs w:val="22"/>
              </w:rPr>
            </w:pPr>
          </w:p>
        </w:tc>
        <w:tc>
          <w:tcPr>
            <w:tcW w:w="2070" w:type="dxa"/>
          </w:tcPr>
          <w:p w14:paraId="178639D6" w14:textId="77777777" w:rsidR="00472B93" w:rsidRPr="00343B90" w:rsidRDefault="00472B93" w:rsidP="00472B9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Actual Enhancive</w:t>
            </w:r>
          </w:p>
        </w:tc>
        <w:tc>
          <w:tcPr>
            <w:tcW w:w="2160" w:type="dxa"/>
          </w:tcPr>
          <w:p w14:paraId="13657EDE" w14:textId="77777777" w:rsidR="00472B93" w:rsidRPr="00343B90" w:rsidRDefault="00472B93" w:rsidP="00472B9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Actual Degressive</w:t>
            </w:r>
          </w:p>
        </w:tc>
        <w:tc>
          <w:tcPr>
            <w:tcW w:w="2790" w:type="dxa"/>
          </w:tcPr>
          <w:p w14:paraId="37C0C000" w14:textId="77777777" w:rsidR="00472B93" w:rsidRPr="00343B90" w:rsidRDefault="00472B93" w:rsidP="00472B93">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Actual Non-interaction</w:t>
            </w:r>
          </w:p>
        </w:tc>
      </w:tr>
      <w:tr w:rsidR="00472B93" w:rsidRPr="00343B90" w14:paraId="03C65D3C" w14:textId="77777777" w:rsidTr="00355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14:paraId="2747CB44" w14:textId="77777777" w:rsidR="00472B93" w:rsidRPr="00343B90" w:rsidRDefault="00472B93" w:rsidP="00472B93">
            <w:pPr>
              <w:rPr>
                <w:rFonts w:ascii="Times New Roman" w:hAnsi="Times New Roman" w:cs="Times New Roman"/>
                <w:i/>
                <w:iCs/>
                <w:sz w:val="22"/>
                <w:szCs w:val="22"/>
              </w:rPr>
            </w:pPr>
            <w:r w:rsidRPr="00343B90">
              <w:rPr>
                <w:rFonts w:ascii="Times New Roman" w:hAnsi="Times New Roman" w:cs="Times New Roman"/>
                <w:i/>
                <w:iCs/>
                <w:sz w:val="22"/>
                <w:szCs w:val="22"/>
              </w:rPr>
              <w:t>Predicted Enhancive</w:t>
            </w:r>
          </w:p>
        </w:tc>
        <w:tc>
          <w:tcPr>
            <w:tcW w:w="2070" w:type="dxa"/>
          </w:tcPr>
          <w:p w14:paraId="084DC74C" w14:textId="77777777" w:rsidR="00472B93" w:rsidRPr="00343B90" w:rsidRDefault="005811DB" w:rsidP="005811D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cell</w:t>
            </w:r>
            <w:r w:rsidRPr="00343B90">
              <w:rPr>
                <w:rFonts w:ascii="Times New Roman" w:hAnsi="Times New Roman" w:cs="Times New Roman"/>
                <w:i/>
                <w:iCs/>
                <w:sz w:val="22"/>
                <w:szCs w:val="22"/>
                <w:vertAlign w:val="subscript"/>
              </w:rPr>
              <w:t>1:</w:t>
            </w:r>
            <w:r w:rsidRPr="00343B90">
              <w:rPr>
                <w:rFonts w:ascii="Times New Roman" w:hAnsi="Times New Roman" w:cs="Times New Roman"/>
                <w:i/>
                <w:iCs/>
                <w:sz w:val="22"/>
                <w:szCs w:val="22"/>
                <w:vertAlign w:val="subscript"/>
              </w:rPr>
              <w:tab/>
            </w:r>
            <w:proofErr w:type="spellStart"/>
            <w:r w:rsidR="00472B93" w:rsidRPr="00343B90">
              <w:rPr>
                <w:rFonts w:ascii="Times New Roman" w:hAnsi="Times New Roman" w:cs="Times New Roman"/>
                <w:i/>
                <w:iCs/>
                <w:sz w:val="22"/>
                <w:szCs w:val="22"/>
              </w:rPr>
              <w:t>T</w:t>
            </w:r>
            <w:r w:rsidR="00472B93" w:rsidRPr="00343B90">
              <w:rPr>
                <w:rFonts w:ascii="Times New Roman" w:hAnsi="Times New Roman" w:cs="Times New Roman"/>
                <w:i/>
                <w:iCs/>
                <w:sz w:val="22"/>
                <w:szCs w:val="22"/>
                <w:vertAlign w:val="subscript"/>
              </w:rPr>
              <w:t>Enh</w:t>
            </w:r>
            <w:proofErr w:type="spellEnd"/>
          </w:p>
        </w:tc>
        <w:tc>
          <w:tcPr>
            <w:tcW w:w="2160" w:type="dxa"/>
          </w:tcPr>
          <w:p w14:paraId="2AE36F0D" w14:textId="77777777" w:rsidR="00472B93" w:rsidRPr="00343B90" w:rsidRDefault="005811DB" w:rsidP="005811DB">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cell</w:t>
            </w:r>
            <w:r w:rsidRPr="00343B90">
              <w:rPr>
                <w:rFonts w:ascii="Times New Roman" w:hAnsi="Times New Roman" w:cs="Times New Roman"/>
                <w:i/>
                <w:iCs/>
                <w:sz w:val="22"/>
                <w:szCs w:val="22"/>
                <w:vertAlign w:val="subscript"/>
              </w:rPr>
              <w:t>2:</w:t>
            </w:r>
            <w:r w:rsidRPr="00343B90">
              <w:rPr>
                <w:rFonts w:ascii="Times New Roman" w:hAnsi="Times New Roman" w:cs="Times New Roman"/>
                <w:i/>
                <w:iCs/>
                <w:sz w:val="22"/>
                <w:szCs w:val="22"/>
                <w:vertAlign w:val="subscript"/>
              </w:rPr>
              <w:tab/>
            </w:r>
            <w:proofErr w:type="spellStart"/>
            <w:r w:rsidR="00472B93" w:rsidRPr="00343B90">
              <w:rPr>
                <w:rFonts w:ascii="Times New Roman" w:hAnsi="Times New Roman" w:cs="Times New Roman"/>
                <w:i/>
                <w:iCs/>
                <w:sz w:val="22"/>
                <w:szCs w:val="22"/>
              </w:rPr>
              <w:t>F</w:t>
            </w:r>
            <w:r w:rsidR="00472B93" w:rsidRPr="00343B90">
              <w:rPr>
                <w:rFonts w:ascii="Times New Roman" w:hAnsi="Times New Roman" w:cs="Times New Roman"/>
                <w:i/>
                <w:iCs/>
                <w:sz w:val="22"/>
                <w:szCs w:val="22"/>
                <w:vertAlign w:val="subscript"/>
              </w:rPr>
              <w:t>Enh</w:t>
            </w:r>
            <w:proofErr w:type="spellEnd"/>
          </w:p>
        </w:tc>
        <w:tc>
          <w:tcPr>
            <w:tcW w:w="2790" w:type="dxa"/>
          </w:tcPr>
          <w:p w14:paraId="7228014A" w14:textId="77777777" w:rsidR="00472B93" w:rsidRPr="00343B90" w:rsidRDefault="005811DB" w:rsidP="005811DB">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Cell</w:t>
            </w:r>
            <w:r w:rsidRPr="00343B90">
              <w:rPr>
                <w:rFonts w:ascii="Times New Roman" w:hAnsi="Times New Roman" w:cs="Times New Roman"/>
                <w:i/>
                <w:iCs/>
                <w:sz w:val="22"/>
                <w:szCs w:val="22"/>
                <w:vertAlign w:val="subscript"/>
              </w:rPr>
              <w:t>3:</w:t>
            </w:r>
            <w:r w:rsidRPr="00343B90">
              <w:rPr>
                <w:rFonts w:ascii="Times New Roman" w:hAnsi="Times New Roman" w:cs="Times New Roman"/>
                <w:i/>
                <w:iCs/>
                <w:sz w:val="22"/>
                <w:szCs w:val="22"/>
                <w:vertAlign w:val="subscript"/>
              </w:rPr>
              <w:tab/>
            </w:r>
            <w:proofErr w:type="spellStart"/>
            <w:r w:rsidR="00472B93" w:rsidRPr="00343B90">
              <w:rPr>
                <w:rFonts w:ascii="Times New Roman" w:hAnsi="Times New Roman" w:cs="Times New Roman"/>
                <w:i/>
                <w:iCs/>
                <w:sz w:val="22"/>
                <w:szCs w:val="22"/>
              </w:rPr>
              <w:t>F</w:t>
            </w:r>
            <w:r w:rsidR="00472B93" w:rsidRPr="00343B90">
              <w:rPr>
                <w:rFonts w:ascii="Times New Roman" w:hAnsi="Times New Roman" w:cs="Times New Roman"/>
                <w:i/>
                <w:iCs/>
                <w:sz w:val="22"/>
                <w:szCs w:val="22"/>
                <w:vertAlign w:val="subscript"/>
              </w:rPr>
              <w:t>Enh</w:t>
            </w:r>
            <w:proofErr w:type="spellEnd"/>
          </w:p>
        </w:tc>
      </w:tr>
      <w:tr w:rsidR="00472B93" w:rsidRPr="00343B90" w14:paraId="5476BEC7" w14:textId="77777777" w:rsidTr="003551E6">
        <w:tc>
          <w:tcPr>
            <w:cnfStyle w:val="001000000000" w:firstRow="0" w:lastRow="0" w:firstColumn="1" w:lastColumn="0" w:oddVBand="0" w:evenVBand="0" w:oddHBand="0" w:evenHBand="0" w:firstRowFirstColumn="0" w:firstRowLastColumn="0" w:lastRowFirstColumn="0" w:lastRowLastColumn="0"/>
            <w:tcW w:w="3168" w:type="dxa"/>
          </w:tcPr>
          <w:p w14:paraId="6BF3891B" w14:textId="77777777" w:rsidR="00472B93" w:rsidRPr="00343B90" w:rsidRDefault="00472B93" w:rsidP="00472B93">
            <w:pPr>
              <w:rPr>
                <w:rFonts w:ascii="Times New Roman" w:hAnsi="Times New Roman" w:cs="Times New Roman"/>
                <w:i/>
                <w:iCs/>
                <w:sz w:val="22"/>
                <w:szCs w:val="22"/>
              </w:rPr>
            </w:pPr>
            <w:r w:rsidRPr="00343B90">
              <w:rPr>
                <w:rFonts w:ascii="Times New Roman" w:hAnsi="Times New Roman" w:cs="Times New Roman"/>
                <w:i/>
                <w:iCs/>
                <w:sz w:val="22"/>
                <w:szCs w:val="22"/>
              </w:rPr>
              <w:t>Predicted Degressive</w:t>
            </w:r>
          </w:p>
        </w:tc>
        <w:tc>
          <w:tcPr>
            <w:tcW w:w="2070" w:type="dxa"/>
          </w:tcPr>
          <w:p w14:paraId="78DFC77E" w14:textId="77777777" w:rsidR="00472B93" w:rsidRPr="00343B90" w:rsidRDefault="005811DB" w:rsidP="005811D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cell</w:t>
            </w:r>
            <w:r w:rsidRPr="00343B90">
              <w:rPr>
                <w:rFonts w:ascii="Times New Roman" w:hAnsi="Times New Roman" w:cs="Times New Roman"/>
                <w:i/>
                <w:iCs/>
                <w:sz w:val="22"/>
                <w:szCs w:val="22"/>
                <w:vertAlign w:val="subscript"/>
              </w:rPr>
              <w:t>4:</w:t>
            </w:r>
            <w:r w:rsidRPr="00343B90">
              <w:rPr>
                <w:rFonts w:ascii="Times New Roman" w:hAnsi="Times New Roman" w:cs="Times New Roman"/>
                <w:i/>
                <w:iCs/>
                <w:sz w:val="22"/>
                <w:szCs w:val="22"/>
                <w:vertAlign w:val="subscript"/>
              </w:rPr>
              <w:tab/>
            </w:r>
            <w:proofErr w:type="spellStart"/>
            <w:r w:rsidR="00472B93" w:rsidRPr="00343B90">
              <w:rPr>
                <w:rFonts w:ascii="Times New Roman" w:hAnsi="Times New Roman" w:cs="Times New Roman"/>
                <w:i/>
                <w:iCs/>
                <w:sz w:val="22"/>
                <w:szCs w:val="22"/>
              </w:rPr>
              <w:t>F</w:t>
            </w:r>
            <w:r w:rsidR="00472B93" w:rsidRPr="00343B90">
              <w:rPr>
                <w:rFonts w:ascii="Times New Roman" w:hAnsi="Times New Roman" w:cs="Times New Roman"/>
                <w:i/>
                <w:iCs/>
                <w:sz w:val="22"/>
                <w:szCs w:val="22"/>
                <w:vertAlign w:val="subscript"/>
              </w:rPr>
              <w:t>Deg</w:t>
            </w:r>
            <w:proofErr w:type="spellEnd"/>
          </w:p>
        </w:tc>
        <w:tc>
          <w:tcPr>
            <w:tcW w:w="2160" w:type="dxa"/>
          </w:tcPr>
          <w:p w14:paraId="3BF52230" w14:textId="77777777" w:rsidR="00472B93" w:rsidRPr="00343B90" w:rsidRDefault="005811DB" w:rsidP="005811D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cell</w:t>
            </w:r>
            <w:r w:rsidRPr="00343B90">
              <w:rPr>
                <w:rFonts w:ascii="Times New Roman" w:hAnsi="Times New Roman" w:cs="Times New Roman"/>
                <w:i/>
                <w:iCs/>
                <w:sz w:val="22"/>
                <w:szCs w:val="22"/>
                <w:vertAlign w:val="subscript"/>
              </w:rPr>
              <w:t>5:</w:t>
            </w:r>
            <w:r w:rsidRPr="00343B90">
              <w:rPr>
                <w:rFonts w:ascii="Times New Roman" w:hAnsi="Times New Roman" w:cs="Times New Roman"/>
                <w:i/>
                <w:iCs/>
                <w:sz w:val="22"/>
                <w:szCs w:val="22"/>
                <w:vertAlign w:val="subscript"/>
              </w:rPr>
              <w:tab/>
            </w:r>
            <w:proofErr w:type="spellStart"/>
            <w:r w:rsidR="00472B93" w:rsidRPr="00343B90">
              <w:rPr>
                <w:rFonts w:ascii="Times New Roman" w:hAnsi="Times New Roman" w:cs="Times New Roman"/>
                <w:i/>
                <w:iCs/>
                <w:sz w:val="22"/>
                <w:szCs w:val="22"/>
              </w:rPr>
              <w:t>T</w:t>
            </w:r>
            <w:r w:rsidR="00472B93" w:rsidRPr="00343B90">
              <w:rPr>
                <w:rFonts w:ascii="Times New Roman" w:hAnsi="Times New Roman" w:cs="Times New Roman"/>
                <w:i/>
                <w:iCs/>
                <w:sz w:val="22"/>
                <w:szCs w:val="22"/>
                <w:vertAlign w:val="subscript"/>
              </w:rPr>
              <w:t>Deg</w:t>
            </w:r>
            <w:proofErr w:type="spellEnd"/>
          </w:p>
        </w:tc>
        <w:tc>
          <w:tcPr>
            <w:tcW w:w="2790" w:type="dxa"/>
          </w:tcPr>
          <w:p w14:paraId="462D5731" w14:textId="77777777" w:rsidR="00472B93" w:rsidRPr="00343B90" w:rsidRDefault="005811DB" w:rsidP="00472B93">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cell</w:t>
            </w:r>
            <w:r w:rsidRPr="00343B90">
              <w:rPr>
                <w:rFonts w:ascii="Times New Roman" w:hAnsi="Times New Roman" w:cs="Times New Roman"/>
                <w:i/>
                <w:iCs/>
                <w:sz w:val="22"/>
                <w:szCs w:val="22"/>
                <w:vertAlign w:val="subscript"/>
              </w:rPr>
              <w:t>6:</w:t>
            </w:r>
            <w:r w:rsidRPr="00343B90">
              <w:rPr>
                <w:rFonts w:ascii="Times New Roman" w:hAnsi="Times New Roman" w:cs="Times New Roman"/>
                <w:i/>
                <w:iCs/>
                <w:sz w:val="22"/>
                <w:szCs w:val="22"/>
                <w:vertAlign w:val="subscript"/>
              </w:rPr>
              <w:tab/>
            </w:r>
            <w:proofErr w:type="spellStart"/>
            <w:r w:rsidR="00472B93" w:rsidRPr="00343B90">
              <w:rPr>
                <w:rFonts w:ascii="Times New Roman" w:hAnsi="Times New Roman" w:cs="Times New Roman"/>
                <w:i/>
                <w:iCs/>
                <w:sz w:val="22"/>
                <w:szCs w:val="22"/>
              </w:rPr>
              <w:t>F</w:t>
            </w:r>
            <w:r w:rsidR="00472B93" w:rsidRPr="00343B90">
              <w:rPr>
                <w:rFonts w:ascii="Times New Roman" w:hAnsi="Times New Roman" w:cs="Times New Roman"/>
                <w:i/>
                <w:iCs/>
                <w:sz w:val="22"/>
                <w:szCs w:val="22"/>
                <w:vertAlign w:val="subscript"/>
              </w:rPr>
              <w:t>Deg</w:t>
            </w:r>
            <w:proofErr w:type="spellEnd"/>
          </w:p>
        </w:tc>
      </w:tr>
      <w:tr w:rsidR="000A4823" w:rsidRPr="00343B90" w14:paraId="37317F24" w14:textId="77777777" w:rsidTr="003551E6">
        <w:trPr>
          <w:cnfStyle w:val="000000100000" w:firstRow="0" w:lastRow="0" w:firstColumn="0" w:lastColumn="0" w:oddVBand="0" w:evenVBand="0" w:oddHBand="1" w:evenHBand="0" w:firstRowFirstColumn="0" w:firstRowLastColumn="0" w:lastRowFirstColumn="0" w:lastRowLastColumn="0"/>
          <w:trHeight w:val="64"/>
        </w:trPr>
        <w:tc>
          <w:tcPr>
            <w:cnfStyle w:val="001000000000" w:firstRow="0" w:lastRow="0" w:firstColumn="1" w:lastColumn="0" w:oddVBand="0" w:evenVBand="0" w:oddHBand="0" w:evenHBand="0" w:firstRowFirstColumn="0" w:firstRowLastColumn="0" w:lastRowFirstColumn="0" w:lastRowLastColumn="0"/>
            <w:tcW w:w="3168" w:type="dxa"/>
          </w:tcPr>
          <w:p w14:paraId="6A81B92C" w14:textId="77777777" w:rsidR="000A4823" w:rsidRPr="00343B90" w:rsidRDefault="000A4823" w:rsidP="00472B93">
            <w:pPr>
              <w:rPr>
                <w:rFonts w:ascii="Times New Roman" w:hAnsi="Times New Roman" w:cs="Times New Roman"/>
                <w:i/>
                <w:iCs/>
                <w:caps/>
                <w:sz w:val="22"/>
                <w:szCs w:val="22"/>
              </w:rPr>
            </w:pPr>
            <w:r w:rsidRPr="00343B90">
              <w:rPr>
                <w:rFonts w:ascii="Times New Roman" w:hAnsi="Times New Roman" w:cs="Times New Roman"/>
                <w:i/>
                <w:iCs/>
                <w:sz w:val="22"/>
                <w:szCs w:val="22"/>
              </w:rPr>
              <w:t>Predicted Non-interaction</w:t>
            </w:r>
          </w:p>
        </w:tc>
        <w:tc>
          <w:tcPr>
            <w:tcW w:w="2070" w:type="dxa"/>
          </w:tcPr>
          <w:p w14:paraId="0DA9C7DF" w14:textId="77777777" w:rsidR="000A4823" w:rsidRPr="00343B90" w:rsidRDefault="005811DB" w:rsidP="000A482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cell</w:t>
            </w:r>
            <w:r w:rsidRPr="00343B90">
              <w:rPr>
                <w:rFonts w:ascii="Times New Roman" w:hAnsi="Times New Roman" w:cs="Times New Roman"/>
                <w:i/>
                <w:iCs/>
                <w:sz w:val="22"/>
                <w:szCs w:val="22"/>
                <w:vertAlign w:val="subscript"/>
              </w:rPr>
              <w:t>7:</w:t>
            </w:r>
            <w:r w:rsidRPr="00343B90">
              <w:rPr>
                <w:rFonts w:ascii="Times New Roman" w:hAnsi="Times New Roman" w:cs="Times New Roman"/>
                <w:i/>
                <w:iCs/>
                <w:sz w:val="22"/>
                <w:szCs w:val="22"/>
                <w:vertAlign w:val="subscript"/>
              </w:rPr>
              <w:tab/>
            </w:r>
            <w:proofErr w:type="spellStart"/>
            <w:r w:rsidR="000A4823" w:rsidRPr="00343B90">
              <w:rPr>
                <w:rFonts w:ascii="Times New Roman" w:hAnsi="Times New Roman" w:cs="Times New Roman"/>
                <w:i/>
                <w:iCs/>
                <w:sz w:val="22"/>
                <w:szCs w:val="22"/>
              </w:rPr>
              <w:t>F</w:t>
            </w:r>
            <w:r w:rsidR="0057003C" w:rsidRPr="00343B90">
              <w:rPr>
                <w:rFonts w:ascii="Times New Roman" w:hAnsi="Times New Roman" w:cs="Times New Roman"/>
                <w:i/>
                <w:iCs/>
                <w:sz w:val="22"/>
                <w:szCs w:val="22"/>
                <w:vertAlign w:val="subscript"/>
              </w:rPr>
              <w:t>Non</w:t>
            </w:r>
            <w:proofErr w:type="spellEnd"/>
            <w:r w:rsidR="0057003C" w:rsidRPr="00343B90">
              <w:rPr>
                <w:rFonts w:ascii="Times New Roman" w:hAnsi="Times New Roman" w:cs="Times New Roman"/>
                <w:i/>
                <w:iCs/>
                <w:sz w:val="22"/>
                <w:szCs w:val="22"/>
                <w:vertAlign w:val="subscript"/>
              </w:rPr>
              <w:t>-Int</w:t>
            </w:r>
          </w:p>
        </w:tc>
        <w:tc>
          <w:tcPr>
            <w:tcW w:w="2160" w:type="dxa"/>
          </w:tcPr>
          <w:p w14:paraId="4565654B" w14:textId="77777777" w:rsidR="000A4823" w:rsidRPr="00343B90" w:rsidRDefault="005811DB" w:rsidP="000A482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cell</w:t>
            </w:r>
            <w:r w:rsidRPr="00343B90">
              <w:rPr>
                <w:rFonts w:ascii="Times New Roman" w:hAnsi="Times New Roman" w:cs="Times New Roman"/>
                <w:i/>
                <w:iCs/>
                <w:sz w:val="22"/>
                <w:szCs w:val="22"/>
                <w:vertAlign w:val="subscript"/>
              </w:rPr>
              <w:t>8</w:t>
            </w:r>
            <w:proofErr w:type="gramStart"/>
            <w:r w:rsidRPr="00343B90">
              <w:rPr>
                <w:rFonts w:ascii="Times New Roman" w:hAnsi="Times New Roman" w:cs="Times New Roman"/>
                <w:i/>
                <w:iCs/>
                <w:sz w:val="22"/>
                <w:szCs w:val="22"/>
                <w:vertAlign w:val="subscript"/>
              </w:rPr>
              <w:tab/>
              <w:t>:</w:t>
            </w:r>
            <w:proofErr w:type="spellStart"/>
            <w:r w:rsidR="0057003C" w:rsidRPr="00343B90">
              <w:rPr>
                <w:rFonts w:ascii="Times New Roman" w:hAnsi="Times New Roman" w:cs="Times New Roman"/>
                <w:i/>
                <w:iCs/>
                <w:sz w:val="22"/>
                <w:szCs w:val="22"/>
              </w:rPr>
              <w:t>F</w:t>
            </w:r>
            <w:r w:rsidR="0057003C" w:rsidRPr="00343B90">
              <w:rPr>
                <w:rFonts w:ascii="Times New Roman" w:hAnsi="Times New Roman" w:cs="Times New Roman"/>
                <w:i/>
                <w:iCs/>
                <w:sz w:val="22"/>
                <w:szCs w:val="22"/>
                <w:vertAlign w:val="subscript"/>
              </w:rPr>
              <w:t>N</w:t>
            </w:r>
            <w:r w:rsidR="000A4823" w:rsidRPr="00343B90">
              <w:rPr>
                <w:rFonts w:ascii="Times New Roman" w:hAnsi="Times New Roman" w:cs="Times New Roman"/>
                <w:i/>
                <w:iCs/>
                <w:sz w:val="22"/>
                <w:szCs w:val="22"/>
                <w:vertAlign w:val="subscript"/>
              </w:rPr>
              <w:t>on</w:t>
            </w:r>
            <w:proofErr w:type="spellEnd"/>
            <w:proofErr w:type="gramEnd"/>
            <w:r w:rsidR="0057003C" w:rsidRPr="00343B90">
              <w:rPr>
                <w:rFonts w:ascii="Times New Roman" w:hAnsi="Times New Roman" w:cs="Times New Roman"/>
                <w:i/>
                <w:iCs/>
                <w:sz w:val="22"/>
                <w:szCs w:val="22"/>
                <w:vertAlign w:val="subscript"/>
              </w:rPr>
              <w:t>-</w:t>
            </w:r>
            <w:r w:rsidR="000A4823" w:rsidRPr="00343B90">
              <w:rPr>
                <w:rFonts w:ascii="Times New Roman" w:hAnsi="Times New Roman" w:cs="Times New Roman"/>
                <w:i/>
                <w:iCs/>
                <w:sz w:val="22"/>
                <w:szCs w:val="22"/>
                <w:vertAlign w:val="subscript"/>
              </w:rPr>
              <w:t>Int</w:t>
            </w:r>
          </w:p>
        </w:tc>
        <w:tc>
          <w:tcPr>
            <w:tcW w:w="2790" w:type="dxa"/>
          </w:tcPr>
          <w:p w14:paraId="5DEBB953" w14:textId="77777777" w:rsidR="000A4823" w:rsidRPr="00343B90" w:rsidRDefault="005811DB" w:rsidP="003551E6">
            <w:pPr>
              <w:keepNext/>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cell</w:t>
            </w:r>
            <w:r w:rsidRPr="00343B90">
              <w:rPr>
                <w:rFonts w:ascii="Times New Roman" w:hAnsi="Times New Roman" w:cs="Times New Roman"/>
                <w:i/>
                <w:iCs/>
                <w:sz w:val="22"/>
                <w:szCs w:val="22"/>
                <w:vertAlign w:val="subscript"/>
              </w:rPr>
              <w:t>9:</w:t>
            </w:r>
            <w:r w:rsidRPr="00343B90">
              <w:rPr>
                <w:rFonts w:ascii="Times New Roman" w:hAnsi="Times New Roman" w:cs="Times New Roman"/>
                <w:i/>
                <w:iCs/>
                <w:sz w:val="22"/>
                <w:szCs w:val="22"/>
                <w:vertAlign w:val="subscript"/>
              </w:rPr>
              <w:tab/>
            </w:r>
            <w:proofErr w:type="spellStart"/>
            <w:r w:rsidR="000A4823" w:rsidRPr="00343B90">
              <w:rPr>
                <w:rFonts w:ascii="Times New Roman" w:hAnsi="Times New Roman" w:cs="Times New Roman"/>
                <w:i/>
                <w:iCs/>
                <w:sz w:val="22"/>
                <w:szCs w:val="22"/>
              </w:rPr>
              <w:t>T</w:t>
            </w:r>
            <w:r w:rsidR="000A4823" w:rsidRPr="00343B90">
              <w:rPr>
                <w:rFonts w:ascii="Times New Roman" w:hAnsi="Times New Roman" w:cs="Times New Roman"/>
                <w:i/>
                <w:iCs/>
                <w:sz w:val="22"/>
                <w:szCs w:val="22"/>
                <w:vertAlign w:val="subscript"/>
              </w:rPr>
              <w:t>Non</w:t>
            </w:r>
            <w:proofErr w:type="spellEnd"/>
            <w:r w:rsidR="0057003C" w:rsidRPr="00343B90">
              <w:rPr>
                <w:rFonts w:ascii="Times New Roman" w:hAnsi="Times New Roman" w:cs="Times New Roman"/>
                <w:i/>
                <w:iCs/>
                <w:sz w:val="22"/>
                <w:szCs w:val="22"/>
                <w:vertAlign w:val="subscript"/>
              </w:rPr>
              <w:t>-</w:t>
            </w:r>
            <w:r w:rsidR="000A4823" w:rsidRPr="00343B90">
              <w:rPr>
                <w:rFonts w:ascii="Times New Roman" w:hAnsi="Times New Roman" w:cs="Times New Roman"/>
                <w:i/>
                <w:iCs/>
                <w:sz w:val="22"/>
                <w:szCs w:val="22"/>
                <w:vertAlign w:val="subscript"/>
              </w:rPr>
              <w:t>Int</w:t>
            </w:r>
          </w:p>
        </w:tc>
      </w:tr>
    </w:tbl>
    <w:p w14:paraId="00E767B1" w14:textId="4F666FC1" w:rsidR="003551E6" w:rsidRPr="00343B90" w:rsidRDefault="003551E6" w:rsidP="003551E6">
      <w:pPr>
        <w:pStyle w:val="Caption"/>
        <w:rPr>
          <w:rFonts w:ascii="Times New Roman" w:hAnsi="Times New Roman" w:cs="Times New Roman"/>
        </w:rPr>
      </w:pPr>
      <w:r w:rsidRPr="00343B90">
        <w:rPr>
          <w:rFonts w:ascii="Times New Roman" w:hAnsi="Times New Roman" w:cs="Times New Roman"/>
        </w:rPr>
        <w:t xml:space="preserve">Table </w:t>
      </w:r>
      <w:r w:rsidRPr="00343B90">
        <w:rPr>
          <w:rFonts w:ascii="Times New Roman" w:hAnsi="Times New Roman" w:cs="Times New Roman"/>
        </w:rPr>
        <w:fldChar w:fldCharType="begin"/>
      </w:r>
      <w:r w:rsidRPr="00343B90">
        <w:rPr>
          <w:rFonts w:ascii="Times New Roman" w:hAnsi="Times New Roman" w:cs="Times New Roman"/>
        </w:rPr>
        <w:instrText xml:space="preserve"> SEQ Table \* ARABIC </w:instrText>
      </w:r>
      <w:r w:rsidRPr="00343B90">
        <w:rPr>
          <w:rFonts w:ascii="Times New Roman" w:hAnsi="Times New Roman" w:cs="Times New Roman"/>
        </w:rPr>
        <w:fldChar w:fldCharType="separate"/>
      </w:r>
      <w:ins w:id="1029" w:author="Amin Khodamoradi" w:date="2023-12-18T14:58:00Z">
        <w:r w:rsidR="00553BFC">
          <w:rPr>
            <w:rFonts w:ascii="Times New Roman" w:hAnsi="Times New Roman" w:cs="Times New Roman"/>
            <w:noProof/>
          </w:rPr>
          <w:t>4</w:t>
        </w:r>
      </w:ins>
      <w:del w:id="1030" w:author="Amin Khodamoradi" w:date="2023-12-18T14:58:00Z">
        <w:r w:rsidR="002175CC" w:rsidDel="00553BFC">
          <w:rPr>
            <w:rFonts w:ascii="Times New Roman" w:hAnsi="Times New Roman" w:cs="Times New Roman"/>
            <w:noProof/>
          </w:rPr>
          <w:delText>3</w:delText>
        </w:r>
      </w:del>
      <w:r w:rsidRPr="00343B90">
        <w:rPr>
          <w:rFonts w:ascii="Times New Roman" w:hAnsi="Times New Roman" w:cs="Times New Roman"/>
        </w:rPr>
        <w:fldChar w:fldCharType="end"/>
      </w:r>
      <w:r w:rsidRPr="00343B90">
        <w:rPr>
          <w:rFonts w:ascii="Times New Roman" w:hAnsi="Times New Roman" w:cs="Times New Roman"/>
        </w:rPr>
        <w:t xml:space="preserve"> The confusion matrix and relevant evaluation index for predicting triple classes whose cell</w:t>
      </w:r>
    </w:p>
    <w:p w14:paraId="48819C16" w14:textId="77777777" w:rsidR="003551E6" w:rsidRPr="00343B90" w:rsidRDefault="003551E6" w:rsidP="003551E6">
      <w:pPr>
        <w:pStyle w:val="Caption"/>
        <w:rPr>
          <w:rFonts w:ascii="Times New Roman" w:hAnsi="Times New Roman" w:cs="Times New Roman"/>
        </w:rPr>
      </w:pPr>
      <w:r w:rsidRPr="00343B90">
        <w:rPr>
          <w:rFonts w:ascii="Times New Roman" w:hAnsi="Times New Roman" w:cs="Times New Roman"/>
        </w:rPr>
        <w:t>names start with T (True). The main diagonal amounts of the matrix show correct predictions for</w:t>
      </w:r>
    </w:p>
    <w:p w14:paraId="2F4DC6F8" w14:textId="77777777" w:rsidR="003551E6" w:rsidRPr="00343B90" w:rsidRDefault="003551E6" w:rsidP="003551E6">
      <w:pPr>
        <w:pStyle w:val="Caption"/>
        <w:rPr>
          <w:rFonts w:ascii="Times New Roman" w:hAnsi="Times New Roman" w:cs="Times New Roman"/>
        </w:rPr>
      </w:pPr>
      <w:r w:rsidRPr="00343B90">
        <w:rPr>
          <w:rFonts w:ascii="Times New Roman" w:hAnsi="Times New Roman" w:cs="Times New Roman"/>
        </w:rPr>
        <w:t>each class. The other cells show drug pairs that have been classified by mistake whose cell names</w:t>
      </w:r>
    </w:p>
    <w:p w14:paraId="55D6E844" w14:textId="77777777" w:rsidR="000A4823" w:rsidRPr="00343B90" w:rsidRDefault="003551E6" w:rsidP="003551E6">
      <w:pPr>
        <w:pStyle w:val="Caption"/>
        <w:rPr>
          <w:rFonts w:ascii="Times New Roman" w:hAnsi="Times New Roman" w:cs="Times New Roman"/>
        </w:rPr>
      </w:pPr>
      <w:r w:rsidRPr="00343B90">
        <w:rPr>
          <w:rFonts w:ascii="Times New Roman" w:hAnsi="Times New Roman" w:cs="Times New Roman"/>
        </w:rPr>
        <w:t>start with F (False).</w:t>
      </w:r>
    </w:p>
    <w:p w14:paraId="3099602E" w14:textId="77777777" w:rsidR="003551E6" w:rsidRPr="00343B90" w:rsidRDefault="003551E6" w:rsidP="003551E6">
      <w:pPr>
        <w:pStyle w:val="Caption"/>
        <w:rPr>
          <w:rFonts w:ascii="Times New Roman" w:hAnsi="Times New Roman" w:cs="Times New Roman"/>
          <w:sz w:val="22"/>
          <w:szCs w:val="22"/>
        </w:rPr>
      </w:pPr>
    </w:p>
    <w:p w14:paraId="070B98A2" w14:textId="77777777" w:rsidR="00F40D7F" w:rsidRPr="00343B90" w:rsidRDefault="00F40D7F" w:rsidP="00F40D7F">
      <w:pPr>
        <w:spacing w:line="276" w:lineRule="auto"/>
        <w:jc w:val="both"/>
        <w:rPr>
          <w:rFonts w:ascii="Times New Roman" w:hAnsi="Times New Roman" w:cs="Times New Roman"/>
        </w:rPr>
      </w:pPr>
      <w:r w:rsidRPr="00343B90">
        <w:rPr>
          <w:rFonts w:ascii="Times New Roman" w:hAnsi="Times New Roman" w:cs="Times New Roman"/>
        </w:rPr>
        <w:t>Accuracy</w:t>
      </w:r>
      <w:r w:rsidRPr="00343B90">
        <w:rPr>
          <w:rFonts w:ascii="Times New Roman" w:hAnsi="Times New Roman" w:cs="Times New Roman"/>
          <w:vertAlign w:val="subscript"/>
        </w:rPr>
        <w:t>(</w:t>
      </w:r>
      <w:proofErr w:type="spellStart"/>
      <w:r w:rsidRPr="00343B90">
        <w:rPr>
          <w:rFonts w:ascii="Times New Roman" w:hAnsi="Times New Roman" w:cs="Times New Roman"/>
          <w:vertAlign w:val="subscript"/>
        </w:rPr>
        <w:t>enh</w:t>
      </w:r>
      <w:proofErr w:type="spellEnd"/>
      <w:r w:rsidRPr="00343B90">
        <w:rPr>
          <w:rFonts w:ascii="Times New Roman" w:hAnsi="Times New Roman" w:cs="Times New Roman"/>
          <w:vertAlign w:val="subscript"/>
        </w:rPr>
        <w:t>/deg/</w:t>
      </w:r>
      <w:proofErr w:type="spellStart"/>
      <w:r w:rsidRPr="00343B90">
        <w:rPr>
          <w:rFonts w:ascii="Times New Roman" w:hAnsi="Times New Roman" w:cs="Times New Roman"/>
          <w:vertAlign w:val="subscript"/>
        </w:rPr>
        <w:t>nonInt</w:t>
      </w:r>
      <w:proofErr w:type="spellEnd"/>
      <w:r w:rsidRPr="00343B90">
        <w:rPr>
          <w:rFonts w:ascii="Times New Roman" w:hAnsi="Times New Roman" w:cs="Times New Roman"/>
          <w:vertAlign w:val="subscript"/>
        </w:rPr>
        <w:t>)</w:t>
      </w:r>
      <w:r w:rsidRPr="00343B90">
        <w:rPr>
          <w:rFonts w:ascii="Times New Roman" w:hAnsi="Times New Roman" w:cs="Times New Roman"/>
        </w:rPr>
        <w:t>: The fraction of all correct predictions (TPs) to all predictions.</w:t>
      </w:r>
    </w:p>
    <w:p w14:paraId="62EB431C" w14:textId="77777777" w:rsidR="00F40D7F" w:rsidRPr="00343B90" w:rsidRDefault="00F40D7F" w:rsidP="00F40D7F">
      <w:pPr>
        <w:spacing w:line="276" w:lineRule="auto"/>
        <w:jc w:val="both"/>
        <w:rPr>
          <w:rFonts w:ascii="Times New Roman" w:hAnsi="Times New Roman" w:cs="Times New Roman"/>
        </w:rPr>
      </w:pPr>
      <m:oMathPara>
        <m:oMath>
          <m:r>
            <w:rPr>
              <w:rFonts w:ascii="Cambria Math" w:hAnsi="Cambria Math" w:cs="Times New Roman"/>
            </w:rPr>
            <m:t xml:space="preserve">Acurracy = </m:t>
          </m:r>
          <m:f>
            <m:fPr>
              <m:ctrlPr>
                <w:ins w:id="1031" w:author="mcm" w:date="2023-11-10T14:22:00Z">
                  <w:rPr>
                    <w:rFonts w:ascii="Cambria Math" w:hAnsi="Cambria Math" w:cs="Times New Roman"/>
                    <w:i/>
                  </w:rPr>
                </w:ins>
              </m:ctrlPr>
            </m:fPr>
            <m:num>
              <m:r>
                <w:rPr>
                  <w:rFonts w:ascii="Cambria Math" w:hAnsi="Cambria Math" w:cs="Times New Roman"/>
                </w:rPr>
                <m:t>All corroctly predicted  (cell1 + cell5 + cell9 )</m:t>
              </m:r>
            </m:num>
            <m:den>
              <m:r>
                <w:rPr>
                  <w:rFonts w:ascii="Cambria Math" w:hAnsi="Cambria Math" w:cs="Times New Roman"/>
                </w:rPr>
                <m:t>Sumation all nine cells (</m:t>
              </m:r>
              <m:nary>
                <m:naryPr>
                  <m:chr m:val="∑"/>
                  <m:limLoc m:val="undOvr"/>
                  <m:ctrlPr>
                    <w:ins w:id="1032" w:author="mcm" w:date="2023-11-10T14:22:00Z">
                      <w:rPr>
                        <w:rFonts w:ascii="Cambria Math" w:hAnsi="Cambria Math" w:cs="Times New Roman"/>
                        <w:i/>
                      </w:rPr>
                    </w:ins>
                  </m:ctrlPr>
                </m:naryPr>
                <m:sub>
                  <m:r>
                    <w:rPr>
                      <w:rFonts w:ascii="Cambria Math" w:hAnsi="Cambria Math" w:cs="Times New Roman"/>
                    </w:rPr>
                    <m:t>i=1</m:t>
                  </m:r>
                </m:sub>
                <m:sup>
                  <m:r>
                    <w:rPr>
                      <w:rFonts w:ascii="Cambria Math" w:hAnsi="Cambria Math" w:cs="Times New Roman"/>
                    </w:rPr>
                    <m:t>9</m:t>
                  </m:r>
                </m:sup>
                <m:e>
                  <m:sSub>
                    <m:sSubPr>
                      <m:ctrlPr>
                        <w:ins w:id="1033" w:author="mcm" w:date="2023-11-10T14:22:00Z">
                          <w:rPr>
                            <w:rFonts w:ascii="Cambria Math" w:hAnsi="Cambria Math" w:cs="Times New Roman"/>
                            <w:i/>
                          </w:rPr>
                        </w:ins>
                      </m:ctrlPr>
                    </m:sSubPr>
                    <m:e>
                      <m:r>
                        <w:rPr>
                          <w:rFonts w:ascii="Cambria Math" w:hAnsi="Cambria Math" w:cs="Times New Roman"/>
                        </w:rPr>
                        <m:t>cell</m:t>
                      </m:r>
                    </m:e>
                    <m:sub>
                      <m:r>
                        <w:rPr>
                          <w:rFonts w:ascii="Cambria Math" w:hAnsi="Cambria Math" w:cs="Times New Roman"/>
                        </w:rPr>
                        <m:t>i</m:t>
                      </m:r>
                    </m:sub>
                  </m:sSub>
                </m:e>
              </m:nary>
              <m:r>
                <w:rPr>
                  <w:rFonts w:ascii="Cambria Math" w:hAnsi="Cambria Math" w:cs="Times New Roman"/>
                </w:rPr>
                <m:t>)</m:t>
              </m:r>
            </m:den>
          </m:f>
        </m:oMath>
      </m:oMathPara>
    </w:p>
    <w:p w14:paraId="767A7537" w14:textId="77777777" w:rsidR="000A4823" w:rsidRPr="00343B90" w:rsidRDefault="000A4823" w:rsidP="00343B90">
      <w:pPr>
        <w:spacing w:line="276" w:lineRule="auto"/>
        <w:jc w:val="both"/>
        <w:rPr>
          <w:rFonts w:ascii="Times New Roman" w:hAnsi="Times New Roman" w:cs="Times New Roman"/>
        </w:rPr>
      </w:pPr>
      <w:r w:rsidRPr="00343B90">
        <w:rPr>
          <w:rFonts w:ascii="Times New Roman" w:hAnsi="Times New Roman" w:cs="Times New Roman"/>
        </w:rPr>
        <w:t>Base</w:t>
      </w:r>
      <w:r w:rsidR="005D3D9C" w:rsidRPr="00343B90">
        <w:rPr>
          <w:rFonts w:ascii="Times New Roman" w:hAnsi="Times New Roman" w:cs="Times New Roman"/>
        </w:rPr>
        <w:t>d</w:t>
      </w:r>
      <w:r w:rsidRPr="00343B90">
        <w:rPr>
          <w:rFonts w:ascii="Times New Roman" w:hAnsi="Times New Roman" w:cs="Times New Roman"/>
        </w:rPr>
        <w:t xml:space="preserve"> on Table 3 TP, TF, TN, and TP will define as Table 4.</w:t>
      </w:r>
    </w:p>
    <w:p w14:paraId="52EFBC56" w14:textId="77777777" w:rsidR="000A4823" w:rsidRPr="00343B90" w:rsidRDefault="000A4823" w:rsidP="00343B90">
      <w:pPr>
        <w:spacing w:line="276" w:lineRule="auto"/>
        <w:jc w:val="both"/>
        <w:rPr>
          <w:rFonts w:ascii="Times New Roman" w:hAnsi="Times New Roman" w:cs="Times New Roman"/>
        </w:rPr>
      </w:pPr>
      <w:r w:rsidRPr="00343B90">
        <w:rPr>
          <w:rFonts w:ascii="Times New Roman" w:hAnsi="Times New Roman" w:cs="Times New Roman"/>
        </w:rPr>
        <w:t xml:space="preserve">The other three evaluation criteria for each class are defined as </w:t>
      </w:r>
      <w:r w:rsidR="005D3D9C" w:rsidRPr="00343B90">
        <w:rPr>
          <w:rFonts w:ascii="Times New Roman" w:hAnsi="Times New Roman" w:cs="Times New Roman"/>
        </w:rPr>
        <w:t>follows</w:t>
      </w:r>
      <w:r w:rsidRPr="00343B90">
        <w:rPr>
          <w:rFonts w:ascii="Times New Roman" w:hAnsi="Times New Roman" w:cs="Times New Roman"/>
        </w:rPr>
        <w:t>:</w:t>
      </w:r>
    </w:p>
    <w:p w14:paraId="521904BC" w14:textId="77777777" w:rsidR="00F40D7F" w:rsidRPr="00343B90" w:rsidRDefault="000A4823" w:rsidP="00343B90">
      <w:pPr>
        <w:spacing w:line="276" w:lineRule="auto"/>
        <w:jc w:val="both"/>
        <w:rPr>
          <w:rFonts w:ascii="Times New Roman" w:hAnsi="Times New Roman" w:cs="Times New Roman"/>
        </w:rPr>
      </w:pPr>
      <w:r w:rsidRPr="00343B90">
        <w:rPr>
          <w:rFonts w:ascii="Times New Roman" w:hAnsi="Times New Roman" w:cs="Times New Roman"/>
        </w:rPr>
        <w:t xml:space="preserve">Precision: The </w:t>
      </w:r>
      <w:r w:rsidR="00FA1296" w:rsidRPr="00343B90">
        <w:rPr>
          <w:rFonts w:ascii="Times New Roman" w:hAnsi="Times New Roman" w:cs="Times New Roman"/>
        </w:rPr>
        <w:t>ratio of correct predicted (</w:t>
      </w:r>
      <w:proofErr w:type="spellStart"/>
      <w:r w:rsidR="00FA1296" w:rsidRPr="00343B90">
        <w:rPr>
          <w:rFonts w:ascii="Times New Roman" w:hAnsi="Times New Roman" w:cs="Times New Roman"/>
        </w:rPr>
        <w:t>T</w:t>
      </w:r>
      <w:r w:rsidRPr="00343B90">
        <w:rPr>
          <w:rFonts w:ascii="Times New Roman" w:hAnsi="Times New Roman" w:cs="Times New Roman"/>
        </w:rPr>
        <w:t>P</w:t>
      </w:r>
      <w:r w:rsidR="00FA1296" w:rsidRPr="00343B90">
        <w:rPr>
          <w:rFonts w:ascii="Times New Roman" w:hAnsi="Times New Roman" w:cs="Times New Roman"/>
          <w:vertAlign w:val="subscript"/>
        </w:rPr>
        <w:t>E</w:t>
      </w:r>
      <w:r w:rsidRPr="00343B90">
        <w:rPr>
          <w:rFonts w:ascii="Times New Roman" w:hAnsi="Times New Roman" w:cs="Times New Roman"/>
          <w:vertAlign w:val="subscript"/>
        </w:rPr>
        <w:t>nh</w:t>
      </w:r>
      <w:proofErr w:type="spellEnd"/>
      <w:r w:rsidRPr="00343B90">
        <w:rPr>
          <w:rFonts w:ascii="Times New Roman" w:hAnsi="Times New Roman" w:cs="Times New Roman"/>
          <w:vertAlign w:val="subscript"/>
        </w:rPr>
        <w:t>/</w:t>
      </w:r>
      <w:r w:rsidR="00FA1296" w:rsidRPr="00343B90">
        <w:rPr>
          <w:rFonts w:ascii="Times New Roman" w:hAnsi="Times New Roman" w:cs="Times New Roman"/>
          <w:vertAlign w:val="subscript"/>
        </w:rPr>
        <w:t>D</w:t>
      </w:r>
      <w:r w:rsidRPr="00343B90">
        <w:rPr>
          <w:rFonts w:ascii="Times New Roman" w:hAnsi="Times New Roman" w:cs="Times New Roman"/>
          <w:vertAlign w:val="subscript"/>
        </w:rPr>
        <w:t>eg/</w:t>
      </w:r>
      <w:r w:rsidR="00FA1296" w:rsidRPr="00343B90">
        <w:rPr>
          <w:rFonts w:ascii="Times New Roman" w:hAnsi="Times New Roman" w:cs="Times New Roman"/>
          <w:vertAlign w:val="subscript"/>
        </w:rPr>
        <w:t>N</w:t>
      </w:r>
      <w:r w:rsidRPr="00343B90">
        <w:rPr>
          <w:rFonts w:ascii="Times New Roman" w:hAnsi="Times New Roman" w:cs="Times New Roman"/>
          <w:vertAlign w:val="subscript"/>
        </w:rPr>
        <w:t>on</w:t>
      </w:r>
      <w:r w:rsidR="00FA1296" w:rsidRPr="00343B90">
        <w:rPr>
          <w:rFonts w:ascii="Times New Roman" w:hAnsi="Times New Roman" w:cs="Times New Roman"/>
          <w:vertAlign w:val="subscript"/>
        </w:rPr>
        <w:t>-</w:t>
      </w:r>
      <w:r w:rsidRPr="00343B90">
        <w:rPr>
          <w:rFonts w:ascii="Times New Roman" w:hAnsi="Times New Roman" w:cs="Times New Roman"/>
          <w:vertAlign w:val="subscript"/>
        </w:rPr>
        <w:t>Int</w:t>
      </w:r>
      <w:r w:rsidRPr="00343B90">
        <w:rPr>
          <w:rFonts w:ascii="Times New Roman" w:hAnsi="Times New Roman" w:cs="Times New Roman"/>
        </w:rPr>
        <w:t>) interactions among</w:t>
      </w:r>
      <w:r w:rsidR="00F0286D" w:rsidRPr="00343B90">
        <w:rPr>
          <w:rFonts w:ascii="Times New Roman" w:hAnsi="Times New Roman" w:cs="Times New Roman"/>
        </w:rPr>
        <w:t xml:space="preserve"> </w:t>
      </w:r>
      <w:r w:rsidRPr="00343B90">
        <w:rPr>
          <w:rFonts w:ascii="Times New Roman" w:hAnsi="Times New Roman" w:cs="Times New Roman"/>
        </w:rPr>
        <w:t>all predicted (</w:t>
      </w:r>
      <w:proofErr w:type="spellStart"/>
      <w:r w:rsidR="00FA1296" w:rsidRPr="00343B90">
        <w:rPr>
          <w:rFonts w:ascii="Times New Roman" w:hAnsi="Times New Roman" w:cs="Times New Roman"/>
        </w:rPr>
        <w:t>Enh</w:t>
      </w:r>
      <w:proofErr w:type="spellEnd"/>
      <w:r w:rsidR="00FA1296" w:rsidRPr="00343B90">
        <w:rPr>
          <w:rFonts w:ascii="Times New Roman" w:hAnsi="Times New Roman" w:cs="Times New Roman"/>
        </w:rPr>
        <w:t>/Deg/Non-Int</w:t>
      </w:r>
      <w:r w:rsidRPr="00343B90">
        <w:rPr>
          <w:rFonts w:ascii="Times New Roman" w:hAnsi="Times New Roman" w:cs="Times New Roman"/>
        </w:rPr>
        <w:t>) interactions</w:t>
      </w:r>
      <w:r w:rsidR="00F0286D" w:rsidRPr="00343B90">
        <w:rPr>
          <w:rFonts w:ascii="Times New Roman" w:hAnsi="Times New Roman" w:cs="Times New Roman"/>
        </w:rPr>
        <w:t>.</w:t>
      </w:r>
    </w:p>
    <w:p w14:paraId="24D783CE" w14:textId="77777777" w:rsidR="00F0286D" w:rsidRPr="00343B90" w:rsidRDefault="00000000" w:rsidP="007B1C87">
      <w:pPr>
        <w:spacing w:line="276" w:lineRule="auto"/>
        <w:jc w:val="both"/>
        <w:rPr>
          <w:rFonts w:ascii="Times New Roman" w:hAnsi="Times New Roman" w:cs="Times New Roman"/>
        </w:rPr>
      </w:pPr>
      <m:oMathPara>
        <m:oMath>
          <m:sSub>
            <m:sSubPr>
              <m:ctrlPr>
                <w:ins w:id="1034" w:author="mcm" w:date="2023-11-10T14:22:00Z">
                  <w:rPr>
                    <w:rFonts w:ascii="Cambria Math" w:hAnsi="Cambria Math" w:cs="Times New Roman"/>
                    <w:i/>
                  </w:rPr>
                </w:ins>
              </m:ctrlPr>
            </m:sSubPr>
            <m:e>
              <m:r>
                <w:rPr>
                  <w:rFonts w:ascii="Cambria Math" w:hAnsi="Cambria Math" w:cs="Times New Roman"/>
                </w:rPr>
                <m:t xml:space="preserve">Precision </m:t>
              </m:r>
            </m:e>
            <m:sub>
              <m:r>
                <w:rPr>
                  <w:rFonts w:ascii="Cambria Math" w:hAnsi="Cambria Math" w:cs="Times New Roman"/>
                </w:rPr>
                <m:t>(</m:t>
              </m:r>
              <m:r>
                <m:rPr>
                  <m:sty m:val="p"/>
                </m:rPr>
                <w:rPr>
                  <w:rFonts w:ascii="Cambria Math" w:hAnsi="Cambria Math" w:cs="Times New Roman"/>
                </w:rPr>
                <m:t>Enh/Deg/Non-Int</m:t>
              </m:r>
              <m:r>
                <w:rPr>
                  <w:rFonts w:ascii="Cambria Math" w:hAnsi="Cambria Math" w:cs="Times New Roman"/>
                </w:rPr>
                <m:t>)</m:t>
              </m:r>
            </m:sub>
          </m:sSub>
          <m:r>
            <w:rPr>
              <w:rFonts w:ascii="Cambria Math" w:hAnsi="Cambria Math" w:cs="Times New Roman"/>
            </w:rPr>
            <m:t>=</m:t>
          </m:r>
          <m:f>
            <m:fPr>
              <m:ctrlPr>
                <w:ins w:id="1035" w:author="mcm" w:date="2023-11-10T14:22:00Z">
                  <w:rPr>
                    <w:rFonts w:ascii="Cambria Math" w:hAnsi="Cambria Math" w:cs="Times New Roman"/>
                    <w:i/>
                  </w:rPr>
                </w:ins>
              </m:ctrlPr>
            </m:fPr>
            <m:num>
              <m:sSub>
                <m:sSubPr>
                  <m:ctrlPr>
                    <w:ins w:id="1036" w:author="mcm" w:date="2023-11-10T14:22:00Z">
                      <w:rPr>
                        <w:rFonts w:ascii="Cambria Math" w:hAnsi="Cambria Math" w:cs="Times New Roman"/>
                        <w:i/>
                      </w:rPr>
                    </w:ins>
                  </m:ctrlPr>
                </m:sSubPr>
                <m:e>
                  <m:r>
                    <w:rPr>
                      <w:rFonts w:ascii="Cambria Math" w:hAnsi="Cambria Math" w:cs="Times New Roman"/>
                    </w:rPr>
                    <m:t>TP</m:t>
                  </m:r>
                </m:e>
                <m:sub>
                  <m:r>
                    <m:rPr>
                      <m:sty m:val="p"/>
                    </m:rPr>
                    <w:rPr>
                      <w:rFonts w:ascii="Cambria Math" w:hAnsi="Cambria Math" w:cs="Times New Roman"/>
                    </w:rPr>
                    <m:t>(Enh/Deg/Non-Int)</m:t>
                  </m:r>
                </m:sub>
              </m:sSub>
            </m:num>
            <m:den>
              <m:sSub>
                <m:sSubPr>
                  <m:ctrlPr>
                    <w:ins w:id="1037" w:author="mcm" w:date="2023-11-10T14:22:00Z">
                      <w:rPr>
                        <w:rFonts w:ascii="Cambria Math" w:hAnsi="Cambria Math" w:cs="Times New Roman"/>
                        <w:i/>
                      </w:rPr>
                    </w:ins>
                  </m:ctrlPr>
                </m:sSubPr>
                <m:e>
                  <m:r>
                    <w:rPr>
                      <w:rFonts w:ascii="Cambria Math" w:hAnsi="Cambria Math" w:cs="Times New Roman"/>
                    </w:rPr>
                    <m:t>TP</m:t>
                  </m:r>
                </m:e>
                <m:sub>
                  <m:r>
                    <m:rPr>
                      <m:sty m:val="p"/>
                    </m:rPr>
                    <w:rPr>
                      <w:rFonts w:ascii="Cambria Math" w:hAnsi="Cambria Math" w:cs="Times New Roman"/>
                    </w:rPr>
                    <m:t>(Enh/Deg/Non-Int)</m:t>
                  </m:r>
                </m:sub>
              </m:sSub>
              <m:r>
                <w:rPr>
                  <w:rFonts w:ascii="Cambria Math" w:hAnsi="Cambria Math" w:cs="Times New Roman"/>
                </w:rPr>
                <m:t xml:space="preserve">+ </m:t>
              </m:r>
              <m:sSub>
                <m:sSubPr>
                  <m:ctrlPr>
                    <w:ins w:id="1038" w:author="mcm" w:date="2023-11-10T14:22:00Z">
                      <w:rPr>
                        <w:rFonts w:ascii="Cambria Math" w:hAnsi="Cambria Math" w:cs="Times New Roman"/>
                        <w:i/>
                      </w:rPr>
                    </w:ins>
                  </m:ctrlPr>
                </m:sSubPr>
                <m:e>
                  <m:r>
                    <w:rPr>
                      <w:rFonts w:ascii="Cambria Math" w:hAnsi="Cambria Math" w:cs="Times New Roman"/>
                    </w:rPr>
                    <m:t>FP</m:t>
                  </m:r>
                </m:e>
                <m:sub>
                  <m:r>
                    <m:rPr>
                      <m:sty m:val="p"/>
                    </m:rPr>
                    <w:rPr>
                      <w:rFonts w:ascii="Cambria Math" w:hAnsi="Cambria Math" w:cs="Times New Roman"/>
                    </w:rPr>
                    <m:t>(Enh/Deg/Non-Int)</m:t>
                  </m:r>
                </m:sub>
              </m:sSub>
            </m:den>
          </m:f>
        </m:oMath>
      </m:oMathPara>
    </w:p>
    <w:p w14:paraId="7AE831B3" w14:textId="77777777" w:rsidR="00FD4D85" w:rsidRPr="00343B90" w:rsidRDefault="00FD4D85" w:rsidP="007B1C87">
      <w:pPr>
        <w:spacing w:line="276" w:lineRule="auto"/>
        <w:jc w:val="both"/>
        <w:rPr>
          <w:rFonts w:ascii="Times New Roman" w:hAnsi="Times New Roman" w:cs="Times New Roman"/>
        </w:rPr>
      </w:pPr>
    </w:p>
    <w:tbl>
      <w:tblPr>
        <w:tblStyle w:val="TableGrid"/>
        <w:tblW w:w="0" w:type="auto"/>
        <w:tblLook w:val="04A0" w:firstRow="1" w:lastRow="0" w:firstColumn="1" w:lastColumn="0" w:noHBand="0" w:noVBand="1"/>
      </w:tblPr>
      <w:tblGrid>
        <w:gridCol w:w="3324"/>
        <w:gridCol w:w="3320"/>
        <w:gridCol w:w="3318"/>
      </w:tblGrid>
      <w:tr w:rsidR="003A15B5" w:rsidRPr="00343B90" w14:paraId="18DB7257" w14:textId="77777777" w:rsidTr="003A15B5">
        <w:tc>
          <w:tcPr>
            <w:tcW w:w="3396" w:type="dxa"/>
          </w:tcPr>
          <w:p w14:paraId="38C7A540" w14:textId="77777777" w:rsidR="003A15B5" w:rsidRPr="00EC7797" w:rsidRDefault="003A15B5" w:rsidP="003A15B5">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Enhancive</w:t>
            </w:r>
          </w:p>
        </w:tc>
        <w:tc>
          <w:tcPr>
            <w:tcW w:w="3396" w:type="dxa"/>
          </w:tcPr>
          <w:p w14:paraId="5E1B6070" w14:textId="77777777" w:rsidR="003A15B5" w:rsidRPr="00EC7797" w:rsidRDefault="003A15B5" w:rsidP="003A15B5">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Degressive</w:t>
            </w:r>
          </w:p>
        </w:tc>
        <w:tc>
          <w:tcPr>
            <w:tcW w:w="3396" w:type="dxa"/>
          </w:tcPr>
          <w:p w14:paraId="5B4FA0DF" w14:textId="77777777" w:rsidR="003A15B5" w:rsidRPr="00EC7797" w:rsidRDefault="003A15B5" w:rsidP="007B1C87">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Non-interaction</w:t>
            </w:r>
          </w:p>
        </w:tc>
      </w:tr>
      <w:tr w:rsidR="003A15B5" w:rsidRPr="00343B90" w14:paraId="525CC918" w14:textId="77777777" w:rsidTr="003A15B5">
        <w:tc>
          <w:tcPr>
            <w:tcW w:w="3396" w:type="dxa"/>
          </w:tcPr>
          <w:p w14:paraId="35BE3997" w14:textId="77777777" w:rsidR="003A15B5" w:rsidRPr="00EC7797" w:rsidRDefault="003A15B5" w:rsidP="00FD4D85">
            <w:pPr>
              <w:ind w:left="709" w:hanging="709"/>
              <w:rPr>
                <w:rFonts w:ascii="Times New Roman" w:hAnsi="Times New Roman" w:cs="Times New Roman"/>
                <w:sz w:val="22"/>
                <w:szCs w:val="22"/>
              </w:rPr>
            </w:pPr>
            <w:r w:rsidRPr="00EC7797">
              <w:rPr>
                <w:rFonts w:ascii="Times New Roman" w:hAnsi="Times New Roman" w:cs="Times New Roman"/>
                <w:sz w:val="22"/>
                <w:szCs w:val="22"/>
              </w:rPr>
              <w:t>TP = cell</w:t>
            </w:r>
            <w:r w:rsidRPr="00EC7797">
              <w:rPr>
                <w:rFonts w:ascii="Times New Roman" w:hAnsi="Times New Roman" w:cs="Times New Roman"/>
                <w:sz w:val="22"/>
                <w:szCs w:val="22"/>
                <w:vertAlign w:val="subscript"/>
              </w:rPr>
              <w:t>1</w:t>
            </w:r>
          </w:p>
        </w:tc>
        <w:tc>
          <w:tcPr>
            <w:tcW w:w="3396" w:type="dxa"/>
          </w:tcPr>
          <w:p w14:paraId="5DB4225B" w14:textId="77777777" w:rsidR="003A15B5" w:rsidRPr="00EC7797" w:rsidRDefault="003A15B5" w:rsidP="003A15B5">
            <w:pPr>
              <w:rPr>
                <w:rFonts w:ascii="Times New Roman" w:hAnsi="Times New Roman" w:cs="Times New Roman"/>
                <w:sz w:val="22"/>
                <w:szCs w:val="22"/>
              </w:rPr>
            </w:pPr>
            <w:r w:rsidRPr="00EC7797">
              <w:rPr>
                <w:rFonts w:ascii="Times New Roman" w:hAnsi="Times New Roman" w:cs="Times New Roman"/>
                <w:sz w:val="22"/>
                <w:szCs w:val="22"/>
              </w:rPr>
              <w:t>TP = cell</w:t>
            </w:r>
            <w:r w:rsidRPr="00EC7797">
              <w:rPr>
                <w:rFonts w:ascii="Times New Roman" w:hAnsi="Times New Roman" w:cs="Times New Roman"/>
                <w:sz w:val="22"/>
                <w:szCs w:val="22"/>
                <w:vertAlign w:val="subscript"/>
              </w:rPr>
              <w:t>5</w:t>
            </w:r>
          </w:p>
        </w:tc>
        <w:tc>
          <w:tcPr>
            <w:tcW w:w="3396" w:type="dxa"/>
          </w:tcPr>
          <w:p w14:paraId="6296E85B" w14:textId="77777777" w:rsidR="003A15B5" w:rsidRPr="00EC7797" w:rsidRDefault="003A15B5" w:rsidP="007B1C87">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TP = cell</w:t>
            </w:r>
            <w:r w:rsidRPr="00EC7797">
              <w:rPr>
                <w:rFonts w:ascii="Times New Roman" w:hAnsi="Times New Roman" w:cs="Times New Roman"/>
                <w:sz w:val="22"/>
                <w:szCs w:val="22"/>
                <w:vertAlign w:val="subscript"/>
              </w:rPr>
              <w:t>9</w:t>
            </w:r>
          </w:p>
        </w:tc>
      </w:tr>
      <w:tr w:rsidR="003A15B5" w:rsidRPr="00343B90" w14:paraId="4438B523" w14:textId="77777777" w:rsidTr="003A15B5">
        <w:tc>
          <w:tcPr>
            <w:tcW w:w="3396" w:type="dxa"/>
          </w:tcPr>
          <w:p w14:paraId="4C9B75FC" w14:textId="77777777" w:rsidR="003A15B5" w:rsidRPr="00EC7797" w:rsidRDefault="003A15B5" w:rsidP="003A15B5">
            <w:pPr>
              <w:rPr>
                <w:rFonts w:ascii="Times New Roman" w:hAnsi="Times New Roman" w:cs="Times New Roman"/>
                <w:sz w:val="22"/>
                <w:szCs w:val="22"/>
              </w:rPr>
            </w:pPr>
            <w:r w:rsidRPr="00EC7797">
              <w:rPr>
                <w:rFonts w:ascii="Times New Roman" w:hAnsi="Times New Roman" w:cs="Times New Roman"/>
                <w:sz w:val="22"/>
                <w:szCs w:val="22"/>
              </w:rPr>
              <w:t>FP = cell</w:t>
            </w:r>
            <w:r w:rsidRPr="00EC7797">
              <w:rPr>
                <w:rFonts w:ascii="Times New Roman" w:hAnsi="Times New Roman" w:cs="Times New Roman"/>
                <w:sz w:val="22"/>
                <w:szCs w:val="22"/>
                <w:vertAlign w:val="subscript"/>
              </w:rPr>
              <w:t>2</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3</w:t>
            </w:r>
          </w:p>
        </w:tc>
        <w:tc>
          <w:tcPr>
            <w:tcW w:w="3396" w:type="dxa"/>
          </w:tcPr>
          <w:p w14:paraId="030A1D57" w14:textId="77777777" w:rsidR="003A15B5" w:rsidRPr="00EC7797" w:rsidRDefault="003A15B5" w:rsidP="007B1C87">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FP = cell</w:t>
            </w:r>
            <w:r w:rsidRPr="00EC7797">
              <w:rPr>
                <w:rFonts w:ascii="Times New Roman" w:hAnsi="Times New Roman" w:cs="Times New Roman"/>
                <w:sz w:val="22"/>
                <w:szCs w:val="22"/>
                <w:vertAlign w:val="subscript"/>
              </w:rPr>
              <w:t>4</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6</w:t>
            </w:r>
          </w:p>
        </w:tc>
        <w:tc>
          <w:tcPr>
            <w:tcW w:w="3396" w:type="dxa"/>
          </w:tcPr>
          <w:p w14:paraId="36144F73" w14:textId="77777777" w:rsidR="003A15B5" w:rsidRPr="00EC7797" w:rsidRDefault="003A15B5" w:rsidP="007B1C87">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FP = cell</w:t>
            </w:r>
            <w:r w:rsidRPr="00EC7797">
              <w:rPr>
                <w:rFonts w:ascii="Times New Roman" w:hAnsi="Times New Roman" w:cs="Times New Roman"/>
                <w:sz w:val="22"/>
                <w:szCs w:val="22"/>
                <w:vertAlign w:val="subscript"/>
              </w:rPr>
              <w:t>7</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8</w:t>
            </w:r>
          </w:p>
        </w:tc>
      </w:tr>
      <w:tr w:rsidR="003A15B5" w:rsidRPr="00343B90" w14:paraId="17511C01" w14:textId="77777777" w:rsidTr="003A15B5">
        <w:tc>
          <w:tcPr>
            <w:tcW w:w="3396" w:type="dxa"/>
          </w:tcPr>
          <w:p w14:paraId="4E89DFB3" w14:textId="77777777" w:rsidR="003A15B5" w:rsidRPr="00EC7797" w:rsidRDefault="003A15B5" w:rsidP="003A15B5">
            <w:pPr>
              <w:rPr>
                <w:rFonts w:ascii="Times New Roman" w:hAnsi="Times New Roman" w:cs="Times New Roman"/>
                <w:sz w:val="22"/>
                <w:szCs w:val="22"/>
              </w:rPr>
            </w:pPr>
            <w:r w:rsidRPr="00EC7797">
              <w:rPr>
                <w:rFonts w:ascii="Times New Roman" w:hAnsi="Times New Roman" w:cs="Times New Roman"/>
                <w:sz w:val="22"/>
                <w:szCs w:val="22"/>
              </w:rPr>
              <w:t>FN = cell</w:t>
            </w:r>
            <w:r w:rsidRPr="00EC7797">
              <w:rPr>
                <w:rFonts w:ascii="Times New Roman" w:hAnsi="Times New Roman" w:cs="Times New Roman"/>
                <w:sz w:val="22"/>
                <w:szCs w:val="22"/>
                <w:vertAlign w:val="subscript"/>
              </w:rPr>
              <w:t>4</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7</w:t>
            </w:r>
          </w:p>
        </w:tc>
        <w:tc>
          <w:tcPr>
            <w:tcW w:w="3396" w:type="dxa"/>
          </w:tcPr>
          <w:p w14:paraId="1A57A3A8" w14:textId="77777777" w:rsidR="003A15B5" w:rsidRPr="00EC7797" w:rsidRDefault="003A15B5" w:rsidP="003A15B5">
            <w:pPr>
              <w:rPr>
                <w:rFonts w:ascii="Times New Roman" w:hAnsi="Times New Roman" w:cs="Times New Roman"/>
                <w:sz w:val="22"/>
                <w:szCs w:val="22"/>
              </w:rPr>
            </w:pPr>
            <w:r w:rsidRPr="00EC7797">
              <w:rPr>
                <w:rFonts w:ascii="Times New Roman" w:hAnsi="Times New Roman" w:cs="Times New Roman"/>
                <w:sz w:val="22"/>
                <w:szCs w:val="22"/>
              </w:rPr>
              <w:t>FN = cell</w:t>
            </w:r>
            <w:r w:rsidRPr="00EC7797">
              <w:rPr>
                <w:rFonts w:ascii="Times New Roman" w:hAnsi="Times New Roman" w:cs="Times New Roman"/>
                <w:sz w:val="22"/>
                <w:szCs w:val="22"/>
                <w:vertAlign w:val="subscript"/>
              </w:rPr>
              <w:t>2</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8</w:t>
            </w:r>
          </w:p>
        </w:tc>
        <w:tc>
          <w:tcPr>
            <w:tcW w:w="3396" w:type="dxa"/>
          </w:tcPr>
          <w:p w14:paraId="2F2E1E67" w14:textId="77777777" w:rsidR="003A15B5" w:rsidRPr="00EC7797" w:rsidRDefault="003A15B5" w:rsidP="007B1C87">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FN = cell</w:t>
            </w:r>
            <w:r w:rsidRPr="00EC7797">
              <w:rPr>
                <w:rFonts w:ascii="Times New Roman" w:hAnsi="Times New Roman" w:cs="Times New Roman"/>
                <w:sz w:val="22"/>
                <w:szCs w:val="22"/>
                <w:vertAlign w:val="subscript"/>
              </w:rPr>
              <w:t>3</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6</w:t>
            </w:r>
          </w:p>
        </w:tc>
      </w:tr>
      <w:tr w:rsidR="003A15B5" w:rsidRPr="00343B90" w14:paraId="65673BD2" w14:textId="77777777" w:rsidTr="003A15B5">
        <w:tc>
          <w:tcPr>
            <w:tcW w:w="3396" w:type="dxa"/>
          </w:tcPr>
          <w:p w14:paraId="1DAC09E3" w14:textId="77777777" w:rsidR="003A15B5" w:rsidRPr="00EC7797" w:rsidRDefault="003A15B5" w:rsidP="003A15B5">
            <w:pPr>
              <w:rPr>
                <w:rFonts w:ascii="Times New Roman" w:hAnsi="Times New Roman" w:cs="Times New Roman"/>
                <w:sz w:val="22"/>
                <w:szCs w:val="22"/>
              </w:rPr>
            </w:pPr>
            <w:r w:rsidRPr="00EC7797">
              <w:rPr>
                <w:rFonts w:ascii="Times New Roman" w:hAnsi="Times New Roman" w:cs="Times New Roman"/>
                <w:sz w:val="22"/>
                <w:szCs w:val="22"/>
              </w:rPr>
              <w:t>TN = cell</w:t>
            </w:r>
            <w:r w:rsidRPr="00EC7797">
              <w:rPr>
                <w:rFonts w:ascii="Times New Roman" w:hAnsi="Times New Roman" w:cs="Times New Roman"/>
                <w:sz w:val="22"/>
                <w:szCs w:val="22"/>
                <w:vertAlign w:val="subscript"/>
              </w:rPr>
              <w:t>5</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6</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8</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9</w:t>
            </w:r>
          </w:p>
        </w:tc>
        <w:tc>
          <w:tcPr>
            <w:tcW w:w="3396" w:type="dxa"/>
          </w:tcPr>
          <w:p w14:paraId="6C0413CB" w14:textId="77777777" w:rsidR="003A15B5" w:rsidRPr="00EC7797" w:rsidRDefault="003A15B5" w:rsidP="007B1C87">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TN = cell</w:t>
            </w:r>
            <w:r w:rsidRPr="00EC7797">
              <w:rPr>
                <w:rFonts w:ascii="Times New Roman" w:hAnsi="Times New Roman" w:cs="Times New Roman"/>
                <w:sz w:val="22"/>
                <w:szCs w:val="22"/>
                <w:vertAlign w:val="subscript"/>
              </w:rPr>
              <w:t>1</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3</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7</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9</w:t>
            </w:r>
          </w:p>
        </w:tc>
        <w:tc>
          <w:tcPr>
            <w:tcW w:w="3396" w:type="dxa"/>
          </w:tcPr>
          <w:p w14:paraId="737833C7" w14:textId="77777777" w:rsidR="003A15B5" w:rsidRPr="00EC7797" w:rsidRDefault="003A15B5" w:rsidP="00FD4D85">
            <w:pPr>
              <w:keepNext/>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TN = cell</w:t>
            </w:r>
            <w:r w:rsidRPr="00EC7797">
              <w:rPr>
                <w:rFonts w:ascii="Times New Roman" w:hAnsi="Times New Roman" w:cs="Times New Roman"/>
                <w:sz w:val="22"/>
                <w:szCs w:val="22"/>
                <w:vertAlign w:val="subscript"/>
              </w:rPr>
              <w:t>1</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2</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4</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5</w:t>
            </w:r>
          </w:p>
        </w:tc>
      </w:tr>
    </w:tbl>
    <w:p w14:paraId="446EE219" w14:textId="7C2E0862" w:rsidR="00FD4D85" w:rsidRPr="00343B90" w:rsidRDefault="00FD4D85" w:rsidP="00FD4D85">
      <w:pPr>
        <w:pStyle w:val="Caption"/>
        <w:rPr>
          <w:rFonts w:ascii="Times New Roman" w:hAnsi="Times New Roman" w:cs="Times New Roman"/>
        </w:rPr>
      </w:pPr>
      <w:r w:rsidRPr="00343B90">
        <w:rPr>
          <w:rFonts w:ascii="Times New Roman" w:hAnsi="Times New Roman" w:cs="Times New Roman"/>
        </w:rPr>
        <w:t xml:space="preserve">Table </w:t>
      </w:r>
      <w:r w:rsidRPr="00343B90">
        <w:rPr>
          <w:rFonts w:ascii="Times New Roman" w:hAnsi="Times New Roman" w:cs="Times New Roman"/>
        </w:rPr>
        <w:fldChar w:fldCharType="begin"/>
      </w:r>
      <w:r w:rsidRPr="00343B90">
        <w:rPr>
          <w:rFonts w:ascii="Times New Roman" w:hAnsi="Times New Roman" w:cs="Times New Roman"/>
        </w:rPr>
        <w:instrText xml:space="preserve"> SEQ Table \* ARABIC </w:instrText>
      </w:r>
      <w:r w:rsidRPr="00343B90">
        <w:rPr>
          <w:rFonts w:ascii="Times New Roman" w:hAnsi="Times New Roman" w:cs="Times New Roman"/>
        </w:rPr>
        <w:fldChar w:fldCharType="separate"/>
      </w:r>
      <w:ins w:id="1039" w:author="Amin Khodamoradi" w:date="2023-12-18T14:58:00Z">
        <w:r w:rsidR="00553BFC">
          <w:rPr>
            <w:rFonts w:ascii="Times New Roman" w:hAnsi="Times New Roman" w:cs="Times New Roman"/>
            <w:noProof/>
          </w:rPr>
          <w:t>5</w:t>
        </w:r>
      </w:ins>
      <w:del w:id="1040" w:author="Amin Khodamoradi" w:date="2023-12-18T14:58:00Z">
        <w:r w:rsidR="002175CC" w:rsidDel="00553BFC">
          <w:rPr>
            <w:rFonts w:ascii="Times New Roman" w:hAnsi="Times New Roman" w:cs="Times New Roman"/>
            <w:noProof/>
          </w:rPr>
          <w:delText>4</w:delText>
        </w:r>
      </w:del>
      <w:r w:rsidRPr="00343B90">
        <w:rPr>
          <w:rFonts w:ascii="Times New Roman" w:hAnsi="Times New Roman" w:cs="Times New Roman"/>
        </w:rPr>
        <w:fldChar w:fldCharType="end"/>
      </w:r>
      <w:r w:rsidRPr="00343B90">
        <w:rPr>
          <w:rFonts w:ascii="Times New Roman" w:hAnsi="Times New Roman" w:cs="Times New Roman"/>
        </w:rPr>
        <w:t xml:space="preserve"> The new definition of TP, TN, FP, and FN in the triple class mod.</w:t>
      </w:r>
    </w:p>
    <w:p w14:paraId="6CE4A7C1" w14:textId="77777777" w:rsidR="00FD4D85" w:rsidRPr="00343B90" w:rsidRDefault="00FD4D85" w:rsidP="00FD4D85">
      <w:pPr>
        <w:pStyle w:val="Caption"/>
        <w:rPr>
          <w:rFonts w:ascii="Times New Roman" w:hAnsi="Times New Roman" w:cs="Times New Roman"/>
        </w:rPr>
      </w:pPr>
    </w:p>
    <w:p w14:paraId="1B048CAE" w14:textId="77777777" w:rsidR="00FD4D85" w:rsidRPr="00343B90" w:rsidRDefault="00FD4D85" w:rsidP="004D086D">
      <w:pPr>
        <w:pStyle w:val="Caption"/>
        <w:rPr>
          <w:rFonts w:ascii="Times New Roman" w:hAnsi="Times New Roman" w:cs="Times New Roman"/>
          <w:i w:val="0"/>
          <w:iCs w:val="0"/>
        </w:rPr>
      </w:pPr>
      <w:r w:rsidRPr="00343B90">
        <w:rPr>
          <w:rFonts w:ascii="Times New Roman" w:hAnsi="Times New Roman" w:cs="Times New Roman"/>
          <w:i w:val="0"/>
          <w:iCs w:val="0"/>
        </w:rPr>
        <w:t>Recall: The ratio of correct predicted (</w:t>
      </w:r>
      <w:proofErr w:type="spellStart"/>
      <w:r w:rsidRPr="00343B90">
        <w:rPr>
          <w:rFonts w:ascii="Times New Roman" w:hAnsi="Times New Roman" w:cs="Times New Roman"/>
          <w:i w:val="0"/>
          <w:iCs w:val="0"/>
        </w:rPr>
        <w:t>TP</w:t>
      </w:r>
      <w:r w:rsidRPr="00343B90">
        <w:rPr>
          <w:rFonts w:ascii="Times New Roman" w:hAnsi="Times New Roman" w:cs="Times New Roman"/>
          <w:i w:val="0"/>
          <w:iCs w:val="0"/>
          <w:vertAlign w:val="subscript"/>
        </w:rPr>
        <w:t>Enh</w:t>
      </w:r>
      <w:proofErr w:type="spellEnd"/>
      <w:r w:rsidRPr="00343B90">
        <w:rPr>
          <w:rFonts w:ascii="Times New Roman" w:hAnsi="Times New Roman" w:cs="Times New Roman"/>
          <w:i w:val="0"/>
          <w:iCs w:val="0"/>
          <w:vertAlign w:val="subscript"/>
        </w:rPr>
        <w:t>/Deg/Non-Int</w:t>
      </w:r>
      <w:r w:rsidRPr="00343B90">
        <w:rPr>
          <w:rFonts w:ascii="Times New Roman" w:hAnsi="Times New Roman" w:cs="Times New Roman"/>
          <w:i w:val="0"/>
          <w:iCs w:val="0"/>
        </w:rPr>
        <w:t>) interactions among</w:t>
      </w:r>
      <w:r w:rsidR="004D086D" w:rsidRPr="00343B90">
        <w:rPr>
          <w:rFonts w:ascii="Times New Roman" w:hAnsi="Times New Roman" w:cs="Times New Roman"/>
          <w:i w:val="0"/>
          <w:iCs w:val="0"/>
        </w:rPr>
        <w:t xml:space="preserve"> </w:t>
      </w:r>
      <w:r w:rsidRPr="00343B90">
        <w:rPr>
          <w:rFonts w:ascii="Times New Roman" w:hAnsi="Times New Roman" w:cs="Times New Roman"/>
          <w:i w:val="0"/>
          <w:iCs w:val="0"/>
        </w:rPr>
        <w:t>all true (</w:t>
      </w:r>
      <w:proofErr w:type="spellStart"/>
      <w:r w:rsidRPr="00343B90">
        <w:rPr>
          <w:rFonts w:ascii="Times New Roman" w:hAnsi="Times New Roman" w:cs="Times New Roman"/>
          <w:i w:val="0"/>
          <w:iCs w:val="0"/>
        </w:rPr>
        <w:t>Enh</w:t>
      </w:r>
      <w:proofErr w:type="spellEnd"/>
      <w:r w:rsidRPr="00343B90">
        <w:rPr>
          <w:rFonts w:ascii="Times New Roman" w:hAnsi="Times New Roman" w:cs="Times New Roman"/>
          <w:i w:val="0"/>
          <w:iCs w:val="0"/>
        </w:rPr>
        <w:t>/Deg/Non-Int) interactions.</w:t>
      </w:r>
    </w:p>
    <w:p w14:paraId="1895A28A" w14:textId="77777777" w:rsidR="004D086D" w:rsidRPr="00343B90" w:rsidRDefault="00000000" w:rsidP="004D086D">
      <w:pPr>
        <w:spacing w:line="276" w:lineRule="auto"/>
        <w:jc w:val="both"/>
        <w:rPr>
          <w:rFonts w:ascii="Times New Roman" w:hAnsi="Times New Roman" w:cs="Times New Roman"/>
        </w:rPr>
      </w:pPr>
      <m:oMathPara>
        <m:oMath>
          <m:sSub>
            <m:sSubPr>
              <m:ctrlPr>
                <w:ins w:id="1041" w:author="mcm" w:date="2023-11-10T14:22:00Z">
                  <w:rPr>
                    <w:rFonts w:ascii="Cambria Math" w:hAnsi="Cambria Math" w:cs="Times New Roman"/>
                    <w:i/>
                  </w:rPr>
                </w:ins>
              </m:ctrlPr>
            </m:sSubPr>
            <m:e>
              <m:r>
                <w:rPr>
                  <w:rFonts w:ascii="Cambria Math" w:hAnsi="Cambria Math" w:cs="Times New Roman"/>
                </w:rPr>
                <m:t xml:space="preserve">Recall </m:t>
              </m:r>
            </m:e>
            <m:sub>
              <m:r>
                <w:rPr>
                  <w:rFonts w:ascii="Cambria Math" w:hAnsi="Cambria Math" w:cs="Times New Roman"/>
                </w:rPr>
                <m:t>(</m:t>
              </m:r>
              <m:r>
                <m:rPr>
                  <m:sty m:val="p"/>
                </m:rPr>
                <w:rPr>
                  <w:rFonts w:ascii="Cambria Math" w:hAnsi="Cambria Math" w:cs="Times New Roman"/>
                </w:rPr>
                <m:t>Enh/Deg/Non-Int</m:t>
              </m:r>
              <m:r>
                <w:rPr>
                  <w:rFonts w:ascii="Cambria Math" w:hAnsi="Cambria Math" w:cs="Times New Roman"/>
                </w:rPr>
                <m:t>)</m:t>
              </m:r>
            </m:sub>
          </m:sSub>
          <m:r>
            <w:rPr>
              <w:rFonts w:ascii="Cambria Math" w:hAnsi="Cambria Math" w:cs="Times New Roman"/>
            </w:rPr>
            <m:t>=</m:t>
          </m:r>
          <m:f>
            <m:fPr>
              <m:ctrlPr>
                <w:ins w:id="1042" w:author="mcm" w:date="2023-11-10T14:22:00Z">
                  <w:rPr>
                    <w:rFonts w:ascii="Cambria Math" w:hAnsi="Cambria Math" w:cs="Times New Roman"/>
                    <w:i/>
                  </w:rPr>
                </w:ins>
              </m:ctrlPr>
            </m:fPr>
            <m:num>
              <m:sSub>
                <m:sSubPr>
                  <m:ctrlPr>
                    <w:ins w:id="1043" w:author="mcm" w:date="2023-11-10T14:22:00Z">
                      <w:rPr>
                        <w:rFonts w:ascii="Cambria Math" w:hAnsi="Cambria Math" w:cs="Times New Roman"/>
                        <w:i/>
                      </w:rPr>
                    </w:ins>
                  </m:ctrlPr>
                </m:sSubPr>
                <m:e>
                  <m:r>
                    <w:rPr>
                      <w:rFonts w:ascii="Cambria Math" w:hAnsi="Cambria Math" w:cs="Times New Roman"/>
                    </w:rPr>
                    <m:t>TP</m:t>
                  </m:r>
                </m:e>
                <m:sub>
                  <m:r>
                    <m:rPr>
                      <m:sty m:val="p"/>
                    </m:rPr>
                    <w:rPr>
                      <w:rFonts w:ascii="Cambria Math" w:hAnsi="Cambria Math" w:cs="Times New Roman"/>
                    </w:rPr>
                    <m:t>(Enh/Deg/Non-Int)</m:t>
                  </m:r>
                </m:sub>
              </m:sSub>
            </m:num>
            <m:den>
              <m:sSub>
                <m:sSubPr>
                  <m:ctrlPr>
                    <w:ins w:id="1044" w:author="mcm" w:date="2023-11-10T14:22:00Z">
                      <w:rPr>
                        <w:rFonts w:ascii="Cambria Math" w:hAnsi="Cambria Math" w:cs="Times New Roman"/>
                        <w:i/>
                      </w:rPr>
                    </w:ins>
                  </m:ctrlPr>
                </m:sSubPr>
                <m:e>
                  <m:r>
                    <w:rPr>
                      <w:rFonts w:ascii="Cambria Math" w:hAnsi="Cambria Math" w:cs="Times New Roman"/>
                    </w:rPr>
                    <m:t>TP</m:t>
                  </m:r>
                </m:e>
                <m:sub>
                  <m:r>
                    <m:rPr>
                      <m:sty m:val="p"/>
                    </m:rPr>
                    <w:rPr>
                      <w:rFonts w:ascii="Cambria Math" w:hAnsi="Cambria Math" w:cs="Times New Roman"/>
                    </w:rPr>
                    <m:t>(Enh/Deg/Non-Int)</m:t>
                  </m:r>
                </m:sub>
              </m:sSub>
              <m:r>
                <w:rPr>
                  <w:rFonts w:ascii="Cambria Math" w:hAnsi="Cambria Math" w:cs="Times New Roman"/>
                </w:rPr>
                <m:t xml:space="preserve">+ </m:t>
              </m:r>
              <m:sSub>
                <m:sSubPr>
                  <m:ctrlPr>
                    <w:ins w:id="1045" w:author="mcm" w:date="2023-11-10T14:22:00Z">
                      <w:rPr>
                        <w:rFonts w:ascii="Cambria Math" w:hAnsi="Cambria Math" w:cs="Times New Roman"/>
                        <w:i/>
                      </w:rPr>
                    </w:ins>
                  </m:ctrlPr>
                </m:sSubPr>
                <m:e>
                  <m:r>
                    <w:rPr>
                      <w:rFonts w:ascii="Cambria Math" w:hAnsi="Cambria Math" w:cs="Times New Roman"/>
                    </w:rPr>
                    <m:t>FN</m:t>
                  </m:r>
                </m:e>
                <m:sub>
                  <m:r>
                    <m:rPr>
                      <m:sty m:val="p"/>
                    </m:rPr>
                    <w:rPr>
                      <w:rFonts w:ascii="Cambria Math" w:hAnsi="Cambria Math" w:cs="Times New Roman"/>
                    </w:rPr>
                    <m:t>(Enh/Deg/Non-Int)</m:t>
                  </m:r>
                </m:sub>
              </m:sSub>
            </m:den>
          </m:f>
        </m:oMath>
      </m:oMathPara>
    </w:p>
    <w:p w14:paraId="3F894BDE" w14:textId="77777777" w:rsidR="004D086D" w:rsidRPr="00343B90" w:rsidRDefault="004D086D" w:rsidP="00343B90">
      <w:pPr>
        <w:pStyle w:val="Caption"/>
        <w:jc w:val="both"/>
        <w:rPr>
          <w:rFonts w:ascii="Times New Roman" w:hAnsi="Times New Roman" w:cs="Times New Roman"/>
          <w:i w:val="0"/>
          <w:iCs w:val="0"/>
        </w:rPr>
      </w:pPr>
      <w:r w:rsidRPr="00343B90">
        <w:rPr>
          <w:rFonts w:ascii="Times New Roman" w:hAnsi="Times New Roman" w:cs="Times New Roman"/>
          <w:i w:val="0"/>
          <w:iCs w:val="0"/>
        </w:rPr>
        <w:t>Precision and recall for each class have a trade-off; Therefore, F-measure can show resolution ability of model in each class.</w:t>
      </w:r>
    </w:p>
    <w:p w14:paraId="11306548" w14:textId="77777777" w:rsidR="004D086D" w:rsidRPr="00343B90" w:rsidRDefault="004D086D" w:rsidP="004D086D">
      <w:pPr>
        <w:pStyle w:val="Caption"/>
        <w:rPr>
          <w:rFonts w:ascii="Times New Roman" w:hAnsi="Times New Roman" w:cs="Times New Roman"/>
          <w:i w:val="0"/>
          <w:iCs w:val="0"/>
        </w:rPr>
      </w:pPr>
      <w:r w:rsidRPr="00343B90">
        <w:rPr>
          <w:rFonts w:ascii="Times New Roman" w:hAnsi="Times New Roman" w:cs="Times New Roman"/>
          <w:i w:val="0"/>
          <w:iCs w:val="0"/>
        </w:rPr>
        <w:t>F-measure: The geometric mean of precision and recall in three-class:</w:t>
      </w:r>
    </w:p>
    <w:p w14:paraId="08AA48A3" w14:textId="77777777" w:rsidR="004D086D" w:rsidRPr="00343B90" w:rsidRDefault="00000000" w:rsidP="004D086D">
      <w:pPr>
        <w:spacing w:line="276" w:lineRule="auto"/>
        <w:rPr>
          <w:rFonts w:ascii="Times New Roman" w:hAnsi="Times New Roman" w:cs="Times New Roman"/>
          <w:i/>
          <w:iCs/>
        </w:rPr>
      </w:pPr>
      <m:oMathPara>
        <m:oMathParaPr>
          <m:jc m:val="center"/>
        </m:oMathParaPr>
        <m:oMath>
          <m:sSub>
            <m:sSubPr>
              <m:ctrlPr>
                <w:ins w:id="1046" w:author="mcm" w:date="2023-11-10T14:22:00Z">
                  <w:rPr>
                    <w:rFonts w:ascii="Cambria Math" w:hAnsi="Cambria Math" w:cs="Times New Roman"/>
                    <w:i/>
                    <w:iCs/>
                  </w:rPr>
                </w:ins>
              </m:ctrlPr>
            </m:sSubPr>
            <m:e>
              <m:r>
                <w:rPr>
                  <w:rFonts w:ascii="Cambria Math" w:hAnsi="Cambria Math" w:cs="Times New Roman"/>
                </w:rPr>
                <m:t>F-measure</m:t>
              </m:r>
            </m:e>
            <m:sub>
              <m:r>
                <w:rPr>
                  <w:rFonts w:ascii="Cambria Math" w:hAnsi="Cambria Math" w:cs="Times New Roman"/>
                  <w:vertAlign w:val="subscript"/>
                </w:rPr>
                <m:t>(</m:t>
              </m:r>
              <m:r>
                <m:rPr>
                  <m:sty m:val="p"/>
                </m:rPr>
                <w:rPr>
                  <w:rFonts w:ascii="Cambria Math" w:hAnsi="Cambria Math" w:cs="Times New Roman"/>
                </w:rPr>
                <m:t>Enh/Deg/Non-Int</m:t>
              </m:r>
              <m:r>
                <w:rPr>
                  <w:rFonts w:ascii="Cambria Math" w:hAnsi="Cambria Math" w:cs="Times New Roman"/>
                  <w:vertAlign w:val="subscript"/>
                </w:rPr>
                <m:t>)</m:t>
              </m:r>
            </m:sub>
          </m:sSub>
          <m:r>
            <w:rPr>
              <w:rFonts w:ascii="Cambria Math" w:hAnsi="Cambria Math" w:cs="Times New Roman"/>
            </w:rPr>
            <m:t xml:space="preserve"> = </m:t>
          </m:r>
          <m:f>
            <m:fPr>
              <m:ctrlPr>
                <w:ins w:id="1047" w:author="mcm" w:date="2023-11-10T14:22:00Z">
                  <w:rPr>
                    <w:rFonts w:ascii="Cambria Math" w:hAnsi="Cambria Math" w:cs="Times New Roman"/>
                    <w:i/>
                    <w:iCs/>
                  </w:rPr>
                </w:ins>
              </m:ctrlPr>
            </m:fPr>
            <m:num>
              <m:sSub>
                <m:sSubPr>
                  <m:ctrlPr>
                    <w:ins w:id="1048" w:author="mcm" w:date="2023-11-10T14:22:00Z">
                      <w:rPr>
                        <w:rFonts w:ascii="Cambria Math" w:hAnsi="Cambria Math" w:cs="Times New Roman"/>
                        <w:i/>
                        <w:iCs/>
                      </w:rPr>
                    </w:ins>
                  </m:ctrlPr>
                </m:sSubPr>
                <m:e>
                  <m:r>
                    <w:rPr>
                      <w:rFonts w:ascii="Cambria Math" w:hAnsi="Cambria Math" w:cs="Times New Roman"/>
                    </w:rPr>
                    <m:t>2 × Precision</m:t>
                  </m:r>
                </m:e>
                <m:sub>
                  <m:r>
                    <w:rPr>
                      <w:rFonts w:ascii="Cambria Math" w:hAnsi="Cambria Math" w:cs="Times New Roman"/>
                      <w:vertAlign w:val="subscript"/>
                    </w:rPr>
                    <m:t>(</m:t>
                  </m:r>
                  <m:r>
                    <m:rPr>
                      <m:sty m:val="p"/>
                    </m:rPr>
                    <w:rPr>
                      <w:rFonts w:ascii="Cambria Math" w:hAnsi="Cambria Math" w:cs="Times New Roman"/>
                    </w:rPr>
                    <m:t>Enh/Deg/Non-Int</m:t>
                  </m:r>
                  <m:r>
                    <w:rPr>
                      <w:rFonts w:ascii="Cambria Math" w:hAnsi="Cambria Math" w:cs="Times New Roman"/>
                      <w:vertAlign w:val="subscript"/>
                    </w:rPr>
                    <m:t>)</m:t>
                  </m:r>
                  <m:r>
                    <w:rPr>
                      <w:rFonts w:ascii="Cambria Math" w:hAnsi="Cambria Math" w:cs="Times New Roman"/>
                    </w:rPr>
                    <m:t xml:space="preserve"> </m:t>
                  </m:r>
                </m:sub>
              </m:sSub>
              <m:r>
                <w:rPr>
                  <w:rFonts w:ascii="Cambria Math" w:hAnsi="Cambria Math" w:cs="Times New Roman"/>
                </w:rPr>
                <m:t xml:space="preserve">× </m:t>
              </m:r>
              <m:sSub>
                <m:sSubPr>
                  <m:ctrlPr>
                    <w:ins w:id="1049" w:author="mcm" w:date="2023-11-10T14:22:00Z">
                      <w:rPr>
                        <w:rFonts w:ascii="Cambria Math" w:hAnsi="Cambria Math" w:cs="Times New Roman"/>
                        <w:i/>
                        <w:iCs/>
                      </w:rPr>
                    </w:ins>
                  </m:ctrlPr>
                </m:sSubPr>
                <m:e>
                  <m:r>
                    <w:rPr>
                      <w:rFonts w:ascii="Cambria Math" w:hAnsi="Cambria Math" w:cs="Times New Roman"/>
                    </w:rPr>
                    <m:t>Recall</m:t>
                  </m:r>
                </m:e>
                <m:sub>
                  <m:r>
                    <w:rPr>
                      <w:rFonts w:ascii="Cambria Math" w:hAnsi="Cambria Math" w:cs="Times New Roman"/>
                      <w:vertAlign w:val="subscript"/>
                    </w:rPr>
                    <m:t>(</m:t>
                  </m:r>
                  <m:r>
                    <m:rPr>
                      <m:sty m:val="p"/>
                    </m:rPr>
                    <w:rPr>
                      <w:rFonts w:ascii="Cambria Math" w:hAnsi="Cambria Math" w:cs="Times New Roman"/>
                    </w:rPr>
                    <m:t>Enh/Deg/Non-Int</m:t>
                  </m:r>
                  <m:r>
                    <w:rPr>
                      <w:rFonts w:ascii="Cambria Math" w:hAnsi="Cambria Math" w:cs="Times New Roman"/>
                      <w:vertAlign w:val="subscript"/>
                    </w:rPr>
                    <m:t>)</m:t>
                  </m:r>
                  <m:r>
                    <w:rPr>
                      <w:rFonts w:ascii="Cambria Math" w:hAnsi="Cambria Math" w:cs="Times New Roman"/>
                    </w:rPr>
                    <m:t xml:space="preserve"> </m:t>
                  </m:r>
                </m:sub>
              </m:sSub>
            </m:num>
            <m:den>
              <m:sSub>
                <m:sSubPr>
                  <m:ctrlPr>
                    <w:ins w:id="1050" w:author="mcm" w:date="2023-11-10T14:22:00Z">
                      <w:rPr>
                        <w:rFonts w:ascii="Cambria Math" w:hAnsi="Cambria Math" w:cs="Times New Roman"/>
                        <w:i/>
                        <w:iCs/>
                      </w:rPr>
                    </w:ins>
                  </m:ctrlPr>
                </m:sSubPr>
                <m:e>
                  <m:r>
                    <w:rPr>
                      <w:rFonts w:ascii="Cambria Math" w:hAnsi="Cambria Math" w:cs="Times New Roman"/>
                    </w:rPr>
                    <m:t>Precision</m:t>
                  </m:r>
                </m:e>
                <m:sub>
                  <m:r>
                    <w:rPr>
                      <w:rFonts w:ascii="Cambria Math" w:hAnsi="Cambria Math" w:cs="Times New Roman"/>
                      <w:vertAlign w:val="subscript"/>
                    </w:rPr>
                    <m:t>(</m:t>
                  </m:r>
                  <m:r>
                    <m:rPr>
                      <m:sty m:val="p"/>
                    </m:rPr>
                    <w:rPr>
                      <w:rFonts w:ascii="Cambria Math" w:hAnsi="Cambria Math" w:cs="Times New Roman"/>
                    </w:rPr>
                    <m:t>Enh/Deg/Non-Int</m:t>
                  </m:r>
                  <m:r>
                    <w:rPr>
                      <w:rFonts w:ascii="Cambria Math" w:hAnsi="Cambria Math" w:cs="Times New Roman"/>
                      <w:vertAlign w:val="subscript"/>
                    </w:rPr>
                    <m:t>)</m:t>
                  </m:r>
                </m:sub>
              </m:sSub>
              <m:r>
                <w:rPr>
                  <w:rFonts w:ascii="Cambria Math" w:hAnsi="Cambria Math" w:cs="Times New Roman"/>
                </w:rPr>
                <m:t xml:space="preserve"> + </m:t>
              </m:r>
              <m:sSub>
                <m:sSubPr>
                  <m:ctrlPr>
                    <w:ins w:id="1051" w:author="mcm" w:date="2023-11-10T14:22:00Z">
                      <w:rPr>
                        <w:rFonts w:ascii="Cambria Math" w:hAnsi="Cambria Math" w:cs="Times New Roman"/>
                        <w:i/>
                        <w:iCs/>
                      </w:rPr>
                    </w:ins>
                  </m:ctrlPr>
                </m:sSubPr>
                <m:e>
                  <m:r>
                    <w:rPr>
                      <w:rFonts w:ascii="Cambria Math" w:hAnsi="Cambria Math" w:cs="Times New Roman"/>
                    </w:rPr>
                    <m:t>Recall</m:t>
                  </m:r>
                </m:e>
                <m:sub>
                  <m:r>
                    <w:rPr>
                      <w:rFonts w:ascii="Cambria Math" w:hAnsi="Cambria Math" w:cs="Times New Roman"/>
                      <w:vertAlign w:val="subscript"/>
                    </w:rPr>
                    <m:t>(</m:t>
                  </m:r>
                  <m:r>
                    <m:rPr>
                      <m:sty m:val="p"/>
                    </m:rPr>
                    <w:rPr>
                      <w:rFonts w:ascii="Cambria Math" w:hAnsi="Cambria Math" w:cs="Times New Roman"/>
                    </w:rPr>
                    <m:t>Enh/Deg/Non-Int</m:t>
                  </m:r>
                  <m:r>
                    <w:rPr>
                      <w:rFonts w:ascii="Cambria Math" w:hAnsi="Cambria Math" w:cs="Times New Roman"/>
                      <w:vertAlign w:val="subscript"/>
                    </w:rPr>
                    <m:t>)</m:t>
                  </m:r>
                </m:sub>
              </m:sSub>
            </m:den>
          </m:f>
        </m:oMath>
      </m:oMathPara>
    </w:p>
    <w:p w14:paraId="07B141A7" w14:textId="77777777" w:rsidR="004D086D" w:rsidRPr="00343B90" w:rsidRDefault="00343B90" w:rsidP="00343B90">
      <w:pPr>
        <w:pStyle w:val="Caption"/>
        <w:jc w:val="both"/>
        <w:rPr>
          <w:rFonts w:ascii="Times New Roman" w:hAnsi="Times New Roman" w:cs="Times New Roman"/>
          <w:i w:val="0"/>
          <w:iCs w:val="0"/>
        </w:rPr>
      </w:pPr>
      <w:r w:rsidRPr="00343B90">
        <w:rPr>
          <w:rFonts w:ascii="Times New Roman" w:hAnsi="Times New Roman" w:cs="Times New Roman"/>
          <w:i w:val="0"/>
          <w:iCs w:val="0"/>
        </w:rPr>
        <w:t>Also, we evaluated methods via modified AUC, and AUPR for three-class model.</w:t>
      </w:r>
    </w:p>
    <w:p w14:paraId="36304C21" w14:textId="77777777" w:rsidR="00343B90" w:rsidRPr="00343B90" w:rsidRDefault="00343B90" w:rsidP="004D086D">
      <w:pPr>
        <w:pStyle w:val="Caption"/>
        <w:rPr>
          <w:rFonts w:ascii="Times New Roman" w:hAnsi="Times New Roman" w:cs="Times New Roman"/>
          <w:i w:val="0"/>
          <w:iCs w:val="0"/>
        </w:rPr>
      </w:pPr>
    </w:p>
    <w:p w14:paraId="75E56B1F" w14:textId="77777777" w:rsidR="00343B90" w:rsidRPr="00343B90" w:rsidRDefault="00343B90" w:rsidP="00343B90">
      <w:pPr>
        <w:pStyle w:val="Caption"/>
        <w:rPr>
          <w:rFonts w:ascii="Times New Roman" w:hAnsi="Times New Roman" w:cs="Times New Roman"/>
          <w:b/>
          <w:bCs/>
          <w:i w:val="0"/>
          <w:iCs w:val="0"/>
        </w:rPr>
      </w:pPr>
      <w:r w:rsidRPr="00343B90">
        <w:rPr>
          <w:rFonts w:ascii="Times New Roman" w:hAnsi="Times New Roman" w:cs="Times New Roman"/>
          <w:b/>
          <w:bCs/>
          <w:i w:val="0"/>
          <w:iCs w:val="0"/>
        </w:rPr>
        <w:t>Comparison of results</w:t>
      </w:r>
    </w:p>
    <w:p w14:paraId="7D4B7BFE" w14:textId="77777777" w:rsidR="00343B90" w:rsidRDefault="00343B90" w:rsidP="00343B90">
      <w:pPr>
        <w:pStyle w:val="Caption"/>
        <w:jc w:val="both"/>
        <w:rPr>
          <w:rFonts w:ascii="Times New Roman" w:hAnsi="Times New Roman" w:cs="Times New Roman"/>
          <w:i w:val="0"/>
          <w:iCs w:val="0"/>
        </w:rPr>
      </w:pPr>
      <w:r w:rsidRPr="00343B90">
        <w:rPr>
          <w:rFonts w:ascii="Times New Roman" w:hAnsi="Times New Roman" w:cs="Times New Roman"/>
          <w:i w:val="0"/>
          <w:iCs w:val="0"/>
        </w:rPr>
        <w:t>Based on the validation procedure, which described in Section, the binary interaction type detection model is devised and trained. Then, the final three-class model is presented which took the most probable non-interactions as zeros. The SNF-CNN model is evaluated in 10- fold CV to check the robustness, and efficiency of the SNF-CNN. Results of SNF-CNN and other methods for comparison are presented and discussed in this section.</w:t>
      </w:r>
    </w:p>
    <w:p w14:paraId="53E0C984" w14:textId="77777777" w:rsidR="00BC1990" w:rsidRDefault="00BC1990" w:rsidP="00343B90">
      <w:pPr>
        <w:pStyle w:val="Caption"/>
        <w:jc w:val="both"/>
        <w:rPr>
          <w:rFonts w:ascii="Times New Roman" w:hAnsi="Times New Roman" w:cs="Times New Roman"/>
          <w:i w:val="0"/>
          <w:iCs w:val="0"/>
        </w:rPr>
      </w:pPr>
    </w:p>
    <w:tbl>
      <w:tblPr>
        <w:tblStyle w:val="TableGrid"/>
        <w:tblW w:w="0" w:type="auto"/>
        <w:tblLook w:val="04A0" w:firstRow="1" w:lastRow="0" w:firstColumn="1" w:lastColumn="0" w:noHBand="0" w:noVBand="1"/>
      </w:tblPr>
      <w:tblGrid>
        <w:gridCol w:w="1672"/>
        <w:gridCol w:w="1663"/>
        <w:gridCol w:w="1649"/>
        <w:gridCol w:w="1658"/>
        <w:gridCol w:w="1664"/>
        <w:gridCol w:w="1656"/>
      </w:tblGrid>
      <w:tr w:rsidR="00BC1990" w14:paraId="22BFCC44" w14:textId="77777777" w:rsidTr="00BC1990">
        <w:trPr>
          <w:trHeight w:val="792"/>
        </w:trPr>
        <w:tc>
          <w:tcPr>
            <w:tcW w:w="1698" w:type="dxa"/>
          </w:tcPr>
          <w:p w14:paraId="719FABBC" w14:textId="77777777" w:rsidR="00BC1990" w:rsidRPr="00251DAD" w:rsidRDefault="00BC1990" w:rsidP="00BC1990">
            <w:pPr>
              <w:pStyle w:val="Caption"/>
              <w:jc w:val="center"/>
              <w:rPr>
                <w:rFonts w:ascii="Times New Roman" w:hAnsi="Times New Roman" w:cs="Times New Roman"/>
                <w:i w:val="0"/>
                <w:iCs w:val="0"/>
                <w:sz w:val="22"/>
                <w:szCs w:val="22"/>
              </w:rPr>
            </w:pPr>
          </w:p>
        </w:tc>
        <w:tc>
          <w:tcPr>
            <w:tcW w:w="1698" w:type="dxa"/>
          </w:tcPr>
          <w:p w14:paraId="158C42E3"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Precision</w:t>
            </w:r>
          </w:p>
        </w:tc>
        <w:tc>
          <w:tcPr>
            <w:tcW w:w="1698" w:type="dxa"/>
          </w:tcPr>
          <w:p w14:paraId="40EEAE0B"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Recall</w:t>
            </w:r>
          </w:p>
        </w:tc>
        <w:tc>
          <w:tcPr>
            <w:tcW w:w="1698" w:type="dxa"/>
          </w:tcPr>
          <w:p w14:paraId="1F97C2F3"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F-measure</w:t>
            </w:r>
          </w:p>
        </w:tc>
        <w:tc>
          <w:tcPr>
            <w:tcW w:w="1698" w:type="dxa"/>
          </w:tcPr>
          <w:p w14:paraId="1C1EADC9"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Accuracy</w:t>
            </w:r>
          </w:p>
        </w:tc>
        <w:tc>
          <w:tcPr>
            <w:tcW w:w="1698" w:type="dxa"/>
          </w:tcPr>
          <w:p w14:paraId="5FFDB2C3"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Support</w:t>
            </w:r>
          </w:p>
        </w:tc>
      </w:tr>
      <w:tr w:rsidR="00BC1990" w14:paraId="10A0D9B0" w14:textId="77777777" w:rsidTr="00BC1990">
        <w:trPr>
          <w:trHeight w:val="792"/>
        </w:trPr>
        <w:tc>
          <w:tcPr>
            <w:tcW w:w="1698" w:type="dxa"/>
          </w:tcPr>
          <w:p w14:paraId="330C15FC"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Enhancive</w:t>
            </w:r>
          </w:p>
        </w:tc>
        <w:tc>
          <w:tcPr>
            <w:tcW w:w="1698" w:type="dxa"/>
          </w:tcPr>
          <w:p w14:paraId="71B430BF"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0.88</w:t>
            </w:r>
          </w:p>
        </w:tc>
        <w:tc>
          <w:tcPr>
            <w:tcW w:w="1698" w:type="dxa"/>
          </w:tcPr>
          <w:p w14:paraId="28BF052D"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0.84</w:t>
            </w:r>
          </w:p>
        </w:tc>
        <w:tc>
          <w:tcPr>
            <w:tcW w:w="1698" w:type="dxa"/>
          </w:tcPr>
          <w:p w14:paraId="43365781"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0.86</w:t>
            </w:r>
          </w:p>
        </w:tc>
        <w:tc>
          <w:tcPr>
            <w:tcW w:w="1698" w:type="dxa"/>
          </w:tcPr>
          <w:p w14:paraId="16C7C6A2" w14:textId="77777777" w:rsidR="00BC1990" w:rsidRPr="00251DAD" w:rsidRDefault="00BC1990" w:rsidP="00BC1990">
            <w:pPr>
              <w:pStyle w:val="Caption"/>
              <w:jc w:val="center"/>
              <w:rPr>
                <w:rFonts w:ascii="Times New Roman" w:hAnsi="Times New Roman" w:cs="Times New Roman"/>
                <w:i w:val="0"/>
                <w:iCs w:val="0"/>
                <w:sz w:val="22"/>
                <w:szCs w:val="22"/>
              </w:rPr>
            </w:pPr>
          </w:p>
        </w:tc>
        <w:tc>
          <w:tcPr>
            <w:tcW w:w="1698" w:type="dxa"/>
          </w:tcPr>
          <w:p w14:paraId="091BF55E"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850</w:t>
            </w:r>
          </w:p>
        </w:tc>
      </w:tr>
      <w:tr w:rsidR="00BC1990" w14:paraId="38434247" w14:textId="77777777" w:rsidTr="00BC1990">
        <w:trPr>
          <w:trHeight w:val="792"/>
        </w:trPr>
        <w:tc>
          <w:tcPr>
            <w:tcW w:w="1698" w:type="dxa"/>
          </w:tcPr>
          <w:p w14:paraId="05CBF3CE"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Non-interaction</w:t>
            </w:r>
          </w:p>
        </w:tc>
        <w:tc>
          <w:tcPr>
            <w:tcW w:w="1698" w:type="dxa"/>
          </w:tcPr>
          <w:p w14:paraId="7C54E885"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0.96</w:t>
            </w:r>
          </w:p>
        </w:tc>
        <w:tc>
          <w:tcPr>
            <w:tcW w:w="1698" w:type="dxa"/>
          </w:tcPr>
          <w:p w14:paraId="6069297B"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0.95</w:t>
            </w:r>
          </w:p>
        </w:tc>
        <w:tc>
          <w:tcPr>
            <w:tcW w:w="1698" w:type="dxa"/>
          </w:tcPr>
          <w:p w14:paraId="3D693491"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0.96</w:t>
            </w:r>
          </w:p>
        </w:tc>
        <w:tc>
          <w:tcPr>
            <w:tcW w:w="1698" w:type="dxa"/>
          </w:tcPr>
          <w:p w14:paraId="08127333" w14:textId="77777777" w:rsidR="00BC1990" w:rsidRPr="00251DAD" w:rsidRDefault="00BC1990" w:rsidP="00BC1990">
            <w:pPr>
              <w:pStyle w:val="Caption"/>
              <w:jc w:val="center"/>
              <w:rPr>
                <w:rFonts w:ascii="Times New Roman" w:hAnsi="Times New Roman" w:cs="Times New Roman"/>
                <w:i w:val="0"/>
                <w:iCs w:val="0"/>
                <w:sz w:val="22"/>
                <w:szCs w:val="22"/>
              </w:rPr>
            </w:pPr>
          </w:p>
        </w:tc>
        <w:tc>
          <w:tcPr>
            <w:tcW w:w="1698" w:type="dxa"/>
          </w:tcPr>
          <w:p w14:paraId="46DA1ACF"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3000</w:t>
            </w:r>
          </w:p>
        </w:tc>
      </w:tr>
      <w:tr w:rsidR="00BC1990" w14:paraId="57D8D3CF" w14:textId="77777777" w:rsidTr="00BC1990">
        <w:trPr>
          <w:trHeight w:val="792"/>
        </w:trPr>
        <w:tc>
          <w:tcPr>
            <w:tcW w:w="1698" w:type="dxa"/>
          </w:tcPr>
          <w:p w14:paraId="075277C9"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Degressive</w:t>
            </w:r>
          </w:p>
        </w:tc>
        <w:tc>
          <w:tcPr>
            <w:tcW w:w="1698" w:type="dxa"/>
          </w:tcPr>
          <w:p w14:paraId="01CA1345"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0.95</w:t>
            </w:r>
          </w:p>
        </w:tc>
        <w:tc>
          <w:tcPr>
            <w:tcW w:w="1698" w:type="dxa"/>
          </w:tcPr>
          <w:p w14:paraId="4051E8DA"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0.97</w:t>
            </w:r>
          </w:p>
        </w:tc>
        <w:tc>
          <w:tcPr>
            <w:tcW w:w="1698" w:type="dxa"/>
          </w:tcPr>
          <w:p w14:paraId="215EC22D"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0.96</w:t>
            </w:r>
          </w:p>
        </w:tc>
        <w:tc>
          <w:tcPr>
            <w:tcW w:w="1698" w:type="dxa"/>
          </w:tcPr>
          <w:p w14:paraId="4B4BEDB2" w14:textId="77777777" w:rsidR="00BC1990" w:rsidRPr="00251DAD" w:rsidRDefault="00BC1990" w:rsidP="00BC1990">
            <w:pPr>
              <w:pStyle w:val="Caption"/>
              <w:jc w:val="center"/>
              <w:rPr>
                <w:rFonts w:ascii="Times New Roman" w:hAnsi="Times New Roman" w:cs="Times New Roman"/>
                <w:i w:val="0"/>
                <w:iCs w:val="0"/>
                <w:sz w:val="22"/>
                <w:szCs w:val="22"/>
              </w:rPr>
            </w:pPr>
          </w:p>
        </w:tc>
        <w:tc>
          <w:tcPr>
            <w:tcW w:w="1698" w:type="dxa"/>
          </w:tcPr>
          <w:p w14:paraId="3AEAAC17"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3052</w:t>
            </w:r>
          </w:p>
        </w:tc>
      </w:tr>
      <w:tr w:rsidR="00BC1990" w14:paraId="054A0ADF" w14:textId="77777777" w:rsidTr="00BC1990">
        <w:trPr>
          <w:trHeight w:val="792"/>
        </w:trPr>
        <w:tc>
          <w:tcPr>
            <w:tcW w:w="1698" w:type="dxa"/>
          </w:tcPr>
          <w:p w14:paraId="344283CB"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Macro Avg</w:t>
            </w:r>
          </w:p>
        </w:tc>
        <w:tc>
          <w:tcPr>
            <w:tcW w:w="1698" w:type="dxa"/>
          </w:tcPr>
          <w:p w14:paraId="76C6C32E"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0.93</w:t>
            </w:r>
          </w:p>
        </w:tc>
        <w:tc>
          <w:tcPr>
            <w:tcW w:w="1698" w:type="dxa"/>
          </w:tcPr>
          <w:p w14:paraId="423AC401"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0.92</w:t>
            </w:r>
          </w:p>
        </w:tc>
        <w:tc>
          <w:tcPr>
            <w:tcW w:w="1698" w:type="dxa"/>
          </w:tcPr>
          <w:p w14:paraId="637E43C9"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0.93</w:t>
            </w:r>
          </w:p>
        </w:tc>
        <w:tc>
          <w:tcPr>
            <w:tcW w:w="1698" w:type="dxa"/>
          </w:tcPr>
          <w:p w14:paraId="7DFB65A9"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0.95</w:t>
            </w:r>
          </w:p>
        </w:tc>
        <w:tc>
          <w:tcPr>
            <w:tcW w:w="1698" w:type="dxa"/>
          </w:tcPr>
          <w:p w14:paraId="3077F6F6"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6902</w:t>
            </w:r>
          </w:p>
        </w:tc>
      </w:tr>
      <w:tr w:rsidR="00BC1990" w14:paraId="4853DA95" w14:textId="77777777" w:rsidTr="00BC1990">
        <w:trPr>
          <w:trHeight w:val="792"/>
        </w:trPr>
        <w:tc>
          <w:tcPr>
            <w:tcW w:w="1698" w:type="dxa"/>
          </w:tcPr>
          <w:p w14:paraId="048FB5C7"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Weighted Avg</w:t>
            </w:r>
          </w:p>
        </w:tc>
        <w:tc>
          <w:tcPr>
            <w:tcW w:w="1698" w:type="dxa"/>
          </w:tcPr>
          <w:p w14:paraId="183D3F94"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0.95</w:t>
            </w:r>
          </w:p>
        </w:tc>
        <w:tc>
          <w:tcPr>
            <w:tcW w:w="1698" w:type="dxa"/>
          </w:tcPr>
          <w:p w14:paraId="00BCD1A8"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0.95</w:t>
            </w:r>
          </w:p>
        </w:tc>
        <w:tc>
          <w:tcPr>
            <w:tcW w:w="1698" w:type="dxa"/>
          </w:tcPr>
          <w:p w14:paraId="66C3D90B"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0.95</w:t>
            </w:r>
          </w:p>
        </w:tc>
        <w:tc>
          <w:tcPr>
            <w:tcW w:w="1698" w:type="dxa"/>
          </w:tcPr>
          <w:p w14:paraId="026A71FD"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0.95</w:t>
            </w:r>
          </w:p>
        </w:tc>
        <w:tc>
          <w:tcPr>
            <w:tcW w:w="1698" w:type="dxa"/>
          </w:tcPr>
          <w:p w14:paraId="48A3A092" w14:textId="77777777" w:rsidR="00BC1990" w:rsidRPr="00251DAD" w:rsidRDefault="00BC1990" w:rsidP="00C44504">
            <w:pPr>
              <w:pStyle w:val="Caption"/>
              <w:keepNext/>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6902</w:t>
            </w:r>
          </w:p>
        </w:tc>
      </w:tr>
    </w:tbl>
    <w:p w14:paraId="53F552EE" w14:textId="1C4CFE0A" w:rsidR="00BC1990" w:rsidRDefault="00C44504" w:rsidP="00C44504">
      <w:pPr>
        <w:pStyle w:val="Caption"/>
      </w:pPr>
      <w:r>
        <w:t xml:space="preserve">Table </w:t>
      </w:r>
      <w:fldSimple w:instr=" SEQ Table \* ARABIC ">
        <w:ins w:id="1052" w:author="Amin Khodamoradi" w:date="2023-12-18T14:58:00Z">
          <w:r w:rsidR="00553BFC">
            <w:rPr>
              <w:noProof/>
            </w:rPr>
            <w:t>6</w:t>
          </w:r>
        </w:ins>
        <w:del w:id="1053" w:author="Amin Khodamoradi" w:date="2023-12-18T14:58:00Z">
          <w:r w:rsidR="002175CC" w:rsidDel="00553BFC">
            <w:rPr>
              <w:noProof/>
            </w:rPr>
            <w:delText>5</w:delText>
          </w:r>
        </w:del>
      </w:fldSimple>
      <w:r>
        <w:t xml:space="preserve"> </w:t>
      </w:r>
      <w:r w:rsidRPr="003A17BC">
        <w:t>Three-Classes interaction classification report</w:t>
      </w:r>
    </w:p>
    <w:p w14:paraId="057B5546" w14:textId="77777777" w:rsidR="00C44504" w:rsidRDefault="00C44504" w:rsidP="00C44504">
      <w:pPr>
        <w:pStyle w:val="Caption"/>
        <w:rPr>
          <w:rFonts w:ascii="Times New Roman" w:hAnsi="Times New Roman" w:cs="Times New Roman"/>
          <w:i w:val="0"/>
          <w:iCs w:val="0"/>
        </w:rPr>
      </w:pPr>
      <w:r w:rsidRPr="00C44504">
        <w:rPr>
          <w:rFonts w:ascii="Times New Roman" w:hAnsi="Times New Roman" w:cs="Times New Roman"/>
          <w:i w:val="0"/>
          <w:iCs w:val="0"/>
        </w:rPr>
        <w:t>Table 5 three-class interaction classification is displayed. In this implementation,</w:t>
      </w:r>
      <w:r>
        <w:rPr>
          <w:rFonts w:ascii="Times New Roman" w:hAnsi="Times New Roman" w:cs="Times New Roman"/>
          <w:i w:val="0"/>
          <w:iCs w:val="0"/>
        </w:rPr>
        <w:t xml:space="preserve"> </w:t>
      </w:r>
      <w:r w:rsidRPr="00C44504">
        <w:rPr>
          <w:rFonts w:ascii="Times New Roman" w:hAnsi="Times New Roman" w:cs="Times New Roman"/>
          <w:i w:val="0"/>
          <w:iCs w:val="0"/>
        </w:rPr>
        <w:t>the precision of the model in detecting degressive interactions, non-interactions,</w:t>
      </w:r>
      <w:r>
        <w:rPr>
          <w:rFonts w:ascii="Times New Roman" w:hAnsi="Times New Roman" w:cs="Times New Roman"/>
          <w:i w:val="0"/>
          <w:iCs w:val="0"/>
        </w:rPr>
        <w:t xml:space="preserve"> </w:t>
      </w:r>
      <w:r w:rsidRPr="00C44504">
        <w:rPr>
          <w:rFonts w:ascii="Times New Roman" w:hAnsi="Times New Roman" w:cs="Times New Roman"/>
          <w:i w:val="0"/>
          <w:iCs w:val="0"/>
        </w:rPr>
        <w:t>and enhancive interactions are 95%, 96%, and 88%, respectively. The recalls are</w:t>
      </w:r>
      <w:r>
        <w:rPr>
          <w:rFonts w:ascii="Times New Roman" w:hAnsi="Times New Roman" w:cs="Times New Roman"/>
          <w:i w:val="0"/>
          <w:iCs w:val="0"/>
        </w:rPr>
        <w:t xml:space="preserve"> </w:t>
      </w:r>
      <w:r w:rsidRPr="00C44504">
        <w:rPr>
          <w:rFonts w:ascii="Times New Roman" w:hAnsi="Times New Roman" w:cs="Times New Roman"/>
          <w:i w:val="0"/>
          <w:iCs w:val="0"/>
        </w:rPr>
        <w:t>97%, 95%, and 84%, respectively, and finally, F-measures are 96%, 96%, and 86%.</w:t>
      </w:r>
      <w:r>
        <w:rPr>
          <w:rFonts w:ascii="Times New Roman" w:hAnsi="Times New Roman" w:cs="Times New Roman"/>
          <w:i w:val="0"/>
          <w:iCs w:val="0"/>
        </w:rPr>
        <w:t xml:space="preserve"> </w:t>
      </w:r>
      <w:r w:rsidRPr="00C44504">
        <w:rPr>
          <w:rFonts w:ascii="Times New Roman" w:hAnsi="Times New Roman" w:cs="Times New Roman"/>
          <w:i w:val="0"/>
          <w:iCs w:val="0"/>
        </w:rPr>
        <w:t>The model power in the three-classes mode decreases slightly in comparison to the</w:t>
      </w:r>
      <w:r>
        <w:rPr>
          <w:rFonts w:ascii="Times New Roman" w:hAnsi="Times New Roman" w:cs="Times New Roman"/>
          <w:i w:val="0"/>
          <w:iCs w:val="0"/>
        </w:rPr>
        <w:t xml:space="preserve"> </w:t>
      </w:r>
      <w:r w:rsidRPr="00C44504">
        <w:rPr>
          <w:rFonts w:ascii="Times New Roman" w:hAnsi="Times New Roman" w:cs="Times New Roman"/>
          <w:i w:val="0"/>
          <w:iCs w:val="0"/>
        </w:rPr>
        <w:t>two-classes</w:t>
      </w:r>
      <w:r>
        <w:rPr>
          <w:rFonts w:ascii="Times New Roman" w:hAnsi="Times New Roman" w:cs="Times New Roman"/>
          <w:i w:val="0"/>
          <w:iCs w:val="0"/>
        </w:rPr>
        <w:t xml:space="preserve"> which can be due to two reasons. </w:t>
      </w:r>
    </w:p>
    <w:p w14:paraId="6783059D" w14:textId="77777777" w:rsidR="00C44504" w:rsidRDefault="00C44504" w:rsidP="00C44504">
      <w:pPr>
        <w:pStyle w:val="Caption"/>
        <w:numPr>
          <w:ilvl w:val="0"/>
          <w:numId w:val="5"/>
        </w:numPr>
        <w:rPr>
          <w:rFonts w:ascii="Times New Roman" w:hAnsi="Times New Roman" w:cs="Times New Roman"/>
          <w:i w:val="0"/>
          <w:iCs w:val="0"/>
        </w:rPr>
      </w:pPr>
      <w:r w:rsidRPr="00C44504">
        <w:rPr>
          <w:rFonts w:ascii="Times New Roman" w:hAnsi="Times New Roman" w:cs="Times New Roman"/>
          <w:i w:val="0"/>
          <w:iCs w:val="0"/>
        </w:rPr>
        <w:t>The problem of three-classes is more difficult than two-classes, obviously.</w:t>
      </w:r>
    </w:p>
    <w:p w14:paraId="287B582A" w14:textId="77777777" w:rsidR="00C44504" w:rsidRPr="00C44504" w:rsidRDefault="00C44504" w:rsidP="00C44504">
      <w:pPr>
        <w:pStyle w:val="Caption"/>
        <w:numPr>
          <w:ilvl w:val="0"/>
          <w:numId w:val="5"/>
        </w:numPr>
        <w:rPr>
          <w:rFonts w:ascii="Times New Roman" w:hAnsi="Times New Roman" w:cs="Times New Roman"/>
          <w:i w:val="0"/>
          <w:iCs w:val="0"/>
        </w:rPr>
      </w:pPr>
      <w:r w:rsidRPr="00C44504">
        <w:rPr>
          <w:rFonts w:ascii="Times New Roman" w:hAnsi="Times New Roman" w:cs="Times New Roman"/>
          <w:i w:val="0"/>
          <w:iCs w:val="0"/>
        </w:rPr>
        <w:t>The suggested non-interactions or zeros are not necessarily real and are not</w:t>
      </w:r>
      <w:r>
        <w:rPr>
          <w:rFonts w:ascii="Times New Roman" w:hAnsi="Times New Roman" w:cs="Times New Roman"/>
          <w:i w:val="0"/>
          <w:iCs w:val="0"/>
        </w:rPr>
        <w:t xml:space="preserve"> </w:t>
      </w:r>
      <w:r w:rsidRPr="00C44504">
        <w:rPr>
          <w:rFonts w:ascii="Times New Roman" w:hAnsi="Times New Roman" w:cs="Times New Roman"/>
          <w:i w:val="0"/>
          <w:iCs w:val="0"/>
        </w:rPr>
        <w:t>pharmacologically proven, so there is a possibility of some disturbance.</w:t>
      </w:r>
    </w:p>
    <w:p w14:paraId="1EF20DF7" w14:textId="77777777" w:rsidR="00C44504" w:rsidRDefault="00C44504" w:rsidP="00C44504">
      <w:pPr>
        <w:pStyle w:val="Caption"/>
        <w:rPr>
          <w:rFonts w:ascii="Times New Roman" w:hAnsi="Times New Roman" w:cs="Times New Roman"/>
          <w:i w:val="0"/>
          <w:iCs w:val="0"/>
        </w:rPr>
      </w:pPr>
      <w:r w:rsidRPr="00C44504">
        <w:rPr>
          <w:rFonts w:ascii="Times New Roman" w:hAnsi="Times New Roman" w:cs="Times New Roman"/>
          <w:i w:val="0"/>
          <w:iCs w:val="0"/>
        </w:rPr>
        <w:t>For the above reasons, the detection ability reduction of the three-classes model</w:t>
      </w:r>
      <w:r>
        <w:rPr>
          <w:rFonts w:ascii="Times New Roman" w:hAnsi="Times New Roman" w:cs="Times New Roman"/>
          <w:i w:val="0"/>
          <w:iCs w:val="0"/>
        </w:rPr>
        <w:t xml:space="preserve"> </w:t>
      </w:r>
      <w:r w:rsidRPr="00C44504">
        <w:rPr>
          <w:rFonts w:ascii="Times New Roman" w:hAnsi="Times New Roman" w:cs="Times New Roman"/>
          <w:i w:val="0"/>
          <w:iCs w:val="0"/>
        </w:rPr>
        <w:t>was not unexpected.</w:t>
      </w:r>
    </w:p>
    <w:p w14:paraId="470E73E1" w14:textId="77777777" w:rsidR="00C44504" w:rsidRDefault="00C44504" w:rsidP="00C44504">
      <w:pPr>
        <w:pStyle w:val="Caption"/>
        <w:rPr>
          <w:rFonts w:ascii="Times New Roman" w:hAnsi="Times New Roman" w:cs="Times New Roman"/>
          <w:i w:val="0"/>
          <w:iCs w:val="0"/>
        </w:rPr>
      </w:pPr>
    </w:p>
    <w:tbl>
      <w:tblPr>
        <w:tblStyle w:val="TableGrid"/>
        <w:tblW w:w="0" w:type="auto"/>
        <w:tblLook w:val="04A0" w:firstRow="1" w:lastRow="0" w:firstColumn="1" w:lastColumn="0" w:noHBand="0" w:noVBand="1"/>
      </w:tblPr>
      <w:tblGrid>
        <w:gridCol w:w="3328"/>
        <w:gridCol w:w="3317"/>
        <w:gridCol w:w="3317"/>
      </w:tblGrid>
      <w:tr w:rsidR="00C44504" w14:paraId="502C760C" w14:textId="77777777" w:rsidTr="00C44504">
        <w:tc>
          <w:tcPr>
            <w:tcW w:w="3396" w:type="dxa"/>
          </w:tcPr>
          <w:p w14:paraId="10804C98" w14:textId="77777777" w:rsidR="00C44504" w:rsidRPr="009F539C" w:rsidRDefault="00C44504" w:rsidP="00C44504">
            <w:pPr>
              <w:pStyle w:val="Caption"/>
              <w:jc w:val="center"/>
              <w:rPr>
                <w:rFonts w:ascii="Times New Roman" w:hAnsi="Times New Roman" w:cs="Times New Roman"/>
                <w:i w:val="0"/>
                <w:iCs w:val="0"/>
                <w:sz w:val="22"/>
                <w:szCs w:val="22"/>
              </w:rPr>
            </w:pPr>
          </w:p>
        </w:tc>
        <w:tc>
          <w:tcPr>
            <w:tcW w:w="3396" w:type="dxa"/>
          </w:tcPr>
          <w:p w14:paraId="25070C22" w14:textId="77777777" w:rsidR="00C44504" w:rsidRPr="009F539C" w:rsidRDefault="00C44504" w:rsidP="00C44504">
            <w:pPr>
              <w:pStyle w:val="Caption"/>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AUC</w:t>
            </w:r>
          </w:p>
        </w:tc>
        <w:tc>
          <w:tcPr>
            <w:tcW w:w="3396" w:type="dxa"/>
          </w:tcPr>
          <w:p w14:paraId="1A692E93" w14:textId="77777777" w:rsidR="00C44504" w:rsidRPr="009F539C" w:rsidRDefault="00C44504" w:rsidP="00C44504">
            <w:pPr>
              <w:pStyle w:val="Caption"/>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AUPR</w:t>
            </w:r>
          </w:p>
        </w:tc>
      </w:tr>
      <w:tr w:rsidR="00C44504" w14:paraId="640109EC" w14:textId="77777777" w:rsidTr="00C44504">
        <w:tc>
          <w:tcPr>
            <w:tcW w:w="3396" w:type="dxa"/>
          </w:tcPr>
          <w:p w14:paraId="54B9907C" w14:textId="77777777" w:rsidR="00C44504" w:rsidRPr="009F539C" w:rsidRDefault="00C44504" w:rsidP="00C44504">
            <w:pPr>
              <w:pStyle w:val="Caption"/>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lastRenderedPageBreak/>
              <w:t>Degressive</w:t>
            </w:r>
          </w:p>
        </w:tc>
        <w:tc>
          <w:tcPr>
            <w:tcW w:w="3396" w:type="dxa"/>
          </w:tcPr>
          <w:p w14:paraId="6DE8D4FD" w14:textId="77777777" w:rsidR="00C44504" w:rsidRPr="009F539C" w:rsidRDefault="00C44504" w:rsidP="00C44504">
            <w:pPr>
              <w:pStyle w:val="Caption"/>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0.9747 ± 0.0033</w:t>
            </w:r>
          </w:p>
        </w:tc>
        <w:tc>
          <w:tcPr>
            <w:tcW w:w="3396" w:type="dxa"/>
          </w:tcPr>
          <w:p w14:paraId="183FD5FD" w14:textId="77777777" w:rsidR="00C44504" w:rsidRPr="009F539C" w:rsidRDefault="00C44504" w:rsidP="00C44504">
            <w:pPr>
              <w:pStyle w:val="Caption"/>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0.9666 ± 0.0045</w:t>
            </w:r>
          </w:p>
        </w:tc>
      </w:tr>
      <w:tr w:rsidR="00C44504" w14:paraId="6E1F6158" w14:textId="77777777" w:rsidTr="00C44504">
        <w:tc>
          <w:tcPr>
            <w:tcW w:w="3396" w:type="dxa"/>
          </w:tcPr>
          <w:p w14:paraId="16E699B9" w14:textId="77777777" w:rsidR="00C44504" w:rsidRPr="009F539C" w:rsidRDefault="00C44504" w:rsidP="00C44504">
            <w:pPr>
              <w:pStyle w:val="Caption"/>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Enhancive</w:t>
            </w:r>
          </w:p>
        </w:tc>
        <w:tc>
          <w:tcPr>
            <w:tcW w:w="3396" w:type="dxa"/>
          </w:tcPr>
          <w:p w14:paraId="27A412C5" w14:textId="77777777" w:rsidR="00C44504" w:rsidRPr="009F539C" w:rsidRDefault="00C44504" w:rsidP="00C44504">
            <w:pPr>
              <w:pStyle w:val="Caption"/>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0.9686 ± 0.0028</w:t>
            </w:r>
          </w:p>
        </w:tc>
        <w:tc>
          <w:tcPr>
            <w:tcW w:w="3396" w:type="dxa"/>
          </w:tcPr>
          <w:p w14:paraId="5C70CAC2" w14:textId="77777777" w:rsidR="00C44504" w:rsidRPr="009F539C" w:rsidRDefault="00C44504" w:rsidP="00C44504">
            <w:pPr>
              <w:pStyle w:val="Caption"/>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0.8221 ± 0.0184</w:t>
            </w:r>
          </w:p>
        </w:tc>
      </w:tr>
      <w:tr w:rsidR="00C44504" w14:paraId="3E9B858D" w14:textId="77777777" w:rsidTr="00C44504">
        <w:tc>
          <w:tcPr>
            <w:tcW w:w="3396" w:type="dxa"/>
          </w:tcPr>
          <w:p w14:paraId="44E66A40" w14:textId="77777777" w:rsidR="00C44504" w:rsidRPr="009F539C" w:rsidRDefault="00C44504" w:rsidP="00C44504">
            <w:pPr>
              <w:pStyle w:val="Caption"/>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Non-interaction</w:t>
            </w:r>
          </w:p>
        </w:tc>
        <w:tc>
          <w:tcPr>
            <w:tcW w:w="3396" w:type="dxa"/>
          </w:tcPr>
          <w:p w14:paraId="5686E7B3" w14:textId="77777777" w:rsidR="00C44504" w:rsidRPr="009F539C" w:rsidRDefault="00C44504" w:rsidP="00C44504">
            <w:pPr>
              <w:pStyle w:val="Caption"/>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0.9714 ± 0.0040</w:t>
            </w:r>
          </w:p>
        </w:tc>
        <w:tc>
          <w:tcPr>
            <w:tcW w:w="3396" w:type="dxa"/>
          </w:tcPr>
          <w:p w14:paraId="10739EB0" w14:textId="77777777" w:rsidR="00C44504" w:rsidRPr="009F539C" w:rsidRDefault="00C44504" w:rsidP="00EC7797">
            <w:pPr>
              <w:pStyle w:val="Caption"/>
              <w:keepNext/>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0.9480 ± 0.0083</w:t>
            </w:r>
          </w:p>
        </w:tc>
      </w:tr>
    </w:tbl>
    <w:p w14:paraId="6F5F543A" w14:textId="703B43C2" w:rsidR="00C44504" w:rsidRDefault="00EC7797" w:rsidP="00EC7797">
      <w:pPr>
        <w:pStyle w:val="Caption"/>
      </w:pPr>
      <w:r>
        <w:t xml:space="preserve">Table </w:t>
      </w:r>
      <w:fldSimple w:instr=" SEQ Table \* ARABIC ">
        <w:ins w:id="1054" w:author="Amin Khodamoradi" w:date="2023-12-18T14:58:00Z">
          <w:r w:rsidR="00553BFC">
            <w:rPr>
              <w:noProof/>
            </w:rPr>
            <w:t>7</w:t>
          </w:r>
        </w:ins>
        <w:del w:id="1055" w:author="Amin Khodamoradi" w:date="2023-12-18T14:58:00Z">
          <w:r w:rsidR="002175CC" w:rsidDel="00553BFC">
            <w:rPr>
              <w:noProof/>
            </w:rPr>
            <w:delText>6</w:delText>
          </w:r>
        </w:del>
      </w:fldSimple>
      <w:r>
        <w:t xml:space="preserve"> Results of SNF-CNN algorithm in predicting three-classes based on AUC and AUPR criteria </w:t>
      </w:r>
      <w:r w:rsidRPr="00EC7797">
        <w:t>and their confidence interval</w:t>
      </w:r>
    </w:p>
    <w:p w14:paraId="372F2564" w14:textId="77777777" w:rsidR="009F539C" w:rsidRDefault="009F539C" w:rsidP="009F539C">
      <w:pPr>
        <w:pStyle w:val="Caption"/>
        <w:rPr>
          <w:rFonts w:ascii="Times New Roman" w:hAnsi="Times New Roman" w:cs="Times New Roman"/>
          <w:i w:val="0"/>
          <w:iCs w:val="0"/>
        </w:rPr>
      </w:pPr>
      <w:r w:rsidRPr="009F539C">
        <w:rPr>
          <w:rFonts w:ascii="Times New Roman" w:hAnsi="Times New Roman" w:cs="Times New Roman"/>
          <w:i w:val="0"/>
          <w:iCs w:val="0"/>
        </w:rPr>
        <w:t>Since the previous three-classes DDI model</w:t>
      </w:r>
      <w:r>
        <w:rPr>
          <w:rFonts w:ascii="Times New Roman" w:hAnsi="Times New Roman" w:cs="Times New Roman"/>
          <w:i w:val="0"/>
          <w:iCs w:val="0"/>
        </w:rPr>
        <w:t>s reported AUC and AUPR for com</w:t>
      </w:r>
      <w:r w:rsidRPr="009F539C">
        <w:rPr>
          <w:rFonts w:ascii="Times New Roman" w:hAnsi="Times New Roman" w:cs="Times New Roman"/>
          <w:i w:val="0"/>
          <w:iCs w:val="0"/>
        </w:rPr>
        <w:t>parison, so SNF-CNN results which are shown in Table 6 are reported based on</w:t>
      </w:r>
      <w:r>
        <w:rPr>
          <w:rFonts w:ascii="Times New Roman" w:hAnsi="Times New Roman" w:cs="Times New Roman"/>
          <w:i w:val="0"/>
          <w:iCs w:val="0"/>
        </w:rPr>
        <w:t xml:space="preserve"> </w:t>
      </w:r>
      <w:r w:rsidRPr="009F539C">
        <w:rPr>
          <w:rFonts w:ascii="Times New Roman" w:hAnsi="Times New Roman" w:cs="Times New Roman"/>
          <w:i w:val="0"/>
          <w:iCs w:val="0"/>
        </w:rPr>
        <w:t>these two criteria. Also, the margin of error with the 95% confidence interval is</w:t>
      </w:r>
      <w:r>
        <w:rPr>
          <w:rFonts w:ascii="Times New Roman" w:hAnsi="Times New Roman" w:cs="Times New Roman"/>
          <w:i w:val="0"/>
          <w:iCs w:val="0"/>
        </w:rPr>
        <w:t xml:space="preserve"> </w:t>
      </w:r>
      <w:r w:rsidRPr="009F539C">
        <w:rPr>
          <w:rFonts w:ascii="Times New Roman" w:hAnsi="Times New Roman" w:cs="Times New Roman"/>
          <w:i w:val="0"/>
          <w:iCs w:val="0"/>
        </w:rPr>
        <w:t>reported in Table 6. The algorithm results have a small margin in the 10- fold CV</w:t>
      </w:r>
      <w:r>
        <w:rPr>
          <w:rFonts w:ascii="Times New Roman" w:hAnsi="Times New Roman" w:cs="Times New Roman"/>
          <w:i w:val="0"/>
          <w:iCs w:val="0"/>
        </w:rPr>
        <w:t xml:space="preserve"> </w:t>
      </w:r>
      <w:r w:rsidRPr="009F539C">
        <w:rPr>
          <w:rFonts w:ascii="Times New Roman" w:hAnsi="Times New Roman" w:cs="Times New Roman"/>
          <w:i w:val="0"/>
          <w:iCs w:val="0"/>
        </w:rPr>
        <w:t>which shows the robustness and reliability of the proposed algorithm.</w:t>
      </w:r>
    </w:p>
    <w:tbl>
      <w:tblPr>
        <w:tblStyle w:val="TableGrid"/>
        <w:tblW w:w="0" w:type="auto"/>
        <w:tblLook w:val="04A0" w:firstRow="1" w:lastRow="0" w:firstColumn="1" w:lastColumn="0" w:noHBand="0" w:noVBand="1"/>
      </w:tblPr>
      <w:tblGrid>
        <w:gridCol w:w="3335"/>
        <w:gridCol w:w="3312"/>
        <w:gridCol w:w="3315"/>
      </w:tblGrid>
      <w:tr w:rsidR="00743862" w14:paraId="0E27ECD3" w14:textId="77777777" w:rsidTr="00743862">
        <w:tc>
          <w:tcPr>
            <w:tcW w:w="3396" w:type="dxa"/>
          </w:tcPr>
          <w:p w14:paraId="26BA2B98" w14:textId="77777777" w:rsidR="00743862" w:rsidRPr="00743862" w:rsidRDefault="00743862" w:rsidP="00743862">
            <w:pPr>
              <w:pStyle w:val="Caption"/>
              <w:jc w:val="center"/>
              <w:rPr>
                <w:rFonts w:ascii="Times New Roman" w:hAnsi="Times New Roman" w:cs="Times New Roman"/>
                <w:i w:val="0"/>
                <w:iCs w:val="0"/>
                <w:sz w:val="22"/>
                <w:szCs w:val="22"/>
              </w:rPr>
            </w:pPr>
          </w:p>
        </w:tc>
        <w:tc>
          <w:tcPr>
            <w:tcW w:w="3396" w:type="dxa"/>
          </w:tcPr>
          <w:p w14:paraId="4F273DE2"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AUC</w:t>
            </w:r>
          </w:p>
        </w:tc>
        <w:tc>
          <w:tcPr>
            <w:tcW w:w="3396" w:type="dxa"/>
          </w:tcPr>
          <w:p w14:paraId="2F7DF4DF"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AUPR</w:t>
            </w:r>
          </w:p>
        </w:tc>
      </w:tr>
      <w:tr w:rsidR="00743862" w14:paraId="1525B53C" w14:textId="77777777" w:rsidTr="00743862">
        <w:tc>
          <w:tcPr>
            <w:tcW w:w="3396" w:type="dxa"/>
          </w:tcPr>
          <w:p w14:paraId="2CB51E04"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SNF-CNN</w:t>
            </w:r>
          </w:p>
        </w:tc>
        <w:tc>
          <w:tcPr>
            <w:tcW w:w="3396" w:type="dxa"/>
          </w:tcPr>
          <w:p w14:paraId="3B4D3E3E"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0.971</w:t>
            </w:r>
          </w:p>
        </w:tc>
        <w:tc>
          <w:tcPr>
            <w:tcW w:w="3396" w:type="dxa"/>
          </w:tcPr>
          <w:p w14:paraId="1D59B29B"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0.912</w:t>
            </w:r>
          </w:p>
        </w:tc>
      </w:tr>
      <w:tr w:rsidR="00743862" w14:paraId="66A1B8CF" w14:textId="77777777" w:rsidTr="00743862">
        <w:tc>
          <w:tcPr>
            <w:tcW w:w="3396" w:type="dxa"/>
          </w:tcPr>
          <w:p w14:paraId="62A678DD" w14:textId="77777777" w:rsidR="00743862" w:rsidRPr="00743862" w:rsidRDefault="00743862" w:rsidP="00743862">
            <w:pPr>
              <w:pStyle w:val="Caption"/>
              <w:jc w:val="center"/>
              <w:rPr>
                <w:rFonts w:ascii="Times New Roman" w:hAnsi="Times New Roman" w:cs="Times New Roman"/>
                <w:i w:val="0"/>
                <w:iCs w:val="0"/>
                <w:sz w:val="22"/>
                <w:szCs w:val="22"/>
              </w:rPr>
            </w:pPr>
            <w:proofErr w:type="gramStart"/>
            <w:r w:rsidRPr="00743862">
              <w:rPr>
                <w:rFonts w:ascii="Times New Roman" w:hAnsi="Times New Roman" w:cs="Times New Roman"/>
                <w:i w:val="0"/>
                <w:iCs w:val="0"/>
                <w:sz w:val="22"/>
                <w:szCs w:val="22"/>
              </w:rPr>
              <w:t>BRSNMF[</w:t>
            </w:r>
            <w:proofErr w:type="gramEnd"/>
            <w:r w:rsidRPr="00743862">
              <w:rPr>
                <w:rFonts w:ascii="Times New Roman" w:hAnsi="Times New Roman" w:cs="Times New Roman"/>
                <w:i w:val="0"/>
                <w:iCs w:val="0"/>
                <w:sz w:val="22"/>
                <w:szCs w:val="22"/>
              </w:rPr>
              <w:t>35]</w:t>
            </w:r>
          </w:p>
        </w:tc>
        <w:tc>
          <w:tcPr>
            <w:tcW w:w="3396" w:type="dxa"/>
          </w:tcPr>
          <w:p w14:paraId="2777ADB9"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0.805</w:t>
            </w:r>
          </w:p>
        </w:tc>
        <w:tc>
          <w:tcPr>
            <w:tcW w:w="3396" w:type="dxa"/>
          </w:tcPr>
          <w:p w14:paraId="35505A37"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0.644</w:t>
            </w:r>
          </w:p>
        </w:tc>
      </w:tr>
      <w:tr w:rsidR="00743862" w14:paraId="753E9861" w14:textId="77777777" w:rsidTr="00743862">
        <w:tc>
          <w:tcPr>
            <w:tcW w:w="3396" w:type="dxa"/>
          </w:tcPr>
          <w:p w14:paraId="653BCC51"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Semi-NMF [33]</w:t>
            </w:r>
          </w:p>
        </w:tc>
        <w:tc>
          <w:tcPr>
            <w:tcW w:w="3396" w:type="dxa"/>
          </w:tcPr>
          <w:p w14:paraId="421A2794"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0.796</w:t>
            </w:r>
          </w:p>
        </w:tc>
        <w:tc>
          <w:tcPr>
            <w:tcW w:w="3396" w:type="dxa"/>
          </w:tcPr>
          <w:p w14:paraId="006D1EAE"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0.579</w:t>
            </w:r>
          </w:p>
        </w:tc>
      </w:tr>
      <w:tr w:rsidR="00743862" w14:paraId="61CE4687" w14:textId="77777777" w:rsidTr="00743862">
        <w:tc>
          <w:tcPr>
            <w:tcW w:w="3396" w:type="dxa"/>
          </w:tcPr>
          <w:p w14:paraId="7D68B0A8" w14:textId="77777777" w:rsidR="00743862" w:rsidRPr="00743862" w:rsidRDefault="00743862" w:rsidP="00743862">
            <w:pPr>
              <w:pStyle w:val="Caption"/>
              <w:jc w:val="center"/>
              <w:rPr>
                <w:rFonts w:ascii="Times New Roman" w:hAnsi="Times New Roman" w:cs="Times New Roman"/>
                <w:i w:val="0"/>
                <w:iCs w:val="0"/>
                <w:sz w:val="22"/>
                <w:szCs w:val="22"/>
              </w:rPr>
            </w:pPr>
            <w:proofErr w:type="gramStart"/>
            <w:r w:rsidRPr="00743862">
              <w:rPr>
                <w:rFonts w:ascii="Times New Roman" w:hAnsi="Times New Roman" w:cs="Times New Roman"/>
                <w:i w:val="0"/>
                <w:iCs w:val="0"/>
                <w:sz w:val="22"/>
                <w:szCs w:val="22"/>
              </w:rPr>
              <w:t>TMFUF[</w:t>
            </w:r>
            <w:proofErr w:type="gramEnd"/>
            <w:r w:rsidRPr="00743862">
              <w:rPr>
                <w:rFonts w:ascii="Times New Roman" w:hAnsi="Times New Roman" w:cs="Times New Roman"/>
                <w:i w:val="0"/>
                <w:iCs w:val="0"/>
                <w:sz w:val="22"/>
                <w:szCs w:val="22"/>
              </w:rPr>
              <w:t>32]</w:t>
            </w:r>
          </w:p>
        </w:tc>
        <w:tc>
          <w:tcPr>
            <w:tcW w:w="3396" w:type="dxa"/>
          </w:tcPr>
          <w:p w14:paraId="344E0628"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0.842</w:t>
            </w:r>
          </w:p>
        </w:tc>
        <w:tc>
          <w:tcPr>
            <w:tcW w:w="3396" w:type="dxa"/>
          </w:tcPr>
          <w:p w14:paraId="304F0061" w14:textId="77777777" w:rsidR="00743862" w:rsidRPr="00743862" w:rsidRDefault="00743862" w:rsidP="007F68B9">
            <w:pPr>
              <w:pStyle w:val="Caption"/>
              <w:keepNext/>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0.526</w:t>
            </w:r>
          </w:p>
        </w:tc>
      </w:tr>
    </w:tbl>
    <w:p w14:paraId="41749936" w14:textId="26D3ECB3" w:rsidR="00743862" w:rsidRDefault="007F68B9" w:rsidP="007F68B9">
      <w:pPr>
        <w:pStyle w:val="Caption"/>
      </w:pPr>
      <w:r>
        <w:t xml:space="preserve">Table </w:t>
      </w:r>
      <w:fldSimple w:instr=" SEQ Table \* ARABIC ">
        <w:ins w:id="1056" w:author="Amin Khodamoradi" w:date="2023-12-18T14:58:00Z">
          <w:r w:rsidR="00553BFC">
            <w:rPr>
              <w:noProof/>
            </w:rPr>
            <w:t>8</w:t>
          </w:r>
        </w:ins>
        <w:del w:id="1057" w:author="Amin Khodamoradi" w:date="2023-12-18T14:58:00Z">
          <w:r w:rsidR="002175CC" w:rsidDel="00553BFC">
            <w:rPr>
              <w:noProof/>
            </w:rPr>
            <w:delText>7</w:delText>
          </w:r>
        </w:del>
      </w:fldSimple>
      <w:r>
        <w:t xml:space="preserve"> Comparison of the results of three-classes prediction algorithms based on criteria AUC and AUPR</w:t>
      </w:r>
    </w:p>
    <w:p w14:paraId="3126833C" w14:textId="77777777" w:rsidR="00DE2C70" w:rsidRDefault="00DE2C70" w:rsidP="00DE2C70">
      <w:pPr>
        <w:pStyle w:val="Caption"/>
        <w:rPr>
          <w:rFonts w:ascii="Times New Roman" w:hAnsi="Times New Roman" w:cs="Times New Roman"/>
          <w:i w:val="0"/>
          <w:iCs w:val="0"/>
        </w:rPr>
      </w:pPr>
      <w:r w:rsidRPr="00DE2C70">
        <w:rPr>
          <w:rFonts w:ascii="Times New Roman" w:hAnsi="Times New Roman" w:cs="Times New Roman"/>
          <w:i w:val="0"/>
          <w:iCs w:val="0"/>
        </w:rPr>
        <w:t>In Table 7 results of SNF-CNN averaged for the three classes and compared</w:t>
      </w:r>
      <w:r>
        <w:rPr>
          <w:rFonts w:ascii="Times New Roman" w:hAnsi="Times New Roman" w:cs="Times New Roman"/>
          <w:i w:val="0"/>
          <w:iCs w:val="0"/>
        </w:rPr>
        <w:t xml:space="preserve"> </w:t>
      </w:r>
      <w:r w:rsidRPr="00DE2C70">
        <w:rPr>
          <w:rFonts w:ascii="Times New Roman" w:hAnsi="Times New Roman" w:cs="Times New Roman"/>
          <w:i w:val="0"/>
          <w:iCs w:val="0"/>
        </w:rPr>
        <w:t>with other existing three-classes algorithms. According to Table 7, the proposed</w:t>
      </w:r>
      <w:r>
        <w:rPr>
          <w:rFonts w:ascii="Times New Roman" w:hAnsi="Times New Roman" w:cs="Times New Roman"/>
          <w:i w:val="0"/>
          <w:iCs w:val="0"/>
        </w:rPr>
        <w:t xml:space="preserve"> </w:t>
      </w:r>
      <w:r w:rsidRPr="00DE2C70">
        <w:rPr>
          <w:rFonts w:ascii="Times New Roman" w:hAnsi="Times New Roman" w:cs="Times New Roman"/>
          <w:i w:val="0"/>
          <w:iCs w:val="0"/>
        </w:rPr>
        <w:t>algorithm has a high difference compared to other superior algorithms with the</w:t>
      </w:r>
      <w:r>
        <w:rPr>
          <w:rFonts w:ascii="Times New Roman" w:hAnsi="Times New Roman" w:cs="Times New Roman"/>
          <w:i w:val="0"/>
          <w:iCs w:val="0"/>
        </w:rPr>
        <w:t xml:space="preserve"> </w:t>
      </w:r>
      <w:r w:rsidRPr="00DE2C70">
        <w:rPr>
          <w:rFonts w:ascii="Times New Roman" w:hAnsi="Times New Roman" w:cs="Times New Roman"/>
          <w:i w:val="0"/>
          <w:iCs w:val="0"/>
        </w:rPr>
        <w:t>problem of ternary and has been able to challenge other algorithms.</w:t>
      </w:r>
    </w:p>
    <w:p w14:paraId="2D856DBD" w14:textId="77777777" w:rsidR="00DE2C70" w:rsidRDefault="00DE2C70" w:rsidP="00DE2C70">
      <w:pPr>
        <w:pStyle w:val="Caption"/>
        <w:rPr>
          <w:rFonts w:ascii="Times New Roman" w:hAnsi="Times New Roman" w:cs="Times New Roman"/>
          <w:i w:val="0"/>
          <w:iCs w:val="0"/>
        </w:rPr>
      </w:pPr>
    </w:p>
    <w:p w14:paraId="72CFB670" w14:textId="77777777" w:rsidR="00DE2C70" w:rsidRPr="00DE2C70" w:rsidRDefault="00DE2C70" w:rsidP="00DE2C70">
      <w:pPr>
        <w:pStyle w:val="Caption"/>
        <w:rPr>
          <w:rFonts w:ascii="Times New Roman" w:hAnsi="Times New Roman" w:cs="Times New Roman"/>
          <w:b/>
          <w:bCs/>
          <w:i w:val="0"/>
          <w:iCs w:val="0"/>
          <w:sz w:val="28"/>
          <w:szCs w:val="28"/>
        </w:rPr>
      </w:pPr>
      <w:r w:rsidRPr="00DE2C70">
        <w:rPr>
          <w:rFonts w:ascii="Times New Roman" w:hAnsi="Times New Roman" w:cs="Times New Roman"/>
          <w:b/>
          <w:bCs/>
          <w:i w:val="0"/>
          <w:iCs w:val="0"/>
          <w:sz w:val="28"/>
          <w:szCs w:val="28"/>
        </w:rPr>
        <w:t>Conclusions</w:t>
      </w:r>
    </w:p>
    <w:p w14:paraId="2596CB2B" w14:textId="77777777" w:rsidR="00DE2C70" w:rsidRDefault="00DE2C70" w:rsidP="00DE2C70">
      <w:pPr>
        <w:pStyle w:val="Caption"/>
        <w:jc w:val="both"/>
        <w:rPr>
          <w:rFonts w:ascii="Times New Roman" w:hAnsi="Times New Roman" w:cs="Times New Roman"/>
          <w:i w:val="0"/>
          <w:iCs w:val="0"/>
        </w:rPr>
      </w:pPr>
      <w:r w:rsidRPr="00DE2C70">
        <w:rPr>
          <w:rFonts w:ascii="Times New Roman" w:hAnsi="Times New Roman" w:cs="Times New Roman"/>
          <w:i w:val="0"/>
          <w:iCs w:val="0"/>
        </w:rPr>
        <w:t>Existing machine learning approaches are able to detect potential interactions of a</w:t>
      </w:r>
      <w:r>
        <w:rPr>
          <w:rFonts w:ascii="Times New Roman" w:hAnsi="Times New Roman" w:cs="Times New Roman"/>
          <w:i w:val="0"/>
          <w:iCs w:val="0"/>
        </w:rPr>
        <w:t xml:space="preserve"> </w:t>
      </w:r>
      <w:r w:rsidRPr="00DE2C70">
        <w:rPr>
          <w:rFonts w:ascii="Times New Roman" w:hAnsi="Times New Roman" w:cs="Times New Roman"/>
          <w:i w:val="0"/>
          <w:iCs w:val="0"/>
        </w:rPr>
        <w:t>drug by using large-scale data before taking the drug. However, they cannot predict</w:t>
      </w:r>
      <w:r>
        <w:rPr>
          <w:rFonts w:ascii="Times New Roman" w:hAnsi="Times New Roman" w:cs="Times New Roman"/>
          <w:i w:val="0"/>
          <w:iCs w:val="0"/>
        </w:rPr>
        <w:t xml:space="preserve"> </w:t>
      </w:r>
      <w:r w:rsidRPr="00DE2C70">
        <w:rPr>
          <w:rFonts w:ascii="Times New Roman" w:hAnsi="Times New Roman" w:cs="Times New Roman"/>
          <w:i w:val="0"/>
          <w:iCs w:val="0"/>
        </w:rPr>
        <w:t>comprehensive three-class DDIs, including degressive and enhancive interactions. It</w:t>
      </w:r>
      <w:r>
        <w:rPr>
          <w:rFonts w:ascii="Times New Roman" w:hAnsi="Times New Roman" w:cs="Times New Roman"/>
          <w:i w:val="0"/>
          <w:iCs w:val="0"/>
        </w:rPr>
        <w:t xml:space="preserve"> </w:t>
      </w:r>
      <w:r w:rsidRPr="00DE2C70">
        <w:rPr>
          <w:rFonts w:ascii="Times New Roman" w:hAnsi="Times New Roman" w:cs="Times New Roman"/>
          <w:i w:val="0"/>
          <w:iCs w:val="0"/>
        </w:rPr>
        <w:t>is more informative to clarify if a drug pair h</w:t>
      </w:r>
      <w:r>
        <w:rPr>
          <w:rFonts w:ascii="Times New Roman" w:hAnsi="Times New Roman" w:cs="Times New Roman"/>
          <w:i w:val="0"/>
          <w:iCs w:val="0"/>
        </w:rPr>
        <w:t>as an enhancive DDI or a degres</w:t>
      </w:r>
      <w:r w:rsidRPr="00DE2C70">
        <w:rPr>
          <w:rFonts w:ascii="Times New Roman" w:hAnsi="Times New Roman" w:cs="Times New Roman"/>
          <w:i w:val="0"/>
          <w:iCs w:val="0"/>
        </w:rPr>
        <w:t>sive DDI or even non-DDI than recognizing a drug pair whether or not has DDI.</w:t>
      </w:r>
      <w:r>
        <w:rPr>
          <w:rFonts w:ascii="Times New Roman" w:hAnsi="Times New Roman" w:cs="Times New Roman"/>
          <w:i w:val="0"/>
          <w:iCs w:val="0"/>
        </w:rPr>
        <w:t xml:space="preserve"> </w:t>
      </w:r>
      <w:r w:rsidRPr="00DE2C70">
        <w:rPr>
          <w:rFonts w:ascii="Times New Roman" w:hAnsi="Times New Roman" w:cs="Times New Roman"/>
          <w:i w:val="0"/>
          <w:iCs w:val="0"/>
        </w:rPr>
        <w:t>Without considering the pharmacological changes caused by DDIs, most existing</w:t>
      </w:r>
      <w:r>
        <w:rPr>
          <w:rFonts w:ascii="Times New Roman" w:hAnsi="Times New Roman" w:cs="Times New Roman"/>
          <w:i w:val="0"/>
          <w:iCs w:val="0"/>
        </w:rPr>
        <w:t xml:space="preserve"> </w:t>
      </w:r>
      <w:r w:rsidRPr="00DE2C70">
        <w:rPr>
          <w:rFonts w:ascii="Times New Roman" w:hAnsi="Times New Roman" w:cs="Times New Roman"/>
          <w:i w:val="0"/>
          <w:iCs w:val="0"/>
        </w:rPr>
        <w:t>approaches only report two-classes predictions. In addition, not only the occurrence</w:t>
      </w:r>
      <w:r>
        <w:rPr>
          <w:rFonts w:ascii="Times New Roman" w:hAnsi="Times New Roman" w:cs="Times New Roman"/>
          <w:i w:val="0"/>
          <w:iCs w:val="0"/>
        </w:rPr>
        <w:t xml:space="preserve"> </w:t>
      </w:r>
      <w:r w:rsidRPr="00DE2C70">
        <w:rPr>
          <w:rFonts w:ascii="Times New Roman" w:hAnsi="Times New Roman" w:cs="Times New Roman"/>
          <w:i w:val="0"/>
          <w:iCs w:val="0"/>
        </w:rPr>
        <w:t>of degressive and enhancive DDIs is not random, but also it represents a piece of</w:t>
      </w:r>
      <w:r>
        <w:rPr>
          <w:rFonts w:ascii="Times New Roman" w:hAnsi="Times New Roman" w:cs="Times New Roman"/>
          <w:i w:val="0"/>
          <w:iCs w:val="0"/>
        </w:rPr>
        <w:t xml:space="preserve"> </w:t>
      </w:r>
      <w:r w:rsidRPr="00DE2C70">
        <w:rPr>
          <w:rFonts w:ascii="Times New Roman" w:hAnsi="Times New Roman" w:cs="Times New Roman"/>
          <w:i w:val="0"/>
          <w:iCs w:val="0"/>
        </w:rPr>
        <w:t>information about those major behavers of those two</w:t>
      </w:r>
      <w:r>
        <w:rPr>
          <w:rFonts w:ascii="Times New Roman" w:hAnsi="Times New Roman" w:cs="Times New Roman"/>
          <w:i w:val="0"/>
          <w:iCs w:val="0"/>
        </w:rPr>
        <w:t xml:space="preserve"> drugs. None of the existing ap</w:t>
      </w:r>
      <w:r w:rsidRPr="00DE2C70">
        <w:rPr>
          <w:rFonts w:ascii="Times New Roman" w:hAnsi="Times New Roman" w:cs="Times New Roman"/>
          <w:i w:val="0"/>
          <w:iCs w:val="0"/>
        </w:rPr>
        <w:t>proaches investigates and considers this intrinsic important property of interactions</w:t>
      </w:r>
      <w:r>
        <w:rPr>
          <w:rFonts w:ascii="Times New Roman" w:hAnsi="Times New Roman" w:cs="Times New Roman"/>
          <w:i w:val="0"/>
          <w:iCs w:val="0"/>
        </w:rPr>
        <w:t xml:space="preserve"> </w:t>
      </w:r>
      <w:r w:rsidRPr="00DE2C70">
        <w:rPr>
          <w:rFonts w:ascii="Times New Roman" w:hAnsi="Times New Roman" w:cs="Times New Roman"/>
          <w:i w:val="0"/>
          <w:iCs w:val="0"/>
        </w:rPr>
        <w:t>when treating complex diseases [34].</w:t>
      </w:r>
    </w:p>
    <w:p w14:paraId="24FCFA6D" w14:textId="77777777" w:rsidR="00DE2C70" w:rsidDel="00C55537" w:rsidRDefault="00DE2C70" w:rsidP="00DE2C70">
      <w:pPr>
        <w:pStyle w:val="Caption"/>
        <w:jc w:val="both"/>
        <w:rPr>
          <w:del w:id="1058" w:author="mcm" w:date="2023-11-10T16:18:00Z"/>
          <w:rFonts w:ascii="Times New Roman" w:hAnsi="Times New Roman" w:cs="Times New Roman"/>
          <w:i w:val="0"/>
          <w:iCs w:val="0"/>
        </w:rPr>
      </w:pPr>
    </w:p>
    <w:p w14:paraId="181FFE38" w14:textId="566E7351" w:rsidR="00DE2C70" w:rsidRDefault="00DE2C70" w:rsidP="00DE2C70">
      <w:pPr>
        <w:pStyle w:val="Caption"/>
        <w:jc w:val="both"/>
        <w:rPr>
          <w:rFonts w:ascii="Times New Roman" w:hAnsi="Times New Roman" w:cs="Times New Roman"/>
          <w:i w:val="0"/>
          <w:iCs w:val="0"/>
        </w:rPr>
      </w:pPr>
      <w:r w:rsidRPr="00DE2C70">
        <w:rPr>
          <w:rFonts w:ascii="Times New Roman" w:hAnsi="Times New Roman" w:cs="Times New Roman"/>
          <w:i w:val="0"/>
          <w:iCs w:val="0"/>
        </w:rPr>
        <w:t>In this work, after representing comprehensive DDI data and drug features, we</w:t>
      </w:r>
      <w:r>
        <w:rPr>
          <w:rFonts w:ascii="Times New Roman" w:hAnsi="Times New Roman" w:cs="Times New Roman"/>
          <w:i w:val="0"/>
          <w:iCs w:val="0"/>
        </w:rPr>
        <w:t xml:space="preserve"> </w:t>
      </w:r>
      <w:r w:rsidRPr="00DE2C70">
        <w:rPr>
          <w:rFonts w:ascii="Times New Roman" w:hAnsi="Times New Roman" w:cs="Times New Roman"/>
          <w:i w:val="0"/>
          <w:iCs w:val="0"/>
        </w:rPr>
        <w:t>used the template of recommender systems to design a novel algorithm. Although</w:t>
      </w:r>
      <w:r>
        <w:rPr>
          <w:rFonts w:ascii="Times New Roman" w:hAnsi="Times New Roman" w:cs="Times New Roman"/>
          <w:i w:val="0"/>
          <w:iCs w:val="0"/>
        </w:rPr>
        <w:t xml:space="preserve"> </w:t>
      </w:r>
      <w:r w:rsidRPr="00DE2C70">
        <w:rPr>
          <w:rFonts w:ascii="Times New Roman" w:hAnsi="Times New Roman" w:cs="Times New Roman"/>
          <w:i w:val="0"/>
          <w:iCs w:val="0"/>
        </w:rPr>
        <w:t>the prediction obtained by our algorithm was inspiring, overall performance could</w:t>
      </w:r>
      <w:r>
        <w:rPr>
          <w:rFonts w:ascii="Times New Roman" w:hAnsi="Times New Roman" w:cs="Times New Roman"/>
          <w:i w:val="0"/>
          <w:iCs w:val="0"/>
        </w:rPr>
        <w:t xml:space="preserve"> </w:t>
      </w:r>
      <w:r w:rsidRPr="00DE2C70">
        <w:rPr>
          <w:rFonts w:ascii="Times New Roman" w:hAnsi="Times New Roman" w:cs="Times New Roman"/>
          <w:i w:val="0"/>
          <w:iCs w:val="0"/>
        </w:rPr>
        <w:t xml:space="preserve">still be improved. </w:t>
      </w:r>
      <w:proofErr w:type="gramStart"/>
      <w:r w:rsidRPr="00DE2C70">
        <w:rPr>
          <w:rFonts w:ascii="Times New Roman" w:hAnsi="Times New Roman" w:cs="Times New Roman"/>
          <w:i w:val="0"/>
          <w:iCs w:val="0"/>
        </w:rPr>
        <w:t>So</w:t>
      </w:r>
      <w:proofErr w:type="gramEnd"/>
      <w:r w:rsidRPr="00DE2C70">
        <w:rPr>
          <w:rFonts w:ascii="Times New Roman" w:hAnsi="Times New Roman" w:cs="Times New Roman"/>
          <w:i w:val="0"/>
          <w:iCs w:val="0"/>
        </w:rPr>
        <w:t xml:space="preserve"> we investigated those incorrectly predicted DDIs. To prove</w:t>
      </w:r>
      <w:r>
        <w:rPr>
          <w:rFonts w:ascii="Times New Roman" w:hAnsi="Times New Roman" w:cs="Times New Roman"/>
          <w:i w:val="0"/>
          <w:iCs w:val="0"/>
        </w:rPr>
        <w:t xml:space="preserve"> the </w:t>
      </w:r>
      <w:r w:rsidRPr="00DE2C70">
        <w:rPr>
          <w:rFonts w:ascii="Times New Roman" w:hAnsi="Times New Roman" w:cs="Times New Roman"/>
          <w:i w:val="0"/>
          <w:iCs w:val="0"/>
        </w:rPr>
        <w:t>algorithm</w:t>
      </w:r>
      <w:r>
        <w:rPr>
          <w:rFonts w:ascii="Times New Roman" w:hAnsi="Times New Roman" w:cs="Times New Roman"/>
          <w:i w:val="0"/>
          <w:iCs w:val="0"/>
        </w:rPr>
        <w:t xml:space="preserve"> in practice we checked </w:t>
      </w:r>
      <w:r w:rsidRPr="00DE2C70">
        <w:rPr>
          <w:rFonts w:ascii="Times New Roman" w:hAnsi="Times New Roman" w:cs="Times New Roman"/>
          <w:i w:val="0"/>
          <w:iCs w:val="0"/>
        </w:rPr>
        <w:t>case-by-case</w:t>
      </w:r>
      <w:r>
        <w:rPr>
          <w:rFonts w:ascii="Times New Roman" w:hAnsi="Times New Roman" w:cs="Times New Roman"/>
          <w:i w:val="0"/>
          <w:iCs w:val="0"/>
        </w:rPr>
        <w:t xml:space="preserve"> of the model prediction, in the </w:t>
      </w:r>
      <w:r w:rsidRPr="00DE2C70">
        <w:rPr>
          <w:rFonts w:ascii="Times New Roman" w:hAnsi="Times New Roman" w:cs="Times New Roman"/>
          <w:i w:val="0"/>
          <w:iCs w:val="0"/>
        </w:rPr>
        <w:t xml:space="preserve">latest version of the </w:t>
      </w:r>
      <w:proofErr w:type="spellStart"/>
      <w:r w:rsidRPr="00DE2C70">
        <w:rPr>
          <w:rFonts w:ascii="Times New Roman" w:hAnsi="Times New Roman" w:cs="Times New Roman"/>
          <w:i w:val="0"/>
          <w:iCs w:val="0"/>
        </w:rPr>
        <w:t>DrugBank</w:t>
      </w:r>
      <w:proofErr w:type="spellEnd"/>
      <w:r w:rsidRPr="00DE2C70">
        <w:rPr>
          <w:rFonts w:ascii="Times New Roman" w:hAnsi="Times New Roman" w:cs="Times New Roman"/>
          <w:i w:val="0"/>
          <w:iCs w:val="0"/>
        </w:rPr>
        <w:t xml:space="preserve"> database. Observations and investigations led to the</w:t>
      </w:r>
      <w:r>
        <w:rPr>
          <w:rFonts w:ascii="Times New Roman" w:hAnsi="Times New Roman" w:cs="Times New Roman"/>
          <w:i w:val="0"/>
          <w:iCs w:val="0"/>
        </w:rPr>
        <w:t xml:space="preserve"> </w:t>
      </w:r>
      <w:r w:rsidRPr="00DE2C70">
        <w:rPr>
          <w:rFonts w:ascii="Times New Roman" w:hAnsi="Times New Roman" w:cs="Times New Roman"/>
          <w:i w:val="0"/>
          <w:iCs w:val="0"/>
        </w:rPr>
        <w:t>discovery of three reasons for wrong predictions</w:t>
      </w:r>
      <w:ins w:id="1059" w:author="mcm" w:date="2023-11-10T16:34:00Z">
        <w:r w:rsidR="00C55537">
          <w:rPr>
            <w:rFonts w:ascii="Times New Roman" w:hAnsi="Times New Roman" w:cs="Times New Roman"/>
            <w:i w:val="0"/>
            <w:iCs w:val="0"/>
          </w:rPr>
          <w:t xml:space="preserve">, all of them related to differences between the version 4 and 5 of the </w:t>
        </w:r>
        <w:proofErr w:type="spellStart"/>
        <w:r w:rsidR="00C55537">
          <w:rPr>
            <w:rFonts w:ascii="Times New Roman" w:hAnsi="Times New Roman" w:cs="Times New Roman"/>
            <w:i w:val="0"/>
            <w:iCs w:val="0"/>
          </w:rPr>
          <w:t>DrugBank</w:t>
        </w:r>
        <w:proofErr w:type="spellEnd"/>
        <w:r w:rsidR="00C55537">
          <w:rPr>
            <w:rFonts w:ascii="Times New Roman" w:hAnsi="Times New Roman" w:cs="Times New Roman"/>
            <w:i w:val="0"/>
            <w:iCs w:val="0"/>
          </w:rPr>
          <w:t>:</w:t>
        </w:r>
      </w:ins>
      <w:del w:id="1060" w:author="mcm" w:date="2023-11-10T16:34:00Z">
        <w:r w:rsidRPr="00DE2C70" w:rsidDel="00C55537">
          <w:rPr>
            <w:rFonts w:ascii="Times New Roman" w:hAnsi="Times New Roman" w:cs="Times New Roman"/>
            <w:i w:val="0"/>
            <w:iCs w:val="0"/>
          </w:rPr>
          <w:delText>:</w:delText>
        </w:r>
      </w:del>
    </w:p>
    <w:p w14:paraId="1E685CEC" w14:textId="29C8EF60" w:rsidR="00DE2C70" w:rsidRPr="00DE2C70" w:rsidRDefault="00DE2C70" w:rsidP="00DE2C70">
      <w:pPr>
        <w:pStyle w:val="Caption"/>
        <w:jc w:val="both"/>
        <w:rPr>
          <w:rFonts w:ascii="Times New Roman" w:hAnsi="Times New Roman" w:cs="Times New Roman"/>
          <w:i w:val="0"/>
          <w:iCs w:val="0"/>
        </w:rPr>
      </w:pPr>
      <w:r w:rsidRPr="00C55537">
        <w:rPr>
          <w:rFonts w:ascii="Times New Roman" w:hAnsi="Times New Roman" w:cs="Times New Roman"/>
          <w:b/>
          <w:bCs/>
          <w:i w:val="0"/>
          <w:iCs w:val="0"/>
          <w:rPrChange w:id="1061" w:author="mcm" w:date="2023-11-10T16:23:00Z">
            <w:rPr>
              <w:rFonts w:ascii="Times New Roman" w:hAnsi="Times New Roman" w:cs="Times New Roman"/>
              <w:i w:val="0"/>
              <w:iCs w:val="0"/>
            </w:rPr>
          </w:rPrChange>
        </w:rPr>
        <w:lastRenderedPageBreak/>
        <w:t xml:space="preserve">1) </w:t>
      </w:r>
      <w:del w:id="1062" w:author="mcm" w:date="2023-11-10T16:20:00Z">
        <w:r w:rsidRPr="00C55537" w:rsidDel="00C55537">
          <w:rPr>
            <w:rFonts w:ascii="Times New Roman" w:hAnsi="Times New Roman" w:cs="Times New Roman"/>
            <w:b/>
            <w:bCs/>
            <w:i w:val="0"/>
            <w:iCs w:val="0"/>
            <w:rPrChange w:id="1063" w:author="mcm" w:date="2023-11-10T16:23:00Z">
              <w:rPr>
                <w:rFonts w:ascii="Times New Roman" w:hAnsi="Times New Roman" w:cs="Times New Roman"/>
                <w:i w:val="0"/>
                <w:iCs w:val="0"/>
              </w:rPr>
            </w:rPrChange>
          </w:rPr>
          <w:delText>The first is about r</w:delText>
        </w:r>
      </w:del>
      <w:ins w:id="1064" w:author="mcm" w:date="2023-11-10T16:20:00Z">
        <w:r w:rsidR="00C55537" w:rsidRPr="00C55537">
          <w:rPr>
            <w:rFonts w:ascii="Times New Roman" w:hAnsi="Times New Roman" w:cs="Times New Roman"/>
            <w:b/>
            <w:bCs/>
            <w:i w:val="0"/>
            <w:iCs w:val="0"/>
            <w:rPrChange w:id="1065" w:author="mcm" w:date="2023-11-10T16:23:00Z">
              <w:rPr>
                <w:rFonts w:ascii="Times New Roman" w:hAnsi="Times New Roman" w:cs="Times New Roman"/>
                <w:i w:val="0"/>
                <w:iCs w:val="0"/>
              </w:rPr>
            </w:rPrChange>
          </w:rPr>
          <w:t>R</w:t>
        </w:r>
      </w:ins>
      <w:r w:rsidRPr="00C55537">
        <w:rPr>
          <w:rFonts w:ascii="Times New Roman" w:hAnsi="Times New Roman" w:cs="Times New Roman"/>
          <w:b/>
          <w:bCs/>
          <w:i w:val="0"/>
          <w:iCs w:val="0"/>
          <w:rPrChange w:id="1066" w:author="mcm" w:date="2023-11-10T16:23:00Z">
            <w:rPr>
              <w:rFonts w:ascii="Times New Roman" w:hAnsi="Times New Roman" w:cs="Times New Roman"/>
              <w:i w:val="0"/>
              <w:iCs w:val="0"/>
            </w:rPr>
          </w:rPrChange>
        </w:rPr>
        <w:t>emoved interactions</w:t>
      </w:r>
      <w:del w:id="1067" w:author="mcm" w:date="2023-11-10T16:37:00Z">
        <w:r w:rsidRPr="00C55537" w:rsidDel="00C55537">
          <w:rPr>
            <w:rFonts w:ascii="Times New Roman" w:hAnsi="Times New Roman" w:cs="Times New Roman"/>
            <w:b/>
            <w:bCs/>
            <w:i w:val="0"/>
            <w:iCs w:val="0"/>
            <w:rPrChange w:id="1068" w:author="mcm" w:date="2023-11-10T16:23:00Z">
              <w:rPr>
                <w:rFonts w:ascii="Times New Roman" w:hAnsi="Times New Roman" w:cs="Times New Roman"/>
                <w:i w:val="0"/>
                <w:iCs w:val="0"/>
              </w:rPr>
            </w:rPrChange>
          </w:rPr>
          <w:delText xml:space="preserve"> in DrugBank version 5</w:delText>
        </w:r>
      </w:del>
      <w:ins w:id="1069" w:author="mcm" w:date="2023-11-10T16:35:00Z">
        <w:r w:rsidR="00C55537">
          <w:rPr>
            <w:rFonts w:ascii="Times New Roman" w:hAnsi="Times New Roman" w:cs="Times New Roman"/>
            <w:b/>
            <w:bCs/>
            <w:i w:val="0"/>
            <w:iCs w:val="0"/>
          </w:rPr>
          <w:t>.</w:t>
        </w:r>
      </w:ins>
      <w:r>
        <w:rPr>
          <w:rFonts w:ascii="Times New Roman" w:hAnsi="Times New Roman" w:cs="Times New Roman"/>
          <w:i w:val="0"/>
          <w:iCs w:val="0"/>
        </w:rPr>
        <w:t xml:space="preserve"> </w:t>
      </w:r>
      <w:ins w:id="1070" w:author="mcm" w:date="2023-11-10T16:23:00Z">
        <w:r w:rsidR="00C55537">
          <w:rPr>
            <w:rFonts w:ascii="Times New Roman" w:hAnsi="Times New Roman" w:cs="Times New Roman"/>
            <w:i w:val="0"/>
            <w:iCs w:val="0"/>
          </w:rPr>
          <w:t>D</w:t>
        </w:r>
      </w:ins>
      <w:ins w:id="1071" w:author="mcm" w:date="2023-11-10T16:22:00Z">
        <w:r w:rsidR="00C55537">
          <w:rPr>
            <w:rFonts w:ascii="Times New Roman" w:hAnsi="Times New Roman" w:cs="Times New Roman"/>
            <w:i w:val="0"/>
            <w:iCs w:val="0"/>
          </w:rPr>
          <w:t xml:space="preserve">ata was </w:t>
        </w:r>
      </w:ins>
      <w:ins w:id="1072" w:author="mcm" w:date="2023-11-10T16:23:00Z">
        <w:r w:rsidR="00C55537">
          <w:rPr>
            <w:rFonts w:ascii="Times New Roman" w:hAnsi="Times New Roman" w:cs="Times New Roman"/>
            <w:i w:val="0"/>
            <w:iCs w:val="0"/>
          </w:rPr>
          <w:t>precisely labeled</w:t>
        </w:r>
      </w:ins>
      <w:ins w:id="1073" w:author="mcm" w:date="2023-11-10T16:22:00Z">
        <w:r w:rsidR="00C55537">
          <w:rPr>
            <w:rFonts w:ascii="Times New Roman" w:hAnsi="Times New Roman" w:cs="Times New Roman"/>
            <w:i w:val="0"/>
            <w:iCs w:val="0"/>
          </w:rPr>
          <w:t xml:space="preserve"> </w:t>
        </w:r>
      </w:ins>
      <w:ins w:id="1074" w:author="mcm" w:date="2023-11-10T16:23:00Z">
        <w:r w:rsidR="00C55537">
          <w:rPr>
            <w:rFonts w:ascii="Times New Roman" w:hAnsi="Times New Roman" w:cs="Times New Roman"/>
            <w:i w:val="0"/>
            <w:iCs w:val="0"/>
          </w:rPr>
          <w:t xml:space="preserve">in </w:t>
        </w:r>
        <w:proofErr w:type="spellStart"/>
        <w:r w:rsidR="00C55537">
          <w:rPr>
            <w:rFonts w:ascii="Times New Roman" w:hAnsi="Times New Roman" w:cs="Times New Roman"/>
            <w:i w:val="0"/>
            <w:iCs w:val="0"/>
          </w:rPr>
          <w:t>DrugBanck</w:t>
        </w:r>
        <w:proofErr w:type="spellEnd"/>
        <w:r w:rsidR="00C55537">
          <w:rPr>
            <w:rFonts w:ascii="Times New Roman" w:hAnsi="Times New Roman" w:cs="Times New Roman"/>
            <w:i w:val="0"/>
            <w:iCs w:val="0"/>
          </w:rPr>
          <w:t xml:space="preserve"> version 4 </w:t>
        </w:r>
      </w:ins>
      <w:ins w:id="1075" w:author="mcm" w:date="2023-11-10T16:24:00Z">
        <w:r w:rsidR="00C55537">
          <w:rPr>
            <w:rFonts w:ascii="Times New Roman" w:hAnsi="Times New Roman" w:cs="Times New Roman"/>
            <w:i w:val="0"/>
            <w:iCs w:val="0"/>
          </w:rPr>
          <w:t xml:space="preserve">is no longer labeled as such in version 5. </w:t>
        </w:r>
      </w:ins>
      <w:del w:id="1076" w:author="mcm" w:date="2023-11-10T16:20:00Z">
        <w:r w:rsidDel="00C55537">
          <w:rPr>
            <w:rFonts w:ascii="Times New Roman" w:hAnsi="Times New Roman" w:cs="Times New Roman"/>
            <w:i w:val="0"/>
            <w:iCs w:val="0"/>
          </w:rPr>
          <w:delText>which are</w:delText>
        </w:r>
      </w:del>
      <w:del w:id="1077" w:author="mcm" w:date="2023-11-10T16:21:00Z">
        <w:r w:rsidDel="00C55537">
          <w:rPr>
            <w:rFonts w:ascii="Times New Roman" w:hAnsi="Times New Roman" w:cs="Times New Roman"/>
            <w:i w:val="0"/>
            <w:iCs w:val="0"/>
          </w:rPr>
          <w:delText xml:space="preserve"> pre</w:delText>
        </w:r>
        <w:r w:rsidRPr="00DE2C70" w:rsidDel="00C55537">
          <w:rPr>
            <w:rFonts w:ascii="Times New Roman" w:hAnsi="Times New Roman" w:cs="Times New Roman"/>
            <w:i w:val="0"/>
            <w:iCs w:val="0"/>
          </w:rPr>
          <w:delText xml:space="preserve">cisely labeled as DDIs in DrugBank version 4. </w:delText>
        </w:r>
      </w:del>
      <w:r w:rsidRPr="00DE2C70">
        <w:rPr>
          <w:rFonts w:ascii="Times New Roman" w:hAnsi="Times New Roman" w:cs="Times New Roman"/>
          <w:i w:val="0"/>
          <w:iCs w:val="0"/>
        </w:rPr>
        <w:t xml:space="preserve">For example, the </w:t>
      </w:r>
      <w:del w:id="1078" w:author="mcm" w:date="2023-11-10T16:21:00Z">
        <w:r w:rsidRPr="00DE2C70" w:rsidDel="00C55537">
          <w:rPr>
            <w:rFonts w:ascii="Times New Roman" w:hAnsi="Times New Roman" w:cs="Times New Roman"/>
            <w:i w:val="0"/>
            <w:iCs w:val="0"/>
          </w:rPr>
          <w:delText>old version of</w:delText>
        </w:r>
        <w:r w:rsidDel="00C55537">
          <w:rPr>
            <w:rFonts w:ascii="Times New Roman" w:hAnsi="Times New Roman" w:cs="Times New Roman"/>
            <w:i w:val="0"/>
            <w:iCs w:val="0"/>
          </w:rPr>
          <w:delText xml:space="preserve"> </w:delText>
        </w:r>
      </w:del>
      <w:proofErr w:type="spellStart"/>
      <w:r w:rsidRPr="00DE2C70">
        <w:rPr>
          <w:rFonts w:ascii="Times New Roman" w:hAnsi="Times New Roman" w:cs="Times New Roman"/>
          <w:i w:val="0"/>
          <w:iCs w:val="0"/>
        </w:rPr>
        <w:t>DrugBank</w:t>
      </w:r>
      <w:proofErr w:type="spellEnd"/>
      <w:r w:rsidRPr="00DE2C70">
        <w:rPr>
          <w:rFonts w:ascii="Times New Roman" w:hAnsi="Times New Roman" w:cs="Times New Roman"/>
          <w:i w:val="0"/>
          <w:iCs w:val="0"/>
        </w:rPr>
        <w:t xml:space="preserve"> </w:t>
      </w:r>
      <w:ins w:id="1079" w:author="mcm" w:date="2023-11-10T16:21:00Z">
        <w:r w:rsidR="00C55537">
          <w:rPr>
            <w:rFonts w:ascii="Times New Roman" w:hAnsi="Times New Roman" w:cs="Times New Roman"/>
            <w:i w:val="0"/>
            <w:iCs w:val="0"/>
          </w:rPr>
          <w:t xml:space="preserve">version 4 </w:t>
        </w:r>
      </w:ins>
      <w:r w:rsidRPr="00DE2C70">
        <w:rPr>
          <w:rFonts w:ascii="Times New Roman" w:hAnsi="Times New Roman" w:cs="Times New Roman"/>
          <w:i w:val="0"/>
          <w:iCs w:val="0"/>
        </w:rPr>
        <w:t>records that Apraclonidine (DB00964) (a</w:t>
      </w:r>
      <w:r>
        <w:rPr>
          <w:rFonts w:ascii="Times New Roman" w:hAnsi="Times New Roman" w:cs="Times New Roman"/>
          <w:i w:val="0"/>
          <w:iCs w:val="0"/>
        </w:rPr>
        <w:t>lso known as iopidine, is a sym</w:t>
      </w:r>
      <w:r w:rsidRPr="00DE2C70">
        <w:rPr>
          <w:rFonts w:ascii="Times New Roman" w:hAnsi="Times New Roman" w:cs="Times New Roman"/>
          <w:i w:val="0"/>
          <w:iCs w:val="0"/>
        </w:rPr>
        <w:t>pathomimetic used in glaucoma therapy.) increases t</w:t>
      </w:r>
      <w:r>
        <w:rPr>
          <w:rFonts w:ascii="Times New Roman" w:hAnsi="Times New Roman" w:cs="Times New Roman"/>
          <w:i w:val="0"/>
          <w:iCs w:val="0"/>
        </w:rPr>
        <w:t>he atrioventricular blocking ac</w:t>
      </w:r>
      <w:r w:rsidRPr="00DE2C70">
        <w:rPr>
          <w:rFonts w:ascii="Times New Roman" w:hAnsi="Times New Roman" w:cs="Times New Roman"/>
          <w:i w:val="0"/>
          <w:iCs w:val="0"/>
        </w:rPr>
        <w:t xml:space="preserve">tivities of </w:t>
      </w:r>
      <w:proofErr w:type="spellStart"/>
      <w:r w:rsidRPr="00DE2C70">
        <w:rPr>
          <w:rFonts w:ascii="Times New Roman" w:hAnsi="Times New Roman" w:cs="Times New Roman"/>
          <w:i w:val="0"/>
          <w:iCs w:val="0"/>
        </w:rPr>
        <w:t>Alprenolol</w:t>
      </w:r>
      <w:proofErr w:type="spellEnd"/>
      <w:r w:rsidRPr="00DE2C70">
        <w:rPr>
          <w:rFonts w:ascii="Times New Roman" w:hAnsi="Times New Roman" w:cs="Times New Roman"/>
          <w:i w:val="0"/>
          <w:iCs w:val="0"/>
        </w:rPr>
        <w:t xml:space="preserve"> (DB00866) and </w:t>
      </w:r>
      <w:proofErr w:type="spellStart"/>
      <w:r w:rsidRPr="00DE2C70">
        <w:rPr>
          <w:rFonts w:ascii="Times New Roman" w:hAnsi="Times New Roman" w:cs="Times New Roman"/>
          <w:i w:val="0"/>
          <w:iCs w:val="0"/>
        </w:rPr>
        <w:t>Bevantolol</w:t>
      </w:r>
      <w:proofErr w:type="spellEnd"/>
      <w:r w:rsidRPr="00DE2C70">
        <w:rPr>
          <w:rFonts w:ascii="Times New Roman" w:hAnsi="Times New Roman" w:cs="Times New Roman"/>
          <w:i w:val="0"/>
          <w:iCs w:val="0"/>
        </w:rPr>
        <w:t xml:space="preserve"> (DB01295), while </w:t>
      </w:r>
      <w:del w:id="1080" w:author="mcm" w:date="2023-11-10T16:22:00Z">
        <w:r w:rsidRPr="00DE2C70" w:rsidDel="00C55537">
          <w:rPr>
            <w:rFonts w:ascii="Times New Roman" w:hAnsi="Times New Roman" w:cs="Times New Roman"/>
            <w:i w:val="0"/>
            <w:iCs w:val="0"/>
          </w:rPr>
          <w:delText xml:space="preserve">the newer </w:delText>
        </w:r>
      </w:del>
      <w:r w:rsidRPr="00DE2C70">
        <w:rPr>
          <w:rFonts w:ascii="Times New Roman" w:hAnsi="Times New Roman" w:cs="Times New Roman"/>
          <w:i w:val="0"/>
          <w:iCs w:val="0"/>
        </w:rPr>
        <w:t>version</w:t>
      </w:r>
      <w:ins w:id="1081" w:author="mcm" w:date="2023-11-10T16:22:00Z">
        <w:r w:rsidR="00C55537">
          <w:rPr>
            <w:rFonts w:ascii="Times New Roman" w:hAnsi="Times New Roman" w:cs="Times New Roman"/>
            <w:i w:val="0"/>
            <w:iCs w:val="0"/>
          </w:rPr>
          <w:t xml:space="preserve"> 5</w:t>
        </w:r>
      </w:ins>
      <w:r>
        <w:rPr>
          <w:rFonts w:ascii="Times New Roman" w:hAnsi="Times New Roman" w:cs="Times New Roman"/>
          <w:i w:val="0"/>
          <w:iCs w:val="0"/>
        </w:rPr>
        <w:t xml:space="preserve"> </w:t>
      </w:r>
      <w:r w:rsidRPr="00DE2C70">
        <w:rPr>
          <w:rFonts w:ascii="Times New Roman" w:hAnsi="Times New Roman" w:cs="Times New Roman"/>
          <w:i w:val="0"/>
          <w:iCs w:val="0"/>
        </w:rPr>
        <w:t>removes them</w:t>
      </w:r>
      <w:ins w:id="1082" w:author="mcm" w:date="2023-11-10T16:22:00Z">
        <w:r w:rsidR="00C55537">
          <w:rPr>
            <w:rFonts w:ascii="Times New Roman" w:hAnsi="Times New Roman" w:cs="Times New Roman"/>
            <w:i w:val="0"/>
            <w:iCs w:val="0"/>
          </w:rPr>
          <w:t>. This represents a problem for</w:t>
        </w:r>
      </w:ins>
      <w:del w:id="1083" w:author="mcm" w:date="2023-11-10T16:22:00Z">
        <w:r w:rsidRPr="00DE2C70" w:rsidDel="00C55537">
          <w:rPr>
            <w:rFonts w:ascii="Times New Roman" w:hAnsi="Times New Roman" w:cs="Times New Roman"/>
            <w:i w:val="0"/>
            <w:iCs w:val="0"/>
          </w:rPr>
          <w:delText>,</w:delText>
        </w:r>
      </w:del>
      <w:r w:rsidRPr="00DE2C70">
        <w:rPr>
          <w:rFonts w:ascii="Times New Roman" w:hAnsi="Times New Roman" w:cs="Times New Roman"/>
          <w:i w:val="0"/>
          <w:iCs w:val="0"/>
        </w:rPr>
        <w:t xml:space="preserve"> </w:t>
      </w:r>
      <w:del w:id="1084" w:author="mcm" w:date="2023-11-10T16:22:00Z">
        <w:r w:rsidRPr="00DE2C70" w:rsidDel="00C55537">
          <w:rPr>
            <w:rFonts w:ascii="Times New Roman" w:hAnsi="Times New Roman" w:cs="Times New Roman"/>
            <w:i w:val="0"/>
            <w:iCs w:val="0"/>
          </w:rPr>
          <w:delText xml:space="preserve">so </w:delText>
        </w:r>
      </w:del>
      <w:r w:rsidRPr="00DE2C70">
        <w:rPr>
          <w:rFonts w:ascii="Times New Roman" w:hAnsi="Times New Roman" w:cs="Times New Roman"/>
          <w:i w:val="0"/>
          <w:iCs w:val="0"/>
        </w:rPr>
        <w:t xml:space="preserve">new research </w:t>
      </w:r>
      <w:ins w:id="1085" w:author="mcm" w:date="2023-11-10T16:22:00Z">
        <w:r w:rsidR="00C55537">
          <w:rPr>
            <w:rFonts w:ascii="Times New Roman" w:hAnsi="Times New Roman" w:cs="Times New Roman"/>
            <w:i w:val="0"/>
            <w:iCs w:val="0"/>
          </w:rPr>
          <w:t xml:space="preserve">as data </w:t>
        </w:r>
      </w:ins>
      <w:proofErr w:type="gramStart"/>
      <w:r w:rsidRPr="00DE2C70">
        <w:rPr>
          <w:rFonts w:ascii="Times New Roman" w:hAnsi="Times New Roman" w:cs="Times New Roman"/>
          <w:i w:val="0"/>
          <w:iCs w:val="0"/>
        </w:rPr>
        <w:t>show</w:t>
      </w:r>
      <w:proofErr w:type="gramEnd"/>
      <w:r w:rsidRPr="00DE2C70">
        <w:rPr>
          <w:rFonts w:ascii="Times New Roman" w:hAnsi="Times New Roman" w:cs="Times New Roman"/>
          <w:i w:val="0"/>
          <w:iCs w:val="0"/>
        </w:rPr>
        <w:t xml:space="preserve"> </w:t>
      </w:r>
      <w:del w:id="1086" w:author="mcm" w:date="2023-11-10T16:22:00Z">
        <w:r w:rsidRPr="00DE2C70" w:rsidDel="00C55537">
          <w:rPr>
            <w:rFonts w:ascii="Times New Roman" w:hAnsi="Times New Roman" w:cs="Times New Roman"/>
            <w:i w:val="0"/>
            <w:iCs w:val="0"/>
          </w:rPr>
          <w:delText xml:space="preserve">they have </w:delText>
        </w:r>
      </w:del>
      <w:r w:rsidRPr="00DE2C70">
        <w:rPr>
          <w:rFonts w:ascii="Times New Roman" w:hAnsi="Times New Roman" w:cs="Times New Roman"/>
          <w:i w:val="0"/>
          <w:iCs w:val="0"/>
        </w:rPr>
        <w:t>no interaction.</w:t>
      </w:r>
    </w:p>
    <w:p w14:paraId="24C19484" w14:textId="6D704DC9" w:rsidR="00DE2C70" w:rsidRPr="00DE2C70" w:rsidRDefault="00DE2C70" w:rsidP="00DE2C70">
      <w:pPr>
        <w:pStyle w:val="Caption"/>
        <w:jc w:val="both"/>
        <w:rPr>
          <w:rFonts w:ascii="Times New Roman" w:hAnsi="Times New Roman" w:cs="Times New Roman"/>
          <w:i w:val="0"/>
          <w:iCs w:val="0"/>
        </w:rPr>
      </w:pPr>
      <w:r w:rsidRPr="00DE2C70">
        <w:rPr>
          <w:rFonts w:ascii="Times New Roman" w:hAnsi="Times New Roman" w:cs="Times New Roman"/>
          <w:i w:val="0"/>
          <w:iCs w:val="0"/>
        </w:rPr>
        <w:t xml:space="preserve">2) </w:t>
      </w:r>
      <w:del w:id="1087" w:author="mcm" w:date="2023-11-10T16:24:00Z">
        <w:r w:rsidRPr="00C55537" w:rsidDel="00C55537">
          <w:rPr>
            <w:rFonts w:ascii="Times New Roman" w:hAnsi="Times New Roman" w:cs="Times New Roman"/>
            <w:b/>
            <w:bCs/>
            <w:i w:val="0"/>
            <w:iCs w:val="0"/>
            <w:rPrChange w:id="1088" w:author="mcm" w:date="2023-11-10T16:35:00Z">
              <w:rPr>
                <w:rFonts w:ascii="Times New Roman" w:hAnsi="Times New Roman" w:cs="Times New Roman"/>
                <w:i w:val="0"/>
                <w:iCs w:val="0"/>
              </w:rPr>
            </w:rPrChange>
          </w:rPr>
          <w:delText xml:space="preserve">The second one is about </w:delText>
        </w:r>
      </w:del>
      <w:ins w:id="1089" w:author="mcm" w:date="2023-11-10T16:24:00Z">
        <w:r w:rsidR="00C55537" w:rsidRPr="00C55537">
          <w:rPr>
            <w:rFonts w:ascii="Times New Roman" w:hAnsi="Times New Roman" w:cs="Times New Roman"/>
            <w:b/>
            <w:bCs/>
            <w:i w:val="0"/>
            <w:iCs w:val="0"/>
            <w:rPrChange w:id="1090" w:author="mcm" w:date="2023-11-10T16:35:00Z">
              <w:rPr>
                <w:rFonts w:ascii="Times New Roman" w:hAnsi="Times New Roman" w:cs="Times New Roman"/>
                <w:i w:val="0"/>
                <w:iCs w:val="0"/>
              </w:rPr>
            </w:rPrChange>
          </w:rPr>
          <w:t>D</w:t>
        </w:r>
      </w:ins>
      <w:del w:id="1091" w:author="mcm" w:date="2023-11-10T16:24:00Z">
        <w:r w:rsidRPr="00C55537" w:rsidDel="00C55537">
          <w:rPr>
            <w:rFonts w:ascii="Times New Roman" w:hAnsi="Times New Roman" w:cs="Times New Roman"/>
            <w:b/>
            <w:bCs/>
            <w:i w:val="0"/>
            <w:iCs w:val="0"/>
            <w:rPrChange w:id="1092" w:author="mcm" w:date="2023-11-10T16:35:00Z">
              <w:rPr>
                <w:rFonts w:ascii="Times New Roman" w:hAnsi="Times New Roman" w:cs="Times New Roman"/>
                <w:i w:val="0"/>
                <w:iCs w:val="0"/>
              </w:rPr>
            </w:rPrChange>
          </w:rPr>
          <w:delText>d</w:delText>
        </w:r>
      </w:del>
      <w:r w:rsidRPr="00C55537">
        <w:rPr>
          <w:rFonts w:ascii="Times New Roman" w:hAnsi="Times New Roman" w:cs="Times New Roman"/>
          <w:b/>
          <w:bCs/>
          <w:i w:val="0"/>
          <w:iCs w:val="0"/>
          <w:rPrChange w:id="1093" w:author="mcm" w:date="2023-11-10T16:35:00Z">
            <w:rPr>
              <w:rFonts w:ascii="Times New Roman" w:hAnsi="Times New Roman" w:cs="Times New Roman"/>
              <w:i w:val="0"/>
              <w:iCs w:val="0"/>
            </w:rPr>
          </w:rPrChange>
        </w:rPr>
        <w:t xml:space="preserve">rug Pairs </w:t>
      </w:r>
      <w:del w:id="1094" w:author="mcm" w:date="2023-11-10T16:36:00Z">
        <w:r w:rsidRPr="00C55537" w:rsidDel="00C55537">
          <w:rPr>
            <w:rFonts w:ascii="Times New Roman" w:hAnsi="Times New Roman" w:cs="Times New Roman"/>
            <w:b/>
            <w:bCs/>
            <w:i w:val="0"/>
            <w:iCs w:val="0"/>
            <w:rPrChange w:id="1095" w:author="mcm" w:date="2023-11-10T16:35:00Z">
              <w:rPr>
                <w:rFonts w:ascii="Times New Roman" w:hAnsi="Times New Roman" w:cs="Times New Roman"/>
                <w:i w:val="0"/>
                <w:iCs w:val="0"/>
              </w:rPr>
            </w:rPrChange>
          </w:rPr>
          <w:delText xml:space="preserve">which are </w:delText>
        </w:r>
      </w:del>
      <w:r w:rsidRPr="00C55537">
        <w:rPr>
          <w:rFonts w:ascii="Times New Roman" w:hAnsi="Times New Roman" w:cs="Times New Roman"/>
          <w:b/>
          <w:bCs/>
          <w:i w:val="0"/>
          <w:iCs w:val="0"/>
          <w:rPrChange w:id="1096" w:author="mcm" w:date="2023-11-10T16:35:00Z">
            <w:rPr>
              <w:rFonts w:ascii="Times New Roman" w:hAnsi="Times New Roman" w:cs="Times New Roman"/>
              <w:i w:val="0"/>
              <w:iCs w:val="0"/>
            </w:rPr>
          </w:rPrChange>
        </w:rPr>
        <w:t>labeled as non-DDIs</w:t>
      </w:r>
      <w:ins w:id="1097" w:author="mcm" w:date="2023-11-10T16:36:00Z">
        <w:r w:rsidR="00C55537">
          <w:rPr>
            <w:rFonts w:ascii="Times New Roman" w:hAnsi="Times New Roman" w:cs="Times New Roman"/>
            <w:b/>
            <w:bCs/>
            <w:i w:val="0"/>
            <w:iCs w:val="0"/>
          </w:rPr>
          <w:t xml:space="preserve">. </w:t>
        </w:r>
      </w:ins>
      <w:ins w:id="1098" w:author="mcm" w:date="2023-11-10T16:37:00Z">
        <w:r w:rsidR="00C55537">
          <w:rPr>
            <w:rFonts w:ascii="Times New Roman" w:hAnsi="Times New Roman" w:cs="Times New Roman"/>
            <w:b/>
            <w:bCs/>
            <w:i w:val="0"/>
            <w:iCs w:val="0"/>
          </w:rPr>
          <w:t>Some drug pairs labeled as non</w:t>
        </w:r>
      </w:ins>
      <w:ins w:id="1099" w:author="mcm" w:date="2023-11-10T16:38:00Z">
        <w:r w:rsidR="00C55537">
          <w:rPr>
            <w:rFonts w:ascii="Times New Roman" w:hAnsi="Times New Roman" w:cs="Times New Roman"/>
            <w:b/>
            <w:bCs/>
            <w:i w:val="0"/>
            <w:iCs w:val="0"/>
          </w:rPr>
          <w:t xml:space="preserve">-DDIs in </w:t>
        </w:r>
      </w:ins>
      <w:del w:id="1100" w:author="mcm" w:date="2023-11-10T16:36:00Z">
        <w:r w:rsidRPr="00C55537" w:rsidDel="00C55537">
          <w:rPr>
            <w:rFonts w:ascii="Times New Roman" w:hAnsi="Times New Roman" w:cs="Times New Roman"/>
            <w:i w:val="0"/>
            <w:iCs w:val="0"/>
          </w:rPr>
          <w:delText xml:space="preserve"> in </w:delText>
        </w:r>
      </w:del>
      <w:proofErr w:type="spellStart"/>
      <w:r w:rsidRPr="00C55537">
        <w:rPr>
          <w:rFonts w:ascii="Times New Roman" w:hAnsi="Times New Roman" w:cs="Times New Roman"/>
          <w:i w:val="0"/>
          <w:iCs w:val="0"/>
        </w:rPr>
        <w:t>DrugBank</w:t>
      </w:r>
      <w:proofErr w:type="spellEnd"/>
      <w:r w:rsidRPr="00C55537">
        <w:rPr>
          <w:rFonts w:ascii="Times New Roman" w:hAnsi="Times New Roman" w:cs="Times New Roman"/>
          <w:i w:val="0"/>
          <w:iCs w:val="0"/>
        </w:rPr>
        <w:t xml:space="preserve"> version 4</w:t>
      </w:r>
      <w:ins w:id="1101" w:author="mcm" w:date="2023-11-10T16:36:00Z">
        <w:r w:rsidR="00C55537">
          <w:rPr>
            <w:rFonts w:ascii="Times New Roman" w:hAnsi="Times New Roman" w:cs="Times New Roman"/>
            <w:i w:val="0"/>
            <w:iCs w:val="0"/>
          </w:rPr>
          <w:t xml:space="preserve"> drug</w:t>
        </w:r>
      </w:ins>
      <w:r w:rsidRPr="00C55537">
        <w:rPr>
          <w:rFonts w:ascii="Times New Roman" w:hAnsi="Times New Roman" w:cs="Times New Roman"/>
          <w:i w:val="0"/>
          <w:iCs w:val="0"/>
        </w:rPr>
        <w:t xml:space="preserve">, </w:t>
      </w:r>
      <w:del w:id="1102" w:author="mcm" w:date="2023-11-10T16:38:00Z">
        <w:r w:rsidRPr="00C55537" w:rsidDel="00C55537">
          <w:rPr>
            <w:rFonts w:ascii="Times New Roman" w:hAnsi="Times New Roman" w:cs="Times New Roman"/>
            <w:i w:val="0"/>
            <w:iCs w:val="0"/>
          </w:rPr>
          <w:delText xml:space="preserve">but in the current version, </w:delText>
        </w:r>
      </w:del>
      <w:del w:id="1103" w:author="mcm" w:date="2023-11-10T16:35:00Z">
        <w:r w:rsidRPr="00C55537" w:rsidDel="00C55537">
          <w:rPr>
            <w:rFonts w:ascii="Times New Roman" w:hAnsi="Times New Roman" w:cs="Times New Roman"/>
            <w:i w:val="0"/>
            <w:iCs w:val="0"/>
          </w:rPr>
          <w:delText xml:space="preserve">they </w:delText>
        </w:r>
      </w:del>
      <w:r w:rsidRPr="00C55537">
        <w:rPr>
          <w:rFonts w:ascii="Times New Roman" w:hAnsi="Times New Roman" w:cs="Times New Roman"/>
          <w:i w:val="0"/>
          <w:iCs w:val="0"/>
        </w:rPr>
        <w:t>are reported as DDIs</w:t>
      </w:r>
      <w:ins w:id="1104" w:author="mcm" w:date="2023-11-10T16:38:00Z">
        <w:r w:rsidR="00C55537">
          <w:rPr>
            <w:rFonts w:ascii="Times New Roman" w:hAnsi="Times New Roman" w:cs="Times New Roman"/>
            <w:i w:val="0"/>
            <w:iCs w:val="0"/>
          </w:rPr>
          <w:t xml:space="preserve"> in version 5</w:t>
        </w:r>
      </w:ins>
      <w:r w:rsidRPr="00C55537">
        <w:rPr>
          <w:rFonts w:ascii="Times New Roman" w:hAnsi="Times New Roman" w:cs="Times New Roman"/>
          <w:i w:val="0"/>
          <w:iCs w:val="0"/>
        </w:rPr>
        <w:t>. For example, the pair of V</w:t>
      </w:r>
      <w:r w:rsidRPr="00DE2C70">
        <w:rPr>
          <w:rFonts w:ascii="Times New Roman" w:hAnsi="Times New Roman" w:cs="Times New Roman"/>
          <w:i w:val="0"/>
          <w:iCs w:val="0"/>
        </w:rPr>
        <w:t>alrubicin (DB00385) and Cyclosporine (DB00091), as well as the pair of</w:t>
      </w:r>
      <w:r>
        <w:rPr>
          <w:rFonts w:ascii="Times New Roman" w:hAnsi="Times New Roman" w:cs="Times New Roman"/>
          <w:i w:val="0"/>
          <w:iCs w:val="0"/>
        </w:rPr>
        <w:t xml:space="preserve"> </w:t>
      </w:r>
      <w:r w:rsidRPr="00DE2C70">
        <w:rPr>
          <w:rFonts w:ascii="Times New Roman" w:hAnsi="Times New Roman" w:cs="Times New Roman"/>
          <w:i w:val="0"/>
          <w:iCs w:val="0"/>
        </w:rPr>
        <w:t>Ergocalciferol (DB00153) and Calcitriol (DB00136) in the n</w:t>
      </w:r>
      <w:r>
        <w:rPr>
          <w:rFonts w:ascii="Times New Roman" w:hAnsi="Times New Roman" w:cs="Times New Roman"/>
          <w:i w:val="0"/>
          <w:iCs w:val="0"/>
        </w:rPr>
        <w:t xml:space="preserve">ewer version of </w:t>
      </w:r>
      <w:proofErr w:type="spellStart"/>
      <w:r>
        <w:rPr>
          <w:rFonts w:ascii="Times New Roman" w:hAnsi="Times New Roman" w:cs="Times New Roman"/>
          <w:i w:val="0"/>
          <w:iCs w:val="0"/>
        </w:rPr>
        <w:t>Drug</w:t>
      </w:r>
      <w:r w:rsidRPr="00DE2C70">
        <w:rPr>
          <w:rFonts w:ascii="Times New Roman" w:hAnsi="Times New Roman" w:cs="Times New Roman"/>
          <w:i w:val="0"/>
          <w:iCs w:val="0"/>
        </w:rPr>
        <w:t>Bank</w:t>
      </w:r>
      <w:proofErr w:type="spellEnd"/>
      <w:r w:rsidRPr="00DE2C70">
        <w:rPr>
          <w:rFonts w:ascii="Times New Roman" w:hAnsi="Times New Roman" w:cs="Times New Roman"/>
          <w:i w:val="0"/>
          <w:iCs w:val="0"/>
        </w:rPr>
        <w:t>, reports, Valrubicin (bladder cancer treatment drug) Increases the activity of</w:t>
      </w:r>
      <w:r>
        <w:rPr>
          <w:rFonts w:ascii="Times New Roman" w:hAnsi="Times New Roman" w:cs="Times New Roman"/>
          <w:i w:val="0"/>
          <w:iCs w:val="0"/>
        </w:rPr>
        <w:t xml:space="preserve"> </w:t>
      </w:r>
      <w:r w:rsidRPr="00DE2C70">
        <w:rPr>
          <w:rFonts w:ascii="Times New Roman" w:hAnsi="Times New Roman" w:cs="Times New Roman"/>
          <w:i w:val="0"/>
          <w:iCs w:val="0"/>
        </w:rPr>
        <w:t>the nephrotoxic drug Cyclosporine</w:t>
      </w:r>
      <w:r>
        <w:rPr>
          <w:rFonts w:ascii="Times New Roman" w:hAnsi="Times New Roman" w:cs="Times New Roman"/>
          <w:i w:val="0"/>
          <w:iCs w:val="0"/>
        </w:rPr>
        <w:t xml:space="preserve"> </w:t>
      </w:r>
      <w:r w:rsidRPr="00DE2C70">
        <w:rPr>
          <w:rFonts w:ascii="Times New Roman" w:hAnsi="Times New Roman" w:cs="Times New Roman"/>
          <w:i w:val="0"/>
          <w:iCs w:val="0"/>
        </w:rPr>
        <w:t>(A drug that suppresses the immune system with</w:t>
      </w:r>
      <w:r>
        <w:rPr>
          <w:rFonts w:ascii="Times New Roman" w:hAnsi="Times New Roman" w:cs="Times New Roman"/>
          <w:i w:val="0"/>
          <w:iCs w:val="0"/>
        </w:rPr>
        <w:t xml:space="preserve"> </w:t>
      </w:r>
      <w:r w:rsidRPr="00DE2C70">
        <w:rPr>
          <w:rFonts w:ascii="Times New Roman" w:hAnsi="Times New Roman" w:cs="Times New Roman"/>
          <w:i w:val="0"/>
          <w:iCs w:val="0"/>
        </w:rPr>
        <w:t>a special action on T-lymphocytes), while the combined therapy of Calcitriol and</w:t>
      </w:r>
      <w:r>
        <w:rPr>
          <w:rFonts w:ascii="Times New Roman" w:hAnsi="Times New Roman" w:cs="Times New Roman"/>
          <w:i w:val="0"/>
          <w:iCs w:val="0"/>
        </w:rPr>
        <w:t xml:space="preserve"> </w:t>
      </w:r>
      <w:r w:rsidRPr="00DE2C70">
        <w:rPr>
          <w:rFonts w:ascii="Times New Roman" w:hAnsi="Times New Roman" w:cs="Times New Roman"/>
          <w:i w:val="0"/>
          <w:iCs w:val="0"/>
        </w:rPr>
        <w:t>Ergocalciferol increases the risk or severity of adverse effects in the multiple-drug</w:t>
      </w:r>
      <w:r>
        <w:rPr>
          <w:rFonts w:ascii="Times New Roman" w:hAnsi="Times New Roman" w:cs="Times New Roman"/>
          <w:i w:val="0"/>
          <w:iCs w:val="0"/>
        </w:rPr>
        <w:t xml:space="preserve"> </w:t>
      </w:r>
      <w:r w:rsidRPr="00DE2C70">
        <w:rPr>
          <w:rFonts w:ascii="Times New Roman" w:hAnsi="Times New Roman" w:cs="Times New Roman"/>
          <w:i w:val="0"/>
          <w:iCs w:val="0"/>
        </w:rPr>
        <w:t>therapy.</w:t>
      </w:r>
    </w:p>
    <w:p w14:paraId="316B4A12" w14:textId="4AC5284E" w:rsidR="00DE2C70" w:rsidRDefault="00DE2C70" w:rsidP="00DE2C70">
      <w:pPr>
        <w:pStyle w:val="Caption"/>
        <w:jc w:val="both"/>
        <w:rPr>
          <w:rFonts w:ascii="Times New Roman" w:hAnsi="Times New Roman" w:cs="Times New Roman"/>
          <w:i w:val="0"/>
          <w:iCs w:val="0"/>
        </w:rPr>
      </w:pPr>
      <w:r w:rsidRPr="00DE2C70">
        <w:rPr>
          <w:rFonts w:ascii="Times New Roman" w:hAnsi="Times New Roman" w:cs="Times New Roman"/>
          <w:i w:val="0"/>
          <w:iCs w:val="0"/>
        </w:rPr>
        <w:t xml:space="preserve">3) </w:t>
      </w:r>
      <w:del w:id="1105" w:author="mcm" w:date="2023-11-10T16:35:00Z">
        <w:r w:rsidRPr="00C55537" w:rsidDel="00C55537">
          <w:rPr>
            <w:rFonts w:ascii="Times New Roman" w:hAnsi="Times New Roman" w:cs="Times New Roman"/>
            <w:b/>
            <w:bCs/>
            <w:i w:val="0"/>
            <w:iCs w:val="0"/>
            <w:rPrChange w:id="1106" w:author="mcm" w:date="2023-11-10T16:38:00Z">
              <w:rPr>
                <w:rFonts w:ascii="Times New Roman" w:hAnsi="Times New Roman" w:cs="Times New Roman"/>
                <w:i w:val="0"/>
                <w:iCs w:val="0"/>
              </w:rPr>
            </w:rPrChange>
          </w:rPr>
          <w:delText xml:space="preserve">The last one refers to </w:delText>
        </w:r>
      </w:del>
      <w:ins w:id="1107" w:author="mcm" w:date="2023-11-10T16:35:00Z">
        <w:r w:rsidR="00C55537" w:rsidRPr="00C55537">
          <w:rPr>
            <w:rFonts w:ascii="Times New Roman" w:hAnsi="Times New Roman" w:cs="Times New Roman"/>
            <w:b/>
            <w:bCs/>
            <w:i w:val="0"/>
            <w:iCs w:val="0"/>
            <w:rPrChange w:id="1108" w:author="mcm" w:date="2023-11-10T16:38:00Z">
              <w:rPr>
                <w:rFonts w:ascii="Times New Roman" w:hAnsi="Times New Roman" w:cs="Times New Roman"/>
                <w:i w:val="0"/>
                <w:iCs w:val="0"/>
              </w:rPr>
            </w:rPrChange>
          </w:rPr>
          <w:t>A</w:t>
        </w:r>
      </w:ins>
      <w:del w:id="1109" w:author="mcm" w:date="2023-11-10T16:35:00Z">
        <w:r w:rsidRPr="00C55537" w:rsidDel="00C55537">
          <w:rPr>
            <w:rFonts w:ascii="Times New Roman" w:hAnsi="Times New Roman" w:cs="Times New Roman"/>
            <w:b/>
            <w:bCs/>
            <w:i w:val="0"/>
            <w:iCs w:val="0"/>
            <w:rPrChange w:id="1110" w:author="mcm" w:date="2023-11-10T16:38:00Z">
              <w:rPr>
                <w:rFonts w:ascii="Times New Roman" w:hAnsi="Times New Roman" w:cs="Times New Roman"/>
                <w:i w:val="0"/>
                <w:iCs w:val="0"/>
              </w:rPr>
            </w:rPrChange>
          </w:rPr>
          <w:delText>a</w:delText>
        </w:r>
      </w:del>
      <w:r w:rsidRPr="00C55537">
        <w:rPr>
          <w:rFonts w:ascii="Times New Roman" w:hAnsi="Times New Roman" w:cs="Times New Roman"/>
          <w:b/>
          <w:bCs/>
          <w:i w:val="0"/>
          <w:iCs w:val="0"/>
          <w:rPrChange w:id="1111" w:author="mcm" w:date="2023-11-10T16:38:00Z">
            <w:rPr>
              <w:rFonts w:ascii="Times New Roman" w:hAnsi="Times New Roman" w:cs="Times New Roman"/>
              <w:i w:val="0"/>
              <w:iCs w:val="0"/>
            </w:rPr>
          </w:rPrChange>
        </w:rPr>
        <w:t>ltering DDIs’ types</w:t>
      </w:r>
      <w:ins w:id="1112" w:author="mcm" w:date="2023-11-10T16:38:00Z">
        <w:r w:rsidR="00C55537" w:rsidRPr="00C55537">
          <w:rPr>
            <w:rFonts w:ascii="Times New Roman" w:hAnsi="Times New Roman" w:cs="Times New Roman"/>
            <w:b/>
            <w:bCs/>
            <w:i w:val="0"/>
            <w:iCs w:val="0"/>
            <w:rPrChange w:id="1113" w:author="mcm" w:date="2023-11-10T16:38:00Z">
              <w:rPr>
                <w:rFonts w:ascii="Times New Roman" w:hAnsi="Times New Roman" w:cs="Times New Roman"/>
                <w:i w:val="0"/>
                <w:iCs w:val="0"/>
              </w:rPr>
            </w:rPrChange>
          </w:rPr>
          <w:t>.</w:t>
        </w:r>
      </w:ins>
      <w:del w:id="1114" w:author="mcm" w:date="2023-11-10T16:38:00Z">
        <w:r w:rsidRPr="00DE2C70" w:rsidDel="00C55537">
          <w:rPr>
            <w:rFonts w:ascii="Times New Roman" w:hAnsi="Times New Roman" w:cs="Times New Roman"/>
            <w:i w:val="0"/>
            <w:iCs w:val="0"/>
          </w:rPr>
          <w:delText>,</w:delText>
        </w:r>
      </w:del>
      <w:r w:rsidRPr="00DE2C70">
        <w:rPr>
          <w:rFonts w:ascii="Times New Roman" w:hAnsi="Times New Roman" w:cs="Times New Roman"/>
          <w:i w:val="0"/>
          <w:iCs w:val="0"/>
        </w:rPr>
        <w:t xml:space="preserve"> </w:t>
      </w:r>
      <w:del w:id="1115" w:author="mcm" w:date="2023-11-10T16:38:00Z">
        <w:r w:rsidRPr="00DE2C70" w:rsidDel="00C55537">
          <w:rPr>
            <w:rFonts w:ascii="Times New Roman" w:hAnsi="Times New Roman" w:cs="Times New Roman"/>
            <w:i w:val="0"/>
            <w:iCs w:val="0"/>
          </w:rPr>
          <w:delText>which are l</w:delText>
        </w:r>
      </w:del>
      <w:ins w:id="1116" w:author="mcm" w:date="2023-11-10T16:38:00Z">
        <w:r w:rsidR="00C55537">
          <w:rPr>
            <w:rFonts w:ascii="Times New Roman" w:hAnsi="Times New Roman" w:cs="Times New Roman"/>
            <w:i w:val="0"/>
            <w:iCs w:val="0"/>
          </w:rPr>
          <w:t>L</w:t>
        </w:r>
      </w:ins>
      <w:r w:rsidRPr="00DE2C70">
        <w:rPr>
          <w:rFonts w:ascii="Times New Roman" w:hAnsi="Times New Roman" w:cs="Times New Roman"/>
          <w:i w:val="0"/>
          <w:iCs w:val="0"/>
        </w:rPr>
        <w:t>abeled as enhancive</w:t>
      </w:r>
      <w:r>
        <w:rPr>
          <w:rFonts w:ascii="Times New Roman" w:hAnsi="Times New Roman" w:cs="Times New Roman"/>
          <w:i w:val="0"/>
          <w:iCs w:val="0"/>
        </w:rPr>
        <w:t xml:space="preserve"> </w:t>
      </w:r>
      <w:r w:rsidRPr="00DE2C70">
        <w:rPr>
          <w:rFonts w:ascii="Times New Roman" w:hAnsi="Times New Roman" w:cs="Times New Roman"/>
          <w:i w:val="0"/>
          <w:iCs w:val="0"/>
        </w:rPr>
        <w:t xml:space="preserve">DDIs in </w:t>
      </w:r>
      <w:proofErr w:type="spellStart"/>
      <w:r w:rsidRPr="00DE2C70">
        <w:rPr>
          <w:rFonts w:ascii="Times New Roman" w:hAnsi="Times New Roman" w:cs="Times New Roman"/>
          <w:i w:val="0"/>
          <w:iCs w:val="0"/>
        </w:rPr>
        <w:t>DrugBank</w:t>
      </w:r>
      <w:proofErr w:type="spellEnd"/>
      <w:r w:rsidRPr="00DE2C70">
        <w:rPr>
          <w:rFonts w:ascii="Times New Roman" w:hAnsi="Times New Roman" w:cs="Times New Roman"/>
          <w:i w:val="0"/>
          <w:iCs w:val="0"/>
        </w:rPr>
        <w:t xml:space="preserve"> version 4, </w:t>
      </w:r>
      <w:del w:id="1117" w:author="mcm" w:date="2023-11-10T16:38:00Z">
        <w:r w:rsidRPr="00DE2C70" w:rsidDel="00C55537">
          <w:rPr>
            <w:rFonts w:ascii="Times New Roman" w:hAnsi="Times New Roman" w:cs="Times New Roman"/>
            <w:i w:val="0"/>
            <w:iCs w:val="0"/>
          </w:rPr>
          <w:delText xml:space="preserve">but in the current version, </w:delText>
        </w:r>
      </w:del>
      <w:r w:rsidRPr="00DE2C70">
        <w:rPr>
          <w:rFonts w:ascii="Times New Roman" w:hAnsi="Times New Roman" w:cs="Times New Roman"/>
          <w:i w:val="0"/>
          <w:iCs w:val="0"/>
        </w:rPr>
        <w:t>are labeled as degressive</w:t>
      </w:r>
      <w:r>
        <w:rPr>
          <w:rFonts w:ascii="Times New Roman" w:hAnsi="Times New Roman" w:cs="Times New Roman"/>
          <w:i w:val="0"/>
          <w:iCs w:val="0"/>
        </w:rPr>
        <w:t xml:space="preserve"> </w:t>
      </w:r>
      <w:r w:rsidRPr="00DE2C70">
        <w:rPr>
          <w:rFonts w:ascii="Times New Roman" w:hAnsi="Times New Roman" w:cs="Times New Roman"/>
          <w:i w:val="0"/>
          <w:iCs w:val="0"/>
        </w:rPr>
        <w:t>DDIs</w:t>
      </w:r>
      <w:ins w:id="1118" w:author="mcm" w:date="2023-11-10T16:38:00Z">
        <w:r w:rsidR="00C55537">
          <w:rPr>
            <w:rFonts w:ascii="Times New Roman" w:hAnsi="Times New Roman" w:cs="Times New Roman"/>
            <w:i w:val="0"/>
            <w:iCs w:val="0"/>
          </w:rPr>
          <w:t xml:space="preserve"> in </w:t>
        </w:r>
        <w:r w:rsidR="00C55537" w:rsidRPr="00DE2C70">
          <w:rPr>
            <w:rFonts w:ascii="Times New Roman" w:hAnsi="Times New Roman" w:cs="Times New Roman"/>
            <w:i w:val="0"/>
            <w:iCs w:val="0"/>
          </w:rPr>
          <w:t>version</w:t>
        </w:r>
      </w:ins>
      <w:ins w:id="1119" w:author="mcm" w:date="2023-11-10T16:39:00Z">
        <w:r w:rsidR="00C55537">
          <w:rPr>
            <w:rFonts w:ascii="Times New Roman" w:hAnsi="Times New Roman" w:cs="Times New Roman"/>
            <w:i w:val="0"/>
            <w:iCs w:val="0"/>
          </w:rPr>
          <w:t xml:space="preserve"> 5</w:t>
        </w:r>
      </w:ins>
      <w:r w:rsidRPr="00DE2C70">
        <w:rPr>
          <w:rFonts w:ascii="Times New Roman" w:hAnsi="Times New Roman" w:cs="Times New Roman"/>
          <w:i w:val="0"/>
          <w:iCs w:val="0"/>
        </w:rPr>
        <w:t>, and vice versa.</w:t>
      </w:r>
      <w:r>
        <w:rPr>
          <w:rFonts w:ascii="Times New Roman" w:hAnsi="Times New Roman" w:cs="Times New Roman"/>
          <w:i w:val="0"/>
          <w:iCs w:val="0"/>
        </w:rPr>
        <w:t xml:space="preserve"> </w:t>
      </w:r>
    </w:p>
    <w:p w14:paraId="7C055E44" w14:textId="77777777" w:rsidR="00DE2C70" w:rsidRDefault="00DE2C70" w:rsidP="00DE2C70">
      <w:pPr>
        <w:pStyle w:val="Caption"/>
        <w:jc w:val="both"/>
        <w:rPr>
          <w:rFonts w:ascii="Times New Roman" w:hAnsi="Times New Roman" w:cs="Times New Roman"/>
          <w:i w:val="0"/>
          <w:iCs w:val="0"/>
        </w:rPr>
      </w:pPr>
    </w:p>
    <w:p w14:paraId="74FE4CB6" w14:textId="161D5E11" w:rsidR="00DE2C70" w:rsidRPr="00DE2C70" w:rsidRDefault="00DE2C70" w:rsidP="00DE2C70">
      <w:pPr>
        <w:pStyle w:val="Caption"/>
        <w:jc w:val="both"/>
        <w:rPr>
          <w:rFonts w:ascii="Times New Roman" w:hAnsi="Times New Roman" w:cs="Times New Roman"/>
          <w:i w:val="0"/>
          <w:iCs w:val="0"/>
        </w:rPr>
      </w:pPr>
      <w:r w:rsidRPr="00DE2C70">
        <w:rPr>
          <w:rFonts w:ascii="Times New Roman" w:hAnsi="Times New Roman" w:cs="Times New Roman"/>
          <w:i w:val="0"/>
          <w:iCs w:val="0"/>
        </w:rPr>
        <w:t>We expect that the SNF-CNN approach will be able to achieve better results in</w:t>
      </w:r>
      <w:r>
        <w:rPr>
          <w:rFonts w:ascii="Times New Roman" w:hAnsi="Times New Roman" w:cs="Times New Roman"/>
          <w:i w:val="0"/>
          <w:iCs w:val="0"/>
        </w:rPr>
        <w:t xml:space="preserve"> </w:t>
      </w:r>
      <w:r w:rsidRPr="00DE2C70">
        <w:rPr>
          <w:rFonts w:ascii="Times New Roman" w:hAnsi="Times New Roman" w:cs="Times New Roman"/>
          <w:i w:val="0"/>
          <w:iCs w:val="0"/>
        </w:rPr>
        <w:t>DDI prediction by a better dataset that has less missed or false information about</w:t>
      </w:r>
      <w:r>
        <w:rPr>
          <w:rFonts w:ascii="Times New Roman" w:hAnsi="Times New Roman" w:cs="Times New Roman"/>
          <w:i w:val="0"/>
          <w:iCs w:val="0"/>
        </w:rPr>
        <w:t xml:space="preserve"> </w:t>
      </w:r>
      <w:r w:rsidRPr="00DE2C70">
        <w:rPr>
          <w:rFonts w:ascii="Times New Roman" w:hAnsi="Times New Roman" w:cs="Times New Roman"/>
          <w:i w:val="0"/>
          <w:iCs w:val="0"/>
        </w:rPr>
        <w:t xml:space="preserve">drug pairs. For future </w:t>
      </w:r>
      <w:del w:id="1120" w:author="mcm" w:date="2023-11-10T16:40:00Z">
        <w:r w:rsidRPr="00DE2C70" w:rsidDel="00C55537">
          <w:rPr>
            <w:rFonts w:ascii="Times New Roman" w:hAnsi="Times New Roman" w:cs="Times New Roman"/>
            <w:i w:val="0"/>
            <w:iCs w:val="0"/>
          </w:rPr>
          <w:delText>work</w:delText>
        </w:r>
      </w:del>
      <w:ins w:id="1121" w:author="mcm" w:date="2023-11-10T16:41:00Z">
        <w:r w:rsidR="00C55537">
          <w:rPr>
            <w:rFonts w:ascii="Times New Roman" w:hAnsi="Times New Roman" w:cs="Times New Roman"/>
            <w:i w:val="0"/>
            <w:iCs w:val="0"/>
          </w:rPr>
          <w:t>research</w:t>
        </w:r>
      </w:ins>
      <w:r w:rsidRPr="00DE2C70">
        <w:rPr>
          <w:rFonts w:ascii="Times New Roman" w:hAnsi="Times New Roman" w:cs="Times New Roman"/>
          <w:i w:val="0"/>
          <w:iCs w:val="0"/>
        </w:rPr>
        <w:t>, it is recommended that drugs and their features always</w:t>
      </w:r>
      <w:r>
        <w:rPr>
          <w:rFonts w:ascii="Times New Roman" w:hAnsi="Times New Roman" w:cs="Times New Roman"/>
          <w:i w:val="0"/>
          <w:iCs w:val="0"/>
        </w:rPr>
        <w:t xml:space="preserve"> </w:t>
      </w:r>
      <w:r w:rsidRPr="00DE2C70">
        <w:rPr>
          <w:rFonts w:ascii="Times New Roman" w:hAnsi="Times New Roman" w:cs="Times New Roman"/>
          <w:i w:val="0"/>
          <w:iCs w:val="0"/>
        </w:rPr>
        <w:t xml:space="preserve">be collected from the latest version of </w:t>
      </w:r>
      <w:proofErr w:type="spellStart"/>
      <w:r w:rsidRPr="00DE2C70">
        <w:rPr>
          <w:rFonts w:ascii="Times New Roman" w:hAnsi="Times New Roman" w:cs="Times New Roman"/>
          <w:i w:val="0"/>
          <w:iCs w:val="0"/>
        </w:rPr>
        <w:t>DrugBank</w:t>
      </w:r>
      <w:proofErr w:type="spellEnd"/>
      <w:r w:rsidRPr="00DE2C70">
        <w:rPr>
          <w:rFonts w:ascii="Times New Roman" w:hAnsi="Times New Roman" w:cs="Times New Roman"/>
          <w:i w:val="0"/>
          <w:iCs w:val="0"/>
        </w:rPr>
        <w:t>.</w:t>
      </w:r>
    </w:p>
    <w:p w14:paraId="5AD1E59D" w14:textId="77777777" w:rsidR="00DE2C70" w:rsidRDefault="00DE2C70" w:rsidP="00DE2C70">
      <w:pPr>
        <w:pStyle w:val="Caption"/>
        <w:jc w:val="both"/>
        <w:rPr>
          <w:ins w:id="1122" w:author="mcm" w:date="2023-11-09T18:05:00Z"/>
          <w:rFonts w:ascii="Times New Roman" w:hAnsi="Times New Roman" w:cs="Times New Roman"/>
          <w:i w:val="0"/>
          <w:iCs w:val="0"/>
        </w:rPr>
      </w:pPr>
      <w:r w:rsidRPr="00DE2C70">
        <w:rPr>
          <w:rFonts w:ascii="Times New Roman" w:hAnsi="Times New Roman" w:cs="Times New Roman"/>
          <w:i w:val="0"/>
          <w:iCs w:val="0"/>
        </w:rPr>
        <w:t>Three-classes data is an attempt to improve expression and problem solving over</w:t>
      </w:r>
      <w:r>
        <w:rPr>
          <w:rFonts w:ascii="Times New Roman" w:hAnsi="Times New Roman" w:cs="Times New Roman"/>
          <w:i w:val="0"/>
          <w:iCs w:val="0"/>
        </w:rPr>
        <w:t xml:space="preserve"> </w:t>
      </w:r>
      <w:r w:rsidRPr="00DE2C70">
        <w:rPr>
          <w:rFonts w:ascii="Times New Roman" w:hAnsi="Times New Roman" w:cs="Times New Roman"/>
          <w:i w:val="0"/>
          <w:iCs w:val="0"/>
        </w:rPr>
        <w:t>two-classes data. However, three-classes data does not</w:t>
      </w:r>
      <w:r>
        <w:rPr>
          <w:rFonts w:ascii="Times New Roman" w:hAnsi="Times New Roman" w:cs="Times New Roman"/>
          <w:i w:val="0"/>
          <w:iCs w:val="0"/>
        </w:rPr>
        <w:t xml:space="preserve"> have sufficient biological sig</w:t>
      </w:r>
      <w:r w:rsidRPr="00DE2C70">
        <w:rPr>
          <w:rFonts w:ascii="Times New Roman" w:hAnsi="Times New Roman" w:cs="Times New Roman"/>
          <w:i w:val="0"/>
          <w:iCs w:val="0"/>
        </w:rPr>
        <w:t>nificance and provides limited biological information. This means that predicting</w:t>
      </w:r>
      <w:r>
        <w:rPr>
          <w:rFonts w:ascii="Times New Roman" w:hAnsi="Times New Roman" w:cs="Times New Roman"/>
          <w:i w:val="0"/>
          <w:iCs w:val="0"/>
        </w:rPr>
        <w:t xml:space="preserve"> </w:t>
      </w:r>
      <w:r w:rsidRPr="00DE2C70">
        <w:rPr>
          <w:rFonts w:ascii="Times New Roman" w:hAnsi="Times New Roman" w:cs="Times New Roman"/>
          <w:i w:val="0"/>
          <w:iCs w:val="0"/>
        </w:rPr>
        <w:t xml:space="preserve">the type of DDI can be useful, but it is not clear </w:t>
      </w:r>
      <w:r>
        <w:rPr>
          <w:rFonts w:ascii="Times New Roman" w:hAnsi="Times New Roman" w:cs="Times New Roman"/>
          <w:i w:val="0"/>
          <w:iCs w:val="0"/>
        </w:rPr>
        <w:t>at what stage of the pharmacoki</w:t>
      </w:r>
      <w:r w:rsidRPr="00DE2C70">
        <w:rPr>
          <w:rFonts w:ascii="Times New Roman" w:hAnsi="Times New Roman" w:cs="Times New Roman"/>
          <w:i w:val="0"/>
          <w:iCs w:val="0"/>
        </w:rPr>
        <w:t>netic or pharmacodynamic stages this DDI occurred. Therefore, it is suggested to</w:t>
      </w:r>
      <w:r>
        <w:rPr>
          <w:rFonts w:ascii="Times New Roman" w:hAnsi="Times New Roman" w:cs="Times New Roman"/>
          <w:i w:val="0"/>
          <w:iCs w:val="0"/>
        </w:rPr>
        <w:t xml:space="preserve"> </w:t>
      </w:r>
      <w:r w:rsidRPr="00DE2C70">
        <w:rPr>
          <w:rFonts w:ascii="Times New Roman" w:hAnsi="Times New Roman" w:cs="Times New Roman"/>
          <w:i w:val="0"/>
          <w:iCs w:val="0"/>
        </w:rPr>
        <w:t>collect datasets with degressive and enhancive lab</w:t>
      </w:r>
      <w:r>
        <w:rPr>
          <w:rFonts w:ascii="Times New Roman" w:hAnsi="Times New Roman" w:cs="Times New Roman"/>
          <w:i w:val="0"/>
          <w:iCs w:val="0"/>
        </w:rPr>
        <w:t>els from each of the pharmacoki</w:t>
      </w:r>
      <w:r w:rsidRPr="00DE2C70">
        <w:rPr>
          <w:rFonts w:ascii="Times New Roman" w:hAnsi="Times New Roman" w:cs="Times New Roman"/>
          <w:i w:val="0"/>
          <w:iCs w:val="0"/>
        </w:rPr>
        <w:t>netic and pharmacodynamic steps. In this case, more meaningful models in terms of</w:t>
      </w:r>
      <w:r>
        <w:rPr>
          <w:rFonts w:ascii="Times New Roman" w:hAnsi="Times New Roman" w:cs="Times New Roman"/>
          <w:i w:val="0"/>
          <w:iCs w:val="0"/>
        </w:rPr>
        <w:t xml:space="preserve"> </w:t>
      </w:r>
      <w:r w:rsidRPr="00DE2C70">
        <w:rPr>
          <w:rFonts w:ascii="Times New Roman" w:hAnsi="Times New Roman" w:cs="Times New Roman"/>
          <w:i w:val="0"/>
          <w:iCs w:val="0"/>
        </w:rPr>
        <w:t>pharmacology and machine learning may be designed and built. Results from these</w:t>
      </w:r>
      <w:r>
        <w:rPr>
          <w:rFonts w:ascii="Times New Roman" w:hAnsi="Times New Roman" w:cs="Times New Roman"/>
          <w:i w:val="0"/>
          <w:iCs w:val="0"/>
        </w:rPr>
        <w:t xml:space="preserve"> </w:t>
      </w:r>
      <w:r w:rsidRPr="00DE2C70">
        <w:rPr>
          <w:rFonts w:ascii="Times New Roman" w:hAnsi="Times New Roman" w:cs="Times New Roman"/>
          <w:i w:val="0"/>
          <w:iCs w:val="0"/>
        </w:rPr>
        <w:t>models will more important to pharmacists and will be more useful for further steps</w:t>
      </w:r>
      <w:r>
        <w:rPr>
          <w:rFonts w:ascii="Times New Roman" w:hAnsi="Times New Roman" w:cs="Times New Roman"/>
          <w:i w:val="0"/>
          <w:iCs w:val="0"/>
        </w:rPr>
        <w:t xml:space="preserve"> </w:t>
      </w:r>
      <w:r w:rsidRPr="00DE2C70">
        <w:rPr>
          <w:rFonts w:ascii="Times New Roman" w:hAnsi="Times New Roman" w:cs="Times New Roman"/>
          <w:i w:val="0"/>
          <w:iCs w:val="0"/>
        </w:rPr>
        <w:t>with human health aim.</w:t>
      </w:r>
    </w:p>
    <w:p w14:paraId="617C690F" w14:textId="30598296" w:rsidR="00E03EC1" w:rsidRDefault="00E03EC1" w:rsidP="00DE2C70">
      <w:pPr>
        <w:pStyle w:val="Caption"/>
        <w:jc w:val="both"/>
        <w:rPr>
          <w:rFonts w:ascii="Times New Roman" w:hAnsi="Times New Roman" w:cs="Times New Roman"/>
          <w:i w:val="0"/>
          <w:iCs w:val="0"/>
        </w:rPr>
      </w:pPr>
      <w:ins w:id="1123" w:author="mcm" w:date="2023-11-09T18:05:00Z">
        <w:r>
          <w:rPr>
            <w:rFonts w:ascii="Times New Roman" w:hAnsi="Times New Roman" w:cs="Times New Roman"/>
            <w:i w:val="0"/>
            <w:iCs w:val="0"/>
          </w:rPr>
          <w:t>A</w:t>
        </w:r>
      </w:ins>
      <w:ins w:id="1124" w:author="mcm" w:date="2023-11-10T16:40:00Z">
        <w:r w:rsidR="00C55537">
          <w:rPr>
            <w:rFonts w:ascii="Times New Roman" w:hAnsi="Times New Roman" w:cs="Times New Roman"/>
            <w:i w:val="0"/>
            <w:iCs w:val="0"/>
          </w:rPr>
          <w:t>s</w:t>
        </w:r>
      </w:ins>
      <w:ins w:id="1125" w:author="mcm" w:date="2023-11-09T18:15:00Z">
        <w:r>
          <w:rPr>
            <w:rFonts w:ascii="Times New Roman" w:hAnsi="Times New Roman" w:cs="Times New Roman"/>
            <w:i w:val="0"/>
            <w:iCs w:val="0"/>
          </w:rPr>
          <w:t xml:space="preserve"> future wor</w:t>
        </w:r>
      </w:ins>
      <w:ins w:id="1126" w:author="mcm" w:date="2023-11-09T18:16:00Z">
        <w:r>
          <w:rPr>
            <w:rFonts w:ascii="Times New Roman" w:hAnsi="Times New Roman" w:cs="Times New Roman"/>
            <w:i w:val="0"/>
            <w:iCs w:val="0"/>
          </w:rPr>
          <w:t>k, authors are also evaluating the</w:t>
        </w:r>
      </w:ins>
      <w:ins w:id="1127" w:author="mcm" w:date="2023-11-09T18:05:00Z">
        <w:r>
          <w:rPr>
            <w:rFonts w:ascii="Times New Roman" w:hAnsi="Times New Roman" w:cs="Times New Roman"/>
            <w:i w:val="0"/>
            <w:iCs w:val="0"/>
          </w:rPr>
          <w:t xml:space="preserve"> </w:t>
        </w:r>
      </w:ins>
      <w:ins w:id="1128" w:author="mcm" w:date="2023-11-09T18:16:00Z">
        <w:r>
          <w:rPr>
            <w:rFonts w:ascii="Times New Roman" w:hAnsi="Times New Roman" w:cs="Times New Roman"/>
            <w:i w:val="0"/>
            <w:iCs w:val="0"/>
          </w:rPr>
          <w:t xml:space="preserve">possibility of extending </w:t>
        </w:r>
      </w:ins>
      <w:ins w:id="1129" w:author="mcm" w:date="2023-11-09T18:05:00Z">
        <w:r>
          <w:rPr>
            <w:rFonts w:ascii="Times New Roman" w:hAnsi="Times New Roman" w:cs="Times New Roman"/>
            <w:i w:val="0"/>
            <w:iCs w:val="0"/>
          </w:rPr>
          <w:t>th</w:t>
        </w:r>
      </w:ins>
      <w:ins w:id="1130" w:author="mcm" w:date="2023-11-10T16:40:00Z">
        <w:r w:rsidR="00C55537">
          <w:rPr>
            <w:rFonts w:ascii="Times New Roman" w:hAnsi="Times New Roman" w:cs="Times New Roman"/>
            <w:i w:val="0"/>
            <w:iCs w:val="0"/>
          </w:rPr>
          <w:t>e</w:t>
        </w:r>
      </w:ins>
      <w:ins w:id="1131" w:author="mcm" w:date="2023-11-10T16:41:00Z">
        <w:r w:rsidR="00C55537">
          <w:rPr>
            <w:rFonts w:ascii="Times New Roman" w:hAnsi="Times New Roman" w:cs="Times New Roman"/>
            <w:i w:val="0"/>
            <w:iCs w:val="0"/>
          </w:rPr>
          <w:t xml:space="preserve"> </w:t>
        </w:r>
      </w:ins>
      <w:ins w:id="1132" w:author="mcm" w:date="2023-11-10T16:42:00Z">
        <w:r w:rsidR="00C55537">
          <w:rPr>
            <w:rFonts w:ascii="Times New Roman" w:hAnsi="Times New Roman" w:cs="Times New Roman"/>
            <w:i w:val="0"/>
            <w:iCs w:val="0"/>
          </w:rPr>
          <w:t>research</w:t>
        </w:r>
      </w:ins>
      <w:ins w:id="1133" w:author="mcm" w:date="2023-11-10T16:40:00Z">
        <w:r w:rsidR="00C55537">
          <w:rPr>
            <w:rFonts w:ascii="Times New Roman" w:hAnsi="Times New Roman" w:cs="Times New Roman"/>
            <w:i w:val="0"/>
            <w:iCs w:val="0"/>
          </w:rPr>
          <w:t xml:space="preserve"> </w:t>
        </w:r>
      </w:ins>
      <w:ins w:id="1134" w:author="mcm" w:date="2023-11-09T18:16:00Z">
        <w:r>
          <w:rPr>
            <w:rFonts w:ascii="Times New Roman" w:hAnsi="Times New Roman" w:cs="Times New Roman"/>
            <w:i w:val="0"/>
            <w:iCs w:val="0"/>
          </w:rPr>
          <w:t>by combining</w:t>
        </w:r>
      </w:ins>
      <w:ins w:id="1135" w:author="mcm" w:date="2023-11-10T16:41:00Z">
        <w:r w:rsidR="00C55537">
          <w:rPr>
            <w:rFonts w:ascii="Times New Roman" w:hAnsi="Times New Roman" w:cs="Times New Roman"/>
            <w:i w:val="0"/>
            <w:iCs w:val="0"/>
          </w:rPr>
          <w:t xml:space="preserve"> the results here presented</w:t>
        </w:r>
      </w:ins>
      <w:ins w:id="1136" w:author="mcm" w:date="2023-11-09T18:16:00Z">
        <w:r>
          <w:rPr>
            <w:rFonts w:ascii="Times New Roman" w:hAnsi="Times New Roman" w:cs="Times New Roman"/>
            <w:i w:val="0"/>
            <w:iCs w:val="0"/>
          </w:rPr>
          <w:t xml:space="preserve"> </w:t>
        </w:r>
      </w:ins>
      <w:ins w:id="1137" w:author="mcm" w:date="2023-11-09T18:05:00Z">
        <w:r>
          <w:rPr>
            <w:rFonts w:ascii="Times New Roman" w:hAnsi="Times New Roman" w:cs="Times New Roman"/>
            <w:i w:val="0"/>
            <w:iCs w:val="0"/>
          </w:rPr>
          <w:t>wit</w:t>
        </w:r>
      </w:ins>
      <w:ins w:id="1138" w:author="mcm" w:date="2023-11-09T18:06:00Z">
        <w:r>
          <w:rPr>
            <w:rFonts w:ascii="Times New Roman" w:hAnsi="Times New Roman" w:cs="Times New Roman"/>
            <w:i w:val="0"/>
            <w:iCs w:val="0"/>
          </w:rPr>
          <w:t xml:space="preserve">h the results achieved within Smart4Health project regarding pharmacogenomics for </w:t>
        </w:r>
      </w:ins>
      <w:ins w:id="1139" w:author="mcm" w:date="2023-11-09T18:07:00Z">
        <w:r>
          <w:rPr>
            <w:rFonts w:ascii="Times New Roman" w:hAnsi="Times New Roman" w:cs="Times New Roman"/>
            <w:i w:val="0"/>
            <w:iCs w:val="0"/>
          </w:rPr>
          <w:t>personalized</w:t>
        </w:r>
      </w:ins>
      <w:ins w:id="1140" w:author="mcm" w:date="2023-11-09T18:06:00Z">
        <w:r>
          <w:rPr>
            <w:rFonts w:ascii="Times New Roman" w:hAnsi="Times New Roman" w:cs="Times New Roman"/>
            <w:i w:val="0"/>
            <w:iCs w:val="0"/>
          </w:rPr>
          <w:t xml:space="preserve"> health</w:t>
        </w:r>
      </w:ins>
      <w:ins w:id="1141" w:author="mcm" w:date="2023-11-09T18:07:00Z">
        <w:r>
          <w:rPr>
            <w:rFonts w:ascii="Times New Roman" w:hAnsi="Times New Roman" w:cs="Times New Roman"/>
            <w:i w:val="0"/>
            <w:iCs w:val="0"/>
          </w:rPr>
          <w:t xml:space="preserve"> [c]</w:t>
        </w:r>
      </w:ins>
      <w:ins w:id="1142" w:author="mcm" w:date="2023-11-09T18:16:00Z">
        <w:r>
          <w:rPr>
            <w:rFonts w:ascii="Times New Roman" w:hAnsi="Times New Roman" w:cs="Times New Roman"/>
            <w:i w:val="0"/>
            <w:iCs w:val="0"/>
          </w:rPr>
          <w:t xml:space="preserve"> in orde</w:t>
        </w:r>
      </w:ins>
      <w:ins w:id="1143" w:author="mcm" w:date="2023-11-09T18:17:00Z">
        <w:r>
          <w:rPr>
            <w:rFonts w:ascii="Times New Roman" w:hAnsi="Times New Roman" w:cs="Times New Roman"/>
            <w:i w:val="0"/>
            <w:iCs w:val="0"/>
          </w:rPr>
          <w:t xml:space="preserve">r to study DDIs </w:t>
        </w:r>
      </w:ins>
      <w:ins w:id="1144" w:author="mcm" w:date="2023-11-09T18:18:00Z">
        <w:r>
          <w:rPr>
            <w:rFonts w:ascii="Times New Roman" w:hAnsi="Times New Roman" w:cs="Times New Roman"/>
            <w:i w:val="0"/>
            <w:iCs w:val="0"/>
          </w:rPr>
          <w:t xml:space="preserve">mechanisms </w:t>
        </w:r>
      </w:ins>
      <w:ins w:id="1145" w:author="mcm" w:date="2023-11-09T18:17:00Z">
        <w:r>
          <w:rPr>
            <w:rFonts w:ascii="Times New Roman" w:hAnsi="Times New Roman" w:cs="Times New Roman"/>
            <w:i w:val="0"/>
            <w:iCs w:val="0"/>
          </w:rPr>
          <w:t>in specific</w:t>
        </w:r>
      </w:ins>
      <w:ins w:id="1146" w:author="mcm" w:date="2023-11-09T18:18:00Z">
        <w:r>
          <w:rPr>
            <w:rFonts w:ascii="Times New Roman" w:hAnsi="Times New Roman" w:cs="Times New Roman"/>
            <w:i w:val="0"/>
            <w:iCs w:val="0"/>
          </w:rPr>
          <w:t xml:space="preserve"> </w:t>
        </w:r>
      </w:ins>
      <w:ins w:id="1147" w:author="mcm" w:date="2023-11-09T18:19:00Z">
        <w:r>
          <w:rPr>
            <w:rFonts w:ascii="Times New Roman" w:hAnsi="Times New Roman" w:cs="Times New Roman"/>
            <w:i w:val="0"/>
            <w:iCs w:val="0"/>
          </w:rPr>
          <w:t>patient profiles and contribute for the development of personalized treatment</w:t>
        </w:r>
      </w:ins>
      <w:ins w:id="1148" w:author="mcm" w:date="2023-11-09T18:17:00Z">
        <w:r>
          <w:rPr>
            <w:rFonts w:ascii="Times New Roman" w:hAnsi="Times New Roman" w:cs="Times New Roman"/>
            <w:i w:val="0"/>
            <w:iCs w:val="0"/>
          </w:rPr>
          <w:t xml:space="preserve"> </w:t>
        </w:r>
      </w:ins>
      <w:ins w:id="1149" w:author="mcm" w:date="2023-11-09T18:19:00Z">
        <w:r>
          <w:rPr>
            <w:rFonts w:ascii="Times New Roman" w:hAnsi="Times New Roman" w:cs="Times New Roman"/>
            <w:i w:val="0"/>
            <w:iCs w:val="0"/>
          </w:rPr>
          <w:t>schemes.</w:t>
        </w:r>
      </w:ins>
      <w:ins w:id="1150" w:author="mcm" w:date="2023-11-09T18:11:00Z">
        <w:r>
          <w:rPr>
            <w:rFonts w:ascii="Times New Roman" w:hAnsi="Times New Roman" w:cs="Times New Roman"/>
            <w:i w:val="0"/>
            <w:iCs w:val="0"/>
          </w:rPr>
          <w:t xml:space="preserve"> </w:t>
        </w:r>
      </w:ins>
    </w:p>
    <w:p w14:paraId="4162AFD9" w14:textId="77777777" w:rsidR="002175CC" w:rsidRDefault="002175CC" w:rsidP="00DE2C70">
      <w:pPr>
        <w:pStyle w:val="Caption"/>
        <w:jc w:val="both"/>
        <w:rPr>
          <w:rFonts w:ascii="Times New Roman" w:hAnsi="Times New Roman" w:cs="Times New Roman"/>
          <w:i w:val="0"/>
          <w:iCs w:val="0"/>
        </w:rPr>
      </w:pPr>
    </w:p>
    <w:p w14:paraId="0200DC52" w14:textId="77777777" w:rsidR="002175CC" w:rsidRPr="002175CC" w:rsidRDefault="002175CC" w:rsidP="002175CC">
      <w:pPr>
        <w:pStyle w:val="Caption"/>
        <w:jc w:val="both"/>
        <w:rPr>
          <w:rFonts w:ascii="Times New Roman" w:hAnsi="Times New Roman" w:cs="Times New Roman"/>
          <w:b/>
          <w:bCs/>
          <w:i w:val="0"/>
          <w:iCs w:val="0"/>
          <w:sz w:val="28"/>
          <w:szCs w:val="28"/>
        </w:rPr>
      </w:pPr>
      <w:r w:rsidRPr="002175CC">
        <w:rPr>
          <w:rFonts w:ascii="Times New Roman" w:hAnsi="Times New Roman" w:cs="Times New Roman"/>
          <w:b/>
          <w:bCs/>
          <w:i w:val="0"/>
          <w:iCs w:val="0"/>
          <w:sz w:val="28"/>
          <w:szCs w:val="28"/>
        </w:rPr>
        <w:t>Appendix</w:t>
      </w:r>
    </w:p>
    <w:p w14:paraId="7610EA03" w14:textId="77777777"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Text for this section. . .</w:t>
      </w:r>
    </w:p>
    <w:p w14:paraId="01EE6617" w14:textId="77777777"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21</w:t>
      </w:r>
    </w:p>
    <w:p w14:paraId="31CF211A" w14:textId="77777777" w:rsidR="002175CC" w:rsidRPr="002175CC" w:rsidRDefault="002175CC" w:rsidP="002175CC">
      <w:pPr>
        <w:pStyle w:val="Caption"/>
        <w:jc w:val="both"/>
        <w:rPr>
          <w:rFonts w:ascii="Times New Roman" w:hAnsi="Times New Roman" w:cs="Times New Roman"/>
          <w:b/>
          <w:bCs/>
          <w:i w:val="0"/>
          <w:iCs w:val="0"/>
        </w:rPr>
      </w:pPr>
      <w:r w:rsidRPr="002175CC">
        <w:rPr>
          <w:rFonts w:ascii="Times New Roman" w:hAnsi="Times New Roman" w:cs="Times New Roman"/>
          <w:b/>
          <w:bCs/>
          <w:i w:val="0"/>
          <w:iCs w:val="0"/>
        </w:rPr>
        <w:t>Acknowledgements</w:t>
      </w:r>
    </w:p>
    <w:p w14:paraId="7235A462" w14:textId="66867A46" w:rsidR="002175CC" w:rsidDel="00323DAE" w:rsidRDefault="00323DAE" w:rsidP="002175CC">
      <w:pPr>
        <w:pStyle w:val="Caption"/>
        <w:jc w:val="both"/>
        <w:rPr>
          <w:del w:id="1151" w:author="Amin Khodamoradi" w:date="2023-11-09T18:53:00Z"/>
          <w:rFonts w:ascii="Times New Roman" w:hAnsi="Times New Roman" w:cs="Times New Roman"/>
          <w:i w:val="0"/>
          <w:iCs w:val="0"/>
        </w:rPr>
      </w:pPr>
      <w:ins w:id="1152" w:author="Amin Khodamoradi" w:date="2023-11-09T18:53:00Z">
        <w:r w:rsidRPr="00323DAE">
          <w:rPr>
            <w:rFonts w:ascii="Times New Roman" w:hAnsi="Times New Roman" w:cs="Times New Roman"/>
            <w:i w:val="0"/>
            <w:iCs w:val="0"/>
          </w:rPr>
          <w:t xml:space="preserve">This work </w:t>
        </w:r>
        <w:del w:id="1153" w:author="mcm" w:date="2023-11-10T16:02:00Z">
          <w:r w:rsidRPr="00323DAE" w:rsidDel="00C55537">
            <w:rPr>
              <w:rFonts w:ascii="Times New Roman" w:hAnsi="Times New Roman" w:cs="Times New Roman"/>
              <w:i w:val="0"/>
              <w:iCs w:val="0"/>
            </w:rPr>
            <w:delText>has</w:delText>
          </w:r>
        </w:del>
      </w:ins>
      <w:ins w:id="1154" w:author="mcm" w:date="2023-11-10T16:02:00Z">
        <w:r w:rsidR="00C55537">
          <w:rPr>
            <w:rFonts w:ascii="Times New Roman" w:hAnsi="Times New Roman" w:cs="Times New Roman"/>
            <w:i w:val="0"/>
            <w:iCs w:val="0"/>
          </w:rPr>
          <w:t>was</w:t>
        </w:r>
      </w:ins>
      <w:ins w:id="1155" w:author="Amin Khodamoradi" w:date="2023-11-09T18:53:00Z">
        <w:r w:rsidRPr="00323DAE">
          <w:rPr>
            <w:rFonts w:ascii="Times New Roman" w:hAnsi="Times New Roman" w:cs="Times New Roman"/>
            <w:i w:val="0"/>
            <w:iCs w:val="0"/>
          </w:rPr>
          <w:t xml:space="preserve"> </w:t>
        </w:r>
        <w:del w:id="1156" w:author="mcm" w:date="2023-11-10T16:02:00Z">
          <w:r w:rsidRPr="00323DAE" w:rsidDel="00C55537">
            <w:rPr>
              <w:rFonts w:ascii="Times New Roman" w:hAnsi="Times New Roman" w:cs="Times New Roman"/>
              <w:i w:val="0"/>
              <w:iCs w:val="0"/>
            </w:rPr>
            <w:delText xml:space="preserve">been </w:delText>
          </w:r>
        </w:del>
        <w:r w:rsidRPr="00323DAE">
          <w:rPr>
            <w:rFonts w:ascii="Times New Roman" w:hAnsi="Times New Roman" w:cs="Times New Roman"/>
            <w:i w:val="0"/>
            <w:iCs w:val="0"/>
          </w:rPr>
          <w:t xml:space="preserve">partially </w:t>
        </w:r>
        <w:del w:id="1157" w:author="mcm" w:date="2023-11-10T15:59:00Z">
          <w:r w:rsidRPr="00323DAE" w:rsidDel="00C55537">
            <w:rPr>
              <w:rFonts w:ascii="Times New Roman" w:hAnsi="Times New Roman" w:cs="Times New Roman"/>
              <w:i w:val="0"/>
              <w:iCs w:val="0"/>
            </w:rPr>
            <w:delText>developed in the context of Smart4Health project.</w:delText>
          </w:r>
        </w:del>
      </w:ins>
      <w:ins w:id="1158" w:author="mcm" w:date="2023-11-10T15:59:00Z">
        <w:r w:rsidR="00C55537">
          <w:rPr>
            <w:rFonts w:ascii="Times New Roman" w:hAnsi="Times New Roman" w:cs="Times New Roman"/>
            <w:i w:val="0"/>
            <w:iCs w:val="0"/>
          </w:rPr>
          <w:t xml:space="preserve">funded by </w:t>
        </w:r>
      </w:ins>
      <w:ins w:id="1159" w:author="Amin Khodamoradi" w:date="2023-11-09T18:53:00Z">
        <w:del w:id="1160" w:author="mcm" w:date="2023-11-10T16:02:00Z">
          <w:r w:rsidRPr="00323DAE" w:rsidDel="00C55537">
            <w:rPr>
              <w:rFonts w:ascii="Times New Roman" w:hAnsi="Times New Roman" w:cs="Times New Roman"/>
              <w:i w:val="0"/>
              <w:iCs w:val="0"/>
            </w:rPr>
            <w:delText xml:space="preserve"> Smart4Health project has received funding from </w:delText>
          </w:r>
        </w:del>
        <w:r w:rsidRPr="00323DAE">
          <w:rPr>
            <w:rFonts w:ascii="Times New Roman" w:hAnsi="Times New Roman" w:cs="Times New Roman"/>
            <w:i w:val="0"/>
            <w:iCs w:val="0"/>
          </w:rPr>
          <w:t>the European Union’s Horizon 2020 research and innovation program</w:t>
        </w:r>
      </w:ins>
      <w:ins w:id="1161" w:author="mcm" w:date="2023-11-10T16:02:00Z">
        <w:r w:rsidR="00C55537">
          <w:rPr>
            <w:rFonts w:ascii="Times New Roman" w:hAnsi="Times New Roman" w:cs="Times New Roman"/>
            <w:i w:val="0"/>
            <w:iCs w:val="0"/>
          </w:rPr>
          <w:t xml:space="preserve"> in the scope of the</w:t>
        </w:r>
        <w:r w:rsidR="00C55537" w:rsidRPr="00323DAE">
          <w:rPr>
            <w:rFonts w:ascii="Times New Roman" w:hAnsi="Times New Roman" w:cs="Times New Roman"/>
            <w:i w:val="0"/>
            <w:iCs w:val="0"/>
          </w:rPr>
          <w:t xml:space="preserve"> Smart4Health </w:t>
        </w:r>
      </w:ins>
      <w:ins w:id="1162" w:author="Amin Khodamoradi" w:date="2023-11-09T18:53:00Z">
        <w:del w:id="1163" w:author="mcm" w:date="2023-11-10T16:02:00Z">
          <w:r w:rsidRPr="00323DAE" w:rsidDel="00C55537">
            <w:rPr>
              <w:rFonts w:ascii="Times New Roman" w:hAnsi="Times New Roman" w:cs="Times New Roman"/>
              <w:i w:val="0"/>
              <w:iCs w:val="0"/>
            </w:rPr>
            <w:delText xml:space="preserve"> </w:delText>
          </w:r>
        </w:del>
        <w:r w:rsidRPr="00323DAE">
          <w:rPr>
            <w:rFonts w:ascii="Times New Roman" w:hAnsi="Times New Roman" w:cs="Times New Roman"/>
            <w:i w:val="0"/>
            <w:iCs w:val="0"/>
          </w:rPr>
          <w:t>under grant agreement No 826117</w:t>
        </w:r>
      </w:ins>
      <w:ins w:id="1164" w:author="mcm" w:date="2023-11-10T16:03:00Z">
        <w:r w:rsidR="00C55537">
          <w:rPr>
            <w:rFonts w:ascii="Times New Roman" w:hAnsi="Times New Roman" w:cs="Times New Roman"/>
            <w:i w:val="0"/>
            <w:iCs w:val="0"/>
          </w:rPr>
          <w:t xml:space="preserve"> and by </w:t>
        </w:r>
        <w:r w:rsidR="00C55537" w:rsidRPr="00C55537">
          <w:rPr>
            <w:rFonts w:ascii="Times New Roman" w:hAnsi="Times New Roman" w:cs="Times New Roman"/>
            <w:i w:val="0"/>
            <w:iCs w:val="0"/>
          </w:rPr>
          <w:t>the Portuguese FCT program, Center of Technology and Systems (CTS) UIDB/00066/2020 / UIDP/00066/2020</w:t>
        </w:r>
        <w:r w:rsidR="00C55537">
          <w:rPr>
            <w:rFonts w:ascii="Times New Roman" w:hAnsi="Times New Roman" w:cs="Times New Roman"/>
            <w:i w:val="0"/>
            <w:iCs w:val="0"/>
          </w:rPr>
          <w:t>.</w:t>
        </w:r>
      </w:ins>
      <w:ins w:id="1165" w:author="Amin Khodamoradi" w:date="2023-11-09T18:53:00Z">
        <w:del w:id="1166" w:author="mcm" w:date="2023-11-10T16:03:00Z">
          <w:r w:rsidRPr="00323DAE" w:rsidDel="00C55537">
            <w:rPr>
              <w:rFonts w:ascii="Times New Roman" w:hAnsi="Times New Roman" w:cs="Times New Roman"/>
              <w:i w:val="0"/>
              <w:iCs w:val="0"/>
            </w:rPr>
            <w:delText>.</w:delText>
          </w:r>
        </w:del>
      </w:ins>
      <w:del w:id="1167" w:author="Amin Khodamoradi" w:date="2023-11-09T18:53:00Z">
        <w:r w:rsidR="002175CC" w:rsidRPr="002175CC" w:rsidDel="00323DAE">
          <w:rPr>
            <w:rFonts w:ascii="Times New Roman" w:hAnsi="Times New Roman" w:cs="Times New Roman"/>
            <w:i w:val="0"/>
            <w:iCs w:val="0"/>
          </w:rPr>
          <w:delText>The author would like to thank the reviewers for their constructive comments that help make the paper much clearer.</w:delText>
        </w:r>
      </w:del>
    </w:p>
    <w:p w14:paraId="3D1297E2" w14:textId="77777777" w:rsidR="00323DAE" w:rsidRPr="002175CC" w:rsidRDefault="00323DAE" w:rsidP="002175CC">
      <w:pPr>
        <w:pStyle w:val="Caption"/>
        <w:jc w:val="both"/>
        <w:rPr>
          <w:ins w:id="1168" w:author="Amin Khodamoradi" w:date="2023-11-09T18:53:00Z"/>
          <w:rFonts w:ascii="Times New Roman" w:hAnsi="Times New Roman" w:cs="Times New Roman"/>
          <w:i w:val="0"/>
          <w:iCs w:val="0"/>
        </w:rPr>
      </w:pPr>
    </w:p>
    <w:p w14:paraId="0EF02E74" w14:textId="77777777" w:rsidR="002175CC" w:rsidRPr="002175CC" w:rsidRDefault="002175CC" w:rsidP="002175CC">
      <w:pPr>
        <w:pStyle w:val="Caption"/>
        <w:jc w:val="both"/>
        <w:rPr>
          <w:rFonts w:ascii="Times New Roman" w:hAnsi="Times New Roman" w:cs="Times New Roman"/>
          <w:b/>
          <w:bCs/>
          <w:i w:val="0"/>
          <w:iCs w:val="0"/>
        </w:rPr>
      </w:pPr>
      <w:r w:rsidRPr="002175CC">
        <w:rPr>
          <w:rFonts w:ascii="Times New Roman" w:hAnsi="Times New Roman" w:cs="Times New Roman"/>
          <w:b/>
          <w:bCs/>
          <w:i w:val="0"/>
          <w:iCs w:val="0"/>
        </w:rPr>
        <w:t>Funding</w:t>
      </w:r>
    </w:p>
    <w:p w14:paraId="2F32CC5E" w14:textId="77777777"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Text for this section. . .</w:t>
      </w:r>
    </w:p>
    <w:p w14:paraId="4AD6FCC7" w14:textId="77777777" w:rsidR="002175CC" w:rsidRPr="002175CC" w:rsidRDefault="002175CC" w:rsidP="002175CC">
      <w:pPr>
        <w:pStyle w:val="Caption"/>
        <w:jc w:val="both"/>
        <w:rPr>
          <w:rFonts w:ascii="Times New Roman" w:hAnsi="Times New Roman" w:cs="Times New Roman"/>
          <w:b/>
          <w:bCs/>
          <w:i w:val="0"/>
          <w:iCs w:val="0"/>
        </w:rPr>
      </w:pPr>
      <w:r w:rsidRPr="002175CC">
        <w:rPr>
          <w:rFonts w:ascii="Times New Roman" w:hAnsi="Times New Roman" w:cs="Times New Roman"/>
          <w:b/>
          <w:bCs/>
          <w:i w:val="0"/>
          <w:iCs w:val="0"/>
        </w:rPr>
        <w:t>Abbreviations</w:t>
      </w:r>
    </w:p>
    <w:p w14:paraId="34AC34D6" w14:textId="77777777" w:rsidR="002175CC" w:rsidRPr="002175CC" w:rsidRDefault="002175CC" w:rsidP="002175CC">
      <w:pPr>
        <w:pStyle w:val="Caption"/>
        <w:jc w:val="both"/>
        <w:rPr>
          <w:rFonts w:ascii="Times New Roman" w:hAnsi="Times New Roman" w:cs="Times New Roman"/>
          <w:i w:val="0"/>
          <w:iCs w:val="0"/>
        </w:rPr>
      </w:pPr>
      <w:proofErr w:type="spellStart"/>
      <w:proofErr w:type="gramStart"/>
      <w:r w:rsidRPr="002175CC">
        <w:rPr>
          <w:rFonts w:ascii="Times New Roman" w:hAnsi="Times New Roman" w:cs="Times New Roman"/>
          <w:i w:val="0"/>
          <w:iCs w:val="0"/>
        </w:rPr>
        <w:t>DDI:Drug</w:t>
      </w:r>
      <w:proofErr w:type="gramEnd"/>
      <w:r w:rsidRPr="002175CC">
        <w:rPr>
          <w:rFonts w:ascii="Times New Roman" w:hAnsi="Times New Roman" w:cs="Times New Roman"/>
          <w:i w:val="0"/>
          <w:iCs w:val="0"/>
        </w:rPr>
        <w:t>-drug</w:t>
      </w:r>
      <w:proofErr w:type="spellEnd"/>
      <w:r w:rsidRPr="002175CC">
        <w:rPr>
          <w:rFonts w:ascii="Times New Roman" w:hAnsi="Times New Roman" w:cs="Times New Roman"/>
          <w:i w:val="0"/>
          <w:iCs w:val="0"/>
        </w:rPr>
        <w:t xml:space="preserve"> interactions; </w:t>
      </w:r>
      <w:proofErr w:type="spellStart"/>
      <w:r w:rsidRPr="002175CC">
        <w:rPr>
          <w:rFonts w:ascii="Times New Roman" w:hAnsi="Times New Roman" w:cs="Times New Roman"/>
          <w:i w:val="0"/>
          <w:iCs w:val="0"/>
        </w:rPr>
        <w:t>CV:cross-validation</w:t>
      </w:r>
      <w:proofErr w:type="spellEnd"/>
      <w:r w:rsidRPr="002175CC">
        <w:rPr>
          <w:rFonts w:ascii="Times New Roman" w:hAnsi="Times New Roman" w:cs="Times New Roman"/>
          <w:i w:val="0"/>
          <w:iCs w:val="0"/>
        </w:rPr>
        <w:t xml:space="preserve">; </w:t>
      </w:r>
      <w:proofErr w:type="spellStart"/>
      <w:r w:rsidRPr="002175CC">
        <w:rPr>
          <w:rFonts w:ascii="Times New Roman" w:hAnsi="Times New Roman" w:cs="Times New Roman"/>
          <w:i w:val="0"/>
          <w:iCs w:val="0"/>
        </w:rPr>
        <w:t>SNF:Similarity</w:t>
      </w:r>
      <w:proofErr w:type="spellEnd"/>
      <w:r w:rsidRPr="002175CC">
        <w:rPr>
          <w:rFonts w:ascii="Times New Roman" w:hAnsi="Times New Roman" w:cs="Times New Roman"/>
          <w:i w:val="0"/>
          <w:iCs w:val="0"/>
        </w:rPr>
        <w:t xml:space="preserve"> Network Fusion;</w:t>
      </w:r>
    </w:p>
    <w:p w14:paraId="4D73C7B7" w14:textId="77777777" w:rsidR="002175CC" w:rsidRDefault="002175CC" w:rsidP="002175CC">
      <w:pPr>
        <w:pStyle w:val="Caption"/>
        <w:jc w:val="both"/>
        <w:rPr>
          <w:rFonts w:ascii="Times New Roman" w:hAnsi="Times New Roman" w:cs="Times New Roman"/>
          <w:b/>
          <w:bCs/>
          <w:i w:val="0"/>
          <w:iCs w:val="0"/>
        </w:rPr>
      </w:pPr>
      <w:r w:rsidRPr="002175CC">
        <w:rPr>
          <w:rFonts w:ascii="Times New Roman" w:hAnsi="Times New Roman" w:cs="Times New Roman"/>
          <w:b/>
          <w:bCs/>
          <w:i w:val="0"/>
          <w:iCs w:val="0"/>
        </w:rPr>
        <w:lastRenderedPageBreak/>
        <w:t>Availability of data and materials</w:t>
      </w:r>
    </w:p>
    <w:p w14:paraId="6DC18661" w14:textId="77777777" w:rsid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 xml:space="preserve">the code and data </w:t>
      </w:r>
      <w:proofErr w:type="gramStart"/>
      <w:r w:rsidRPr="002175CC">
        <w:rPr>
          <w:rFonts w:ascii="Times New Roman" w:hAnsi="Times New Roman" w:cs="Times New Roman"/>
          <w:i w:val="0"/>
          <w:iCs w:val="0"/>
        </w:rPr>
        <w:t>is</w:t>
      </w:r>
      <w:proofErr w:type="gramEnd"/>
      <w:r w:rsidRPr="002175CC">
        <w:rPr>
          <w:rFonts w:ascii="Times New Roman" w:hAnsi="Times New Roman" w:cs="Times New Roman"/>
          <w:i w:val="0"/>
          <w:iCs w:val="0"/>
        </w:rPr>
        <w:t xml:space="preserve"> available at GitHub page of </w:t>
      </w:r>
      <w:hyperlink r:id="rId20" w:history="1">
        <w:r w:rsidRPr="002175CC">
          <w:rPr>
            <w:rStyle w:val="Hyperlink"/>
            <w:rFonts w:ascii="Times New Roman" w:hAnsi="Times New Roman" w:cs="Times New Roman"/>
            <w:i w:val="0"/>
            <w:iCs w:val="0"/>
          </w:rPr>
          <w:t>SNF-CNN code and data</w:t>
        </w:r>
      </w:hyperlink>
      <w:r>
        <w:rPr>
          <w:rFonts w:ascii="Times New Roman" w:hAnsi="Times New Roman" w:cs="Times New Roman"/>
          <w:i w:val="0"/>
          <w:iCs w:val="0"/>
        </w:rPr>
        <w:t xml:space="preserve"> (</w:t>
      </w:r>
      <w:hyperlink r:id="rId21" w:history="1">
        <w:r w:rsidRPr="00236319">
          <w:rPr>
            <w:rStyle w:val="Hyperlink"/>
            <w:rFonts w:ascii="Times New Roman" w:hAnsi="Times New Roman" w:cs="Times New Roman"/>
            <w:i w:val="0"/>
            <w:iCs w:val="0"/>
          </w:rPr>
          <w:t>https://github.com/aminkhod/DDI-Project</w:t>
        </w:r>
      </w:hyperlink>
      <w:r>
        <w:rPr>
          <w:rFonts w:ascii="Times New Roman" w:hAnsi="Times New Roman" w:cs="Times New Roman"/>
          <w:i w:val="0"/>
          <w:iCs w:val="0"/>
        </w:rPr>
        <w:t>)</w:t>
      </w:r>
    </w:p>
    <w:p w14:paraId="344D1B58" w14:textId="77777777" w:rsidR="002175CC" w:rsidRDefault="002175CC" w:rsidP="002175CC">
      <w:pPr>
        <w:pStyle w:val="Caption"/>
        <w:jc w:val="both"/>
        <w:rPr>
          <w:rFonts w:ascii="Times New Roman" w:hAnsi="Times New Roman" w:cs="Times New Roman"/>
          <w:b/>
          <w:bCs/>
          <w:i w:val="0"/>
          <w:iCs w:val="0"/>
        </w:rPr>
      </w:pPr>
      <w:r w:rsidRPr="002175CC">
        <w:rPr>
          <w:rFonts w:ascii="Times New Roman" w:hAnsi="Times New Roman" w:cs="Times New Roman"/>
          <w:b/>
          <w:bCs/>
          <w:i w:val="0"/>
          <w:iCs w:val="0"/>
        </w:rPr>
        <w:t>Ethics approval and consent to participate</w:t>
      </w:r>
    </w:p>
    <w:p w14:paraId="0D1ECC39" w14:textId="77777777" w:rsidR="002175CC" w:rsidRDefault="002175CC" w:rsidP="002175CC">
      <w:pPr>
        <w:pStyle w:val="Caption"/>
        <w:jc w:val="both"/>
        <w:rPr>
          <w:rFonts w:ascii="Times New Roman" w:hAnsi="Times New Roman" w:cs="Times New Roman"/>
          <w:i w:val="0"/>
          <w:iCs w:val="0"/>
        </w:rPr>
      </w:pPr>
      <w:r>
        <w:rPr>
          <w:rFonts w:ascii="Times New Roman" w:hAnsi="Times New Roman" w:cs="Times New Roman"/>
          <w:i w:val="0"/>
          <w:iCs w:val="0"/>
        </w:rPr>
        <w:t>The authors declare that they have consenting to participate.</w:t>
      </w:r>
    </w:p>
    <w:p w14:paraId="718D6498" w14:textId="77777777" w:rsidR="002175CC" w:rsidRPr="002175CC" w:rsidRDefault="002175CC" w:rsidP="002175CC">
      <w:pPr>
        <w:pStyle w:val="Caption"/>
        <w:jc w:val="both"/>
        <w:rPr>
          <w:rFonts w:ascii="Times New Roman" w:hAnsi="Times New Roman" w:cs="Times New Roman"/>
          <w:b/>
          <w:bCs/>
          <w:i w:val="0"/>
          <w:iCs w:val="0"/>
        </w:rPr>
      </w:pPr>
      <w:r w:rsidRPr="002175CC">
        <w:rPr>
          <w:rFonts w:ascii="Times New Roman" w:hAnsi="Times New Roman" w:cs="Times New Roman"/>
          <w:b/>
          <w:bCs/>
          <w:i w:val="0"/>
          <w:iCs w:val="0"/>
        </w:rPr>
        <w:t>Competing interests</w:t>
      </w:r>
    </w:p>
    <w:p w14:paraId="58591CC5" w14:textId="77777777"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The authors declare that they have no competing interests.</w:t>
      </w:r>
    </w:p>
    <w:p w14:paraId="6DB18DA7" w14:textId="77777777" w:rsidR="002175CC" w:rsidRPr="002175CC" w:rsidRDefault="002175CC" w:rsidP="002175CC">
      <w:pPr>
        <w:pStyle w:val="Caption"/>
        <w:jc w:val="both"/>
        <w:rPr>
          <w:rFonts w:ascii="Times New Roman" w:hAnsi="Times New Roman" w:cs="Times New Roman"/>
          <w:b/>
          <w:bCs/>
          <w:i w:val="0"/>
          <w:iCs w:val="0"/>
        </w:rPr>
      </w:pPr>
      <w:r w:rsidRPr="002175CC">
        <w:rPr>
          <w:rFonts w:ascii="Times New Roman" w:hAnsi="Times New Roman" w:cs="Times New Roman"/>
          <w:b/>
          <w:bCs/>
          <w:i w:val="0"/>
          <w:iCs w:val="0"/>
        </w:rPr>
        <w:t>Consent for publication</w:t>
      </w:r>
    </w:p>
    <w:p w14:paraId="4F942293" w14:textId="77777777"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The authors declare that they have consenting to publication.</w:t>
      </w:r>
    </w:p>
    <w:p w14:paraId="00FF3241" w14:textId="77777777" w:rsidR="002175CC" w:rsidRPr="002175CC" w:rsidRDefault="002175CC" w:rsidP="002175CC">
      <w:pPr>
        <w:pStyle w:val="Caption"/>
        <w:jc w:val="both"/>
        <w:rPr>
          <w:rFonts w:ascii="Times New Roman" w:hAnsi="Times New Roman" w:cs="Times New Roman"/>
          <w:b/>
          <w:bCs/>
          <w:i w:val="0"/>
          <w:iCs w:val="0"/>
        </w:rPr>
      </w:pPr>
      <w:r w:rsidRPr="002175CC">
        <w:rPr>
          <w:rFonts w:ascii="Times New Roman" w:hAnsi="Times New Roman" w:cs="Times New Roman"/>
          <w:b/>
          <w:bCs/>
          <w:i w:val="0"/>
          <w:iCs w:val="0"/>
        </w:rPr>
        <w:t>Authors’ contributions</w:t>
      </w:r>
    </w:p>
    <w:p w14:paraId="59379AB7" w14:textId="77777777" w:rsidR="002175CC" w:rsidRPr="002175CC" w:rsidRDefault="002175CC" w:rsidP="002175CC">
      <w:pPr>
        <w:pStyle w:val="Caption"/>
        <w:jc w:val="both"/>
        <w:rPr>
          <w:rFonts w:ascii="Times New Roman" w:hAnsi="Times New Roman" w:cs="Times New Roman"/>
          <w:i w:val="0"/>
          <w:iCs w:val="0"/>
        </w:rPr>
      </w:pPr>
      <w:commentRangeStart w:id="1169"/>
      <w:r w:rsidRPr="002175CC">
        <w:rPr>
          <w:rFonts w:ascii="Times New Roman" w:hAnsi="Times New Roman" w:cs="Times New Roman"/>
          <w:i w:val="0"/>
          <w:iCs w:val="0"/>
        </w:rPr>
        <w:t>Bl conceived and designed the experiments, draft the manuscript, and analyzed the results. MAK contributed</w:t>
      </w:r>
    </w:p>
    <w:p w14:paraId="453733AD" w14:textId="77777777"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materials/analysis tools and developed the codes used in the analysis. CE is the corresponding author. All authors</w:t>
      </w:r>
    </w:p>
    <w:p w14:paraId="71C646F1" w14:textId="77777777"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read and approved the final manuscript.</w:t>
      </w:r>
      <w:commentRangeEnd w:id="1169"/>
      <w:r w:rsidR="004F2C63">
        <w:rPr>
          <w:rStyle w:val="CommentReference"/>
          <w:rFonts w:cs="Mangal"/>
          <w:i w:val="0"/>
          <w:iCs w:val="0"/>
        </w:rPr>
        <w:commentReference w:id="1169"/>
      </w:r>
    </w:p>
    <w:p w14:paraId="5E9C763F" w14:textId="77777777" w:rsidR="002175CC" w:rsidRPr="002175CC" w:rsidRDefault="002175CC" w:rsidP="002175CC">
      <w:pPr>
        <w:pStyle w:val="Caption"/>
        <w:jc w:val="both"/>
        <w:rPr>
          <w:rFonts w:ascii="Times New Roman" w:hAnsi="Times New Roman" w:cs="Times New Roman"/>
          <w:b/>
          <w:bCs/>
          <w:i w:val="0"/>
          <w:iCs w:val="0"/>
        </w:rPr>
      </w:pPr>
      <w:r w:rsidRPr="002175CC">
        <w:rPr>
          <w:rFonts w:ascii="Times New Roman" w:hAnsi="Times New Roman" w:cs="Times New Roman"/>
          <w:b/>
          <w:bCs/>
          <w:i w:val="0"/>
          <w:iCs w:val="0"/>
        </w:rPr>
        <w:t>Author details</w:t>
      </w:r>
    </w:p>
    <w:p w14:paraId="337141E7" w14:textId="77777777" w:rsidR="002175CC" w:rsidRPr="002175CC" w:rsidRDefault="002175CC" w:rsidP="002175CC">
      <w:pPr>
        <w:spacing w:line="276" w:lineRule="auto"/>
        <w:rPr>
          <w:rFonts w:ascii="Times New Roman" w:hAnsi="Times New Roman" w:cs="Times New Roman"/>
        </w:rPr>
      </w:pPr>
      <w:commentRangeStart w:id="1170"/>
      <w:r w:rsidRPr="002175CC">
        <w:rPr>
          <w:rFonts w:ascii="Times New Roman" w:hAnsi="Times New Roman" w:cs="Times New Roman"/>
        </w:rPr>
        <w:t>1-</w:t>
      </w:r>
      <w:r w:rsidRPr="002175CC">
        <w:rPr>
          <w:rFonts w:ascii="Times New Roman" w:hAnsi="Times New Roman" w:cs="Times New Roman"/>
          <w:lang w:bidi="fa-IR"/>
        </w:rPr>
        <w:t xml:space="preserve">Universidade NOVA de Lisboa, NOVA School of Science and Technology (FCT NOVA) / </w:t>
      </w:r>
      <w:proofErr w:type="spellStart"/>
      <w:r w:rsidRPr="002175CC">
        <w:rPr>
          <w:rFonts w:ascii="Times New Roman" w:hAnsi="Times New Roman" w:cs="Times New Roman"/>
          <w:lang w:bidi="fa-IR"/>
        </w:rPr>
        <w:t>Uninova</w:t>
      </w:r>
      <w:proofErr w:type="spellEnd"/>
      <w:r w:rsidRPr="002175CC">
        <w:rPr>
          <w:rFonts w:ascii="Times New Roman" w:hAnsi="Times New Roman" w:cs="Times New Roman"/>
          <w:lang w:bidi="fa-IR"/>
        </w:rPr>
        <w:t>, Center of Technology and Systems</w:t>
      </w:r>
    </w:p>
    <w:p w14:paraId="1AFA0DCB" w14:textId="77777777" w:rsidR="002175CC" w:rsidRPr="002175CC" w:rsidRDefault="002175CC" w:rsidP="002175CC">
      <w:pPr>
        <w:spacing w:line="276" w:lineRule="auto"/>
        <w:rPr>
          <w:rFonts w:ascii="Times New Roman" w:hAnsi="Times New Roman" w:cs="Times New Roman"/>
        </w:rPr>
      </w:pPr>
      <w:r w:rsidRPr="002175CC">
        <w:rPr>
          <w:rFonts w:ascii="Times New Roman" w:hAnsi="Times New Roman" w:cs="Times New Roman"/>
        </w:rPr>
        <w:t>2-Department of Computer Science, Faculty of Mathematical Science, Shahid Beheshti University, Tehran, Iran.</w:t>
      </w:r>
    </w:p>
    <w:p w14:paraId="05EFD42E" w14:textId="77777777" w:rsidR="002175CC" w:rsidRPr="002175CC" w:rsidRDefault="002175CC" w:rsidP="002175CC">
      <w:pPr>
        <w:spacing w:line="276" w:lineRule="auto"/>
        <w:rPr>
          <w:rFonts w:ascii="Times New Roman" w:hAnsi="Times New Roman" w:cs="Times New Roman"/>
        </w:rPr>
      </w:pPr>
      <w:r w:rsidRPr="002175CC">
        <w:rPr>
          <w:rFonts w:ascii="Times New Roman" w:hAnsi="Times New Roman" w:cs="Times New Roman"/>
        </w:rPr>
        <w:t>3-School of Bioinformatics, IPM - Institute for Research in Fundamental Sciences, Tehran, Iran.</w:t>
      </w:r>
      <w:commentRangeEnd w:id="1170"/>
      <w:r w:rsidR="004F2C63">
        <w:rPr>
          <w:rStyle w:val="CommentReference"/>
          <w:rFonts w:cs="Mangal"/>
        </w:rPr>
        <w:commentReference w:id="1170"/>
      </w:r>
    </w:p>
    <w:p w14:paraId="5CAB9B5C" w14:textId="77777777" w:rsidR="002175CC" w:rsidRDefault="002175CC" w:rsidP="002175CC">
      <w:pPr>
        <w:pStyle w:val="Caption"/>
        <w:jc w:val="both"/>
        <w:rPr>
          <w:rFonts w:ascii="Times New Roman" w:hAnsi="Times New Roman" w:cs="Times New Roman"/>
          <w:i w:val="0"/>
          <w:iCs w:val="0"/>
        </w:rPr>
      </w:pPr>
    </w:p>
    <w:p w14:paraId="3E741088" w14:textId="77777777" w:rsidR="002175CC" w:rsidRDefault="002175CC" w:rsidP="002175CC">
      <w:pPr>
        <w:pStyle w:val="Caption"/>
        <w:jc w:val="both"/>
        <w:rPr>
          <w:rFonts w:ascii="Times New Roman" w:hAnsi="Times New Roman" w:cs="Times New Roman"/>
          <w:i w:val="0"/>
          <w:iCs w:val="0"/>
        </w:rPr>
      </w:pPr>
    </w:p>
    <w:p w14:paraId="02AF149B" w14:textId="32629DEB" w:rsidR="00C54BBE" w:rsidRPr="009C6A90" w:rsidRDefault="002175CC">
      <w:pPr>
        <w:pStyle w:val="Heading1"/>
        <w:rPr>
          <w:ins w:id="1171" w:author="Amin Khodamoradi" w:date="2023-12-15T12:56:00Z"/>
          <w:b/>
          <w:bCs/>
          <w:color w:val="auto"/>
          <w:rPrChange w:id="1172" w:author="Amin Khodamoradi" w:date="2023-12-15T13:27:00Z">
            <w:rPr>
              <w:ins w:id="1173" w:author="Amin Khodamoradi" w:date="2023-12-15T12:56:00Z"/>
            </w:rPr>
          </w:rPrChange>
        </w:rPr>
      </w:pPr>
      <w:del w:id="1174" w:author="Amin Khodamoradi" w:date="2023-12-15T13:27:00Z">
        <w:r w:rsidRPr="002175CC" w:rsidDel="006707F0">
          <w:rPr>
            <w:rFonts w:ascii="Times New Roman" w:hAnsi="Times New Roman" w:cs="Times New Roman"/>
            <w:b/>
            <w:bCs/>
            <w:sz w:val="28"/>
            <w:szCs w:val="28"/>
          </w:rPr>
          <w:delText>References</w:delText>
        </w:r>
      </w:del>
    </w:p>
    <w:customXmlInsRangeStart w:id="1175" w:author="Amin Khodamoradi" w:date="2023-12-15T12:56:00Z"/>
    <w:sdt>
      <w:sdtPr>
        <w:rPr>
          <w:rFonts w:ascii="Liberation Serif" w:eastAsia="Noto Serif CJK SC" w:hAnsi="Liberation Serif" w:cs="Lohit Devanagari"/>
          <w:color w:val="auto"/>
          <w:kern w:val="2"/>
          <w:sz w:val="24"/>
          <w:szCs w:val="24"/>
          <w:lang w:eastAsia="zh-CN" w:bidi="hi-IN"/>
        </w:rPr>
        <w:id w:val="1869258997"/>
        <w:docPartObj>
          <w:docPartGallery w:val="Bibliographies"/>
          <w:docPartUnique/>
        </w:docPartObj>
      </w:sdtPr>
      <w:sdtContent>
        <w:customXmlInsRangeEnd w:id="1175"/>
        <w:p w14:paraId="229F5646" w14:textId="77777777" w:rsidR="00C54BBE" w:rsidRPr="009C6A90" w:rsidRDefault="00C54BBE">
          <w:pPr>
            <w:pStyle w:val="Heading1"/>
            <w:rPr>
              <w:ins w:id="1176" w:author="Amin Khodamoradi" w:date="2023-12-15T12:56:00Z"/>
              <w:b/>
              <w:bCs/>
              <w:color w:val="auto"/>
              <w:rPrChange w:id="1177" w:author="Amin Khodamoradi" w:date="2023-12-15T13:27:00Z">
                <w:rPr>
                  <w:ins w:id="1178" w:author="Amin Khodamoradi" w:date="2023-12-15T12:56:00Z"/>
                </w:rPr>
              </w:rPrChange>
            </w:rPr>
          </w:pPr>
          <w:ins w:id="1179" w:author="Amin Khodamoradi" w:date="2023-12-15T12:56:00Z">
            <w:r w:rsidRPr="009C6A90">
              <w:rPr>
                <w:b/>
                <w:bCs/>
                <w:color w:val="auto"/>
                <w:rPrChange w:id="1180" w:author="Amin Khodamoradi" w:date="2023-12-15T13:27:00Z">
                  <w:rPr/>
                </w:rPrChange>
              </w:rPr>
              <w:t>References</w:t>
            </w:r>
          </w:ins>
        </w:p>
        <w:customXmlInsRangeStart w:id="1181" w:author="Amin Khodamoradi" w:date="2023-12-15T12:56:00Z"/>
        <w:sdt>
          <w:sdtPr>
            <w:id w:val="-573587230"/>
            <w:bibliography/>
          </w:sdtPr>
          <w:sdtContent>
            <w:customXmlInsRangeEnd w:id="1181"/>
            <w:p w14:paraId="0FB3A6B6" w14:textId="77777777" w:rsidR="00C03315" w:rsidRDefault="00C54BBE">
              <w:pPr>
                <w:rPr>
                  <w:noProof/>
                  <w:sz w:val="20"/>
                </w:rPr>
              </w:pPr>
              <w:ins w:id="1182" w:author="Amin Khodamoradi" w:date="2023-12-15T12:56:00Z">
                <w:r>
                  <w:fldChar w:fldCharType="begin"/>
                </w:r>
                <w:r>
                  <w:instrText xml:space="preserve"> BIBLIOGRAPHY </w:instrText>
                </w:r>
                <w:r>
                  <w:fldChar w:fldCharType="separate"/>
                </w:r>
              </w:ins>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9497"/>
              </w:tblGrid>
              <w:tr w:rsidR="00C03315" w14:paraId="028F28E6" w14:textId="77777777">
                <w:trPr>
                  <w:divId w:val="1442916884"/>
                  <w:tblCellSpacing w:w="15" w:type="dxa"/>
                </w:trPr>
                <w:tc>
                  <w:tcPr>
                    <w:tcW w:w="50" w:type="pct"/>
                    <w:hideMark/>
                  </w:tcPr>
                  <w:p w14:paraId="5D97BC11" w14:textId="355EC4E0" w:rsidR="00C03315" w:rsidRDefault="00C03315">
                    <w:pPr>
                      <w:pStyle w:val="Bibliography"/>
                      <w:rPr>
                        <w:noProof/>
                        <w:kern w:val="0"/>
                        <w:szCs w:val="24"/>
                      </w:rPr>
                    </w:pPr>
                    <w:r>
                      <w:rPr>
                        <w:noProof/>
                      </w:rPr>
                      <w:t xml:space="preserve">[1] </w:t>
                    </w:r>
                  </w:p>
                </w:tc>
                <w:tc>
                  <w:tcPr>
                    <w:tcW w:w="0" w:type="auto"/>
                    <w:hideMark/>
                  </w:tcPr>
                  <w:p w14:paraId="2116CBA4" w14:textId="77777777" w:rsidR="00C03315" w:rsidRDefault="00C03315">
                    <w:pPr>
                      <w:pStyle w:val="Bibliography"/>
                      <w:rPr>
                        <w:noProof/>
                      </w:rPr>
                    </w:pPr>
                    <w:r>
                      <w:rPr>
                        <w:noProof/>
                      </w:rPr>
                      <w:t xml:space="preserve">W. LC and H. TG, "Predicting in vivo drug interactions from in vitro drug discovery data. Nat Rev Drug Discov," </w:t>
                    </w:r>
                    <w:r>
                      <w:rPr>
                        <w:i/>
                        <w:iCs/>
                        <w:noProof/>
                      </w:rPr>
                      <w:t xml:space="preserve">Nature reviews. Drug discovery, </w:t>
                    </w:r>
                    <w:r>
                      <w:rPr>
                        <w:noProof/>
                      </w:rPr>
                      <w:t xml:space="preserve">vol. 4, no. 10, pp. 825-833, 2005. </w:t>
                    </w:r>
                  </w:p>
                </w:tc>
              </w:tr>
              <w:tr w:rsidR="00C03315" w14:paraId="42DB0F2A" w14:textId="77777777">
                <w:trPr>
                  <w:divId w:val="1442916884"/>
                  <w:tblCellSpacing w:w="15" w:type="dxa"/>
                </w:trPr>
                <w:tc>
                  <w:tcPr>
                    <w:tcW w:w="50" w:type="pct"/>
                    <w:hideMark/>
                  </w:tcPr>
                  <w:p w14:paraId="4920BC9F" w14:textId="77777777" w:rsidR="00C03315" w:rsidRDefault="00C03315">
                    <w:pPr>
                      <w:pStyle w:val="Bibliography"/>
                      <w:rPr>
                        <w:noProof/>
                      </w:rPr>
                    </w:pPr>
                    <w:r>
                      <w:rPr>
                        <w:noProof/>
                      </w:rPr>
                      <w:t xml:space="preserve">[2] </w:t>
                    </w:r>
                  </w:p>
                </w:tc>
                <w:tc>
                  <w:tcPr>
                    <w:tcW w:w="0" w:type="auto"/>
                    <w:hideMark/>
                  </w:tcPr>
                  <w:p w14:paraId="07F0FB08" w14:textId="77777777" w:rsidR="00C03315" w:rsidRDefault="00C03315">
                    <w:pPr>
                      <w:pStyle w:val="Bibliography"/>
                      <w:rPr>
                        <w:noProof/>
                      </w:rPr>
                    </w:pPr>
                    <w:r>
                      <w:rPr>
                        <w:noProof/>
                      </w:rPr>
                      <w:t xml:space="preserve">L. V, K. C, D. Y, J. T, G. AC, L. Y, M. A, A. D, W. M, N. V, T. A, G. G, L. C, A. S, D. ZT, H. B, Z. Y and W. DS, "DrugBank 4.0: shedding new light on drug metabolism," </w:t>
                    </w:r>
                    <w:r>
                      <w:rPr>
                        <w:i/>
                        <w:iCs/>
                        <w:noProof/>
                      </w:rPr>
                      <w:t xml:space="preserve">Nucleic acids research, </w:t>
                    </w:r>
                    <w:r>
                      <w:rPr>
                        <w:noProof/>
                      </w:rPr>
                      <w:t xml:space="preserve">vol. 42, no. Database issue (2014), pp. 1091-1097, 2014. </w:t>
                    </w:r>
                  </w:p>
                </w:tc>
              </w:tr>
              <w:tr w:rsidR="00C03315" w14:paraId="733135AF" w14:textId="77777777">
                <w:trPr>
                  <w:divId w:val="1442916884"/>
                  <w:tblCellSpacing w:w="15" w:type="dxa"/>
                </w:trPr>
                <w:tc>
                  <w:tcPr>
                    <w:tcW w:w="50" w:type="pct"/>
                    <w:hideMark/>
                  </w:tcPr>
                  <w:p w14:paraId="68E18D01" w14:textId="77777777" w:rsidR="00C03315" w:rsidRDefault="00C03315">
                    <w:pPr>
                      <w:pStyle w:val="Bibliography"/>
                      <w:rPr>
                        <w:noProof/>
                      </w:rPr>
                    </w:pPr>
                    <w:r>
                      <w:rPr>
                        <w:noProof/>
                      </w:rPr>
                      <w:t xml:space="preserve">[3] </w:t>
                    </w:r>
                  </w:p>
                </w:tc>
                <w:tc>
                  <w:tcPr>
                    <w:tcW w:w="0" w:type="auto"/>
                    <w:hideMark/>
                  </w:tcPr>
                  <w:p w14:paraId="2FEB5BE5" w14:textId="77777777" w:rsidR="00C03315" w:rsidRDefault="00C03315">
                    <w:pPr>
                      <w:pStyle w:val="Bibliography"/>
                      <w:rPr>
                        <w:noProof/>
                      </w:rPr>
                    </w:pPr>
                    <w:r>
                      <w:rPr>
                        <w:noProof/>
                      </w:rPr>
                      <w:t xml:space="preserve">L. LL, B. DW, C. DJ, C. J, D. HJ, G. T, H. R, I. J, L. N and e. a. Laffel G, "Systems analysis of adverse drug events. ADE Prevention Study Group," </w:t>
                    </w:r>
                    <w:r>
                      <w:rPr>
                        <w:i/>
                        <w:iCs/>
                        <w:noProof/>
                      </w:rPr>
                      <w:t xml:space="preserve">JAMA, </w:t>
                    </w:r>
                    <w:r>
                      <w:rPr>
                        <w:noProof/>
                      </w:rPr>
                      <w:t xml:space="preserve">vol. 274, no. 1, pp. 35-43, 1995. </w:t>
                    </w:r>
                  </w:p>
                </w:tc>
              </w:tr>
              <w:tr w:rsidR="00C03315" w14:paraId="00C77200" w14:textId="77777777">
                <w:trPr>
                  <w:divId w:val="1442916884"/>
                  <w:tblCellSpacing w:w="15" w:type="dxa"/>
                </w:trPr>
                <w:tc>
                  <w:tcPr>
                    <w:tcW w:w="50" w:type="pct"/>
                    <w:hideMark/>
                  </w:tcPr>
                  <w:p w14:paraId="41E55E14" w14:textId="77777777" w:rsidR="00C03315" w:rsidRDefault="00C03315">
                    <w:pPr>
                      <w:pStyle w:val="Bibliography"/>
                      <w:rPr>
                        <w:noProof/>
                      </w:rPr>
                    </w:pPr>
                    <w:r>
                      <w:rPr>
                        <w:noProof/>
                      </w:rPr>
                      <w:t xml:space="preserve">[4] </w:t>
                    </w:r>
                  </w:p>
                </w:tc>
                <w:tc>
                  <w:tcPr>
                    <w:tcW w:w="0" w:type="auto"/>
                    <w:hideMark/>
                  </w:tcPr>
                  <w:p w14:paraId="17570780" w14:textId="77777777" w:rsidR="00C03315" w:rsidRDefault="00C03315">
                    <w:pPr>
                      <w:pStyle w:val="Bibliography"/>
                      <w:rPr>
                        <w:noProof/>
                      </w:rPr>
                    </w:pPr>
                    <w:r>
                      <w:rPr>
                        <w:noProof/>
                      </w:rPr>
                      <w:t xml:space="preserve">K. A, S. E, S. K, G. T, W. A and G. E, "Pharmacokinetic drug-drug interaction between erlotinib and paracetamol: A potential risk for clinical practice," </w:t>
                    </w:r>
                    <w:r>
                      <w:rPr>
                        <w:i/>
                        <w:iCs/>
                        <w:noProof/>
                      </w:rPr>
                      <w:t xml:space="preserve">European journal of pharmaceutical sciences : official journal of the European Federation for Pharmaceutical Sciences, </w:t>
                    </w:r>
                    <w:r>
                      <w:rPr>
                        <w:noProof/>
                      </w:rPr>
                      <w:t xml:space="preserve">vol. 102, pp. 55-62, 2017. </w:t>
                    </w:r>
                  </w:p>
                </w:tc>
              </w:tr>
              <w:tr w:rsidR="00C03315" w14:paraId="0E3CB59C" w14:textId="77777777">
                <w:trPr>
                  <w:divId w:val="1442916884"/>
                  <w:tblCellSpacing w:w="15" w:type="dxa"/>
                </w:trPr>
                <w:tc>
                  <w:tcPr>
                    <w:tcW w:w="50" w:type="pct"/>
                    <w:hideMark/>
                  </w:tcPr>
                  <w:p w14:paraId="7E6D1BD3" w14:textId="77777777" w:rsidR="00C03315" w:rsidRDefault="00C03315">
                    <w:pPr>
                      <w:pStyle w:val="Bibliography"/>
                      <w:rPr>
                        <w:noProof/>
                      </w:rPr>
                    </w:pPr>
                    <w:r>
                      <w:rPr>
                        <w:noProof/>
                      </w:rPr>
                      <w:lastRenderedPageBreak/>
                      <w:t xml:space="preserve">[5] </w:t>
                    </w:r>
                  </w:p>
                </w:tc>
                <w:tc>
                  <w:tcPr>
                    <w:tcW w:w="0" w:type="auto"/>
                    <w:hideMark/>
                  </w:tcPr>
                  <w:p w14:paraId="3AD165D7" w14:textId="77777777" w:rsidR="00C03315" w:rsidRDefault="00C03315">
                    <w:pPr>
                      <w:pStyle w:val="Bibliography"/>
                      <w:rPr>
                        <w:noProof/>
                      </w:rPr>
                    </w:pPr>
                    <w:r>
                      <w:rPr>
                        <w:noProof/>
                      </w:rPr>
                      <w:t>E. Mulroy, J. Highton and S. Jordan, "Giant cell arteritis treatment failure resulting from probable steroid/antiepileptic drug-drug interaction," The New Zealand Medical Journal (Online), November 2017. [Online]. Available: https://journal.nzma.org.nz/journal-articles/giant-cell-arteritis-treatment-failure-resulting-from-probable-steroid-antiepileptic-drug-drug-interaction. [Accessed 13 December 2023].</w:t>
                    </w:r>
                  </w:p>
                </w:tc>
              </w:tr>
              <w:tr w:rsidR="00C03315" w14:paraId="5010563C" w14:textId="77777777">
                <w:trPr>
                  <w:divId w:val="1442916884"/>
                  <w:tblCellSpacing w:w="15" w:type="dxa"/>
                </w:trPr>
                <w:tc>
                  <w:tcPr>
                    <w:tcW w:w="50" w:type="pct"/>
                    <w:hideMark/>
                  </w:tcPr>
                  <w:p w14:paraId="4A0FE69B" w14:textId="77777777" w:rsidR="00C03315" w:rsidRDefault="00C03315">
                    <w:pPr>
                      <w:pStyle w:val="Bibliography"/>
                      <w:rPr>
                        <w:noProof/>
                      </w:rPr>
                    </w:pPr>
                    <w:r>
                      <w:rPr>
                        <w:noProof/>
                      </w:rPr>
                      <w:t xml:space="preserve">[6] </w:t>
                    </w:r>
                  </w:p>
                </w:tc>
                <w:tc>
                  <w:tcPr>
                    <w:tcW w:w="0" w:type="auto"/>
                    <w:hideMark/>
                  </w:tcPr>
                  <w:p w14:paraId="5F0EA658" w14:textId="77777777" w:rsidR="00C03315" w:rsidRDefault="00C03315">
                    <w:pPr>
                      <w:pStyle w:val="Bibliography"/>
                      <w:rPr>
                        <w:noProof/>
                      </w:rPr>
                    </w:pPr>
                    <w:r>
                      <w:rPr>
                        <w:noProof/>
                      </w:rPr>
                      <w:t xml:space="preserve">Z. Xing-Ming, I. Murat, Z. Georg, K. Michael, v. N. Vera and B. Peer, "Prediction of drug combinations by integrating molecular and pharmacological data," </w:t>
                    </w:r>
                    <w:r>
                      <w:rPr>
                        <w:i/>
                        <w:iCs/>
                        <w:noProof/>
                      </w:rPr>
                      <w:t xml:space="preserve">PLOS Computational Biology, </w:t>
                    </w:r>
                    <w:r>
                      <w:rPr>
                        <w:noProof/>
                      </w:rPr>
                      <w:t xml:space="preserve">vol. 7, no. 12, pp. 1-7, 12 2011. </w:t>
                    </w:r>
                  </w:p>
                </w:tc>
              </w:tr>
              <w:tr w:rsidR="00C03315" w14:paraId="79731662" w14:textId="77777777">
                <w:trPr>
                  <w:divId w:val="1442916884"/>
                  <w:tblCellSpacing w:w="15" w:type="dxa"/>
                </w:trPr>
                <w:tc>
                  <w:tcPr>
                    <w:tcW w:w="50" w:type="pct"/>
                    <w:hideMark/>
                  </w:tcPr>
                  <w:p w14:paraId="1DC91497" w14:textId="77777777" w:rsidR="00C03315" w:rsidRDefault="00C03315">
                    <w:pPr>
                      <w:pStyle w:val="Bibliography"/>
                      <w:rPr>
                        <w:noProof/>
                      </w:rPr>
                    </w:pPr>
                    <w:r>
                      <w:rPr>
                        <w:noProof/>
                      </w:rPr>
                      <w:t xml:space="preserve">[7] </w:t>
                    </w:r>
                  </w:p>
                </w:tc>
                <w:tc>
                  <w:tcPr>
                    <w:tcW w:w="0" w:type="auto"/>
                    <w:hideMark/>
                  </w:tcPr>
                  <w:p w14:paraId="4627A1B2" w14:textId="77777777" w:rsidR="00C03315" w:rsidRDefault="00C03315">
                    <w:pPr>
                      <w:pStyle w:val="Bibliography"/>
                      <w:rPr>
                        <w:noProof/>
                      </w:rPr>
                    </w:pPr>
                    <w:r>
                      <w:rPr>
                        <w:noProof/>
                      </w:rPr>
                      <w:t xml:space="preserve">V. H, S. N, H. R, J. T, F. D, A. N, S. M, I. J, A. CP, L. DG and A. DS, "Comprehensive characterization of cytochrome p450 isozyme selectivity across chemical libraries," </w:t>
                    </w:r>
                    <w:r>
                      <w:rPr>
                        <w:i/>
                        <w:iCs/>
                        <w:noProof/>
                      </w:rPr>
                      <w:t xml:space="preserve">Nat Biotechnol, </w:t>
                    </w:r>
                    <w:r>
                      <w:rPr>
                        <w:noProof/>
                      </w:rPr>
                      <w:t xml:space="preserve">vol. 27, no. 11, pp. 1050-5, 2009. </w:t>
                    </w:r>
                  </w:p>
                </w:tc>
              </w:tr>
              <w:tr w:rsidR="00C03315" w14:paraId="3EA0C7F5" w14:textId="77777777">
                <w:trPr>
                  <w:divId w:val="1442916884"/>
                  <w:tblCellSpacing w:w="15" w:type="dxa"/>
                </w:trPr>
                <w:tc>
                  <w:tcPr>
                    <w:tcW w:w="50" w:type="pct"/>
                    <w:hideMark/>
                  </w:tcPr>
                  <w:p w14:paraId="4F2E9CF2" w14:textId="77777777" w:rsidR="00C03315" w:rsidRDefault="00C03315">
                    <w:pPr>
                      <w:pStyle w:val="Bibliography"/>
                      <w:rPr>
                        <w:noProof/>
                      </w:rPr>
                    </w:pPr>
                    <w:r>
                      <w:rPr>
                        <w:noProof/>
                      </w:rPr>
                      <w:t xml:space="preserve">[8] </w:t>
                    </w:r>
                  </w:p>
                </w:tc>
                <w:tc>
                  <w:tcPr>
                    <w:tcW w:w="0" w:type="auto"/>
                    <w:hideMark/>
                  </w:tcPr>
                  <w:p w14:paraId="4A47C6C1" w14:textId="77777777" w:rsidR="00C03315" w:rsidRDefault="00C03315">
                    <w:pPr>
                      <w:pStyle w:val="Bibliography"/>
                      <w:rPr>
                        <w:noProof/>
                      </w:rPr>
                    </w:pPr>
                    <w:r>
                      <w:rPr>
                        <w:noProof/>
                      </w:rPr>
                      <w:t xml:space="preserve">H. SM, T. R, T. DC and L. LJ, "Drug interaction studies: study design, data analysis, and implications for dosing and labeling," </w:t>
                    </w:r>
                    <w:r>
                      <w:rPr>
                        <w:i/>
                        <w:iCs/>
                        <w:noProof/>
                      </w:rPr>
                      <w:t xml:space="preserve">Clinical pharmacology and therapeutics, </w:t>
                    </w:r>
                    <w:r>
                      <w:rPr>
                        <w:noProof/>
                      </w:rPr>
                      <w:t xml:space="preserve">vol. 81, no. 2, pp. 298-304, 2007. </w:t>
                    </w:r>
                  </w:p>
                </w:tc>
              </w:tr>
              <w:tr w:rsidR="00C03315" w14:paraId="4E9B0581" w14:textId="77777777">
                <w:trPr>
                  <w:divId w:val="1442916884"/>
                  <w:tblCellSpacing w:w="15" w:type="dxa"/>
                </w:trPr>
                <w:tc>
                  <w:tcPr>
                    <w:tcW w:w="50" w:type="pct"/>
                    <w:hideMark/>
                  </w:tcPr>
                  <w:p w14:paraId="3923E6C8" w14:textId="77777777" w:rsidR="00C03315" w:rsidRDefault="00C03315">
                    <w:pPr>
                      <w:pStyle w:val="Bibliography"/>
                      <w:rPr>
                        <w:noProof/>
                      </w:rPr>
                    </w:pPr>
                    <w:r>
                      <w:rPr>
                        <w:noProof/>
                      </w:rPr>
                      <w:t xml:space="preserve">[9] </w:t>
                    </w:r>
                  </w:p>
                </w:tc>
                <w:tc>
                  <w:tcPr>
                    <w:tcW w:w="0" w:type="auto"/>
                    <w:hideMark/>
                  </w:tcPr>
                  <w:p w14:paraId="31596C43" w14:textId="77777777" w:rsidR="00C03315" w:rsidRDefault="00C03315">
                    <w:pPr>
                      <w:pStyle w:val="Bibliography"/>
                      <w:rPr>
                        <w:noProof/>
                      </w:rPr>
                    </w:pPr>
                    <w:r>
                      <w:rPr>
                        <w:noProof/>
                      </w:rPr>
                      <w:t xml:space="preserve">P. Zhang, F. Wang, J. Hu and R. Sorrentino, "Label Propagation Prediction of Drug-Drug Interactions Based on Clinical Side Effects," </w:t>
                    </w:r>
                    <w:r>
                      <w:rPr>
                        <w:i/>
                        <w:iCs/>
                        <w:noProof/>
                      </w:rPr>
                      <w:t xml:space="preserve">Scientific Reports, </w:t>
                    </w:r>
                    <w:r>
                      <w:rPr>
                        <w:noProof/>
                      </w:rPr>
                      <w:t xml:space="preserve">vol. 5, no. 1, 2015. </w:t>
                    </w:r>
                  </w:p>
                </w:tc>
              </w:tr>
              <w:tr w:rsidR="00C03315" w14:paraId="28234451" w14:textId="77777777">
                <w:trPr>
                  <w:divId w:val="1442916884"/>
                  <w:tblCellSpacing w:w="15" w:type="dxa"/>
                </w:trPr>
                <w:tc>
                  <w:tcPr>
                    <w:tcW w:w="50" w:type="pct"/>
                    <w:hideMark/>
                  </w:tcPr>
                  <w:p w14:paraId="2C2F046D" w14:textId="77777777" w:rsidR="00C03315" w:rsidRDefault="00C03315">
                    <w:pPr>
                      <w:pStyle w:val="Bibliography"/>
                      <w:rPr>
                        <w:noProof/>
                      </w:rPr>
                    </w:pPr>
                    <w:r>
                      <w:rPr>
                        <w:noProof/>
                      </w:rPr>
                      <w:t xml:space="preserve">[10] </w:t>
                    </w:r>
                  </w:p>
                </w:tc>
                <w:tc>
                  <w:tcPr>
                    <w:tcW w:w="0" w:type="auto"/>
                    <w:hideMark/>
                  </w:tcPr>
                  <w:p w14:paraId="22C985EB" w14:textId="77777777" w:rsidR="00C03315" w:rsidRDefault="00C03315">
                    <w:pPr>
                      <w:pStyle w:val="Bibliography"/>
                      <w:rPr>
                        <w:noProof/>
                      </w:rPr>
                    </w:pPr>
                    <w:r>
                      <w:rPr>
                        <w:noProof/>
                      </w:rPr>
                      <w:t xml:space="preserve">Karim, M. R. a. Cochez, M. a. Jares, J. B. a. Uddin, M. a. Beyan, O. a. Decker and Stefan, "Drug-Drug Interaction Prediction Based on Knowledge Graph Embeddings and Convolutional-LSTM Network," in </w:t>
                    </w:r>
                    <w:r>
                      <w:rPr>
                        <w:i/>
                        <w:iCs/>
                        <w:noProof/>
                      </w:rPr>
                      <w:t>Proceedings of the 10th ACM International Conference on Bioinformatics, Computational Biology and Health Informatics</w:t>
                    </w:r>
                    <w:r>
                      <w:rPr>
                        <w:noProof/>
                      </w:rPr>
                      <w:t xml:space="preserve">, New York, NY, USA, 2019. </w:t>
                    </w:r>
                  </w:p>
                </w:tc>
              </w:tr>
              <w:tr w:rsidR="00C03315" w14:paraId="1A2955E7" w14:textId="77777777">
                <w:trPr>
                  <w:divId w:val="1442916884"/>
                  <w:tblCellSpacing w:w="15" w:type="dxa"/>
                </w:trPr>
                <w:tc>
                  <w:tcPr>
                    <w:tcW w:w="50" w:type="pct"/>
                    <w:hideMark/>
                  </w:tcPr>
                  <w:p w14:paraId="6C0096E3" w14:textId="77777777" w:rsidR="00C03315" w:rsidRDefault="00C03315">
                    <w:pPr>
                      <w:pStyle w:val="Bibliography"/>
                      <w:rPr>
                        <w:noProof/>
                      </w:rPr>
                    </w:pPr>
                    <w:r>
                      <w:rPr>
                        <w:noProof/>
                      </w:rPr>
                      <w:t xml:space="preserve">[11] </w:t>
                    </w:r>
                  </w:p>
                </w:tc>
                <w:tc>
                  <w:tcPr>
                    <w:tcW w:w="0" w:type="auto"/>
                    <w:hideMark/>
                  </w:tcPr>
                  <w:p w14:paraId="6DA97CE5" w14:textId="77777777" w:rsidR="00C03315" w:rsidRDefault="00C03315">
                    <w:pPr>
                      <w:pStyle w:val="Bibliography"/>
                      <w:rPr>
                        <w:noProof/>
                      </w:rPr>
                    </w:pPr>
                    <w:r>
                      <w:rPr>
                        <w:noProof/>
                      </w:rPr>
                      <w:t xml:space="preserve">B. Wiśniowska and S. Polak, "The role of interaction model in simulation of drug interactions and qt prolongation," </w:t>
                    </w:r>
                    <w:r>
                      <w:rPr>
                        <w:i/>
                        <w:iCs/>
                        <w:noProof/>
                      </w:rPr>
                      <w:t xml:space="preserve">Current pharmacology reports, </w:t>
                    </w:r>
                    <w:r>
                      <w:rPr>
                        <w:noProof/>
                      </w:rPr>
                      <w:t xml:space="preserve">vol. 2, no. 6, pp. 339-344, 2016. </w:t>
                    </w:r>
                  </w:p>
                </w:tc>
              </w:tr>
              <w:tr w:rsidR="00C03315" w14:paraId="04A90C31" w14:textId="77777777">
                <w:trPr>
                  <w:divId w:val="1442916884"/>
                  <w:tblCellSpacing w:w="15" w:type="dxa"/>
                </w:trPr>
                <w:tc>
                  <w:tcPr>
                    <w:tcW w:w="50" w:type="pct"/>
                    <w:hideMark/>
                  </w:tcPr>
                  <w:p w14:paraId="3ED14A5F" w14:textId="77777777" w:rsidR="00C03315" w:rsidRDefault="00C03315">
                    <w:pPr>
                      <w:pStyle w:val="Bibliography"/>
                      <w:rPr>
                        <w:noProof/>
                      </w:rPr>
                    </w:pPr>
                    <w:r>
                      <w:rPr>
                        <w:noProof/>
                      </w:rPr>
                      <w:t xml:space="preserve">[12] </w:t>
                    </w:r>
                  </w:p>
                </w:tc>
                <w:tc>
                  <w:tcPr>
                    <w:tcW w:w="0" w:type="auto"/>
                    <w:hideMark/>
                  </w:tcPr>
                  <w:p w14:paraId="7E1EF4FA" w14:textId="77777777" w:rsidR="00C03315" w:rsidRDefault="00C03315">
                    <w:pPr>
                      <w:pStyle w:val="Bibliography"/>
                      <w:rPr>
                        <w:noProof/>
                      </w:rPr>
                    </w:pPr>
                    <w:r>
                      <w:rPr>
                        <w:noProof/>
                      </w:rPr>
                      <w:t xml:space="preserve">D. Zhou, K. Bui, M. Sostek and N. Al-Huniti, "Simulation and prediction of the drug-drug interaction potential of naloxegol by physiologically based pharmacokinetic modeling," </w:t>
                    </w:r>
                    <w:r>
                      <w:rPr>
                        <w:i/>
                        <w:iCs/>
                        <w:noProof/>
                      </w:rPr>
                      <w:t xml:space="preserve">CPT: pharmacometrics &amp; systems pharmacology, </w:t>
                    </w:r>
                    <w:r>
                      <w:rPr>
                        <w:noProof/>
                      </w:rPr>
                      <w:t xml:space="preserve">vol. 5, no. 5, pp. 250-257, 2016. </w:t>
                    </w:r>
                  </w:p>
                </w:tc>
              </w:tr>
              <w:tr w:rsidR="00C03315" w14:paraId="79C9D475" w14:textId="77777777">
                <w:trPr>
                  <w:divId w:val="1442916884"/>
                  <w:tblCellSpacing w:w="15" w:type="dxa"/>
                </w:trPr>
                <w:tc>
                  <w:tcPr>
                    <w:tcW w:w="50" w:type="pct"/>
                    <w:hideMark/>
                  </w:tcPr>
                  <w:p w14:paraId="64456088" w14:textId="77777777" w:rsidR="00C03315" w:rsidRDefault="00C03315">
                    <w:pPr>
                      <w:pStyle w:val="Bibliography"/>
                      <w:rPr>
                        <w:noProof/>
                      </w:rPr>
                    </w:pPr>
                    <w:r>
                      <w:rPr>
                        <w:noProof/>
                      </w:rPr>
                      <w:t xml:space="preserve">[13] </w:t>
                    </w:r>
                  </w:p>
                </w:tc>
                <w:tc>
                  <w:tcPr>
                    <w:tcW w:w="0" w:type="auto"/>
                    <w:hideMark/>
                  </w:tcPr>
                  <w:p w14:paraId="54952C1A" w14:textId="77777777" w:rsidR="00C03315" w:rsidRDefault="00C03315">
                    <w:pPr>
                      <w:pStyle w:val="Bibliography"/>
                      <w:rPr>
                        <w:noProof/>
                      </w:rPr>
                    </w:pPr>
                    <w:r>
                      <w:rPr>
                        <w:noProof/>
                      </w:rPr>
                      <w:t xml:space="preserve">B. QC, S. PM, v. M. EM and K. JA, "A novel feature-based approach to extract drug–drug," </w:t>
                    </w:r>
                    <w:r>
                      <w:rPr>
                        <w:i/>
                        <w:iCs/>
                        <w:noProof/>
                      </w:rPr>
                      <w:t xml:space="preserve">Bioinformatics (Oxford, England), </w:t>
                    </w:r>
                    <w:r>
                      <w:rPr>
                        <w:noProof/>
                      </w:rPr>
                      <w:t xml:space="preserve">vol. 30, no. 23, pp. 3365-3371, 2014. </w:t>
                    </w:r>
                  </w:p>
                </w:tc>
              </w:tr>
              <w:tr w:rsidR="00C03315" w14:paraId="6EC8EFE5" w14:textId="77777777">
                <w:trPr>
                  <w:divId w:val="1442916884"/>
                  <w:tblCellSpacing w:w="15" w:type="dxa"/>
                </w:trPr>
                <w:tc>
                  <w:tcPr>
                    <w:tcW w:w="50" w:type="pct"/>
                    <w:hideMark/>
                  </w:tcPr>
                  <w:p w14:paraId="4EE885BD" w14:textId="77777777" w:rsidR="00C03315" w:rsidRDefault="00C03315">
                    <w:pPr>
                      <w:pStyle w:val="Bibliography"/>
                      <w:rPr>
                        <w:noProof/>
                      </w:rPr>
                    </w:pPr>
                    <w:r>
                      <w:rPr>
                        <w:noProof/>
                      </w:rPr>
                      <w:t xml:space="preserve">[14] </w:t>
                    </w:r>
                  </w:p>
                </w:tc>
                <w:tc>
                  <w:tcPr>
                    <w:tcW w:w="0" w:type="auto"/>
                    <w:hideMark/>
                  </w:tcPr>
                  <w:p w14:paraId="495F799A" w14:textId="77777777" w:rsidR="00C03315" w:rsidRDefault="00C03315">
                    <w:pPr>
                      <w:pStyle w:val="Bibliography"/>
                      <w:rPr>
                        <w:noProof/>
                      </w:rPr>
                    </w:pPr>
                    <w:r>
                      <w:rPr>
                        <w:noProof/>
                      </w:rPr>
                      <w:t xml:space="preserve">Z. Y, W. HY, X. J, W. J, S. E, L. L and X. H, "Leveraging syntactic and semantic graph kernels to extract pharmacokinetic drug-drug interactions from biomedical literature," </w:t>
                    </w:r>
                    <w:r>
                      <w:rPr>
                        <w:i/>
                        <w:iCs/>
                        <w:noProof/>
                      </w:rPr>
                      <w:t xml:space="preserve">BMC systems biology, </w:t>
                    </w:r>
                    <w:r>
                      <w:rPr>
                        <w:noProof/>
                      </w:rPr>
                      <w:t xml:space="preserve">vol. 10, no. 8, p. Suppl 3(Suppl 3):67, 2016. </w:t>
                    </w:r>
                  </w:p>
                </w:tc>
              </w:tr>
              <w:tr w:rsidR="00C03315" w14:paraId="0A1F64E2" w14:textId="77777777">
                <w:trPr>
                  <w:divId w:val="1442916884"/>
                  <w:tblCellSpacing w:w="15" w:type="dxa"/>
                </w:trPr>
                <w:tc>
                  <w:tcPr>
                    <w:tcW w:w="50" w:type="pct"/>
                    <w:hideMark/>
                  </w:tcPr>
                  <w:p w14:paraId="2DA81410" w14:textId="77777777" w:rsidR="00C03315" w:rsidRDefault="00C03315">
                    <w:pPr>
                      <w:pStyle w:val="Bibliography"/>
                      <w:rPr>
                        <w:noProof/>
                      </w:rPr>
                    </w:pPr>
                    <w:r>
                      <w:rPr>
                        <w:noProof/>
                      </w:rPr>
                      <w:t xml:space="preserve">[15] </w:t>
                    </w:r>
                  </w:p>
                </w:tc>
                <w:tc>
                  <w:tcPr>
                    <w:tcW w:w="0" w:type="auto"/>
                    <w:hideMark/>
                  </w:tcPr>
                  <w:p w14:paraId="241664A2" w14:textId="77777777" w:rsidR="00C03315" w:rsidRDefault="00C03315">
                    <w:pPr>
                      <w:pStyle w:val="Bibliography"/>
                      <w:rPr>
                        <w:noProof/>
                      </w:rPr>
                    </w:pPr>
                    <w:r>
                      <w:rPr>
                        <w:noProof/>
                      </w:rPr>
                      <w:t xml:space="preserve">Y. Y, A. M, G. A, H. W and K. M, "Prediction of drug–target interaction networks from the integration of chemical and genomic spaces," </w:t>
                    </w:r>
                    <w:r>
                      <w:rPr>
                        <w:i/>
                        <w:iCs/>
                        <w:noProof/>
                      </w:rPr>
                      <w:t xml:space="preserve">Bioinformatics, </w:t>
                    </w:r>
                    <w:r>
                      <w:rPr>
                        <w:noProof/>
                      </w:rPr>
                      <w:t xml:space="preserve">vol. 24, no. 13, pp. i232-i240, 2008. </w:t>
                    </w:r>
                  </w:p>
                </w:tc>
              </w:tr>
              <w:tr w:rsidR="00C03315" w14:paraId="5DF1B06C" w14:textId="77777777">
                <w:trPr>
                  <w:divId w:val="1442916884"/>
                  <w:tblCellSpacing w:w="15" w:type="dxa"/>
                </w:trPr>
                <w:tc>
                  <w:tcPr>
                    <w:tcW w:w="50" w:type="pct"/>
                    <w:hideMark/>
                  </w:tcPr>
                  <w:p w14:paraId="716DF742" w14:textId="77777777" w:rsidR="00C03315" w:rsidRDefault="00C03315">
                    <w:pPr>
                      <w:pStyle w:val="Bibliography"/>
                      <w:rPr>
                        <w:noProof/>
                      </w:rPr>
                    </w:pPr>
                    <w:r>
                      <w:rPr>
                        <w:noProof/>
                      </w:rPr>
                      <w:t xml:space="preserve">[16] </w:t>
                    </w:r>
                  </w:p>
                </w:tc>
                <w:tc>
                  <w:tcPr>
                    <w:tcW w:w="0" w:type="auto"/>
                    <w:hideMark/>
                  </w:tcPr>
                  <w:p w14:paraId="22B391EB" w14:textId="77777777" w:rsidR="00C03315" w:rsidRDefault="00C03315">
                    <w:pPr>
                      <w:pStyle w:val="Bibliography"/>
                      <w:rPr>
                        <w:noProof/>
                      </w:rPr>
                    </w:pPr>
                    <w:r>
                      <w:rPr>
                        <w:noProof/>
                      </w:rPr>
                      <w:t xml:space="preserve">V. S, U. E, S. L, L. T, H. G, F. C and T. NP, "Similarity-based modeling in large-scale prediction of drug-drug interactions," </w:t>
                    </w:r>
                    <w:r>
                      <w:rPr>
                        <w:i/>
                        <w:iCs/>
                        <w:noProof/>
                      </w:rPr>
                      <w:t xml:space="preserve">Nature protocols, </w:t>
                    </w:r>
                    <w:r>
                      <w:rPr>
                        <w:noProof/>
                      </w:rPr>
                      <w:t xml:space="preserve">vol. 9, no. 9, pp. 2147-63, 2014. </w:t>
                    </w:r>
                  </w:p>
                </w:tc>
              </w:tr>
              <w:tr w:rsidR="00C03315" w14:paraId="78287D58" w14:textId="77777777">
                <w:trPr>
                  <w:divId w:val="1442916884"/>
                  <w:tblCellSpacing w:w="15" w:type="dxa"/>
                </w:trPr>
                <w:tc>
                  <w:tcPr>
                    <w:tcW w:w="50" w:type="pct"/>
                    <w:hideMark/>
                  </w:tcPr>
                  <w:p w14:paraId="1C0A0716" w14:textId="77777777" w:rsidR="00C03315" w:rsidRDefault="00C03315">
                    <w:pPr>
                      <w:pStyle w:val="Bibliography"/>
                      <w:rPr>
                        <w:noProof/>
                      </w:rPr>
                    </w:pPr>
                    <w:r>
                      <w:rPr>
                        <w:noProof/>
                      </w:rPr>
                      <w:t xml:space="preserve">[17] </w:t>
                    </w:r>
                  </w:p>
                </w:tc>
                <w:tc>
                  <w:tcPr>
                    <w:tcW w:w="0" w:type="auto"/>
                    <w:hideMark/>
                  </w:tcPr>
                  <w:p w14:paraId="47BEA764" w14:textId="77777777" w:rsidR="00C03315" w:rsidRDefault="00C03315">
                    <w:pPr>
                      <w:pStyle w:val="Bibliography"/>
                      <w:rPr>
                        <w:noProof/>
                      </w:rPr>
                    </w:pPr>
                    <w:r>
                      <w:rPr>
                        <w:noProof/>
                      </w:rPr>
                      <w:t xml:space="preserve">F. Cheng and Z. Zhongming, "Machine learning-based prediction of drug-drug interactions by integrating drug phenotypic, therapeutic, chemical, and genomic properties," </w:t>
                    </w:r>
                    <w:r>
                      <w:rPr>
                        <w:i/>
                        <w:iCs/>
                        <w:noProof/>
                      </w:rPr>
                      <w:t xml:space="preserve">Journal of the American Medical Informatics Association, </w:t>
                    </w:r>
                    <w:r>
                      <w:rPr>
                        <w:noProof/>
                      </w:rPr>
                      <w:t xml:space="preserve">vol. 21, no. e2, p. e278–e286, 2014. </w:t>
                    </w:r>
                  </w:p>
                </w:tc>
              </w:tr>
              <w:tr w:rsidR="00C03315" w14:paraId="26213EF9" w14:textId="77777777">
                <w:trPr>
                  <w:divId w:val="1442916884"/>
                  <w:tblCellSpacing w:w="15" w:type="dxa"/>
                </w:trPr>
                <w:tc>
                  <w:tcPr>
                    <w:tcW w:w="50" w:type="pct"/>
                    <w:hideMark/>
                  </w:tcPr>
                  <w:p w14:paraId="445D86E3" w14:textId="77777777" w:rsidR="00C03315" w:rsidRDefault="00C03315">
                    <w:pPr>
                      <w:pStyle w:val="Bibliography"/>
                      <w:rPr>
                        <w:noProof/>
                      </w:rPr>
                    </w:pPr>
                    <w:r>
                      <w:rPr>
                        <w:noProof/>
                      </w:rPr>
                      <w:t xml:space="preserve">[18] </w:t>
                    </w:r>
                  </w:p>
                </w:tc>
                <w:tc>
                  <w:tcPr>
                    <w:tcW w:w="0" w:type="auto"/>
                    <w:hideMark/>
                  </w:tcPr>
                  <w:p w14:paraId="530C9E49" w14:textId="77777777" w:rsidR="00C03315" w:rsidRDefault="00C03315">
                    <w:pPr>
                      <w:pStyle w:val="Bibliography"/>
                      <w:rPr>
                        <w:noProof/>
                      </w:rPr>
                    </w:pPr>
                    <w:r>
                      <w:rPr>
                        <w:noProof/>
                      </w:rPr>
                      <w:t xml:space="preserve">P. T, A. A, P. S, S. S, S. A, T. J and A. T, "Toward more realistic drug–target interaction predictions," </w:t>
                    </w:r>
                    <w:r>
                      <w:rPr>
                        <w:i/>
                        <w:iCs/>
                        <w:noProof/>
                      </w:rPr>
                      <w:t xml:space="preserve">Brief Bioinform, </w:t>
                    </w:r>
                    <w:r>
                      <w:rPr>
                        <w:noProof/>
                      </w:rPr>
                      <w:t xml:space="preserve">vol. 16, no. 2, pp. 325-37, 2015. </w:t>
                    </w:r>
                  </w:p>
                </w:tc>
              </w:tr>
              <w:tr w:rsidR="00C03315" w14:paraId="319024F0" w14:textId="77777777">
                <w:trPr>
                  <w:divId w:val="1442916884"/>
                  <w:tblCellSpacing w:w="15" w:type="dxa"/>
                </w:trPr>
                <w:tc>
                  <w:tcPr>
                    <w:tcW w:w="50" w:type="pct"/>
                    <w:hideMark/>
                  </w:tcPr>
                  <w:p w14:paraId="647991E0" w14:textId="77777777" w:rsidR="00C03315" w:rsidRDefault="00C03315">
                    <w:pPr>
                      <w:pStyle w:val="Bibliography"/>
                      <w:rPr>
                        <w:noProof/>
                      </w:rPr>
                    </w:pPr>
                    <w:r>
                      <w:rPr>
                        <w:noProof/>
                      </w:rPr>
                      <w:t xml:space="preserve">[19] </w:t>
                    </w:r>
                  </w:p>
                </w:tc>
                <w:tc>
                  <w:tcPr>
                    <w:tcW w:w="0" w:type="auto"/>
                    <w:hideMark/>
                  </w:tcPr>
                  <w:p w14:paraId="26DE19CA" w14:textId="77777777" w:rsidR="00C03315" w:rsidRDefault="00C03315">
                    <w:pPr>
                      <w:pStyle w:val="Bibliography"/>
                      <w:rPr>
                        <w:noProof/>
                      </w:rPr>
                    </w:pPr>
                    <w:r>
                      <w:rPr>
                        <w:noProof/>
                      </w:rPr>
                      <w:t xml:space="preserve">L. H, Z. P, H. H, H. J, K. E, S. L, H. L and Y. L, "DDI-CPI, a server that predicts drug-drug interactions through implementing the chemical-protein interactome," </w:t>
                    </w:r>
                    <w:r>
                      <w:rPr>
                        <w:i/>
                        <w:iCs/>
                        <w:noProof/>
                      </w:rPr>
                      <w:t xml:space="preserve">Nucleic acids research, </w:t>
                    </w:r>
                    <w:r>
                      <w:rPr>
                        <w:noProof/>
                      </w:rPr>
                      <w:t xml:space="preserve">vol. 42, no. 2014, pp. W46-52, 2014. </w:t>
                    </w:r>
                  </w:p>
                </w:tc>
              </w:tr>
              <w:tr w:rsidR="00C03315" w14:paraId="0CF5DF5B" w14:textId="77777777">
                <w:trPr>
                  <w:divId w:val="1442916884"/>
                  <w:tblCellSpacing w:w="15" w:type="dxa"/>
                </w:trPr>
                <w:tc>
                  <w:tcPr>
                    <w:tcW w:w="50" w:type="pct"/>
                    <w:hideMark/>
                  </w:tcPr>
                  <w:p w14:paraId="01E5DAC4" w14:textId="77777777" w:rsidR="00C03315" w:rsidRDefault="00C03315">
                    <w:pPr>
                      <w:pStyle w:val="Bibliography"/>
                      <w:rPr>
                        <w:noProof/>
                      </w:rPr>
                    </w:pPr>
                    <w:r>
                      <w:rPr>
                        <w:noProof/>
                      </w:rPr>
                      <w:lastRenderedPageBreak/>
                      <w:t xml:space="preserve">[20] </w:t>
                    </w:r>
                  </w:p>
                </w:tc>
                <w:tc>
                  <w:tcPr>
                    <w:tcW w:w="0" w:type="auto"/>
                    <w:hideMark/>
                  </w:tcPr>
                  <w:p w14:paraId="6A0640EE" w14:textId="77777777" w:rsidR="00C03315" w:rsidRDefault="00C03315">
                    <w:pPr>
                      <w:pStyle w:val="Bibliography"/>
                      <w:rPr>
                        <w:noProof/>
                      </w:rPr>
                    </w:pPr>
                    <w:r>
                      <w:rPr>
                        <w:noProof/>
                      </w:rPr>
                      <w:t xml:space="preserve">H. Huang, J.-X. Li, P. Lei, Y.-N. Zhang and S.-M. Yiu, "Predicting comprehensive drug-drug interactions for new drugs via triple matrix factorization," in </w:t>
                    </w:r>
                    <w:r>
                      <w:rPr>
                        <w:i/>
                        <w:iCs/>
                        <w:noProof/>
                      </w:rPr>
                      <w:t>Bioinformatics and Biomedical Engineering</w:t>
                    </w:r>
                    <w:r>
                      <w:rPr>
                        <w:noProof/>
                      </w:rPr>
                      <w:t xml:space="preserve">, Cham, 2017. </w:t>
                    </w:r>
                  </w:p>
                </w:tc>
              </w:tr>
              <w:tr w:rsidR="00C03315" w14:paraId="64DB4EBC" w14:textId="77777777">
                <w:trPr>
                  <w:divId w:val="1442916884"/>
                  <w:tblCellSpacing w:w="15" w:type="dxa"/>
                </w:trPr>
                <w:tc>
                  <w:tcPr>
                    <w:tcW w:w="50" w:type="pct"/>
                    <w:hideMark/>
                  </w:tcPr>
                  <w:p w14:paraId="4F8657F6" w14:textId="77777777" w:rsidR="00C03315" w:rsidRDefault="00C03315">
                    <w:pPr>
                      <w:pStyle w:val="Bibliography"/>
                      <w:rPr>
                        <w:noProof/>
                      </w:rPr>
                    </w:pPr>
                    <w:r>
                      <w:rPr>
                        <w:noProof/>
                      </w:rPr>
                      <w:t xml:space="preserve">[21] </w:t>
                    </w:r>
                  </w:p>
                </w:tc>
                <w:tc>
                  <w:tcPr>
                    <w:tcW w:w="0" w:type="auto"/>
                    <w:hideMark/>
                  </w:tcPr>
                  <w:p w14:paraId="6FE95128" w14:textId="77777777" w:rsidR="00C03315" w:rsidRDefault="00C03315">
                    <w:pPr>
                      <w:pStyle w:val="Bibliography"/>
                      <w:rPr>
                        <w:noProof/>
                      </w:rPr>
                    </w:pPr>
                    <w:r>
                      <w:rPr>
                        <w:noProof/>
                      </w:rPr>
                      <w:t xml:space="preserve">S. Liu, K. Chen, Q. Chen and B. Tang, "Dependency-based convolutional neural network for drug-drug interaction extraction," in </w:t>
                    </w:r>
                    <w:r>
                      <w:rPr>
                        <w:i/>
                        <w:iCs/>
                        <w:noProof/>
                      </w:rPr>
                      <w:t>2016 IEEE International Conference on Bioinformatics and Biomedicine (BIBM)</w:t>
                    </w:r>
                    <w:r>
                      <w:rPr>
                        <w:noProof/>
                      </w:rPr>
                      <w:t xml:space="preserve">, 2016. </w:t>
                    </w:r>
                  </w:p>
                </w:tc>
              </w:tr>
              <w:tr w:rsidR="00C03315" w14:paraId="5A37F7CD" w14:textId="77777777">
                <w:trPr>
                  <w:divId w:val="1442916884"/>
                  <w:tblCellSpacing w:w="15" w:type="dxa"/>
                </w:trPr>
                <w:tc>
                  <w:tcPr>
                    <w:tcW w:w="50" w:type="pct"/>
                    <w:hideMark/>
                  </w:tcPr>
                  <w:p w14:paraId="4C686F04" w14:textId="77777777" w:rsidR="00C03315" w:rsidRDefault="00C03315">
                    <w:pPr>
                      <w:pStyle w:val="Bibliography"/>
                      <w:rPr>
                        <w:noProof/>
                      </w:rPr>
                    </w:pPr>
                    <w:r>
                      <w:rPr>
                        <w:noProof/>
                      </w:rPr>
                      <w:t xml:space="preserve">[22] </w:t>
                    </w:r>
                  </w:p>
                </w:tc>
                <w:tc>
                  <w:tcPr>
                    <w:tcW w:w="0" w:type="auto"/>
                    <w:hideMark/>
                  </w:tcPr>
                  <w:p w14:paraId="5D77DBCC" w14:textId="77777777" w:rsidR="00C03315" w:rsidRDefault="00C03315">
                    <w:pPr>
                      <w:pStyle w:val="Bibliography"/>
                      <w:rPr>
                        <w:noProof/>
                      </w:rPr>
                    </w:pPr>
                    <w:r>
                      <w:rPr>
                        <w:noProof/>
                      </w:rPr>
                      <w:t xml:space="preserve">"Deep learning improves prediction of drug–drug and drug–food interactions," in </w:t>
                    </w:r>
                    <w:r>
                      <w:rPr>
                        <w:i/>
                        <w:iCs/>
                        <w:noProof/>
                      </w:rPr>
                      <w:t>Proceedings of the National Academy of Sciences of the United States of America</w:t>
                    </w:r>
                    <w:r>
                      <w:rPr>
                        <w:noProof/>
                      </w:rPr>
                      <w:t xml:space="preserve">, 2018. </w:t>
                    </w:r>
                  </w:p>
                </w:tc>
              </w:tr>
              <w:tr w:rsidR="00C03315" w14:paraId="0516D1D5" w14:textId="77777777">
                <w:trPr>
                  <w:divId w:val="1442916884"/>
                  <w:tblCellSpacing w:w="15" w:type="dxa"/>
                </w:trPr>
                <w:tc>
                  <w:tcPr>
                    <w:tcW w:w="50" w:type="pct"/>
                    <w:hideMark/>
                  </w:tcPr>
                  <w:p w14:paraId="302A5362" w14:textId="77777777" w:rsidR="00C03315" w:rsidRDefault="00C03315">
                    <w:pPr>
                      <w:pStyle w:val="Bibliography"/>
                      <w:rPr>
                        <w:noProof/>
                      </w:rPr>
                    </w:pPr>
                    <w:r>
                      <w:rPr>
                        <w:noProof/>
                      </w:rPr>
                      <w:t xml:space="preserve">[23] </w:t>
                    </w:r>
                  </w:p>
                </w:tc>
                <w:tc>
                  <w:tcPr>
                    <w:tcW w:w="0" w:type="auto"/>
                    <w:hideMark/>
                  </w:tcPr>
                  <w:p w14:paraId="62CD9D42" w14:textId="77777777" w:rsidR="00C03315" w:rsidRDefault="00C03315">
                    <w:pPr>
                      <w:pStyle w:val="Bibliography"/>
                      <w:rPr>
                        <w:noProof/>
                      </w:rPr>
                    </w:pPr>
                    <w:r>
                      <w:rPr>
                        <w:noProof/>
                      </w:rPr>
                      <w:t xml:space="preserve">W. B, M. AM, D. F, F. M, T. Z, B. M, H.-K. B and G. A, "Similarity network fusion for aggregating data types on a genomic scale," </w:t>
                    </w:r>
                    <w:r>
                      <w:rPr>
                        <w:i/>
                        <w:iCs/>
                        <w:noProof/>
                      </w:rPr>
                      <w:t xml:space="preserve">Nature methods, </w:t>
                    </w:r>
                    <w:r>
                      <w:rPr>
                        <w:noProof/>
                      </w:rPr>
                      <w:t xml:space="preserve">vol. 11, no. 3, pp. 333-7, 2014. </w:t>
                    </w:r>
                  </w:p>
                </w:tc>
              </w:tr>
              <w:tr w:rsidR="00C03315" w14:paraId="4A07737D" w14:textId="77777777">
                <w:trPr>
                  <w:divId w:val="1442916884"/>
                  <w:tblCellSpacing w:w="15" w:type="dxa"/>
                </w:trPr>
                <w:tc>
                  <w:tcPr>
                    <w:tcW w:w="50" w:type="pct"/>
                    <w:hideMark/>
                  </w:tcPr>
                  <w:p w14:paraId="577C9E96" w14:textId="77777777" w:rsidR="00C03315" w:rsidRDefault="00C03315">
                    <w:pPr>
                      <w:pStyle w:val="Bibliography"/>
                      <w:rPr>
                        <w:noProof/>
                      </w:rPr>
                    </w:pPr>
                    <w:r>
                      <w:rPr>
                        <w:noProof/>
                      </w:rPr>
                      <w:t xml:space="preserve">[24] </w:t>
                    </w:r>
                  </w:p>
                </w:tc>
                <w:tc>
                  <w:tcPr>
                    <w:tcW w:w="0" w:type="auto"/>
                    <w:hideMark/>
                  </w:tcPr>
                  <w:p w14:paraId="62DCC1E6" w14:textId="77777777" w:rsidR="00C03315" w:rsidRDefault="00C03315">
                    <w:pPr>
                      <w:pStyle w:val="Bibliography"/>
                      <w:rPr>
                        <w:noProof/>
                      </w:rPr>
                    </w:pPr>
                    <w:r>
                      <w:rPr>
                        <w:noProof/>
                      </w:rPr>
                      <w:t xml:space="preserve">O. RS, A. H and B. VB, "DDR: efficient computational method to predict drug-target interactions using graph mining and machine learning approaches," </w:t>
                    </w:r>
                    <w:r>
                      <w:rPr>
                        <w:i/>
                        <w:iCs/>
                        <w:noProof/>
                      </w:rPr>
                      <w:t xml:space="preserve">Bioinformatics (Oxford, England), </w:t>
                    </w:r>
                    <w:r>
                      <w:rPr>
                        <w:noProof/>
                      </w:rPr>
                      <w:t xml:space="preserve">vol. 34, no. 7, pp. 1164-1173, 2018. </w:t>
                    </w:r>
                  </w:p>
                </w:tc>
              </w:tr>
              <w:tr w:rsidR="00C03315" w14:paraId="3015995D" w14:textId="77777777">
                <w:trPr>
                  <w:divId w:val="1442916884"/>
                  <w:tblCellSpacing w:w="15" w:type="dxa"/>
                </w:trPr>
                <w:tc>
                  <w:tcPr>
                    <w:tcW w:w="50" w:type="pct"/>
                    <w:hideMark/>
                  </w:tcPr>
                  <w:p w14:paraId="1AE66192" w14:textId="77777777" w:rsidR="00C03315" w:rsidRDefault="00C03315">
                    <w:pPr>
                      <w:pStyle w:val="Bibliography"/>
                      <w:rPr>
                        <w:noProof/>
                      </w:rPr>
                    </w:pPr>
                    <w:r>
                      <w:rPr>
                        <w:noProof/>
                      </w:rPr>
                      <w:t xml:space="preserve">[25] </w:t>
                    </w:r>
                  </w:p>
                </w:tc>
                <w:tc>
                  <w:tcPr>
                    <w:tcW w:w="0" w:type="auto"/>
                    <w:hideMark/>
                  </w:tcPr>
                  <w:p w14:paraId="1339EBBE" w14:textId="77777777" w:rsidR="00C03315" w:rsidRDefault="00C03315">
                    <w:pPr>
                      <w:pStyle w:val="Bibliography"/>
                      <w:rPr>
                        <w:noProof/>
                      </w:rPr>
                    </w:pPr>
                    <w:r>
                      <w:rPr>
                        <w:noProof/>
                      </w:rPr>
                      <w:t xml:space="preserve">T. Z, G. M, W. C, X. L, W. L and Z. Y, "Constructing an integrated gene similarity network for the identification of disease genes," </w:t>
                    </w:r>
                    <w:r>
                      <w:rPr>
                        <w:i/>
                        <w:iCs/>
                        <w:noProof/>
                      </w:rPr>
                      <w:t xml:space="preserve">Journal of biomedical semantics, </w:t>
                    </w:r>
                    <w:r>
                      <w:rPr>
                        <w:noProof/>
                      </w:rPr>
                      <w:t xml:space="preserve">vol. 8, no. 9, pp. (Suppl 1), 32, 2017. </w:t>
                    </w:r>
                  </w:p>
                </w:tc>
              </w:tr>
              <w:tr w:rsidR="00C03315" w14:paraId="783AEA9C" w14:textId="77777777">
                <w:trPr>
                  <w:divId w:val="1442916884"/>
                  <w:tblCellSpacing w:w="15" w:type="dxa"/>
                </w:trPr>
                <w:tc>
                  <w:tcPr>
                    <w:tcW w:w="50" w:type="pct"/>
                    <w:hideMark/>
                  </w:tcPr>
                  <w:p w14:paraId="47A9473F" w14:textId="77777777" w:rsidR="00C03315" w:rsidRDefault="00C03315">
                    <w:pPr>
                      <w:pStyle w:val="Bibliography"/>
                      <w:rPr>
                        <w:noProof/>
                      </w:rPr>
                    </w:pPr>
                    <w:r>
                      <w:rPr>
                        <w:noProof/>
                      </w:rPr>
                      <w:t xml:space="preserve">[26] </w:t>
                    </w:r>
                  </w:p>
                </w:tc>
                <w:tc>
                  <w:tcPr>
                    <w:tcW w:w="0" w:type="auto"/>
                    <w:hideMark/>
                  </w:tcPr>
                  <w:p w14:paraId="441F1A26" w14:textId="77777777" w:rsidR="00C03315" w:rsidRDefault="00C03315">
                    <w:pPr>
                      <w:pStyle w:val="Bibliography"/>
                      <w:rPr>
                        <w:noProof/>
                      </w:rPr>
                    </w:pPr>
                    <w:r>
                      <w:rPr>
                        <w:noProof/>
                      </w:rPr>
                      <w:t xml:space="preserve">K. YA, C. DY and P. TM, "Understanding Genotype-Phenotype Effects in Cancer via Network Approaches," </w:t>
                    </w:r>
                    <w:r>
                      <w:rPr>
                        <w:i/>
                        <w:iCs/>
                        <w:noProof/>
                      </w:rPr>
                      <w:t xml:space="preserve">PLoS computational biology, </w:t>
                    </w:r>
                    <w:r>
                      <w:rPr>
                        <w:noProof/>
                      </w:rPr>
                      <w:t xml:space="preserve">vol. 12, no. 3, p. e1004747, 2016. </w:t>
                    </w:r>
                  </w:p>
                </w:tc>
              </w:tr>
              <w:tr w:rsidR="00C03315" w14:paraId="4AC48452" w14:textId="77777777">
                <w:trPr>
                  <w:divId w:val="1442916884"/>
                  <w:tblCellSpacing w:w="15" w:type="dxa"/>
                </w:trPr>
                <w:tc>
                  <w:tcPr>
                    <w:tcW w:w="50" w:type="pct"/>
                    <w:hideMark/>
                  </w:tcPr>
                  <w:p w14:paraId="07475577" w14:textId="77777777" w:rsidR="00C03315" w:rsidRDefault="00C03315">
                    <w:pPr>
                      <w:pStyle w:val="Bibliography"/>
                      <w:rPr>
                        <w:noProof/>
                      </w:rPr>
                    </w:pPr>
                    <w:r>
                      <w:rPr>
                        <w:noProof/>
                      </w:rPr>
                      <w:t xml:space="preserve">[27] </w:t>
                    </w:r>
                  </w:p>
                </w:tc>
                <w:tc>
                  <w:tcPr>
                    <w:tcW w:w="0" w:type="auto"/>
                    <w:hideMark/>
                  </w:tcPr>
                  <w:p w14:paraId="56A67432" w14:textId="77777777" w:rsidR="00C03315" w:rsidRDefault="00C03315">
                    <w:pPr>
                      <w:pStyle w:val="Bibliography"/>
                      <w:rPr>
                        <w:noProof/>
                      </w:rPr>
                    </w:pPr>
                    <w:r>
                      <w:rPr>
                        <w:noProof/>
                      </w:rPr>
                      <w:t xml:space="preserve">W. Y, L. T, X. D, S. H, Z. C, M. YY and W. Z, "Predicting DNA Methylation State of CpG Dinucleotide Using Genome Topological Features and Deep Networks," </w:t>
                    </w:r>
                    <w:r>
                      <w:rPr>
                        <w:i/>
                        <w:iCs/>
                        <w:noProof/>
                      </w:rPr>
                      <w:t xml:space="preserve">Scientific reports, </w:t>
                    </w:r>
                    <w:r>
                      <w:rPr>
                        <w:noProof/>
                      </w:rPr>
                      <w:t xml:space="preserve">vol. 6, no. 1, p. 19598, 2016. </w:t>
                    </w:r>
                  </w:p>
                </w:tc>
              </w:tr>
              <w:tr w:rsidR="00C03315" w14:paraId="7BCE3620" w14:textId="77777777">
                <w:trPr>
                  <w:divId w:val="1442916884"/>
                  <w:tblCellSpacing w:w="15" w:type="dxa"/>
                </w:trPr>
                <w:tc>
                  <w:tcPr>
                    <w:tcW w:w="50" w:type="pct"/>
                    <w:hideMark/>
                  </w:tcPr>
                  <w:p w14:paraId="701515AD" w14:textId="77777777" w:rsidR="00C03315" w:rsidRDefault="00C03315">
                    <w:pPr>
                      <w:pStyle w:val="Bibliography"/>
                      <w:rPr>
                        <w:noProof/>
                      </w:rPr>
                    </w:pPr>
                    <w:r>
                      <w:rPr>
                        <w:noProof/>
                      </w:rPr>
                      <w:t xml:space="preserve">[28] </w:t>
                    </w:r>
                  </w:p>
                </w:tc>
                <w:tc>
                  <w:tcPr>
                    <w:tcW w:w="0" w:type="auto"/>
                    <w:hideMark/>
                  </w:tcPr>
                  <w:p w14:paraId="73ED9085" w14:textId="77777777" w:rsidR="00C03315" w:rsidRDefault="00C03315">
                    <w:pPr>
                      <w:pStyle w:val="Bibliography"/>
                      <w:rPr>
                        <w:noProof/>
                      </w:rPr>
                    </w:pPr>
                    <w:r>
                      <w:rPr>
                        <w:noProof/>
                      </w:rPr>
                      <w:t xml:space="preserve">Q.-R. HUANG, F. HU, S. HUANG, H.-X. LI, Y.-H. YUAN, G.-X. PAN and W.-J. ZHANG, "Effect of long-term fertilization on organic carbon and nitrogen in a subtropical paddy soil," </w:t>
                    </w:r>
                    <w:r>
                      <w:rPr>
                        <w:i/>
                        <w:iCs/>
                        <w:noProof/>
                      </w:rPr>
                      <w:t xml:space="preserve">Pedosphere, </w:t>
                    </w:r>
                    <w:r>
                      <w:rPr>
                        <w:noProof/>
                      </w:rPr>
                      <w:t xml:space="preserve">vol. 19, no. 6, pp. 727-734, 2009. </w:t>
                    </w:r>
                  </w:p>
                </w:tc>
              </w:tr>
              <w:tr w:rsidR="00C03315" w14:paraId="22918F40" w14:textId="77777777">
                <w:trPr>
                  <w:divId w:val="1442916884"/>
                  <w:tblCellSpacing w:w="15" w:type="dxa"/>
                </w:trPr>
                <w:tc>
                  <w:tcPr>
                    <w:tcW w:w="50" w:type="pct"/>
                    <w:hideMark/>
                  </w:tcPr>
                  <w:p w14:paraId="30FF548D" w14:textId="77777777" w:rsidR="00C03315" w:rsidRDefault="00C03315">
                    <w:pPr>
                      <w:pStyle w:val="Bibliography"/>
                      <w:rPr>
                        <w:noProof/>
                      </w:rPr>
                    </w:pPr>
                    <w:r>
                      <w:rPr>
                        <w:noProof/>
                      </w:rPr>
                      <w:t xml:space="preserve">[29] </w:t>
                    </w:r>
                  </w:p>
                </w:tc>
                <w:tc>
                  <w:tcPr>
                    <w:tcW w:w="0" w:type="auto"/>
                    <w:hideMark/>
                  </w:tcPr>
                  <w:p w14:paraId="4E5B607E" w14:textId="77777777" w:rsidR="00C03315" w:rsidRDefault="00C03315">
                    <w:pPr>
                      <w:pStyle w:val="Bibliography"/>
                      <w:rPr>
                        <w:noProof/>
                      </w:rPr>
                    </w:pPr>
                    <w:r>
                      <w:rPr>
                        <w:noProof/>
                      </w:rPr>
                      <w:t xml:space="preserve">L. Fu and Q. Peng, "A deep ensemble model to predict miRNA-disease association," </w:t>
                    </w:r>
                    <w:r>
                      <w:rPr>
                        <w:i/>
                        <w:iCs/>
                        <w:noProof/>
                      </w:rPr>
                      <w:t xml:space="preserve">Scientific Reports, </w:t>
                    </w:r>
                    <w:r>
                      <w:rPr>
                        <w:noProof/>
                      </w:rPr>
                      <w:t xml:space="preserve">vol. 7, no. 1, 2017. </w:t>
                    </w:r>
                  </w:p>
                </w:tc>
              </w:tr>
              <w:tr w:rsidR="00C03315" w14:paraId="42CF3C36" w14:textId="77777777">
                <w:trPr>
                  <w:divId w:val="1442916884"/>
                  <w:tblCellSpacing w:w="15" w:type="dxa"/>
                </w:trPr>
                <w:tc>
                  <w:tcPr>
                    <w:tcW w:w="50" w:type="pct"/>
                    <w:hideMark/>
                  </w:tcPr>
                  <w:p w14:paraId="45315D0C" w14:textId="77777777" w:rsidR="00C03315" w:rsidRDefault="00C03315">
                    <w:pPr>
                      <w:pStyle w:val="Bibliography"/>
                      <w:rPr>
                        <w:noProof/>
                      </w:rPr>
                    </w:pPr>
                    <w:r>
                      <w:rPr>
                        <w:noProof/>
                      </w:rPr>
                      <w:t xml:space="preserve">[30] </w:t>
                    </w:r>
                  </w:p>
                </w:tc>
                <w:tc>
                  <w:tcPr>
                    <w:tcW w:w="0" w:type="auto"/>
                    <w:hideMark/>
                  </w:tcPr>
                  <w:p w14:paraId="11CB6430" w14:textId="77777777" w:rsidR="00C03315" w:rsidRDefault="00C03315">
                    <w:pPr>
                      <w:pStyle w:val="Bibliography"/>
                      <w:rPr>
                        <w:noProof/>
                      </w:rPr>
                    </w:pPr>
                    <w:r>
                      <w:rPr>
                        <w:noProof/>
                      </w:rPr>
                      <w:t xml:space="preserve">P. X, F. YX, Y. J and S. HB, "IPMiner: hidden ncRNA-protein interaction sequential pattern mining with stacked autoencoder for accurate computational prediction," </w:t>
                    </w:r>
                    <w:r>
                      <w:rPr>
                        <w:i/>
                        <w:iCs/>
                        <w:noProof/>
                      </w:rPr>
                      <w:t xml:space="preserve">BMC Genomics, </w:t>
                    </w:r>
                    <w:r>
                      <w:rPr>
                        <w:noProof/>
                      </w:rPr>
                      <w:t xml:space="preserve">vol. 17, no. 9, p. 582, 2016. </w:t>
                    </w:r>
                  </w:p>
                </w:tc>
              </w:tr>
              <w:tr w:rsidR="00C03315" w14:paraId="7AABF117" w14:textId="77777777">
                <w:trPr>
                  <w:divId w:val="1442916884"/>
                  <w:tblCellSpacing w:w="15" w:type="dxa"/>
                </w:trPr>
                <w:tc>
                  <w:tcPr>
                    <w:tcW w:w="50" w:type="pct"/>
                    <w:hideMark/>
                  </w:tcPr>
                  <w:p w14:paraId="2345B4FE" w14:textId="77777777" w:rsidR="00C03315" w:rsidRDefault="00C03315">
                    <w:pPr>
                      <w:pStyle w:val="Bibliography"/>
                      <w:rPr>
                        <w:noProof/>
                      </w:rPr>
                    </w:pPr>
                    <w:r>
                      <w:rPr>
                        <w:noProof/>
                      </w:rPr>
                      <w:t xml:space="preserve">[31] </w:t>
                    </w:r>
                  </w:p>
                </w:tc>
                <w:tc>
                  <w:tcPr>
                    <w:tcW w:w="0" w:type="auto"/>
                    <w:hideMark/>
                  </w:tcPr>
                  <w:p w14:paraId="443D31CA" w14:textId="77777777" w:rsidR="00C03315" w:rsidRDefault="00C03315">
                    <w:pPr>
                      <w:pStyle w:val="Bibliography"/>
                      <w:rPr>
                        <w:noProof/>
                      </w:rPr>
                    </w:pPr>
                    <w:r>
                      <w:rPr>
                        <w:noProof/>
                      </w:rPr>
                      <w:t xml:space="preserve">J. Koch-Weser, "Serum drug concentrations in clinical perspective," </w:t>
                    </w:r>
                    <w:r>
                      <w:rPr>
                        <w:i/>
                        <w:iCs/>
                        <w:noProof/>
                      </w:rPr>
                      <w:t xml:space="preserve">Therapeutic drug monitoring, </w:t>
                    </w:r>
                    <w:r>
                      <w:rPr>
                        <w:noProof/>
                      </w:rPr>
                      <w:t xml:space="preserve">vol. 3, no. 1, pp. 3-16, 1981. </w:t>
                    </w:r>
                  </w:p>
                </w:tc>
              </w:tr>
              <w:tr w:rsidR="00C03315" w14:paraId="41739DC4" w14:textId="77777777">
                <w:trPr>
                  <w:divId w:val="1442916884"/>
                  <w:tblCellSpacing w:w="15" w:type="dxa"/>
                </w:trPr>
                <w:tc>
                  <w:tcPr>
                    <w:tcW w:w="50" w:type="pct"/>
                    <w:hideMark/>
                  </w:tcPr>
                  <w:p w14:paraId="314CEFF9" w14:textId="77777777" w:rsidR="00C03315" w:rsidRDefault="00C03315">
                    <w:pPr>
                      <w:pStyle w:val="Bibliography"/>
                      <w:rPr>
                        <w:noProof/>
                      </w:rPr>
                    </w:pPr>
                    <w:r>
                      <w:rPr>
                        <w:noProof/>
                      </w:rPr>
                      <w:t xml:space="preserve">[32] </w:t>
                    </w:r>
                  </w:p>
                </w:tc>
                <w:tc>
                  <w:tcPr>
                    <w:tcW w:w="0" w:type="auto"/>
                    <w:hideMark/>
                  </w:tcPr>
                  <w:p w14:paraId="6F9EFD98" w14:textId="77777777" w:rsidR="00C03315" w:rsidRDefault="00C03315">
                    <w:pPr>
                      <w:pStyle w:val="Bibliography"/>
                      <w:rPr>
                        <w:noProof/>
                      </w:rPr>
                    </w:pPr>
                    <w:r>
                      <w:rPr>
                        <w:noProof/>
                      </w:rPr>
                      <w:t xml:space="preserve">S. JY, H. H, L. JX, L. P, Z. YN, D. K and Y. SM, "TMFUF: a triple matrix factorization-based unified framework for predicting comprehensive drug-drug interactions of new drugs," </w:t>
                    </w:r>
                    <w:r>
                      <w:rPr>
                        <w:i/>
                        <w:iCs/>
                        <w:noProof/>
                      </w:rPr>
                      <w:t xml:space="preserve">BMC Bioinformatics, </w:t>
                    </w:r>
                    <w:r>
                      <w:rPr>
                        <w:noProof/>
                      </w:rPr>
                      <w:t xml:space="preserve">vol. 20, no. 11, p. 19(Suppl 14):411, 2018. </w:t>
                    </w:r>
                  </w:p>
                </w:tc>
              </w:tr>
              <w:tr w:rsidR="00C03315" w14:paraId="1F9ADF01" w14:textId="77777777">
                <w:trPr>
                  <w:divId w:val="1442916884"/>
                  <w:tblCellSpacing w:w="15" w:type="dxa"/>
                </w:trPr>
                <w:tc>
                  <w:tcPr>
                    <w:tcW w:w="50" w:type="pct"/>
                    <w:hideMark/>
                  </w:tcPr>
                  <w:p w14:paraId="0B783143" w14:textId="77777777" w:rsidR="00C03315" w:rsidRDefault="00C03315">
                    <w:pPr>
                      <w:pStyle w:val="Bibliography"/>
                      <w:rPr>
                        <w:noProof/>
                      </w:rPr>
                    </w:pPr>
                    <w:r>
                      <w:rPr>
                        <w:noProof/>
                      </w:rPr>
                      <w:t xml:space="preserve">[33] </w:t>
                    </w:r>
                  </w:p>
                </w:tc>
                <w:tc>
                  <w:tcPr>
                    <w:tcW w:w="0" w:type="auto"/>
                    <w:hideMark/>
                  </w:tcPr>
                  <w:p w14:paraId="1D068EA4" w14:textId="77777777" w:rsidR="00C03315" w:rsidRDefault="00C03315">
                    <w:pPr>
                      <w:pStyle w:val="Bibliography"/>
                      <w:rPr>
                        <w:noProof/>
                      </w:rPr>
                    </w:pPr>
                    <w:r>
                      <w:rPr>
                        <w:noProof/>
                      </w:rPr>
                      <w:t xml:space="preserve">Y. H, M. KT, S. JY, H. H, C. Z, D. K and Y. SM, "Predicting and understanding comprehensive drug-drug interactions via semi-nonnegative matrix factorization," </w:t>
                    </w:r>
                    <w:r>
                      <w:rPr>
                        <w:i/>
                        <w:iCs/>
                        <w:noProof/>
                      </w:rPr>
                      <w:t xml:space="preserve">BMC systems biology, </w:t>
                    </w:r>
                    <w:r>
                      <w:rPr>
                        <w:noProof/>
                      </w:rPr>
                      <w:t xml:space="preserve">vol. 12, no. 4, p. (Suppl 1):14, 2018. </w:t>
                    </w:r>
                  </w:p>
                </w:tc>
              </w:tr>
              <w:tr w:rsidR="00C03315" w14:paraId="2130A226" w14:textId="77777777">
                <w:trPr>
                  <w:divId w:val="1442916884"/>
                  <w:tblCellSpacing w:w="15" w:type="dxa"/>
                </w:trPr>
                <w:tc>
                  <w:tcPr>
                    <w:tcW w:w="50" w:type="pct"/>
                    <w:hideMark/>
                  </w:tcPr>
                  <w:p w14:paraId="1369F066" w14:textId="77777777" w:rsidR="00C03315" w:rsidRDefault="00C03315">
                    <w:pPr>
                      <w:pStyle w:val="Bibliography"/>
                      <w:rPr>
                        <w:noProof/>
                      </w:rPr>
                    </w:pPr>
                    <w:r>
                      <w:rPr>
                        <w:noProof/>
                      </w:rPr>
                      <w:t xml:space="preserve">[34] </w:t>
                    </w:r>
                  </w:p>
                </w:tc>
                <w:tc>
                  <w:tcPr>
                    <w:tcW w:w="0" w:type="auto"/>
                    <w:hideMark/>
                  </w:tcPr>
                  <w:p w14:paraId="62383406" w14:textId="77777777" w:rsidR="00C03315" w:rsidRDefault="00C03315">
                    <w:pPr>
                      <w:pStyle w:val="Bibliography"/>
                      <w:rPr>
                        <w:noProof/>
                      </w:rPr>
                    </w:pPr>
                    <w:r>
                      <w:rPr>
                        <w:noProof/>
                      </w:rPr>
                      <w:t xml:space="preserve">C. M, K. N, B. E, L.-F. J and A. BB, "Efficient measurement and factorization of high-order drug interactions in mycobacterium tuberculosis," </w:t>
                    </w:r>
                    <w:r>
                      <w:rPr>
                        <w:i/>
                        <w:iCs/>
                        <w:noProof/>
                      </w:rPr>
                      <w:t xml:space="preserve">Science advances, </w:t>
                    </w:r>
                    <w:r>
                      <w:rPr>
                        <w:noProof/>
                      </w:rPr>
                      <w:t xml:space="preserve">vol. 3, no. 10, p. e1701881, 2017. </w:t>
                    </w:r>
                  </w:p>
                </w:tc>
              </w:tr>
              <w:tr w:rsidR="00C03315" w14:paraId="15EF82A2" w14:textId="77777777">
                <w:trPr>
                  <w:divId w:val="1442916884"/>
                  <w:tblCellSpacing w:w="15" w:type="dxa"/>
                </w:trPr>
                <w:tc>
                  <w:tcPr>
                    <w:tcW w:w="50" w:type="pct"/>
                    <w:hideMark/>
                  </w:tcPr>
                  <w:p w14:paraId="61C948B8" w14:textId="77777777" w:rsidR="00C03315" w:rsidRDefault="00C03315">
                    <w:pPr>
                      <w:pStyle w:val="Bibliography"/>
                      <w:rPr>
                        <w:noProof/>
                      </w:rPr>
                    </w:pPr>
                    <w:r>
                      <w:rPr>
                        <w:noProof/>
                      </w:rPr>
                      <w:t xml:space="preserve">[35] </w:t>
                    </w:r>
                  </w:p>
                </w:tc>
                <w:tc>
                  <w:tcPr>
                    <w:tcW w:w="0" w:type="auto"/>
                    <w:hideMark/>
                  </w:tcPr>
                  <w:p w14:paraId="01F7AE8A" w14:textId="77777777" w:rsidR="00C03315" w:rsidRDefault="00C03315">
                    <w:pPr>
                      <w:pStyle w:val="Bibliography"/>
                      <w:rPr>
                        <w:noProof/>
                      </w:rPr>
                    </w:pPr>
                    <w:r>
                      <w:rPr>
                        <w:noProof/>
                      </w:rPr>
                      <w:t xml:space="preserve">S. JY, M. KT, Y. H and Y. SM, "Detecting drug communities and predicting comprehensive drug-drug interactions via balance regularized semi-nonnegative matrix factorization," </w:t>
                    </w:r>
                    <w:r>
                      <w:rPr>
                        <w:i/>
                        <w:iCs/>
                        <w:noProof/>
                      </w:rPr>
                      <w:t xml:space="preserve">Journal of cheminformatics, </w:t>
                    </w:r>
                    <w:r>
                      <w:rPr>
                        <w:noProof/>
                      </w:rPr>
                      <w:t xml:space="preserve">vol. 11, no. 1, p. 28, 2019. </w:t>
                    </w:r>
                  </w:p>
                </w:tc>
              </w:tr>
              <w:tr w:rsidR="00C03315" w14:paraId="1FDBD12C" w14:textId="77777777">
                <w:trPr>
                  <w:divId w:val="1442916884"/>
                  <w:tblCellSpacing w:w="15" w:type="dxa"/>
                </w:trPr>
                <w:tc>
                  <w:tcPr>
                    <w:tcW w:w="50" w:type="pct"/>
                    <w:hideMark/>
                  </w:tcPr>
                  <w:p w14:paraId="2073318F" w14:textId="77777777" w:rsidR="00C03315" w:rsidRDefault="00C03315">
                    <w:pPr>
                      <w:pStyle w:val="Bibliography"/>
                      <w:rPr>
                        <w:noProof/>
                      </w:rPr>
                    </w:pPr>
                    <w:r>
                      <w:rPr>
                        <w:noProof/>
                      </w:rPr>
                      <w:t xml:space="preserve">[36] </w:t>
                    </w:r>
                  </w:p>
                </w:tc>
                <w:tc>
                  <w:tcPr>
                    <w:tcW w:w="0" w:type="auto"/>
                    <w:hideMark/>
                  </w:tcPr>
                  <w:p w14:paraId="7E4107F9" w14:textId="77777777" w:rsidR="00C03315" w:rsidRDefault="00C03315">
                    <w:pPr>
                      <w:pStyle w:val="Bibliography"/>
                      <w:rPr>
                        <w:noProof/>
                      </w:rPr>
                    </w:pPr>
                    <w:r>
                      <w:rPr>
                        <w:noProof/>
                      </w:rPr>
                      <w:t xml:space="preserve">L. A. G. Camacho and S. N. Alves-Souza, "Social network data to alleviate cold-start in recommender system: A systematic review," </w:t>
                    </w:r>
                    <w:r>
                      <w:rPr>
                        <w:i/>
                        <w:iCs/>
                        <w:noProof/>
                      </w:rPr>
                      <w:t xml:space="preserve">Information Processing &amp; Management, </w:t>
                    </w:r>
                    <w:r>
                      <w:rPr>
                        <w:noProof/>
                      </w:rPr>
                      <w:t xml:space="preserve">vol. 54, no. 4, pp. 529-544, 2018. </w:t>
                    </w:r>
                  </w:p>
                </w:tc>
              </w:tr>
              <w:tr w:rsidR="00C03315" w14:paraId="51EA1B67" w14:textId="77777777">
                <w:trPr>
                  <w:divId w:val="1442916884"/>
                  <w:tblCellSpacing w:w="15" w:type="dxa"/>
                </w:trPr>
                <w:tc>
                  <w:tcPr>
                    <w:tcW w:w="50" w:type="pct"/>
                    <w:hideMark/>
                  </w:tcPr>
                  <w:p w14:paraId="4EF4463F" w14:textId="77777777" w:rsidR="00C03315" w:rsidRDefault="00C03315">
                    <w:pPr>
                      <w:pStyle w:val="Bibliography"/>
                      <w:rPr>
                        <w:noProof/>
                      </w:rPr>
                    </w:pPr>
                    <w:r>
                      <w:rPr>
                        <w:noProof/>
                      </w:rPr>
                      <w:lastRenderedPageBreak/>
                      <w:t xml:space="preserve">[37] </w:t>
                    </w:r>
                  </w:p>
                </w:tc>
                <w:tc>
                  <w:tcPr>
                    <w:tcW w:w="0" w:type="auto"/>
                    <w:hideMark/>
                  </w:tcPr>
                  <w:p w14:paraId="0C37C0BF" w14:textId="77777777" w:rsidR="00C03315" w:rsidRDefault="00C03315">
                    <w:pPr>
                      <w:pStyle w:val="Bibliography"/>
                      <w:rPr>
                        <w:noProof/>
                      </w:rPr>
                    </w:pPr>
                    <w:r>
                      <w:rPr>
                        <w:noProof/>
                      </w:rPr>
                      <w:t xml:space="preserve">T. NP, Y. PP, D. R and A. RB, "Data-driven prediction of drug effects and interactions," </w:t>
                    </w:r>
                    <w:r>
                      <w:rPr>
                        <w:i/>
                        <w:iCs/>
                        <w:noProof/>
                      </w:rPr>
                      <w:t xml:space="preserve">Science translational medicine, </w:t>
                    </w:r>
                    <w:r>
                      <w:rPr>
                        <w:noProof/>
                      </w:rPr>
                      <w:t xml:space="preserve">vol. 6, no. 4, pp. 125-31, 14 Mar 2012. </w:t>
                    </w:r>
                  </w:p>
                </w:tc>
              </w:tr>
              <w:tr w:rsidR="00C03315" w14:paraId="2E9EF909" w14:textId="77777777">
                <w:trPr>
                  <w:divId w:val="1442916884"/>
                  <w:tblCellSpacing w:w="15" w:type="dxa"/>
                </w:trPr>
                <w:tc>
                  <w:tcPr>
                    <w:tcW w:w="50" w:type="pct"/>
                    <w:hideMark/>
                  </w:tcPr>
                  <w:p w14:paraId="1D2A2B37" w14:textId="77777777" w:rsidR="00C03315" w:rsidRDefault="00C03315">
                    <w:pPr>
                      <w:pStyle w:val="Bibliography"/>
                      <w:rPr>
                        <w:noProof/>
                      </w:rPr>
                    </w:pPr>
                    <w:r>
                      <w:rPr>
                        <w:noProof/>
                      </w:rPr>
                      <w:t xml:space="preserve">[38] </w:t>
                    </w:r>
                  </w:p>
                </w:tc>
                <w:tc>
                  <w:tcPr>
                    <w:tcW w:w="0" w:type="auto"/>
                    <w:hideMark/>
                  </w:tcPr>
                  <w:p w14:paraId="75C8ACED" w14:textId="77777777" w:rsidR="00C03315" w:rsidRDefault="00C03315">
                    <w:pPr>
                      <w:pStyle w:val="Bibliography"/>
                      <w:rPr>
                        <w:noProof/>
                      </w:rPr>
                    </w:pPr>
                    <w:r>
                      <w:rPr>
                        <w:noProof/>
                      </w:rPr>
                      <w:t xml:space="preserve">W. Zhang, Y. Chen, S. Tu, F. Liu and Q. Qu, "Drug side effect prediction through linear neighborhoods and multiple data source integration," in </w:t>
                    </w:r>
                    <w:r>
                      <w:rPr>
                        <w:i/>
                        <w:iCs/>
                        <w:noProof/>
                      </w:rPr>
                      <w:t>2016 IEEE International Conference on Bioinformatics and Biomedicine (BIBM)</w:t>
                    </w:r>
                    <w:r>
                      <w:rPr>
                        <w:noProof/>
                      </w:rPr>
                      <w:t xml:space="preserve">, 2016. </w:t>
                    </w:r>
                  </w:p>
                </w:tc>
              </w:tr>
              <w:tr w:rsidR="00C03315" w14:paraId="6F9DD537" w14:textId="77777777">
                <w:trPr>
                  <w:divId w:val="1442916884"/>
                  <w:tblCellSpacing w:w="15" w:type="dxa"/>
                </w:trPr>
                <w:tc>
                  <w:tcPr>
                    <w:tcW w:w="50" w:type="pct"/>
                    <w:hideMark/>
                  </w:tcPr>
                  <w:p w14:paraId="23C48857" w14:textId="77777777" w:rsidR="00C03315" w:rsidRDefault="00C03315">
                    <w:pPr>
                      <w:pStyle w:val="Bibliography"/>
                      <w:rPr>
                        <w:noProof/>
                      </w:rPr>
                    </w:pPr>
                    <w:r>
                      <w:rPr>
                        <w:noProof/>
                      </w:rPr>
                      <w:t xml:space="preserve">[39] </w:t>
                    </w:r>
                  </w:p>
                </w:tc>
                <w:tc>
                  <w:tcPr>
                    <w:tcW w:w="0" w:type="auto"/>
                    <w:hideMark/>
                  </w:tcPr>
                  <w:p w14:paraId="45AF42AE" w14:textId="77777777" w:rsidR="00C03315" w:rsidRDefault="00C03315">
                    <w:pPr>
                      <w:pStyle w:val="Bibliography"/>
                      <w:rPr>
                        <w:noProof/>
                      </w:rPr>
                    </w:pPr>
                    <w:r>
                      <w:rPr>
                        <w:noProof/>
                      </w:rPr>
                      <w:t xml:space="preserve">W. Zhang, Y. Chen, D. Li and X. Yue, "Manifold regularized matrix factorization for drug-drug interaction prediction," </w:t>
                    </w:r>
                    <w:r>
                      <w:rPr>
                        <w:i/>
                        <w:iCs/>
                        <w:noProof/>
                      </w:rPr>
                      <w:t xml:space="preserve">Journal of Biomedical Informatics, </w:t>
                    </w:r>
                    <w:r>
                      <w:rPr>
                        <w:noProof/>
                      </w:rPr>
                      <w:t xml:space="preserve">vol. 88, pp. 90-97, 2018. </w:t>
                    </w:r>
                  </w:p>
                </w:tc>
              </w:tr>
              <w:tr w:rsidR="00C03315" w14:paraId="5B895698" w14:textId="77777777">
                <w:trPr>
                  <w:divId w:val="1442916884"/>
                  <w:tblCellSpacing w:w="15" w:type="dxa"/>
                </w:trPr>
                <w:tc>
                  <w:tcPr>
                    <w:tcW w:w="50" w:type="pct"/>
                    <w:hideMark/>
                  </w:tcPr>
                  <w:p w14:paraId="15098E2D" w14:textId="77777777" w:rsidR="00C03315" w:rsidRDefault="00C03315">
                    <w:pPr>
                      <w:pStyle w:val="Bibliography"/>
                      <w:rPr>
                        <w:noProof/>
                      </w:rPr>
                    </w:pPr>
                    <w:r>
                      <w:rPr>
                        <w:noProof/>
                      </w:rPr>
                      <w:t xml:space="preserve">[40] </w:t>
                    </w:r>
                  </w:p>
                </w:tc>
                <w:tc>
                  <w:tcPr>
                    <w:tcW w:w="0" w:type="auto"/>
                    <w:hideMark/>
                  </w:tcPr>
                  <w:p w14:paraId="2AA01D1B" w14:textId="77777777" w:rsidR="00C03315" w:rsidRDefault="00C03315">
                    <w:pPr>
                      <w:pStyle w:val="Bibliography"/>
                      <w:rPr>
                        <w:noProof/>
                      </w:rPr>
                    </w:pPr>
                    <w:r>
                      <w:rPr>
                        <w:noProof/>
                      </w:rPr>
                      <w:t>R. Markello, "snfpy 0.2.2," 3 March 2020. [Online]. Available: https://pypi.org/project/snfpy/. [Accessed 18 December 2023].</w:t>
                    </w:r>
                  </w:p>
                </w:tc>
              </w:tr>
              <w:tr w:rsidR="00C03315" w14:paraId="566F83C1" w14:textId="77777777">
                <w:trPr>
                  <w:divId w:val="1442916884"/>
                  <w:tblCellSpacing w:w="15" w:type="dxa"/>
                </w:trPr>
                <w:tc>
                  <w:tcPr>
                    <w:tcW w:w="50" w:type="pct"/>
                    <w:hideMark/>
                  </w:tcPr>
                  <w:p w14:paraId="3ECBF17E" w14:textId="77777777" w:rsidR="00C03315" w:rsidRDefault="00C03315">
                    <w:pPr>
                      <w:pStyle w:val="Bibliography"/>
                      <w:rPr>
                        <w:noProof/>
                      </w:rPr>
                    </w:pPr>
                    <w:r>
                      <w:rPr>
                        <w:noProof/>
                      </w:rPr>
                      <w:t xml:space="preserve">[41] </w:t>
                    </w:r>
                  </w:p>
                </w:tc>
                <w:tc>
                  <w:tcPr>
                    <w:tcW w:w="0" w:type="auto"/>
                    <w:hideMark/>
                  </w:tcPr>
                  <w:p w14:paraId="30FC344F" w14:textId="77777777" w:rsidR="00C03315" w:rsidRDefault="00C03315">
                    <w:pPr>
                      <w:pStyle w:val="Bibliography"/>
                      <w:rPr>
                        <w:noProof/>
                      </w:rPr>
                    </w:pPr>
                    <w:r>
                      <w:rPr>
                        <w:noProof/>
                      </w:rPr>
                      <w:t xml:space="preserve">V. Nair and G. E. Hinton, "Rectified Linear Units Improve Restricted Boltzmann Machines," in </w:t>
                    </w:r>
                    <w:r>
                      <w:rPr>
                        <w:i/>
                        <w:iCs/>
                        <w:noProof/>
                      </w:rPr>
                      <w:t>ICML'10: Proceedings of the 27th International Conference on International Conference on Machine Learning</w:t>
                    </w:r>
                    <w:r>
                      <w:rPr>
                        <w:noProof/>
                      </w:rPr>
                      <w:t xml:space="preserve">, Haifa, Israel, 2010. </w:t>
                    </w:r>
                  </w:p>
                </w:tc>
              </w:tr>
            </w:tbl>
            <w:p w14:paraId="0F1E60C7" w14:textId="77777777" w:rsidR="00C03315" w:rsidRDefault="00C03315">
              <w:pPr>
                <w:divId w:val="1442916884"/>
                <w:rPr>
                  <w:rFonts w:eastAsia="Times New Roman"/>
                  <w:noProof/>
                </w:rPr>
              </w:pPr>
            </w:p>
            <w:p w14:paraId="11B62AD2" w14:textId="3B693E1D" w:rsidR="00C54BBE" w:rsidRDefault="00C54BBE">
              <w:pPr>
                <w:rPr>
                  <w:ins w:id="1183" w:author="Amin Khodamoradi" w:date="2023-12-15T12:56:00Z"/>
                </w:rPr>
              </w:pPr>
              <w:ins w:id="1184" w:author="Amin Khodamoradi" w:date="2023-12-15T12:56:00Z">
                <w:r>
                  <w:rPr>
                    <w:b/>
                    <w:bCs/>
                    <w:noProof/>
                  </w:rPr>
                  <w:fldChar w:fldCharType="end"/>
                </w:r>
              </w:ins>
            </w:p>
            <w:customXmlInsRangeStart w:id="1185" w:author="Amin Khodamoradi" w:date="2023-12-15T12:56:00Z"/>
          </w:sdtContent>
        </w:sdt>
        <w:customXmlInsRangeEnd w:id="1185"/>
        <w:customXmlInsRangeStart w:id="1186" w:author="Amin Khodamoradi" w:date="2023-12-15T12:56:00Z"/>
      </w:sdtContent>
    </w:sdt>
    <w:customXmlInsRangeEnd w:id="1186"/>
    <w:p w14:paraId="345F5DD9" w14:textId="77038754" w:rsidR="00C54BBE" w:rsidRPr="002175CC" w:rsidDel="00B2065B" w:rsidRDefault="00C54BBE" w:rsidP="002175CC">
      <w:pPr>
        <w:pStyle w:val="Caption"/>
        <w:jc w:val="both"/>
        <w:rPr>
          <w:del w:id="1187" w:author="Amin Khodamoradi" w:date="2023-12-15T16:53:00Z"/>
          <w:rFonts w:ascii="Times New Roman" w:hAnsi="Times New Roman" w:cs="Times New Roman"/>
          <w:b/>
          <w:bCs/>
          <w:i w:val="0"/>
          <w:iCs w:val="0"/>
          <w:sz w:val="28"/>
          <w:szCs w:val="28"/>
        </w:rPr>
      </w:pPr>
    </w:p>
    <w:p w14:paraId="0ED5564F" w14:textId="20F3B99A" w:rsidR="002175CC" w:rsidRPr="002175CC" w:rsidDel="00EA7348" w:rsidRDefault="002175CC" w:rsidP="002175CC">
      <w:pPr>
        <w:pStyle w:val="Caption"/>
        <w:jc w:val="both"/>
        <w:rPr>
          <w:del w:id="1188" w:author="Amin Khodamoradi" w:date="2023-12-13T16:00:00Z"/>
          <w:rFonts w:ascii="Times New Roman" w:hAnsi="Times New Roman" w:cs="Times New Roman"/>
          <w:i w:val="0"/>
          <w:iCs w:val="0"/>
        </w:rPr>
      </w:pPr>
      <w:del w:id="1189" w:author="Amin Khodamoradi" w:date="2023-12-13T16:00:00Z">
        <w:r w:rsidRPr="002175CC" w:rsidDel="00EA7348">
          <w:rPr>
            <w:rFonts w:ascii="Times New Roman" w:hAnsi="Times New Roman" w:cs="Times New Roman"/>
            <w:i w:val="0"/>
            <w:iCs w:val="0"/>
          </w:rPr>
          <w:delText>1. Wienkers, L.C., Heath, T.G.: Predicting in vivo drug interactions from in vitro drug discovery data. Nature</w:delText>
        </w:r>
        <w:r w:rsidDel="00EA7348">
          <w:rPr>
            <w:rFonts w:ascii="Times New Roman" w:hAnsi="Times New Roman" w:cs="Times New Roman"/>
            <w:i w:val="0"/>
            <w:iCs w:val="0"/>
          </w:rPr>
          <w:delText xml:space="preserve"> </w:delText>
        </w:r>
        <w:r w:rsidRPr="002175CC" w:rsidDel="00EA7348">
          <w:rPr>
            <w:rFonts w:ascii="Times New Roman" w:hAnsi="Times New Roman" w:cs="Times New Roman"/>
            <w:i w:val="0"/>
            <w:iCs w:val="0"/>
          </w:rPr>
          <w:delText>reviews Drug discovery 4(10), 825–833 (2005)</w:delText>
        </w:r>
      </w:del>
    </w:p>
    <w:p w14:paraId="295CE0D4" w14:textId="4865662A" w:rsidR="002175CC" w:rsidRPr="002175CC" w:rsidDel="00EA7348" w:rsidRDefault="002175CC" w:rsidP="002175CC">
      <w:pPr>
        <w:pStyle w:val="Caption"/>
        <w:jc w:val="both"/>
        <w:rPr>
          <w:del w:id="1190" w:author="Amin Khodamoradi" w:date="2023-12-13T16:00:00Z"/>
          <w:rFonts w:ascii="Times New Roman" w:hAnsi="Times New Roman" w:cs="Times New Roman"/>
          <w:i w:val="0"/>
          <w:iCs w:val="0"/>
        </w:rPr>
      </w:pPr>
      <w:del w:id="1191" w:author="Amin Khodamoradi" w:date="2023-12-13T16:00:00Z">
        <w:r w:rsidRPr="002175CC" w:rsidDel="00EA7348">
          <w:rPr>
            <w:rFonts w:ascii="Times New Roman" w:hAnsi="Times New Roman" w:cs="Times New Roman"/>
            <w:i w:val="0"/>
            <w:iCs w:val="0"/>
          </w:rPr>
          <w:delText>2. Law, V., Knox, C., Djoumbou, Y., Jewison, T., Guo, A.C., Liu, Y., Maciejewski, A., Arndt, D., Wilson, M.,</w:delText>
        </w:r>
        <w:r w:rsidDel="00EA7348">
          <w:rPr>
            <w:rFonts w:ascii="Times New Roman" w:hAnsi="Times New Roman" w:cs="Times New Roman"/>
            <w:i w:val="0"/>
            <w:iCs w:val="0"/>
          </w:rPr>
          <w:delText xml:space="preserve"> </w:delText>
        </w:r>
        <w:r w:rsidRPr="002175CC" w:rsidDel="00EA7348">
          <w:rPr>
            <w:rFonts w:ascii="Times New Roman" w:hAnsi="Times New Roman" w:cs="Times New Roman"/>
            <w:i w:val="0"/>
            <w:iCs w:val="0"/>
          </w:rPr>
          <w:delText>Neveu, V., et al.: Drugbank 4.0: shedding new light on drug metabolism. Nucleic acids research 42(D1),</w:delText>
        </w:r>
        <w:r w:rsidDel="00EA7348">
          <w:rPr>
            <w:rFonts w:ascii="Times New Roman" w:hAnsi="Times New Roman" w:cs="Times New Roman"/>
            <w:i w:val="0"/>
            <w:iCs w:val="0"/>
          </w:rPr>
          <w:delText xml:space="preserve"> </w:delText>
        </w:r>
        <w:r w:rsidRPr="002175CC" w:rsidDel="00EA7348">
          <w:rPr>
            <w:rFonts w:ascii="Times New Roman" w:hAnsi="Times New Roman" w:cs="Times New Roman"/>
            <w:i w:val="0"/>
            <w:iCs w:val="0"/>
          </w:rPr>
          <w:delText>1091–1097 (2014)</w:delText>
        </w:r>
      </w:del>
    </w:p>
    <w:p w14:paraId="6B29ED78" w14:textId="537642AB" w:rsidR="002175CC" w:rsidRPr="002175CC" w:rsidDel="00EA7348" w:rsidRDefault="002175CC" w:rsidP="002175CC">
      <w:pPr>
        <w:pStyle w:val="Caption"/>
        <w:jc w:val="both"/>
        <w:rPr>
          <w:del w:id="1192" w:author="Amin Khodamoradi" w:date="2023-12-13T16:00:00Z"/>
          <w:rFonts w:ascii="Times New Roman" w:hAnsi="Times New Roman" w:cs="Times New Roman"/>
          <w:i w:val="0"/>
          <w:iCs w:val="0"/>
        </w:rPr>
      </w:pPr>
      <w:del w:id="1193" w:author="Amin Khodamoradi" w:date="2023-12-13T16:00:00Z">
        <w:r w:rsidRPr="002175CC" w:rsidDel="00EA7348">
          <w:rPr>
            <w:rFonts w:ascii="Times New Roman" w:hAnsi="Times New Roman" w:cs="Times New Roman"/>
            <w:i w:val="0"/>
            <w:iCs w:val="0"/>
          </w:rPr>
          <w:delText>3. Leape, L.L., Bates, D.W., Cullen, D.J., Cooper, J., Demonaco, H.J., Gallivan, T., Hallisey, R., Ives, J., Laird,</w:delText>
        </w:r>
        <w:r w:rsidDel="00EA7348">
          <w:rPr>
            <w:rFonts w:ascii="Times New Roman" w:hAnsi="Times New Roman" w:cs="Times New Roman"/>
            <w:i w:val="0"/>
            <w:iCs w:val="0"/>
          </w:rPr>
          <w:delText xml:space="preserve"> </w:delText>
        </w:r>
        <w:r w:rsidRPr="002175CC" w:rsidDel="00EA7348">
          <w:rPr>
            <w:rFonts w:ascii="Times New Roman" w:hAnsi="Times New Roman" w:cs="Times New Roman"/>
            <w:i w:val="0"/>
            <w:iCs w:val="0"/>
          </w:rPr>
          <w:delText>N., Laffel, G., et al.: Systems analysis of adverse drug events. Jama 274(1), 35–43 (1995)</w:delText>
        </w:r>
      </w:del>
    </w:p>
    <w:p w14:paraId="4288073C" w14:textId="4422859D" w:rsidR="002175CC" w:rsidRPr="002175CC" w:rsidDel="00EA7348" w:rsidRDefault="002175CC" w:rsidP="002175CC">
      <w:pPr>
        <w:pStyle w:val="Caption"/>
        <w:jc w:val="both"/>
        <w:rPr>
          <w:del w:id="1194" w:author="Amin Khodamoradi" w:date="2023-12-13T16:00:00Z"/>
          <w:rFonts w:ascii="Times New Roman" w:hAnsi="Times New Roman" w:cs="Times New Roman"/>
          <w:i w:val="0"/>
          <w:iCs w:val="0"/>
        </w:rPr>
      </w:pPr>
      <w:del w:id="1195" w:author="Amin Khodamoradi" w:date="2023-12-13T16:00:00Z">
        <w:r w:rsidRPr="002175CC" w:rsidDel="00EA7348">
          <w:rPr>
            <w:rFonts w:ascii="Times New Roman" w:hAnsi="Times New Roman" w:cs="Times New Roman"/>
            <w:i w:val="0"/>
            <w:iCs w:val="0"/>
          </w:rPr>
          <w:delText>4. Businaro, R.: Why we need an efficient and careful pharmacovigilance? Journal of pharmacovigilance (2013)</w:delText>
        </w:r>
      </w:del>
    </w:p>
    <w:p w14:paraId="778A5F30" w14:textId="10F7A6BB" w:rsidR="002175CC" w:rsidRPr="002175CC" w:rsidDel="00EA7348" w:rsidRDefault="002175CC" w:rsidP="002175CC">
      <w:pPr>
        <w:pStyle w:val="Caption"/>
        <w:jc w:val="both"/>
        <w:rPr>
          <w:del w:id="1196" w:author="Amin Khodamoradi" w:date="2023-12-13T16:00:00Z"/>
          <w:rFonts w:ascii="Times New Roman" w:hAnsi="Times New Roman" w:cs="Times New Roman"/>
          <w:i w:val="0"/>
          <w:iCs w:val="0"/>
        </w:rPr>
      </w:pPr>
      <w:del w:id="1197" w:author="Amin Khodamoradi" w:date="2023-12-13T16:00:00Z">
        <w:r w:rsidRPr="002175CC" w:rsidDel="00EA7348">
          <w:rPr>
            <w:rFonts w:ascii="Times New Roman" w:hAnsi="Times New Roman" w:cs="Times New Roman"/>
            <w:i w:val="0"/>
            <w:iCs w:val="0"/>
          </w:rPr>
          <w:delText>5. Karbownik, A., Szalek, E., Sobańska, K., Grabowski, T., Wolc, A., Grześkowiak, E.: Pharmacokinetic drug-drug</w:delText>
        </w:r>
        <w:r w:rsidDel="00EA7348">
          <w:rPr>
            <w:rFonts w:ascii="Times New Roman" w:hAnsi="Times New Roman" w:cs="Times New Roman"/>
            <w:i w:val="0"/>
            <w:iCs w:val="0"/>
          </w:rPr>
          <w:delText xml:space="preserve"> </w:delText>
        </w:r>
        <w:r w:rsidRPr="002175CC" w:rsidDel="00EA7348">
          <w:rPr>
            <w:rFonts w:ascii="Times New Roman" w:hAnsi="Times New Roman" w:cs="Times New Roman"/>
            <w:i w:val="0"/>
            <w:iCs w:val="0"/>
          </w:rPr>
          <w:delText>interaction between erlotinib and paracetamol: a potential risk for clinical practice. European Journal of</w:delText>
        </w:r>
        <w:r w:rsidDel="00EA7348">
          <w:rPr>
            <w:rFonts w:ascii="Times New Roman" w:hAnsi="Times New Roman" w:cs="Times New Roman"/>
            <w:i w:val="0"/>
            <w:iCs w:val="0"/>
          </w:rPr>
          <w:delText xml:space="preserve"> </w:delText>
        </w:r>
        <w:r w:rsidRPr="002175CC" w:rsidDel="00EA7348">
          <w:rPr>
            <w:rFonts w:ascii="Times New Roman" w:hAnsi="Times New Roman" w:cs="Times New Roman"/>
            <w:i w:val="0"/>
            <w:iCs w:val="0"/>
          </w:rPr>
          <w:delText>Pharmaceutical Sciences 102, 55–62 (2017)</w:delText>
        </w:r>
      </w:del>
    </w:p>
    <w:p w14:paraId="12729ED7" w14:textId="7E564520" w:rsidR="002175CC" w:rsidRPr="002175CC" w:rsidDel="00B2065B" w:rsidRDefault="002175CC" w:rsidP="002175CC">
      <w:pPr>
        <w:pStyle w:val="Caption"/>
        <w:jc w:val="both"/>
        <w:rPr>
          <w:del w:id="1198" w:author="Amin Khodamoradi" w:date="2023-12-15T16:53:00Z"/>
          <w:rFonts w:ascii="Times New Roman" w:hAnsi="Times New Roman" w:cs="Times New Roman"/>
          <w:i w:val="0"/>
          <w:iCs w:val="0"/>
        </w:rPr>
      </w:pPr>
      <w:del w:id="1199" w:author="Amin Khodamoradi" w:date="2023-12-15T16:53:00Z">
        <w:r w:rsidRPr="002175CC" w:rsidDel="00B2065B">
          <w:rPr>
            <w:rFonts w:ascii="Times New Roman" w:hAnsi="Times New Roman" w:cs="Times New Roman"/>
            <w:i w:val="0"/>
            <w:iCs w:val="0"/>
          </w:rPr>
          <w:delText>6. Mulroy, E., Highton, J., Jordan, S.: Giant cell arteritis treatment failure resulting from probable</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steroid/antiepileptic drug-drug interaction. The New Zealand Medical Journal (Online) 130(1450), 102 (2017)</w:delText>
        </w:r>
      </w:del>
    </w:p>
    <w:p w14:paraId="52444EE2" w14:textId="322D1F54" w:rsidR="002175CC" w:rsidRPr="002175CC" w:rsidDel="00B2065B" w:rsidRDefault="002175CC" w:rsidP="002175CC">
      <w:pPr>
        <w:pStyle w:val="Caption"/>
        <w:jc w:val="both"/>
        <w:rPr>
          <w:del w:id="1200" w:author="Amin Khodamoradi" w:date="2023-12-15T16:53:00Z"/>
          <w:rFonts w:ascii="Times New Roman" w:hAnsi="Times New Roman" w:cs="Times New Roman"/>
          <w:i w:val="0"/>
          <w:iCs w:val="0"/>
        </w:rPr>
      </w:pPr>
      <w:del w:id="1201" w:author="Amin Khodamoradi" w:date="2023-12-15T16:53:00Z">
        <w:r w:rsidRPr="002175CC" w:rsidDel="00B2065B">
          <w:rPr>
            <w:rFonts w:ascii="Times New Roman" w:hAnsi="Times New Roman" w:cs="Times New Roman"/>
            <w:i w:val="0"/>
            <w:iCs w:val="0"/>
          </w:rPr>
          <w:delText>7. Zhao, X.-M., Iskar, M., Zeller, G., Kuhn, M., Van Noort, V., Bork, P.: Prediction of drug combinations by</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integrating molecular and pharmacological data. PLoS Comput Biol 7(12), 1002323 (2011)</w:delText>
        </w:r>
      </w:del>
    </w:p>
    <w:p w14:paraId="21931775" w14:textId="28BFF191" w:rsidR="002175CC" w:rsidRPr="002175CC" w:rsidDel="00B2065B" w:rsidRDefault="002175CC" w:rsidP="002175CC">
      <w:pPr>
        <w:pStyle w:val="Caption"/>
        <w:jc w:val="both"/>
        <w:rPr>
          <w:del w:id="1202" w:author="Amin Khodamoradi" w:date="2023-12-15T16:53:00Z"/>
          <w:rFonts w:ascii="Times New Roman" w:hAnsi="Times New Roman" w:cs="Times New Roman"/>
          <w:i w:val="0"/>
          <w:iCs w:val="0"/>
        </w:rPr>
      </w:pPr>
      <w:del w:id="1203" w:author="Amin Khodamoradi" w:date="2023-12-15T16:53:00Z">
        <w:r w:rsidRPr="002175CC" w:rsidDel="00B2065B">
          <w:rPr>
            <w:rFonts w:ascii="Times New Roman" w:hAnsi="Times New Roman" w:cs="Times New Roman"/>
            <w:i w:val="0"/>
            <w:iCs w:val="0"/>
          </w:rPr>
          <w:delText>8. Veith, H., Southall, N., Huang, R., James, T., Fayne, D., Artemenko, N., Shen, M., Inglese, J., Austin, C.P.,</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Lloyd, D.G., et al.: Comprehensive characterization of cytochrome p450 isozyme selectivity across chemical</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libraries. Nature biotechnology 27(11), 1050–1055 (2009)</w:delText>
        </w:r>
      </w:del>
    </w:p>
    <w:p w14:paraId="22F7B7CD" w14:textId="5E259831" w:rsidR="002175CC" w:rsidRPr="002175CC" w:rsidDel="00B2065B" w:rsidRDefault="002175CC" w:rsidP="002175CC">
      <w:pPr>
        <w:pStyle w:val="Caption"/>
        <w:jc w:val="both"/>
        <w:rPr>
          <w:del w:id="1204" w:author="Amin Khodamoradi" w:date="2023-12-15T16:53:00Z"/>
          <w:rFonts w:ascii="Times New Roman" w:hAnsi="Times New Roman" w:cs="Times New Roman"/>
          <w:i w:val="0"/>
          <w:iCs w:val="0"/>
        </w:rPr>
      </w:pPr>
      <w:del w:id="1205" w:author="Amin Khodamoradi" w:date="2023-12-15T16:53:00Z">
        <w:r w:rsidRPr="002175CC" w:rsidDel="00B2065B">
          <w:rPr>
            <w:rFonts w:ascii="Times New Roman" w:hAnsi="Times New Roman" w:cs="Times New Roman"/>
            <w:i w:val="0"/>
            <w:iCs w:val="0"/>
          </w:rPr>
          <w:delText>9. Huang, S.-M., Temple, R., Throckmorton, D., Lesko, L.: Drug interaction studies: study design, data analysis,</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and implications for dosing and labeling. Clinical Pharmacology &amp; Therapeutics 81(2), 298–304 (2007)</w:delText>
        </w:r>
      </w:del>
    </w:p>
    <w:p w14:paraId="1452F437" w14:textId="59AE7589" w:rsidR="002175CC" w:rsidRPr="002175CC" w:rsidDel="00B2065B" w:rsidRDefault="002175CC" w:rsidP="002175CC">
      <w:pPr>
        <w:pStyle w:val="Caption"/>
        <w:jc w:val="both"/>
        <w:rPr>
          <w:del w:id="1206" w:author="Amin Khodamoradi" w:date="2023-12-15T16:53:00Z"/>
          <w:rFonts w:ascii="Times New Roman" w:hAnsi="Times New Roman" w:cs="Times New Roman"/>
          <w:i w:val="0"/>
          <w:iCs w:val="0"/>
        </w:rPr>
      </w:pPr>
      <w:del w:id="1207" w:author="Amin Khodamoradi" w:date="2023-12-15T16:53:00Z">
        <w:r w:rsidRPr="002175CC" w:rsidDel="00B2065B">
          <w:rPr>
            <w:rFonts w:ascii="Times New Roman" w:hAnsi="Times New Roman" w:cs="Times New Roman"/>
            <w:i w:val="0"/>
            <w:iCs w:val="0"/>
          </w:rPr>
          <w:delText>10. Zhang, P., Wang, F., Hu, J., Sorrentino, R.: Label propagation prediction of drug-drug interactions based on</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clinical side effects. Scientific reports 5(1), 1–10 (2015)</w:delText>
        </w:r>
      </w:del>
    </w:p>
    <w:p w14:paraId="4D6F930F" w14:textId="3CBEE03E" w:rsidR="002175CC" w:rsidRPr="002175CC" w:rsidDel="00B2065B" w:rsidRDefault="002175CC" w:rsidP="002175CC">
      <w:pPr>
        <w:pStyle w:val="Caption"/>
        <w:jc w:val="both"/>
        <w:rPr>
          <w:del w:id="1208" w:author="Amin Khodamoradi" w:date="2023-12-15T16:53:00Z"/>
          <w:rFonts w:ascii="Times New Roman" w:hAnsi="Times New Roman" w:cs="Times New Roman"/>
          <w:i w:val="0"/>
          <w:iCs w:val="0"/>
        </w:rPr>
      </w:pPr>
      <w:del w:id="1209" w:author="Amin Khodamoradi" w:date="2023-12-15T16:53:00Z">
        <w:r w:rsidRPr="002175CC" w:rsidDel="00B2065B">
          <w:rPr>
            <w:rFonts w:ascii="Times New Roman" w:hAnsi="Times New Roman" w:cs="Times New Roman"/>
            <w:i w:val="0"/>
            <w:iCs w:val="0"/>
          </w:rPr>
          <w:delText>11. Wiśniowska, B., Polak, S.: The role of interaction model in simulation of drug interactions and qt prolongation.</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Current pharmacology reports 2(6), 339–344 (2016)</w:delText>
        </w:r>
      </w:del>
    </w:p>
    <w:p w14:paraId="4C697F50" w14:textId="2318486C" w:rsidR="002175CC" w:rsidRPr="002175CC" w:rsidDel="00B2065B" w:rsidRDefault="002175CC" w:rsidP="002175CC">
      <w:pPr>
        <w:pStyle w:val="Caption"/>
        <w:jc w:val="both"/>
        <w:rPr>
          <w:del w:id="1210" w:author="Amin Khodamoradi" w:date="2023-12-15T16:53:00Z"/>
          <w:rFonts w:ascii="Times New Roman" w:hAnsi="Times New Roman" w:cs="Times New Roman"/>
          <w:i w:val="0"/>
          <w:iCs w:val="0"/>
        </w:rPr>
      </w:pPr>
      <w:del w:id="1211" w:author="Amin Khodamoradi" w:date="2023-12-15T16:53:00Z">
        <w:r w:rsidRPr="002175CC" w:rsidDel="00B2065B">
          <w:rPr>
            <w:rFonts w:ascii="Times New Roman" w:hAnsi="Times New Roman" w:cs="Times New Roman"/>
            <w:i w:val="0"/>
            <w:iCs w:val="0"/>
          </w:rPr>
          <w:delText>12. Zhou, D., Bui, K., Sostek, M., Al-Huniti, N.: Simulation and prediction of the drug-drug interaction potential</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of naloxegol by physiologically based pharmacokinetic modeling. CPT: pharmacometrics &amp; systems</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pharmacology 5(5), 250–257 (2016)</w:delText>
        </w:r>
      </w:del>
    </w:p>
    <w:p w14:paraId="06460A3D" w14:textId="0073ACA0" w:rsidR="002175CC" w:rsidRPr="002175CC" w:rsidDel="00B2065B" w:rsidRDefault="002175CC" w:rsidP="002175CC">
      <w:pPr>
        <w:pStyle w:val="Caption"/>
        <w:jc w:val="both"/>
        <w:rPr>
          <w:del w:id="1212" w:author="Amin Khodamoradi" w:date="2023-12-15T16:53:00Z"/>
          <w:rFonts w:ascii="Times New Roman" w:hAnsi="Times New Roman" w:cs="Times New Roman"/>
          <w:i w:val="0"/>
          <w:iCs w:val="0"/>
        </w:rPr>
      </w:pPr>
      <w:del w:id="1213" w:author="Amin Khodamoradi" w:date="2023-12-15T16:53:00Z">
        <w:r w:rsidRPr="002175CC" w:rsidDel="00B2065B">
          <w:rPr>
            <w:rFonts w:ascii="Times New Roman" w:hAnsi="Times New Roman" w:cs="Times New Roman"/>
            <w:i w:val="0"/>
            <w:iCs w:val="0"/>
          </w:rPr>
          <w:delText>13. Bui, Q.-C., Sloot, P.M., Van Mulligen, E.M., Kors, J.A.: A novel feature-based approach to extract drug–drug</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interactions from biomedical text. Bioinformatics 30(23), 3365–3371 (2014)</w:delText>
        </w:r>
      </w:del>
    </w:p>
    <w:p w14:paraId="48038866" w14:textId="1EC43C1F" w:rsidR="002175CC" w:rsidRPr="002175CC" w:rsidDel="00B2065B" w:rsidRDefault="002175CC" w:rsidP="002175CC">
      <w:pPr>
        <w:pStyle w:val="Caption"/>
        <w:jc w:val="both"/>
        <w:rPr>
          <w:del w:id="1214" w:author="Amin Khodamoradi" w:date="2023-12-15T16:53:00Z"/>
          <w:rFonts w:ascii="Times New Roman" w:hAnsi="Times New Roman" w:cs="Times New Roman"/>
          <w:i w:val="0"/>
          <w:iCs w:val="0"/>
        </w:rPr>
      </w:pPr>
      <w:del w:id="1215" w:author="Amin Khodamoradi" w:date="2023-12-15T16:53:00Z">
        <w:r w:rsidRPr="002175CC" w:rsidDel="00B2065B">
          <w:rPr>
            <w:rFonts w:ascii="Times New Roman" w:hAnsi="Times New Roman" w:cs="Times New Roman"/>
            <w:i w:val="0"/>
            <w:iCs w:val="0"/>
          </w:rPr>
          <w:delText>14. Zhang, Y., Wu, H.-Y., Xu, J., Wang, J., Soysal, E., Li, L., Xu, H.: Leveraging syntactic and semantic graph</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kernels to extract pharmacokinetic drug drug interactions from biomedical literature. BMC systems biology</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10(3), 67 (2016)</w:delText>
        </w:r>
      </w:del>
    </w:p>
    <w:p w14:paraId="4A947A69" w14:textId="5A65981F" w:rsidR="002175CC" w:rsidRPr="002175CC" w:rsidDel="00B2065B" w:rsidRDefault="002175CC" w:rsidP="002175CC">
      <w:pPr>
        <w:pStyle w:val="Caption"/>
        <w:jc w:val="both"/>
        <w:rPr>
          <w:del w:id="1216" w:author="Amin Khodamoradi" w:date="2023-12-15T16:53:00Z"/>
          <w:rFonts w:ascii="Times New Roman" w:hAnsi="Times New Roman" w:cs="Times New Roman"/>
          <w:i w:val="0"/>
          <w:iCs w:val="0"/>
        </w:rPr>
      </w:pPr>
      <w:del w:id="1217" w:author="Amin Khodamoradi" w:date="2023-12-15T16:53:00Z">
        <w:r w:rsidRPr="002175CC" w:rsidDel="00B2065B">
          <w:rPr>
            <w:rFonts w:ascii="Times New Roman" w:hAnsi="Times New Roman" w:cs="Times New Roman"/>
            <w:i w:val="0"/>
            <w:iCs w:val="0"/>
          </w:rPr>
          <w:delText>15. Yamanishi, Y., Araki, M., Gutteridge, A., Honda, W., Kanehisa, M.: Prediction of drug–target interaction</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networks from the integration of chemical and genomic spaces. Bioinformatics 24(13), 232–240 (2008)</w:delText>
        </w:r>
      </w:del>
    </w:p>
    <w:p w14:paraId="3D28E151" w14:textId="4EA728EA" w:rsidR="002175CC" w:rsidRPr="002175CC" w:rsidDel="00B2065B" w:rsidRDefault="002175CC" w:rsidP="002175CC">
      <w:pPr>
        <w:pStyle w:val="Caption"/>
        <w:jc w:val="both"/>
        <w:rPr>
          <w:del w:id="1218" w:author="Amin Khodamoradi" w:date="2023-12-15T16:53:00Z"/>
          <w:rFonts w:ascii="Times New Roman" w:hAnsi="Times New Roman" w:cs="Times New Roman"/>
          <w:i w:val="0"/>
          <w:iCs w:val="0"/>
        </w:rPr>
      </w:pPr>
      <w:del w:id="1219" w:author="Amin Khodamoradi" w:date="2023-12-15T16:53:00Z">
        <w:r w:rsidRPr="002175CC" w:rsidDel="00B2065B">
          <w:rPr>
            <w:rFonts w:ascii="Times New Roman" w:hAnsi="Times New Roman" w:cs="Times New Roman"/>
            <w:i w:val="0"/>
            <w:iCs w:val="0"/>
          </w:rPr>
          <w:delText>16. Vilar, S., Uriarte, E., Santana, L., Lorberbaum, T., Hripcsak, G., Friedman, C., Tatonetti, N.P.: Similarity-based</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modeling in large-scale prediction of drug-drug interactions. Nature protocols 9(9), 2147 (2014)</w:delText>
        </w:r>
      </w:del>
    </w:p>
    <w:p w14:paraId="6458ABBA" w14:textId="1C638641" w:rsidR="002175CC" w:rsidRPr="002175CC" w:rsidDel="00B2065B" w:rsidRDefault="002175CC" w:rsidP="002175CC">
      <w:pPr>
        <w:pStyle w:val="Caption"/>
        <w:jc w:val="both"/>
        <w:rPr>
          <w:del w:id="1220" w:author="Amin Khodamoradi" w:date="2023-12-15T16:53:00Z"/>
          <w:rFonts w:ascii="Times New Roman" w:hAnsi="Times New Roman" w:cs="Times New Roman"/>
          <w:i w:val="0"/>
          <w:iCs w:val="0"/>
        </w:rPr>
      </w:pPr>
      <w:del w:id="1221" w:author="Amin Khodamoradi" w:date="2023-12-15T16:53:00Z">
        <w:r w:rsidRPr="002175CC" w:rsidDel="00B2065B">
          <w:rPr>
            <w:rFonts w:ascii="Times New Roman" w:hAnsi="Times New Roman" w:cs="Times New Roman"/>
            <w:i w:val="0"/>
            <w:iCs w:val="0"/>
          </w:rPr>
          <w:delText>17. Cheng, F., Zhao, Z.: Machine learning-based prediction of drug–drug interactions by integrating drug</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phenotypic, therapeutic, chemical, and genomic properties. Journal of the American Medical Informatics</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Association 21(e2), 278–286 (2014)</w:delText>
        </w:r>
      </w:del>
    </w:p>
    <w:p w14:paraId="38C0ED77" w14:textId="0ADCFC79" w:rsidR="002175CC" w:rsidRPr="002175CC" w:rsidDel="00B2065B" w:rsidRDefault="002175CC" w:rsidP="002175CC">
      <w:pPr>
        <w:pStyle w:val="Caption"/>
        <w:jc w:val="both"/>
        <w:rPr>
          <w:del w:id="1222" w:author="Amin Khodamoradi" w:date="2023-12-15T16:53:00Z"/>
          <w:rFonts w:ascii="Times New Roman" w:hAnsi="Times New Roman" w:cs="Times New Roman"/>
          <w:i w:val="0"/>
          <w:iCs w:val="0"/>
        </w:rPr>
      </w:pPr>
      <w:del w:id="1223" w:author="Amin Khodamoradi" w:date="2023-12-15T16:53:00Z">
        <w:r w:rsidRPr="002175CC" w:rsidDel="00B2065B">
          <w:rPr>
            <w:rFonts w:ascii="Times New Roman" w:hAnsi="Times New Roman" w:cs="Times New Roman"/>
            <w:i w:val="0"/>
            <w:iCs w:val="0"/>
          </w:rPr>
          <w:delText>18. Pahikkala, T., Airola, A., Pietilä, S., Shakyawar, S., Szwajda, A., Tang, J., Aittokallio, T.: Toward more</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realistic drug–target interaction predictions. Briefings in bioinformatics 16(2), 325–337 (2015)</w:delText>
        </w:r>
      </w:del>
    </w:p>
    <w:p w14:paraId="5C62C179" w14:textId="14CD1567" w:rsidR="002175CC" w:rsidRPr="002175CC" w:rsidDel="00B2065B" w:rsidRDefault="002175CC" w:rsidP="000D3D42">
      <w:pPr>
        <w:pStyle w:val="Caption"/>
        <w:jc w:val="both"/>
        <w:rPr>
          <w:del w:id="1224" w:author="Amin Khodamoradi" w:date="2023-12-15T16:53:00Z"/>
          <w:rFonts w:ascii="Times New Roman" w:hAnsi="Times New Roman" w:cs="Times New Roman"/>
          <w:i w:val="0"/>
          <w:iCs w:val="0"/>
        </w:rPr>
      </w:pPr>
      <w:del w:id="1225" w:author="Amin Khodamoradi" w:date="2023-12-15T16:53:00Z">
        <w:r w:rsidRPr="002175CC" w:rsidDel="00B2065B">
          <w:rPr>
            <w:rFonts w:ascii="Times New Roman" w:hAnsi="Times New Roman" w:cs="Times New Roman"/>
            <w:i w:val="0"/>
            <w:iCs w:val="0"/>
          </w:rPr>
          <w:delText>19. Luo, H., Zhang, P., Huang, H., Huang, J., Kao, E., Shi, L., He, L., Yang, L.: Ddi-cpi, a server that predicts</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drug–drug interactions through implementing the chemical–protein interactome. Nucleic acids research</w:delText>
        </w:r>
        <w:r w:rsidR="000D3D42"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42(W1), 46–52 (2014)</w:delText>
        </w:r>
      </w:del>
    </w:p>
    <w:p w14:paraId="53A53797" w14:textId="12C9A4D2" w:rsidR="002175CC" w:rsidRPr="002175CC" w:rsidDel="00B2065B" w:rsidRDefault="002175CC" w:rsidP="000D3D42">
      <w:pPr>
        <w:pStyle w:val="Caption"/>
        <w:jc w:val="both"/>
        <w:rPr>
          <w:del w:id="1226" w:author="Amin Khodamoradi" w:date="2023-12-15T16:53:00Z"/>
          <w:rFonts w:ascii="Times New Roman" w:hAnsi="Times New Roman" w:cs="Times New Roman"/>
          <w:i w:val="0"/>
          <w:iCs w:val="0"/>
        </w:rPr>
      </w:pPr>
      <w:del w:id="1227" w:author="Amin Khodamoradi" w:date="2023-12-15T16:53:00Z">
        <w:r w:rsidRPr="002175CC" w:rsidDel="00B2065B">
          <w:rPr>
            <w:rFonts w:ascii="Times New Roman" w:hAnsi="Times New Roman" w:cs="Times New Roman"/>
            <w:i w:val="0"/>
            <w:iCs w:val="0"/>
          </w:rPr>
          <w:delText>20. Shi, J.-Y., Huang, H., Li, J.-X., Lei, P., Zhang, Y.-N., Yiu, S.-M.: Predicting comprehensive drug-drug</w:delText>
        </w:r>
        <w:r w:rsidR="000D3D42"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interactions for new drugs via triple matrix factorization. In: International Conference on Bioinformatics and</w:delText>
        </w:r>
        <w:r w:rsidR="000D3D42"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Biomedical Engineering, pp. 108–117 (2017). Springer</w:delText>
        </w:r>
      </w:del>
    </w:p>
    <w:p w14:paraId="045286A2" w14:textId="1FBF9725" w:rsidR="002175CC" w:rsidRPr="002175CC" w:rsidDel="00B2065B" w:rsidRDefault="002175CC" w:rsidP="000D3D42">
      <w:pPr>
        <w:pStyle w:val="Caption"/>
        <w:jc w:val="both"/>
        <w:rPr>
          <w:del w:id="1228" w:author="Amin Khodamoradi" w:date="2023-12-15T16:53:00Z"/>
          <w:rFonts w:ascii="Times New Roman" w:hAnsi="Times New Roman" w:cs="Times New Roman"/>
          <w:i w:val="0"/>
          <w:iCs w:val="0"/>
        </w:rPr>
      </w:pPr>
      <w:del w:id="1229" w:author="Amin Khodamoradi" w:date="2023-12-15T16:53:00Z">
        <w:r w:rsidRPr="002175CC" w:rsidDel="00B2065B">
          <w:rPr>
            <w:rFonts w:ascii="Times New Roman" w:hAnsi="Times New Roman" w:cs="Times New Roman"/>
            <w:i w:val="0"/>
            <w:iCs w:val="0"/>
          </w:rPr>
          <w:delText>21. Liu, S., Chen, K., Chen, Q., Tang, B.: Dependency-based convolutional neural network for drug-drug</w:delText>
        </w:r>
        <w:r w:rsidR="000D3D42"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interaction extraction. In: 2016 IEEE International Conference on Bioinformatics and Biomedicine (BIBM), pp.</w:delText>
        </w:r>
        <w:r w:rsidR="000D3D42"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1074–1080 (2016). IEEE</w:delText>
        </w:r>
      </w:del>
    </w:p>
    <w:p w14:paraId="6D03A21B" w14:textId="19F34F9C" w:rsidR="002175CC" w:rsidRPr="002175CC" w:rsidDel="00B2065B" w:rsidRDefault="002175CC" w:rsidP="000D3D42">
      <w:pPr>
        <w:pStyle w:val="Caption"/>
        <w:jc w:val="both"/>
        <w:rPr>
          <w:del w:id="1230" w:author="Amin Khodamoradi" w:date="2023-12-15T16:53:00Z"/>
          <w:rFonts w:ascii="Times New Roman" w:hAnsi="Times New Roman" w:cs="Times New Roman"/>
          <w:i w:val="0"/>
          <w:iCs w:val="0"/>
        </w:rPr>
      </w:pPr>
      <w:del w:id="1231" w:author="Amin Khodamoradi" w:date="2023-12-15T16:53:00Z">
        <w:r w:rsidRPr="002175CC" w:rsidDel="00B2065B">
          <w:rPr>
            <w:rFonts w:ascii="Times New Roman" w:hAnsi="Times New Roman" w:cs="Times New Roman"/>
            <w:i w:val="0"/>
            <w:iCs w:val="0"/>
          </w:rPr>
          <w:delText>22. Ryu, J.Y., Kim, H.U., Lee, S.Y.: Deep learning improves prediction of drug–drug and drug–food interactions.</w:delText>
        </w:r>
        <w:r w:rsidR="000D3D42"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Proceedings of the National Academy of Sciences 115(18), 4304–4311 (2018)</w:delText>
        </w:r>
      </w:del>
    </w:p>
    <w:p w14:paraId="3F6EDAEC" w14:textId="090509AB" w:rsidR="002175CC" w:rsidRPr="002175CC" w:rsidDel="00B2065B" w:rsidRDefault="002175CC" w:rsidP="000D3D42">
      <w:pPr>
        <w:pStyle w:val="Caption"/>
        <w:jc w:val="both"/>
        <w:rPr>
          <w:del w:id="1232" w:author="Amin Khodamoradi" w:date="2023-12-15T16:53:00Z"/>
          <w:rFonts w:ascii="Times New Roman" w:hAnsi="Times New Roman" w:cs="Times New Roman"/>
          <w:i w:val="0"/>
          <w:iCs w:val="0"/>
        </w:rPr>
      </w:pPr>
      <w:del w:id="1233" w:author="Amin Khodamoradi" w:date="2023-12-15T16:53:00Z">
        <w:r w:rsidRPr="002175CC" w:rsidDel="00B2065B">
          <w:rPr>
            <w:rFonts w:ascii="Times New Roman" w:hAnsi="Times New Roman" w:cs="Times New Roman"/>
            <w:i w:val="0"/>
            <w:iCs w:val="0"/>
          </w:rPr>
          <w:delText>23. Wang, B., Mezlini, A.M., Demir, F., Fiume, M., Tu, Z., Brudno, M., Haibe-Kains, B., Goldenberg, A.:</w:delText>
        </w:r>
        <w:r w:rsidR="000D3D42"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Similarity network fusion for aggregating data types on a genomic scale. Nature methods 11(3), 333 (2014)</w:delText>
        </w:r>
      </w:del>
    </w:p>
    <w:p w14:paraId="1AD165FB" w14:textId="70B1C0D3" w:rsidR="002175CC" w:rsidDel="00B2065B" w:rsidRDefault="002175CC" w:rsidP="000D3D42">
      <w:pPr>
        <w:pStyle w:val="Caption"/>
        <w:jc w:val="both"/>
        <w:rPr>
          <w:del w:id="1234" w:author="Amin Khodamoradi" w:date="2023-12-15T16:53:00Z"/>
          <w:rFonts w:ascii="Times New Roman" w:hAnsi="Times New Roman" w:cs="Times New Roman"/>
          <w:i w:val="0"/>
          <w:iCs w:val="0"/>
        </w:rPr>
      </w:pPr>
      <w:del w:id="1235" w:author="Amin Khodamoradi" w:date="2023-12-15T16:53:00Z">
        <w:r w:rsidRPr="002175CC" w:rsidDel="00B2065B">
          <w:rPr>
            <w:rFonts w:ascii="Times New Roman" w:hAnsi="Times New Roman" w:cs="Times New Roman"/>
            <w:i w:val="0"/>
            <w:iCs w:val="0"/>
          </w:rPr>
          <w:delText>24. Olayan, R.S., Ashoor, H., Bajic, V.B.: Ddr: efficient computational method to predict drug–target interactions</w:delText>
        </w:r>
        <w:r w:rsidR="000D3D42" w:rsidDel="00B2065B">
          <w:rPr>
            <w:rFonts w:ascii="Times New Roman" w:hAnsi="Times New Roman" w:cs="Times New Roman"/>
            <w:i w:val="0"/>
            <w:iCs w:val="0"/>
          </w:rPr>
          <w:delText xml:space="preserve"> using graph mining and machine learning approaches. </w:delText>
        </w:r>
        <w:r w:rsidR="000D3D42" w:rsidRPr="000D3D42" w:rsidDel="00B2065B">
          <w:rPr>
            <w:rFonts w:ascii="Times New Roman" w:hAnsi="Times New Roman" w:cs="Times New Roman"/>
            <w:i w:val="0"/>
            <w:iCs w:val="0"/>
          </w:rPr>
          <w:delText>Bioinformatics</w:delText>
        </w:r>
        <w:r w:rsidR="000D3D42" w:rsidDel="00B2065B">
          <w:rPr>
            <w:rFonts w:ascii="Times New Roman" w:hAnsi="Times New Roman" w:cs="Times New Roman"/>
            <w:i w:val="0"/>
            <w:iCs w:val="0"/>
          </w:rPr>
          <w:delText xml:space="preserve"> </w:delText>
        </w:r>
        <w:r w:rsidR="000D3D42" w:rsidRPr="000D3D42" w:rsidDel="00B2065B">
          <w:rPr>
            <w:rFonts w:ascii="Times New Roman" w:hAnsi="Times New Roman" w:cs="Times New Roman"/>
            <w:i w:val="0"/>
            <w:iCs w:val="0"/>
          </w:rPr>
          <w:delText>34(7),</w:delText>
        </w:r>
        <w:r w:rsidR="000D3D42" w:rsidDel="00B2065B">
          <w:rPr>
            <w:rFonts w:ascii="Times New Roman" w:hAnsi="Times New Roman" w:cs="Times New Roman"/>
            <w:i w:val="0"/>
            <w:iCs w:val="0"/>
          </w:rPr>
          <w:delText xml:space="preserve"> </w:delText>
        </w:r>
        <w:r w:rsidR="000D3D42" w:rsidRPr="000D3D42" w:rsidDel="00B2065B">
          <w:rPr>
            <w:rFonts w:ascii="Times New Roman" w:hAnsi="Times New Roman" w:cs="Times New Roman"/>
            <w:i w:val="0"/>
            <w:iCs w:val="0"/>
          </w:rPr>
          <w:delText>1164–1173</w:delText>
        </w:r>
        <w:r w:rsidR="000D3D42" w:rsidDel="00B2065B">
          <w:rPr>
            <w:rFonts w:ascii="Times New Roman" w:hAnsi="Times New Roman" w:cs="Times New Roman"/>
            <w:i w:val="0"/>
            <w:iCs w:val="0"/>
          </w:rPr>
          <w:delText xml:space="preserve"> </w:delText>
        </w:r>
        <w:r w:rsidR="000D3D42" w:rsidRPr="000D3D42" w:rsidDel="00B2065B">
          <w:rPr>
            <w:rFonts w:ascii="Times New Roman" w:hAnsi="Times New Roman" w:cs="Times New Roman"/>
            <w:i w:val="0"/>
            <w:iCs w:val="0"/>
          </w:rPr>
          <w:delText>(2018)</w:delText>
        </w:r>
      </w:del>
    </w:p>
    <w:p w14:paraId="6E420448" w14:textId="08CDDE64" w:rsidR="000D3D42" w:rsidRPr="000D3D42" w:rsidDel="00B2065B" w:rsidRDefault="000D3D42" w:rsidP="000D3D42">
      <w:pPr>
        <w:pStyle w:val="Caption"/>
        <w:jc w:val="both"/>
        <w:rPr>
          <w:del w:id="1236" w:author="Amin Khodamoradi" w:date="2023-12-15T16:53:00Z"/>
          <w:rFonts w:ascii="Times New Roman" w:hAnsi="Times New Roman" w:cs="Times New Roman"/>
          <w:i w:val="0"/>
          <w:iCs w:val="0"/>
        </w:rPr>
      </w:pPr>
      <w:del w:id="1237" w:author="Amin Khodamoradi" w:date="2023-12-15T16:53:00Z">
        <w:r w:rsidRPr="000D3D42" w:rsidDel="00B2065B">
          <w:rPr>
            <w:rFonts w:ascii="Times New Roman" w:hAnsi="Times New Roman" w:cs="Times New Roman"/>
            <w:i w:val="0"/>
            <w:iCs w:val="0"/>
          </w:rPr>
          <w:delText>25. Tian, Z., Guo, M., Wang, C., Xing, L., Wang, L., Zhang, Y.: Constructing an integrated gene similarity</w:delText>
        </w:r>
        <w:r w:rsidDel="00B2065B">
          <w:rPr>
            <w:rFonts w:ascii="Times New Roman" w:hAnsi="Times New Roman" w:cs="Times New Roman"/>
            <w:i w:val="0"/>
            <w:iCs w:val="0"/>
          </w:rPr>
          <w:delText xml:space="preserve"> </w:delText>
        </w:r>
        <w:r w:rsidRPr="000D3D42" w:rsidDel="00B2065B">
          <w:rPr>
            <w:rFonts w:ascii="Times New Roman" w:hAnsi="Times New Roman" w:cs="Times New Roman"/>
            <w:i w:val="0"/>
            <w:iCs w:val="0"/>
          </w:rPr>
          <w:delText>network for the identification of disease genes. Journal of biomedical semantics 8(1), 32 (2017)</w:delText>
        </w:r>
      </w:del>
    </w:p>
    <w:p w14:paraId="75AB1D89" w14:textId="7866F293" w:rsidR="000D3D42" w:rsidRPr="000D3D42" w:rsidDel="00B2065B" w:rsidRDefault="000D3D42" w:rsidP="000D3D42">
      <w:pPr>
        <w:pStyle w:val="Caption"/>
        <w:jc w:val="both"/>
        <w:rPr>
          <w:del w:id="1238" w:author="Amin Khodamoradi" w:date="2023-12-15T16:53:00Z"/>
          <w:rFonts w:ascii="Times New Roman" w:hAnsi="Times New Roman" w:cs="Times New Roman"/>
          <w:i w:val="0"/>
          <w:iCs w:val="0"/>
        </w:rPr>
      </w:pPr>
      <w:del w:id="1239" w:author="Amin Khodamoradi" w:date="2023-12-15T16:53:00Z">
        <w:r w:rsidRPr="000D3D42" w:rsidDel="00B2065B">
          <w:rPr>
            <w:rFonts w:ascii="Times New Roman" w:hAnsi="Times New Roman" w:cs="Times New Roman"/>
            <w:i w:val="0"/>
            <w:iCs w:val="0"/>
          </w:rPr>
          <w:delText>26. Kim, Y.-A., Cho, D.-Y., Przytycka, T.M.: Understanding genotype-phenotype effects in cancer via network</w:delText>
        </w:r>
        <w:r w:rsidDel="00B2065B">
          <w:rPr>
            <w:rFonts w:ascii="Times New Roman" w:hAnsi="Times New Roman" w:cs="Times New Roman"/>
            <w:i w:val="0"/>
            <w:iCs w:val="0"/>
          </w:rPr>
          <w:delText xml:space="preserve"> </w:delText>
        </w:r>
        <w:r w:rsidRPr="000D3D42" w:rsidDel="00B2065B">
          <w:rPr>
            <w:rFonts w:ascii="Times New Roman" w:hAnsi="Times New Roman" w:cs="Times New Roman"/>
            <w:i w:val="0"/>
            <w:iCs w:val="0"/>
          </w:rPr>
          <w:delText>approaches. PLoS computational biology 12(3), 1004747 (2016)</w:delText>
        </w:r>
      </w:del>
    </w:p>
    <w:p w14:paraId="409919D0" w14:textId="645BA95A" w:rsidR="000D3D42" w:rsidRPr="000D3D42" w:rsidDel="00B2065B" w:rsidRDefault="000D3D42" w:rsidP="000D3D42">
      <w:pPr>
        <w:pStyle w:val="Caption"/>
        <w:jc w:val="both"/>
        <w:rPr>
          <w:del w:id="1240" w:author="Amin Khodamoradi" w:date="2023-12-15T16:53:00Z"/>
          <w:rFonts w:ascii="Times New Roman" w:hAnsi="Times New Roman" w:cs="Times New Roman"/>
          <w:i w:val="0"/>
          <w:iCs w:val="0"/>
        </w:rPr>
      </w:pPr>
      <w:del w:id="1241" w:author="Amin Khodamoradi" w:date="2023-12-15T16:53:00Z">
        <w:r w:rsidRPr="000D3D42" w:rsidDel="00B2065B">
          <w:rPr>
            <w:rFonts w:ascii="Times New Roman" w:hAnsi="Times New Roman" w:cs="Times New Roman"/>
            <w:i w:val="0"/>
            <w:iCs w:val="0"/>
          </w:rPr>
          <w:delText>27. Wang, Y., Liu, T., Xu, D., Shi, H., Zhang, C., Mo, Y.-Y., Wang, Z.: Predicting dna methylation state of cpg</w:delText>
        </w:r>
        <w:r w:rsidDel="00B2065B">
          <w:rPr>
            <w:rFonts w:ascii="Times New Roman" w:hAnsi="Times New Roman" w:cs="Times New Roman"/>
            <w:i w:val="0"/>
            <w:iCs w:val="0"/>
          </w:rPr>
          <w:delText xml:space="preserve"> </w:delText>
        </w:r>
        <w:r w:rsidRPr="000D3D42" w:rsidDel="00B2065B">
          <w:rPr>
            <w:rFonts w:ascii="Times New Roman" w:hAnsi="Times New Roman" w:cs="Times New Roman"/>
            <w:i w:val="0"/>
            <w:iCs w:val="0"/>
          </w:rPr>
          <w:delText>dinucleotide using genome topological features and deep networks. Scientific reports 6, 19598 (2016)</w:delText>
        </w:r>
      </w:del>
    </w:p>
    <w:p w14:paraId="4C8022F1" w14:textId="1DFF0D0B" w:rsidR="000D3D42" w:rsidRPr="000D3D42" w:rsidDel="00B2065B" w:rsidRDefault="000D3D42" w:rsidP="000D3D42">
      <w:pPr>
        <w:pStyle w:val="Caption"/>
        <w:jc w:val="both"/>
        <w:rPr>
          <w:del w:id="1242" w:author="Amin Khodamoradi" w:date="2023-12-15T16:53:00Z"/>
          <w:rFonts w:ascii="Times New Roman" w:hAnsi="Times New Roman" w:cs="Times New Roman"/>
          <w:i w:val="0"/>
          <w:iCs w:val="0"/>
        </w:rPr>
      </w:pPr>
      <w:del w:id="1243" w:author="Amin Khodamoradi" w:date="2023-12-15T16:53:00Z">
        <w:r w:rsidRPr="000D3D42" w:rsidDel="00B2065B">
          <w:rPr>
            <w:rFonts w:ascii="Times New Roman" w:hAnsi="Times New Roman" w:cs="Times New Roman"/>
            <w:i w:val="0"/>
            <w:iCs w:val="0"/>
          </w:rPr>
          <w:delText>28. Huang, Q.-R., Hu, F., Huang, S., Li, H.-X., Yuan, Y.-H., Pan, G.-X., Zhang, W.-J., et al.: Effect of long-term</w:delText>
        </w:r>
        <w:r w:rsidDel="00B2065B">
          <w:rPr>
            <w:rFonts w:ascii="Times New Roman" w:hAnsi="Times New Roman" w:cs="Times New Roman"/>
            <w:i w:val="0"/>
            <w:iCs w:val="0"/>
          </w:rPr>
          <w:delText xml:space="preserve"> </w:delText>
        </w:r>
        <w:r w:rsidRPr="000D3D42" w:rsidDel="00B2065B">
          <w:rPr>
            <w:rFonts w:ascii="Times New Roman" w:hAnsi="Times New Roman" w:cs="Times New Roman"/>
            <w:i w:val="0"/>
            <w:iCs w:val="0"/>
          </w:rPr>
          <w:delText>fertilization on organic carbon and nitrogen in a subtropical paddy soil. Pedosphere 19(6), 727–734 (2009)</w:delText>
        </w:r>
      </w:del>
    </w:p>
    <w:p w14:paraId="6AC96458" w14:textId="3F838876" w:rsidR="000D3D42" w:rsidRPr="000D3D42" w:rsidDel="00B2065B" w:rsidRDefault="000D3D42" w:rsidP="000D3D42">
      <w:pPr>
        <w:pStyle w:val="Caption"/>
        <w:jc w:val="both"/>
        <w:rPr>
          <w:del w:id="1244" w:author="Amin Khodamoradi" w:date="2023-12-15T16:53:00Z"/>
          <w:rFonts w:ascii="Times New Roman" w:hAnsi="Times New Roman" w:cs="Times New Roman"/>
          <w:i w:val="0"/>
          <w:iCs w:val="0"/>
        </w:rPr>
      </w:pPr>
      <w:del w:id="1245" w:author="Amin Khodamoradi" w:date="2023-12-15T16:53:00Z">
        <w:r w:rsidRPr="000D3D42" w:rsidDel="00B2065B">
          <w:rPr>
            <w:rFonts w:ascii="Times New Roman" w:hAnsi="Times New Roman" w:cs="Times New Roman"/>
            <w:i w:val="0"/>
            <w:iCs w:val="0"/>
          </w:rPr>
          <w:delText>29. Fu, L., Peng, Q.: A deep ensemble model to predict mirna-disease association. Scientific reports 7(1), 1–13</w:delText>
        </w:r>
        <w:r w:rsidDel="00B2065B">
          <w:rPr>
            <w:rFonts w:ascii="Times New Roman" w:hAnsi="Times New Roman" w:cs="Times New Roman"/>
            <w:i w:val="0"/>
            <w:iCs w:val="0"/>
          </w:rPr>
          <w:delText xml:space="preserve"> </w:delText>
        </w:r>
        <w:r w:rsidRPr="000D3D42" w:rsidDel="00B2065B">
          <w:rPr>
            <w:rFonts w:ascii="Times New Roman" w:hAnsi="Times New Roman" w:cs="Times New Roman"/>
            <w:i w:val="0"/>
            <w:iCs w:val="0"/>
          </w:rPr>
          <w:delText>(2017)</w:delText>
        </w:r>
      </w:del>
    </w:p>
    <w:p w14:paraId="4B1B7A48" w14:textId="59550A2D" w:rsidR="000D3D42" w:rsidRPr="000D3D42" w:rsidDel="00B2065B" w:rsidRDefault="000D3D42" w:rsidP="000D3D42">
      <w:pPr>
        <w:pStyle w:val="Caption"/>
        <w:jc w:val="both"/>
        <w:rPr>
          <w:del w:id="1246" w:author="Amin Khodamoradi" w:date="2023-12-15T16:53:00Z"/>
          <w:rFonts w:ascii="Times New Roman" w:hAnsi="Times New Roman" w:cs="Times New Roman"/>
          <w:i w:val="0"/>
          <w:iCs w:val="0"/>
        </w:rPr>
      </w:pPr>
      <w:del w:id="1247" w:author="Amin Khodamoradi" w:date="2023-12-15T16:53:00Z">
        <w:r w:rsidRPr="000D3D42" w:rsidDel="00B2065B">
          <w:rPr>
            <w:rFonts w:ascii="Times New Roman" w:hAnsi="Times New Roman" w:cs="Times New Roman"/>
            <w:i w:val="0"/>
            <w:iCs w:val="0"/>
          </w:rPr>
          <w:delText>30. Pan, X., Fan, Y.-X., Yan, J., Shen, H.-B.: Ipminer: hidden ncrna-protein interaction sequential pattern mining</w:delText>
        </w:r>
        <w:r w:rsidDel="00B2065B">
          <w:rPr>
            <w:rFonts w:ascii="Times New Roman" w:hAnsi="Times New Roman" w:cs="Times New Roman"/>
            <w:i w:val="0"/>
            <w:iCs w:val="0"/>
          </w:rPr>
          <w:delText xml:space="preserve"> </w:delText>
        </w:r>
        <w:r w:rsidRPr="000D3D42" w:rsidDel="00B2065B">
          <w:rPr>
            <w:rFonts w:ascii="Times New Roman" w:hAnsi="Times New Roman" w:cs="Times New Roman"/>
            <w:i w:val="0"/>
            <w:iCs w:val="0"/>
          </w:rPr>
          <w:delText>with stacked autoencoder for accurate computational prediction. BMC genomics 17(1), 582 (2016)</w:delText>
        </w:r>
      </w:del>
    </w:p>
    <w:p w14:paraId="782EEECD" w14:textId="7184E919" w:rsidR="000D3D42" w:rsidRPr="000D3D42" w:rsidDel="00B2065B" w:rsidRDefault="000D3D42" w:rsidP="000D3D42">
      <w:pPr>
        <w:pStyle w:val="Caption"/>
        <w:jc w:val="both"/>
        <w:rPr>
          <w:del w:id="1248" w:author="Amin Khodamoradi" w:date="2023-12-15T16:53:00Z"/>
          <w:rFonts w:ascii="Times New Roman" w:hAnsi="Times New Roman" w:cs="Times New Roman"/>
          <w:i w:val="0"/>
          <w:iCs w:val="0"/>
        </w:rPr>
      </w:pPr>
      <w:del w:id="1249" w:author="Amin Khodamoradi" w:date="2023-12-15T16:53:00Z">
        <w:r w:rsidRPr="000D3D42" w:rsidDel="00B2065B">
          <w:rPr>
            <w:rFonts w:ascii="Times New Roman" w:hAnsi="Times New Roman" w:cs="Times New Roman"/>
            <w:i w:val="0"/>
            <w:iCs w:val="0"/>
          </w:rPr>
          <w:delText>31. Koch-Weser, J.: Serum drug concentrations in clinical perspective. Therapeutic drug monitoring 3(1), 3–16</w:delText>
        </w:r>
        <w:r w:rsidDel="00B2065B">
          <w:rPr>
            <w:rFonts w:ascii="Times New Roman" w:hAnsi="Times New Roman" w:cs="Times New Roman"/>
            <w:i w:val="0"/>
            <w:iCs w:val="0"/>
          </w:rPr>
          <w:delText xml:space="preserve"> </w:delText>
        </w:r>
        <w:r w:rsidRPr="000D3D42" w:rsidDel="00B2065B">
          <w:rPr>
            <w:rFonts w:ascii="Times New Roman" w:hAnsi="Times New Roman" w:cs="Times New Roman"/>
            <w:i w:val="0"/>
            <w:iCs w:val="0"/>
          </w:rPr>
          <w:delText>(1981)</w:delText>
        </w:r>
      </w:del>
    </w:p>
    <w:p w14:paraId="3B8C15B9" w14:textId="02A55057" w:rsidR="000D3D42" w:rsidRPr="000D3D42" w:rsidDel="00B2065B" w:rsidRDefault="000D3D42" w:rsidP="000D3D42">
      <w:pPr>
        <w:pStyle w:val="Caption"/>
        <w:jc w:val="both"/>
        <w:rPr>
          <w:del w:id="1250" w:author="Amin Khodamoradi" w:date="2023-12-15T16:53:00Z"/>
          <w:rFonts w:ascii="Times New Roman" w:hAnsi="Times New Roman" w:cs="Times New Roman"/>
          <w:i w:val="0"/>
          <w:iCs w:val="0"/>
        </w:rPr>
      </w:pPr>
      <w:del w:id="1251" w:author="Amin Khodamoradi" w:date="2023-12-15T16:53:00Z">
        <w:r w:rsidRPr="000D3D42" w:rsidDel="00B2065B">
          <w:rPr>
            <w:rFonts w:ascii="Times New Roman" w:hAnsi="Times New Roman" w:cs="Times New Roman"/>
            <w:i w:val="0"/>
            <w:iCs w:val="0"/>
          </w:rPr>
          <w:delText>32. Shi, J.-Y., Huang, H., Li, J.-X., Lei, P., Zhang, Y.-N., Dong, K., Yiu, S.-M.: Tmfuf: a triple matrix</w:delText>
        </w:r>
      </w:del>
    </w:p>
    <w:p w14:paraId="082A3F97" w14:textId="788EC692" w:rsidR="000D3D42" w:rsidRPr="000D3D42" w:rsidDel="00B2065B" w:rsidRDefault="000D3D42" w:rsidP="000D3D42">
      <w:pPr>
        <w:pStyle w:val="Caption"/>
        <w:jc w:val="both"/>
        <w:rPr>
          <w:del w:id="1252" w:author="Amin Khodamoradi" w:date="2023-12-15T16:53:00Z"/>
          <w:rFonts w:ascii="Times New Roman" w:hAnsi="Times New Roman" w:cs="Times New Roman"/>
          <w:i w:val="0"/>
          <w:iCs w:val="0"/>
        </w:rPr>
      </w:pPr>
      <w:del w:id="1253" w:author="Amin Khodamoradi" w:date="2023-12-15T16:53:00Z">
        <w:r w:rsidRPr="000D3D42" w:rsidDel="00B2065B">
          <w:rPr>
            <w:rFonts w:ascii="Times New Roman" w:hAnsi="Times New Roman" w:cs="Times New Roman"/>
            <w:i w:val="0"/>
            <w:iCs w:val="0"/>
          </w:rPr>
          <w:delText>factorization-based unified framework for predicting comprehensive drug-drug interactions of new drugs. BMC</w:delText>
        </w:r>
        <w:r w:rsidDel="00B2065B">
          <w:rPr>
            <w:rFonts w:ascii="Times New Roman" w:hAnsi="Times New Roman" w:cs="Times New Roman"/>
            <w:i w:val="0"/>
            <w:iCs w:val="0"/>
          </w:rPr>
          <w:delText xml:space="preserve"> </w:delText>
        </w:r>
        <w:r w:rsidRPr="000D3D42" w:rsidDel="00B2065B">
          <w:rPr>
            <w:rFonts w:ascii="Times New Roman" w:hAnsi="Times New Roman" w:cs="Times New Roman"/>
            <w:i w:val="0"/>
            <w:iCs w:val="0"/>
          </w:rPr>
          <w:delText>ioinformatics 19(14), 27–37 (2018)</w:delText>
        </w:r>
      </w:del>
    </w:p>
    <w:p w14:paraId="57D62E1D" w14:textId="451CA9FD" w:rsidR="000D3D42" w:rsidRPr="000D3D42" w:rsidDel="00B2065B" w:rsidRDefault="000D3D42" w:rsidP="000D3D42">
      <w:pPr>
        <w:pStyle w:val="Caption"/>
        <w:jc w:val="both"/>
        <w:rPr>
          <w:del w:id="1254" w:author="Amin Khodamoradi" w:date="2023-12-15T16:53:00Z"/>
          <w:rFonts w:ascii="Times New Roman" w:hAnsi="Times New Roman" w:cs="Times New Roman"/>
          <w:i w:val="0"/>
          <w:iCs w:val="0"/>
        </w:rPr>
      </w:pPr>
      <w:del w:id="1255" w:author="Amin Khodamoradi" w:date="2023-12-15T16:53:00Z">
        <w:r w:rsidRPr="000D3D42" w:rsidDel="00B2065B">
          <w:rPr>
            <w:rFonts w:ascii="Times New Roman" w:hAnsi="Times New Roman" w:cs="Times New Roman"/>
            <w:i w:val="0"/>
            <w:iCs w:val="0"/>
          </w:rPr>
          <w:delText>33. Yu, H., Mao, K.-T., Shi, J.-Y., Huang, H., Chen, Z., Dong, K., Yiu, S.-M.: Predicting and understanding</w:delText>
        </w:r>
        <w:r w:rsidDel="00B2065B">
          <w:rPr>
            <w:rFonts w:ascii="Times New Roman" w:hAnsi="Times New Roman" w:cs="Times New Roman"/>
            <w:i w:val="0"/>
            <w:iCs w:val="0"/>
          </w:rPr>
          <w:delText xml:space="preserve"> </w:delText>
        </w:r>
        <w:r w:rsidRPr="000D3D42" w:rsidDel="00B2065B">
          <w:rPr>
            <w:rFonts w:ascii="Times New Roman" w:hAnsi="Times New Roman" w:cs="Times New Roman"/>
            <w:i w:val="0"/>
            <w:iCs w:val="0"/>
          </w:rPr>
          <w:delText>comprehensive drug-drug interactions via semi-nonnegative matrix factorization. BMC systems biology 12(1),</w:delText>
        </w:r>
        <w:r w:rsidDel="00B2065B">
          <w:rPr>
            <w:rFonts w:ascii="Times New Roman" w:hAnsi="Times New Roman" w:cs="Times New Roman"/>
            <w:i w:val="0"/>
            <w:iCs w:val="0"/>
          </w:rPr>
          <w:delText xml:space="preserve"> </w:delText>
        </w:r>
        <w:r w:rsidRPr="000D3D42" w:rsidDel="00B2065B">
          <w:rPr>
            <w:rFonts w:ascii="Times New Roman" w:hAnsi="Times New Roman" w:cs="Times New Roman"/>
            <w:i w:val="0"/>
            <w:iCs w:val="0"/>
          </w:rPr>
          <w:delText>14 (2018)</w:delText>
        </w:r>
      </w:del>
    </w:p>
    <w:p w14:paraId="4EB3F975" w14:textId="5DFB8B0A" w:rsidR="000D3D42" w:rsidRPr="000D3D42" w:rsidDel="00AC2C4A" w:rsidRDefault="000D3D42" w:rsidP="000D3D42">
      <w:pPr>
        <w:pStyle w:val="Caption"/>
        <w:jc w:val="both"/>
        <w:rPr>
          <w:del w:id="1256" w:author="Amin Khodamoradi" w:date="2023-12-15T17:05:00Z"/>
          <w:rFonts w:ascii="Times New Roman" w:hAnsi="Times New Roman" w:cs="Times New Roman"/>
          <w:i w:val="0"/>
          <w:iCs w:val="0"/>
        </w:rPr>
      </w:pPr>
      <w:del w:id="1257" w:author="Amin Khodamoradi" w:date="2023-12-15T17:05:00Z">
        <w:r w:rsidRPr="000D3D42" w:rsidDel="00AC2C4A">
          <w:rPr>
            <w:rFonts w:ascii="Times New Roman" w:hAnsi="Times New Roman" w:cs="Times New Roman"/>
            <w:i w:val="0"/>
            <w:iCs w:val="0"/>
          </w:rPr>
          <w:delText>34. Cokol, M., Kuru, N., Bicak, E., Larkins-Ford, J., Aldridge, B.B.: Efficient measurement and factorization of</w:delText>
        </w:r>
        <w:r w:rsidDel="00AC2C4A">
          <w:rPr>
            <w:rFonts w:ascii="Times New Roman" w:hAnsi="Times New Roman" w:cs="Times New Roman"/>
            <w:i w:val="0"/>
            <w:iCs w:val="0"/>
          </w:rPr>
          <w:delText xml:space="preserve"> </w:delText>
        </w:r>
        <w:r w:rsidRPr="000D3D42" w:rsidDel="00AC2C4A">
          <w:rPr>
            <w:rFonts w:ascii="Times New Roman" w:hAnsi="Times New Roman" w:cs="Times New Roman"/>
            <w:i w:val="0"/>
            <w:iCs w:val="0"/>
          </w:rPr>
          <w:delText>high-order drug interactions in mycobacterium tuberculosis. Science advances 3(10), 1701881 (2017)</w:delText>
        </w:r>
      </w:del>
    </w:p>
    <w:p w14:paraId="6975DF0F" w14:textId="589AEC84" w:rsidR="000D3D42" w:rsidRPr="000D3D42" w:rsidDel="00AC2C4A" w:rsidRDefault="000D3D42" w:rsidP="000D3D42">
      <w:pPr>
        <w:pStyle w:val="Caption"/>
        <w:jc w:val="both"/>
        <w:rPr>
          <w:del w:id="1258" w:author="Amin Khodamoradi" w:date="2023-12-15T17:05:00Z"/>
          <w:rFonts w:ascii="Times New Roman" w:hAnsi="Times New Roman" w:cs="Times New Roman"/>
          <w:i w:val="0"/>
          <w:iCs w:val="0"/>
        </w:rPr>
      </w:pPr>
      <w:del w:id="1259" w:author="Amin Khodamoradi" w:date="2023-12-15T17:05:00Z">
        <w:r w:rsidRPr="000D3D42" w:rsidDel="00AC2C4A">
          <w:rPr>
            <w:rFonts w:ascii="Times New Roman" w:hAnsi="Times New Roman" w:cs="Times New Roman"/>
            <w:i w:val="0"/>
            <w:iCs w:val="0"/>
          </w:rPr>
          <w:delText>35. Shi, J.-Y., Mao, K.-T., Yu, H., Yiu, S.-M.: Detecting drug communities and predicting comprehensive</w:delText>
        </w:r>
        <w:r w:rsidDel="00AC2C4A">
          <w:rPr>
            <w:rFonts w:ascii="Times New Roman" w:hAnsi="Times New Roman" w:cs="Times New Roman"/>
            <w:i w:val="0"/>
            <w:iCs w:val="0"/>
          </w:rPr>
          <w:delText xml:space="preserve"> </w:delText>
        </w:r>
        <w:r w:rsidRPr="000D3D42" w:rsidDel="00AC2C4A">
          <w:rPr>
            <w:rFonts w:ascii="Times New Roman" w:hAnsi="Times New Roman" w:cs="Times New Roman"/>
            <w:i w:val="0"/>
            <w:iCs w:val="0"/>
          </w:rPr>
          <w:delText>drug–drug interactions via balance regularized semi-nonnegative matrix factorization. Journal ofcheminformatics 11(1), 1–16 (2019)</w:delText>
        </w:r>
      </w:del>
    </w:p>
    <w:p w14:paraId="69FB2F51" w14:textId="72C20D72" w:rsidR="000D3D42" w:rsidRPr="000D3D42" w:rsidDel="005A1B14" w:rsidRDefault="000D3D42" w:rsidP="000D3D42">
      <w:pPr>
        <w:pStyle w:val="Caption"/>
        <w:jc w:val="both"/>
        <w:rPr>
          <w:del w:id="1260" w:author="Amin Khodamoradi" w:date="2023-12-15T17:05:00Z"/>
          <w:rFonts w:ascii="Times New Roman" w:hAnsi="Times New Roman" w:cs="Times New Roman"/>
          <w:i w:val="0"/>
          <w:iCs w:val="0"/>
        </w:rPr>
      </w:pPr>
      <w:del w:id="1261" w:author="Amin Khodamoradi" w:date="2023-12-15T17:05:00Z">
        <w:r w:rsidRPr="000D3D42" w:rsidDel="005A1B14">
          <w:rPr>
            <w:rFonts w:ascii="Times New Roman" w:hAnsi="Times New Roman" w:cs="Times New Roman"/>
            <w:i w:val="0"/>
            <w:iCs w:val="0"/>
          </w:rPr>
          <w:delText>36. Camacho, L.A.G., Alves-Souza, S.N.: Social network data to alleviate cold-start in recommender system: A</w:delText>
        </w:r>
        <w:r w:rsidDel="005A1B14">
          <w:rPr>
            <w:rFonts w:ascii="Times New Roman" w:hAnsi="Times New Roman" w:cs="Times New Roman"/>
            <w:i w:val="0"/>
            <w:iCs w:val="0"/>
          </w:rPr>
          <w:delText xml:space="preserve"> </w:delText>
        </w:r>
        <w:r w:rsidRPr="000D3D42" w:rsidDel="005A1B14">
          <w:rPr>
            <w:rFonts w:ascii="Times New Roman" w:hAnsi="Times New Roman" w:cs="Times New Roman"/>
            <w:i w:val="0"/>
            <w:iCs w:val="0"/>
          </w:rPr>
          <w:delText>systematic review. Information Processing &amp; Management 54(4), 529–544 (2018)</w:delText>
        </w:r>
      </w:del>
    </w:p>
    <w:p w14:paraId="645333B4" w14:textId="1B7C70F7" w:rsidR="000D3D42" w:rsidRPr="000D3D42" w:rsidDel="00C03315" w:rsidRDefault="000D3D42" w:rsidP="000D3D42">
      <w:pPr>
        <w:pStyle w:val="Caption"/>
        <w:jc w:val="both"/>
        <w:rPr>
          <w:del w:id="1262" w:author="Amin Khodamoradi" w:date="2023-12-18T17:56:00Z"/>
          <w:rFonts w:ascii="Times New Roman" w:hAnsi="Times New Roman" w:cs="Times New Roman"/>
          <w:i w:val="0"/>
          <w:iCs w:val="0"/>
        </w:rPr>
      </w:pPr>
      <w:del w:id="1263" w:author="Amin Khodamoradi" w:date="2023-12-18T17:56:00Z">
        <w:r w:rsidRPr="000D3D42" w:rsidDel="00C03315">
          <w:rPr>
            <w:rFonts w:ascii="Times New Roman" w:hAnsi="Times New Roman" w:cs="Times New Roman"/>
            <w:i w:val="0"/>
            <w:iCs w:val="0"/>
          </w:rPr>
          <w:delText>37. Zhang, W., Chen, Y., Tu, S., Liu, F., Qu, Q.: Drug side effect prediction through linear neighborhoods and</w:delText>
        </w:r>
        <w:r w:rsidDel="00C03315">
          <w:rPr>
            <w:rFonts w:ascii="Times New Roman" w:hAnsi="Times New Roman" w:cs="Times New Roman"/>
            <w:i w:val="0"/>
            <w:iCs w:val="0"/>
          </w:rPr>
          <w:delText xml:space="preserve"> </w:delText>
        </w:r>
        <w:r w:rsidRPr="000D3D42" w:rsidDel="00C03315">
          <w:rPr>
            <w:rFonts w:ascii="Times New Roman" w:hAnsi="Times New Roman" w:cs="Times New Roman"/>
            <w:i w:val="0"/>
            <w:iCs w:val="0"/>
          </w:rPr>
          <w:delText>multiple data source integration. In: 2016 IEEE International Conference on Bioinformatics and Biomedicine</w:delText>
        </w:r>
        <w:r w:rsidDel="00C03315">
          <w:rPr>
            <w:rFonts w:ascii="Times New Roman" w:hAnsi="Times New Roman" w:cs="Times New Roman"/>
            <w:i w:val="0"/>
            <w:iCs w:val="0"/>
          </w:rPr>
          <w:delText xml:space="preserve"> </w:delText>
        </w:r>
        <w:r w:rsidRPr="000D3D42" w:rsidDel="00C03315">
          <w:rPr>
            <w:rFonts w:ascii="Times New Roman" w:hAnsi="Times New Roman" w:cs="Times New Roman"/>
            <w:i w:val="0"/>
            <w:iCs w:val="0"/>
          </w:rPr>
          <w:delText>(BIBM), pp. 427–434 (2016). IEEE</w:delText>
        </w:r>
      </w:del>
    </w:p>
    <w:p w14:paraId="66F37534" w14:textId="2369DD34" w:rsidR="000D3D42" w:rsidRPr="000D3D42" w:rsidDel="00C03315" w:rsidRDefault="000D3D42" w:rsidP="000D3D42">
      <w:pPr>
        <w:pStyle w:val="Caption"/>
        <w:jc w:val="both"/>
        <w:rPr>
          <w:del w:id="1264" w:author="Amin Khodamoradi" w:date="2023-12-18T17:56:00Z"/>
          <w:rFonts w:ascii="Times New Roman" w:hAnsi="Times New Roman" w:cs="Times New Roman"/>
          <w:i w:val="0"/>
          <w:iCs w:val="0"/>
        </w:rPr>
      </w:pPr>
      <w:del w:id="1265" w:author="Amin Khodamoradi" w:date="2023-12-18T17:56:00Z">
        <w:r w:rsidRPr="000D3D42" w:rsidDel="00C03315">
          <w:rPr>
            <w:rFonts w:ascii="Times New Roman" w:hAnsi="Times New Roman" w:cs="Times New Roman"/>
            <w:i w:val="0"/>
            <w:iCs w:val="0"/>
          </w:rPr>
          <w:delText>38. Zhang, W., Chen, Y., Li, D., Yue, X.: Manifold regularized matrix factorization for drug-drug interaction</w:delText>
        </w:r>
        <w:r w:rsidDel="00C03315">
          <w:rPr>
            <w:rFonts w:ascii="Times New Roman" w:hAnsi="Times New Roman" w:cs="Times New Roman"/>
            <w:i w:val="0"/>
            <w:iCs w:val="0"/>
          </w:rPr>
          <w:delText xml:space="preserve"> </w:delText>
        </w:r>
        <w:r w:rsidRPr="000D3D42" w:rsidDel="00C03315">
          <w:rPr>
            <w:rFonts w:ascii="Times New Roman" w:hAnsi="Times New Roman" w:cs="Times New Roman"/>
            <w:i w:val="0"/>
            <w:iCs w:val="0"/>
          </w:rPr>
          <w:delText>prediction. Journal of biomedical informatics 88, 90–97 (2018)</w:delText>
        </w:r>
      </w:del>
    </w:p>
    <w:p w14:paraId="24E42C8D" w14:textId="5AB27754" w:rsidR="000D3D42" w:rsidRPr="000D3D42" w:rsidDel="00C03315" w:rsidRDefault="000D3D42" w:rsidP="000D3D42">
      <w:pPr>
        <w:pStyle w:val="Caption"/>
        <w:jc w:val="both"/>
        <w:rPr>
          <w:del w:id="1266" w:author="Amin Khodamoradi" w:date="2023-12-18T17:56:00Z"/>
          <w:rFonts w:ascii="Times New Roman" w:hAnsi="Times New Roman" w:cs="Times New Roman"/>
          <w:i w:val="0"/>
          <w:iCs w:val="0"/>
        </w:rPr>
      </w:pPr>
      <w:del w:id="1267" w:author="Amin Khodamoradi" w:date="2023-12-18T17:56:00Z">
        <w:r w:rsidRPr="000D3D42" w:rsidDel="00C03315">
          <w:rPr>
            <w:rFonts w:ascii="Times New Roman" w:hAnsi="Times New Roman" w:cs="Times New Roman"/>
            <w:i w:val="0"/>
            <w:iCs w:val="0"/>
          </w:rPr>
          <w:delText>39. Ross Markello: snfpy 0.2.2 (2018). https://pypi.org/project/snfpy/ Accessed Accessed 20 October 2020</w:delText>
        </w:r>
      </w:del>
    </w:p>
    <w:p w14:paraId="608DDCD6" w14:textId="7E3FADB5" w:rsidR="000D3D42" w:rsidRPr="000D3D42" w:rsidDel="00C03315" w:rsidRDefault="000D3D42" w:rsidP="000D3D42">
      <w:pPr>
        <w:pStyle w:val="Caption"/>
        <w:jc w:val="both"/>
        <w:rPr>
          <w:del w:id="1268" w:author="Amin Khodamoradi" w:date="2023-12-18T17:56:00Z"/>
          <w:rFonts w:ascii="Times New Roman" w:hAnsi="Times New Roman" w:cs="Times New Roman"/>
          <w:i w:val="0"/>
          <w:iCs w:val="0"/>
        </w:rPr>
      </w:pPr>
      <w:del w:id="1269" w:author="Amin Khodamoradi" w:date="2023-12-18T17:56:00Z">
        <w:r w:rsidRPr="000D3D42" w:rsidDel="00C03315">
          <w:rPr>
            <w:rFonts w:ascii="Times New Roman" w:hAnsi="Times New Roman" w:cs="Times New Roman"/>
            <w:i w:val="0"/>
            <w:iCs w:val="0"/>
          </w:rPr>
          <w:delText>40. Nair, V., Hinton, G.E.: Rectified linear units improve restricted boltzmann machines. In: ICML (2010)</w:delText>
        </w:r>
      </w:del>
    </w:p>
    <w:p w14:paraId="3D5DDFC0" w14:textId="68C50FD5" w:rsidR="000D3D42" w:rsidRPr="000D3D42" w:rsidDel="00C03315" w:rsidRDefault="000D3D42" w:rsidP="000D3D42">
      <w:pPr>
        <w:pStyle w:val="Caption"/>
        <w:jc w:val="both"/>
        <w:rPr>
          <w:del w:id="1270" w:author="Amin Khodamoradi" w:date="2023-12-18T17:56:00Z"/>
          <w:rFonts w:ascii="Times New Roman" w:hAnsi="Times New Roman" w:cs="Times New Roman"/>
          <w:i w:val="0"/>
          <w:iCs w:val="0"/>
        </w:rPr>
      </w:pPr>
      <w:del w:id="1271" w:author="Amin Khodamoradi" w:date="2023-12-18T17:56:00Z">
        <w:r w:rsidRPr="000D3D42" w:rsidDel="00C03315">
          <w:rPr>
            <w:rFonts w:ascii="Times New Roman" w:hAnsi="Times New Roman" w:cs="Times New Roman"/>
            <w:i w:val="0"/>
            <w:iCs w:val="0"/>
          </w:rPr>
          <w:delText>41. Hinton, G., Deng, L., Yu, D., Dahl, G.E., Mohamed, A.-r., Jaitly, N., Senior, A., Vanhoucke, V., Nguyen, P.,</w:delText>
        </w:r>
        <w:r w:rsidDel="00C03315">
          <w:rPr>
            <w:rFonts w:ascii="Times New Roman" w:hAnsi="Times New Roman" w:cs="Times New Roman"/>
            <w:i w:val="0"/>
            <w:iCs w:val="0"/>
          </w:rPr>
          <w:delText xml:space="preserve"> </w:delText>
        </w:r>
        <w:r w:rsidRPr="000D3D42" w:rsidDel="00C03315">
          <w:rPr>
            <w:rFonts w:ascii="Times New Roman" w:hAnsi="Times New Roman" w:cs="Times New Roman"/>
            <w:i w:val="0"/>
            <w:iCs w:val="0"/>
          </w:rPr>
          <w:delText>Sainath, T.N., et al.: Deep neural networks for acoustic modeling in speech recognition: The shared views of</w:delText>
        </w:r>
        <w:r w:rsidDel="00C03315">
          <w:rPr>
            <w:rFonts w:ascii="Times New Roman" w:hAnsi="Times New Roman" w:cs="Times New Roman"/>
            <w:i w:val="0"/>
            <w:iCs w:val="0"/>
          </w:rPr>
          <w:delText xml:space="preserve"> </w:delText>
        </w:r>
        <w:r w:rsidRPr="000D3D42" w:rsidDel="00C03315">
          <w:rPr>
            <w:rFonts w:ascii="Times New Roman" w:hAnsi="Times New Roman" w:cs="Times New Roman"/>
            <w:i w:val="0"/>
            <w:iCs w:val="0"/>
          </w:rPr>
          <w:delText>four research groups. IEEE Signal processing magazine 29(6), 82–97 (2012)</w:delText>
        </w:r>
      </w:del>
    </w:p>
    <w:p w14:paraId="555D92B4" w14:textId="67BADE3D" w:rsidR="000D3D42" w:rsidRPr="000D3D42" w:rsidDel="00C03315" w:rsidRDefault="000D3D42" w:rsidP="000D3D42">
      <w:pPr>
        <w:pStyle w:val="Caption"/>
        <w:jc w:val="both"/>
        <w:rPr>
          <w:del w:id="1272" w:author="Amin Khodamoradi" w:date="2023-12-18T17:56:00Z"/>
          <w:rFonts w:ascii="Times New Roman" w:hAnsi="Times New Roman" w:cs="Times New Roman"/>
          <w:i w:val="0"/>
          <w:iCs w:val="0"/>
        </w:rPr>
      </w:pPr>
      <w:del w:id="1273" w:author="Amin Khodamoradi" w:date="2023-12-18T17:56:00Z">
        <w:r w:rsidRPr="000D3D42" w:rsidDel="00C03315">
          <w:rPr>
            <w:rFonts w:ascii="Times New Roman" w:hAnsi="Times New Roman" w:cs="Times New Roman"/>
            <w:i w:val="0"/>
            <w:iCs w:val="0"/>
          </w:rPr>
          <w:delText>42. Srivastava, N., Hinton, G., Krizhevsky, A., Sutskever, I., Salakhutdinov, R.: Dropout: a simple way to prevent</w:delText>
        </w:r>
        <w:r w:rsidDel="00C03315">
          <w:rPr>
            <w:rFonts w:ascii="Times New Roman" w:hAnsi="Times New Roman" w:cs="Times New Roman"/>
            <w:i w:val="0"/>
            <w:iCs w:val="0"/>
          </w:rPr>
          <w:delText xml:space="preserve"> </w:delText>
        </w:r>
        <w:r w:rsidRPr="000D3D42" w:rsidDel="00C03315">
          <w:rPr>
            <w:rFonts w:ascii="Times New Roman" w:hAnsi="Times New Roman" w:cs="Times New Roman"/>
            <w:i w:val="0"/>
            <w:iCs w:val="0"/>
          </w:rPr>
          <w:delText>neural networks from overfitting. The journal of machine learning research 15(1), 1929–1958 (2014)</w:delText>
        </w:r>
      </w:del>
    </w:p>
    <w:p w14:paraId="01D1E7F3" w14:textId="64321EEA" w:rsidR="000D3D42" w:rsidRPr="000D3D42" w:rsidDel="00C03315" w:rsidRDefault="000D3D42" w:rsidP="000D3D42">
      <w:pPr>
        <w:pStyle w:val="Caption"/>
        <w:jc w:val="both"/>
        <w:rPr>
          <w:del w:id="1274" w:author="Amin Khodamoradi" w:date="2023-12-18T17:56:00Z"/>
          <w:rFonts w:ascii="Times New Roman" w:hAnsi="Times New Roman" w:cs="Times New Roman"/>
          <w:i w:val="0"/>
          <w:iCs w:val="0"/>
        </w:rPr>
      </w:pPr>
      <w:del w:id="1275" w:author="Amin Khodamoradi" w:date="2023-12-18T17:56:00Z">
        <w:r w:rsidRPr="000D3D42" w:rsidDel="00C03315">
          <w:rPr>
            <w:rFonts w:ascii="Times New Roman" w:hAnsi="Times New Roman" w:cs="Times New Roman"/>
            <w:i w:val="0"/>
            <w:iCs w:val="0"/>
          </w:rPr>
          <w:delText>43. Abadi, M., Barham, P., Chen, J., Chen, Z., Davis, A., Dean, J., Devin, M., Ghemawat, S., Irving, G., Isard, M.,</w:delText>
        </w:r>
        <w:r w:rsidDel="00C03315">
          <w:rPr>
            <w:rFonts w:ascii="Times New Roman" w:hAnsi="Times New Roman" w:cs="Times New Roman"/>
            <w:i w:val="0"/>
            <w:iCs w:val="0"/>
          </w:rPr>
          <w:delText xml:space="preserve"> </w:delText>
        </w:r>
        <w:r w:rsidRPr="000D3D42" w:rsidDel="00C03315">
          <w:rPr>
            <w:rFonts w:ascii="Times New Roman" w:hAnsi="Times New Roman" w:cs="Times New Roman"/>
            <w:i w:val="0"/>
            <w:iCs w:val="0"/>
          </w:rPr>
          <w:delText>et al.: Tensorflow: A system for large-scale machine learning. In: 12th {USENIX} Symposium on Operating</w:delText>
        </w:r>
        <w:r w:rsidDel="00C03315">
          <w:rPr>
            <w:rFonts w:ascii="Times New Roman" w:hAnsi="Times New Roman" w:cs="Times New Roman"/>
            <w:i w:val="0"/>
            <w:iCs w:val="0"/>
          </w:rPr>
          <w:delText xml:space="preserve"> </w:delText>
        </w:r>
        <w:r w:rsidRPr="000D3D42" w:rsidDel="00C03315">
          <w:rPr>
            <w:rFonts w:ascii="Times New Roman" w:hAnsi="Times New Roman" w:cs="Times New Roman"/>
            <w:i w:val="0"/>
            <w:iCs w:val="0"/>
          </w:rPr>
          <w:delText>Systems Design and Implementation ({OSDI} 16), pp. 265–283 (2016)</w:delText>
        </w:r>
      </w:del>
    </w:p>
    <w:p w14:paraId="6CBBFF9C" w14:textId="7137DDC4" w:rsidR="000D3D42" w:rsidRPr="000D3D42" w:rsidDel="00C03315" w:rsidRDefault="000D3D42" w:rsidP="000D3D42">
      <w:pPr>
        <w:pStyle w:val="Caption"/>
        <w:jc w:val="both"/>
        <w:rPr>
          <w:del w:id="1276" w:author="Amin Khodamoradi" w:date="2023-12-18T17:56:00Z"/>
          <w:rFonts w:ascii="Times New Roman" w:hAnsi="Times New Roman" w:cs="Times New Roman"/>
          <w:i w:val="0"/>
          <w:iCs w:val="0"/>
        </w:rPr>
      </w:pPr>
      <w:del w:id="1277" w:author="Amin Khodamoradi" w:date="2023-12-18T17:56:00Z">
        <w:r w:rsidRPr="000D3D42" w:rsidDel="00C03315">
          <w:rPr>
            <w:rFonts w:ascii="Times New Roman" w:hAnsi="Times New Roman" w:cs="Times New Roman"/>
            <w:i w:val="0"/>
            <w:iCs w:val="0"/>
          </w:rPr>
          <w:delText xml:space="preserve">44. Chollet, F., et al.: Keras. </w:delText>
        </w:r>
        <w:r w:rsidR="00000000" w:rsidDel="00C03315">
          <w:fldChar w:fldCharType="begin"/>
        </w:r>
        <w:r w:rsidR="00000000" w:rsidDel="00C03315">
          <w:delInstrText>HYPERLINK "https://github.com/fchollet/keras"</w:delInstrText>
        </w:r>
        <w:r w:rsidR="00000000" w:rsidDel="00C03315">
          <w:fldChar w:fldCharType="separate"/>
        </w:r>
        <w:r w:rsidRPr="00236319" w:rsidDel="00C03315">
          <w:rPr>
            <w:rStyle w:val="Hyperlink"/>
            <w:rFonts w:ascii="Times New Roman" w:hAnsi="Times New Roman" w:cs="Times New Roman"/>
            <w:i w:val="0"/>
            <w:iCs w:val="0"/>
          </w:rPr>
          <w:delText>https://github.com/fchollet/keras</w:delText>
        </w:r>
        <w:r w:rsidR="00000000" w:rsidDel="00C03315">
          <w:rPr>
            <w:rStyle w:val="Hyperlink"/>
            <w:rFonts w:ascii="Times New Roman" w:hAnsi="Times New Roman" w:cs="Times New Roman"/>
            <w:i w:val="0"/>
            <w:iCs w:val="0"/>
          </w:rPr>
          <w:fldChar w:fldCharType="end"/>
        </w:r>
        <w:r w:rsidDel="00C03315">
          <w:rPr>
            <w:rFonts w:ascii="Times New Roman" w:hAnsi="Times New Roman" w:cs="Times New Roman"/>
            <w:i w:val="0"/>
            <w:iCs w:val="0"/>
          </w:rPr>
          <w:delText xml:space="preserve"> </w:delText>
        </w:r>
        <w:r w:rsidRPr="000D3D42" w:rsidDel="00C03315">
          <w:rPr>
            <w:rFonts w:ascii="Times New Roman" w:hAnsi="Times New Roman" w:cs="Times New Roman"/>
            <w:i w:val="0"/>
            <w:iCs w:val="0"/>
          </w:rPr>
          <w:delText>45. Ghosal, T., Edithal, V., Ekbal, A., Bhattacharyya, P., Chivukula, S.S.S.K., Tsatsaronis, G.: Is your document</w:delText>
        </w:r>
        <w:r w:rsidDel="00C03315">
          <w:rPr>
            <w:rFonts w:ascii="Times New Roman" w:hAnsi="Times New Roman" w:cs="Times New Roman"/>
            <w:i w:val="0"/>
            <w:iCs w:val="0"/>
          </w:rPr>
          <w:delText xml:space="preserve"> </w:delText>
        </w:r>
        <w:r w:rsidRPr="000D3D42" w:rsidDel="00C03315">
          <w:rPr>
            <w:rFonts w:ascii="Times New Roman" w:hAnsi="Times New Roman" w:cs="Times New Roman"/>
            <w:i w:val="0"/>
            <w:iCs w:val="0"/>
          </w:rPr>
          <w:delText>novel? let attention guide you. an attention based model for document level novelty detection. Natural</w:delText>
        </w:r>
        <w:r w:rsidDel="00C03315">
          <w:rPr>
            <w:rFonts w:ascii="Times New Roman" w:hAnsi="Times New Roman" w:cs="Times New Roman"/>
            <w:i w:val="0"/>
            <w:iCs w:val="0"/>
          </w:rPr>
          <w:delText xml:space="preserve"> </w:delText>
        </w:r>
        <w:r w:rsidRPr="000D3D42" w:rsidDel="00C03315">
          <w:rPr>
            <w:rFonts w:ascii="Times New Roman" w:hAnsi="Times New Roman" w:cs="Times New Roman"/>
            <w:i w:val="0"/>
            <w:iCs w:val="0"/>
          </w:rPr>
          <w:delText>Language Engineering 1(1), 1–38 (1997)</w:delText>
        </w:r>
      </w:del>
    </w:p>
    <w:p w14:paraId="0349F592" w14:textId="6E22A769" w:rsidR="000D3D42" w:rsidRPr="000D3D42" w:rsidDel="00C03315" w:rsidRDefault="000D3D42" w:rsidP="000D3D42">
      <w:pPr>
        <w:pStyle w:val="Caption"/>
        <w:jc w:val="both"/>
        <w:rPr>
          <w:del w:id="1278" w:author="Amin Khodamoradi" w:date="2023-12-18T17:56:00Z"/>
          <w:rFonts w:ascii="Times New Roman" w:hAnsi="Times New Roman" w:cs="Times New Roman"/>
          <w:i w:val="0"/>
          <w:iCs w:val="0"/>
        </w:rPr>
      </w:pPr>
      <w:del w:id="1279" w:author="Amin Khodamoradi" w:date="2023-12-18T17:56:00Z">
        <w:r w:rsidRPr="000D3D42" w:rsidDel="00C03315">
          <w:rPr>
            <w:rFonts w:ascii="Times New Roman" w:hAnsi="Times New Roman" w:cs="Times New Roman"/>
            <w:i w:val="0"/>
            <w:iCs w:val="0"/>
          </w:rPr>
          <w:delText>46. Toda, Y., Okura, F.: Research article how convolutional neural networks diagnose plant disease. Challenge</w:delText>
        </w:r>
        <w:r w:rsidDel="00C03315">
          <w:rPr>
            <w:rFonts w:ascii="Times New Roman" w:hAnsi="Times New Roman" w:cs="Times New Roman"/>
            <w:i w:val="0"/>
            <w:iCs w:val="0"/>
          </w:rPr>
          <w:delText xml:space="preserve"> </w:delText>
        </w:r>
        <w:r w:rsidRPr="000D3D42" w:rsidDel="00C03315">
          <w:rPr>
            <w:rFonts w:ascii="Times New Roman" w:hAnsi="Times New Roman" w:cs="Times New Roman"/>
            <w:i w:val="0"/>
            <w:iCs w:val="0"/>
          </w:rPr>
          <w:delText>(LSVRC), 20 (2012)</w:delText>
        </w:r>
      </w:del>
    </w:p>
    <w:p w14:paraId="475E89AD" w14:textId="61A98B42" w:rsidR="000D3D42" w:rsidRPr="000D3D42" w:rsidDel="00C03315" w:rsidRDefault="000D3D42" w:rsidP="000D3D42">
      <w:pPr>
        <w:pStyle w:val="Caption"/>
        <w:jc w:val="both"/>
        <w:rPr>
          <w:del w:id="1280" w:author="Amin Khodamoradi" w:date="2023-12-18T17:56:00Z"/>
          <w:rFonts w:ascii="Times New Roman" w:hAnsi="Times New Roman" w:cs="Times New Roman"/>
          <w:i w:val="0"/>
          <w:iCs w:val="0"/>
        </w:rPr>
      </w:pPr>
      <w:del w:id="1281" w:author="Amin Khodamoradi" w:date="2023-12-18T17:56:00Z">
        <w:r w:rsidRPr="000D3D42" w:rsidDel="00C03315">
          <w:rPr>
            <w:rFonts w:ascii="Times New Roman" w:hAnsi="Times New Roman" w:cs="Times New Roman"/>
            <w:i w:val="0"/>
            <w:iCs w:val="0"/>
          </w:rPr>
          <w:delText>47. Seen, S.: 1-day learning, 1-year localization: Long-term lidar localization using scan context image. Database</w:delText>
        </w:r>
        <w:r w:rsidDel="00C03315">
          <w:rPr>
            <w:rFonts w:ascii="Times New Roman" w:hAnsi="Times New Roman" w:cs="Times New Roman"/>
            <w:i w:val="0"/>
            <w:iCs w:val="0"/>
          </w:rPr>
          <w:delText xml:space="preserve"> </w:delText>
        </w:r>
        <w:r w:rsidRPr="000D3D42" w:rsidDel="00C03315">
          <w:rPr>
            <w:rFonts w:ascii="Times New Roman" w:hAnsi="Times New Roman" w:cs="Times New Roman"/>
            <w:i w:val="0"/>
            <w:iCs w:val="0"/>
          </w:rPr>
          <w:delText>2012, 01–15 (2012)</w:delText>
        </w:r>
      </w:del>
    </w:p>
    <w:p w14:paraId="10D48F10" w14:textId="65A95C83" w:rsidR="000D3D42" w:rsidDel="00C03315" w:rsidRDefault="000D3D42" w:rsidP="000D3D42">
      <w:pPr>
        <w:pStyle w:val="Caption"/>
        <w:jc w:val="both"/>
        <w:rPr>
          <w:del w:id="1282" w:author="Amin Khodamoradi" w:date="2023-12-18T17:56:00Z"/>
          <w:rFonts w:ascii="Times New Roman" w:hAnsi="Times New Roman" w:cs="Times New Roman"/>
          <w:i w:val="0"/>
          <w:iCs w:val="0"/>
        </w:rPr>
      </w:pPr>
      <w:del w:id="1283" w:author="Amin Khodamoradi" w:date="2023-12-18T17:56:00Z">
        <w:r w:rsidRPr="000D3D42" w:rsidDel="00C03315">
          <w:rPr>
            <w:rFonts w:ascii="Times New Roman" w:hAnsi="Times New Roman" w:cs="Times New Roman"/>
            <w:i w:val="0"/>
            <w:iCs w:val="0"/>
          </w:rPr>
          <w:delText>48. Kingma, D.P., Ba, J.: Adam: A method for stochastic optimization. arXiv preprint arXiv:1412.6980 (2014)</w:delText>
        </w:r>
      </w:del>
    </w:p>
    <w:p w14:paraId="458121CB" w14:textId="7C7DA86B" w:rsidR="000D3D42" w:rsidRPr="000D3D42" w:rsidDel="00C03315" w:rsidRDefault="000D3D42" w:rsidP="000D3D42">
      <w:pPr>
        <w:pStyle w:val="Caption"/>
        <w:jc w:val="both"/>
        <w:rPr>
          <w:del w:id="1284" w:author="Amin Khodamoradi" w:date="2023-12-18T17:56:00Z"/>
          <w:rFonts w:ascii="Times New Roman" w:hAnsi="Times New Roman" w:cs="Times New Roman"/>
          <w:i w:val="0"/>
          <w:iCs w:val="0"/>
        </w:rPr>
      </w:pPr>
    </w:p>
    <w:p w14:paraId="05FA3F71"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Figures</w:t>
      </w:r>
    </w:p>
    <w:p w14:paraId="6C608B98"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Tables</w:t>
      </w:r>
    </w:p>
    <w:p w14:paraId="4ED8333D"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Additional Files</w:t>
      </w:r>
    </w:p>
    <w:p w14:paraId="57329016"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Additional file 1 — Sample additional file title</w:t>
      </w:r>
    </w:p>
    <w:p w14:paraId="49CE8F88"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Additional file descriptions text (including details of how to view the file, if it is in a non-standard format or the file</w:t>
      </w:r>
    </w:p>
    <w:p w14:paraId="146531B2"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extension). This might refer to a multi-page table or a figure.</w:t>
      </w:r>
    </w:p>
    <w:p w14:paraId="0930329D" w14:textId="77777777" w:rsid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Additional file 2 — Sample additional file title</w:t>
      </w:r>
    </w:p>
    <w:p w14:paraId="19126650" w14:textId="77777777" w:rsidR="000D3D42" w:rsidRDefault="000D3D42" w:rsidP="000D3D42">
      <w:pPr>
        <w:pStyle w:val="Caption"/>
        <w:jc w:val="both"/>
        <w:rPr>
          <w:ins w:id="1285" w:author="mcm" w:date="2023-11-09T17:18:00Z"/>
          <w:rFonts w:ascii="Times New Roman" w:hAnsi="Times New Roman" w:cs="Times New Roman"/>
          <w:i w:val="0"/>
          <w:iCs w:val="0"/>
        </w:rPr>
      </w:pPr>
      <w:r w:rsidRPr="000D3D42">
        <w:rPr>
          <w:rFonts w:ascii="Times New Roman" w:hAnsi="Times New Roman" w:cs="Times New Roman"/>
          <w:i w:val="0"/>
          <w:iCs w:val="0"/>
        </w:rPr>
        <w:t>Additional</w:t>
      </w:r>
      <w:r>
        <w:rPr>
          <w:rFonts w:ascii="Times New Roman" w:hAnsi="Times New Roman" w:cs="Times New Roman"/>
          <w:i w:val="0"/>
          <w:iCs w:val="0"/>
        </w:rPr>
        <w:t xml:space="preserve"> file </w:t>
      </w:r>
      <w:r w:rsidRPr="000D3D42">
        <w:rPr>
          <w:rFonts w:ascii="Times New Roman" w:hAnsi="Times New Roman" w:cs="Times New Roman"/>
          <w:i w:val="0"/>
          <w:iCs w:val="0"/>
        </w:rPr>
        <w:t>Additional</w:t>
      </w:r>
      <w:r>
        <w:rPr>
          <w:rFonts w:ascii="Times New Roman" w:hAnsi="Times New Roman" w:cs="Times New Roman"/>
          <w:i w:val="0"/>
          <w:iCs w:val="0"/>
        </w:rPr>
        <w:t xml:space="preserve"> text.</w:t>
      </w:r>
    </w:p>
    <w:p w14:paraId="61D773CE" w14:textId="77777777" w:rsidR="00E03EC1" w:rsidRDefault="00E03EC1" w:rsidP="000D3D42">
      <w:pPr>
        <w:pStyle w:val="Caption"/>
        <w:jc w:val="both"/>
        <w:rPr>
          <w:ins w:id="1286" w:author="mcm" w:date="2023-11-09T17:18:00Z"/>
          <w:rFonts w:ascii="Times New Roman" w:hAnsi="Times New Roman" w:cs="Times New Roman"/>
          <w:i w:val="0"/>
          <w:iCs w:val="0"/>
        </w:rPr>
      </w:pPr>
    </w:p>
    <w:p w14:paraId="218A1C92" w14:textId="6DBAABF1" w:rsidR="00E03EC1" w:rsidRPr="00AF7B5D" w:rsidRDefault="00E03EC1" w:rsidP="000D3D42">
      <w:pPr>
        <w:pStyle w:val="Caption"/>
        <w:jc w:val="both"/>
        <w:rPr>
          <w:ins w:id="1287" w:author="mcm" w:date="2023-11-09T17:19:00Z"/>
          <w:rFonts w:ascii="Times New Roman" w:hAnsi="Times New Roman" w:cs="Times New Roman"/>
          <w:i w:val="0"/>
          <w:iCs w:val="0"/>
          <w:rPrChange w:id="1288" w:author="mcm" w:date="2023-11-13T14:45:00Z">
            <w:rPr>
              <w:ins w:id="1289" w:author="mcm" w:date="2023-11-09T17:19:00Z"/>
              <w:rFonts w:ascii="Times New Roman" w:hAnsi="Times New Roman" w:cs="Times New Roman"/>
              <w:i w:val="0"/>
              <w:iCs w:val="0"/>
              <w:lang w:val="pt-PT"/>
            </w:rPr>
          </w:rPrChange>
        </w:rPr>
      </w:pPr>
      <w:ins w:id="1290" w:author="mcm" w:date="2023-11-09T17:18:00Z">
        <w:r w:rsidRPr="00AF7B5D">
          <w:rPr>
            <w:rFonts w:ascii="Times New Roman" w:hAnsi="Times New Roman" w:cs="Times New Roman"/>
            <w:i w:val="0"/>
            <w:iCs w:val="0"/>
          </w:rPr>
          <w:t xml:space="preserve">[a] </w:t>
        </w:r>
      </w:ins>
      <w:ins w:id="1291" w:author="mcm" w:date="2023-11-09T17:19:00Z">
        <w:r>
          <w:rPr>
            <w:rFonts w:ascii="Times New Roman" w:hAnsi="Times New Roman" w:cs="Times New Roman"/>
            <w:i w:val="0"/>
            <w:iCs w:val="0"/>
            <w:lang w:val="pt-PT"/>
          </w:rPr>
          <w:fldChar w:fldCharType="begin"/>
        </w:r>
        <w:r w:rsidRPr="00AF7B5D">
          <w:rPr>
            <w:rFonts w:ascii="Times New Roman" w:hAnsi="Times New Roman" w:cs="Times New Roman"/>
            <w:i w:val="0"/>
            <w:iCs w:val="0"/>
            <w:rPrChange w:id="1292" w:author="mcm" w:date="2023-11-13T14:45:00Z">
              <w:rPr>
                <w:rFonts w:ascii="Times New Roman" w:hAnsi="Times New Roman" w:cs="Times New Roman"/>
                <w:i w:val="0"/>
                <w:iCs w:val="0"/>
                <w:lang w:val="pt-PT"/>
              </w:rPr>
            </w:rPrChange>
          </w:rPr>
          <w:instrText>HYPERLINK "</w:instrText>
        </w:r>
      </w:ins>
      <w:ins w:id="1293" w:author="mcm" w:date="2023-11-09T17:18:00Z">
        <w:r w:rsidRPr="00AF7B5D">
          <w:rPr>
            <w:rFonts w:ascii="Times New Roman" w:hAnsi="Times New Roman" w:cs="Times New Roman"/>
            <w:i w:val="0"/>
            <w:iCs w:val="0"/>
          </w:rPr>
          <w:instrText>https://www.frontiersin.org/articles/10.3389/fphar.2023.1088900/full</w:instrText>
        </w:r>
      </w:ins>
      <w:ins w:id="1294" w:author="mcm" w:date="2023-11-09T17:19:00Z">
        <w:r w:rsidRPr="00AF7B5D">
          <w:rPr>
            <w:rFonts w:ascii="Times New Roman" w:hAnsi="Times New Roman" w:cs="Times New Roman"/>
            <w:i w:val="0"/>
            <w:iCs w:val="0"/>
            <w:rPrChange w:id="1295" w:author="mcm" w:date="2023-11-13T14:45:00Z">
              <w:rPr>
                <w:rFonts w:ascii="Times New Roman" w:hAnsi="Times New Roman" w:cs="Times New Roman"/>
                <w:i w:val="0"/>
                <w:iCs w:val="0"/>
                <w:lang w:val="pt-PT"/>
              </w:rPr>
            </w:rPrChange>
          </w:rPr>
          <w:instrText>"</w:instrText>
        </w:r>
        <w:r>
          <w:rPr>
            <w:rFonts w:ascii="Times New Roman" w:hAnsi="Times New Roman" w:cs="Times New Roman"/>
            <w:i w:val="0"/>
            <w:iCs w:val="0"/>
            <w:lang w:val="pt-PT"/>
          </w:rPr>
        </w:r>
        <w:r>
          <w:rPr>
            <w:rFonts w:ascii="Times New Roman" w:hAnsi="Times New Roman" w:cs="Times New Roman"/>
            <w:i w:val="0"/>
            <w:iCs w:val="0"/>
            <w:lang w:val="pt-PT"/>
          </w:rPr>
          <w:fldChar w:fldCharType="separate"/>
        </w:r>
      </w:ins>
      <w:ins w:id="1296" w:author="mcm" w:date="2023-11-09T17:18:00Z">
        <w:r w:rsidRPr="00AF7B5D">
          <w:rPr>
            <w:rStyle w:val="Hyperlink"/>
            <w:rPrChange w:id="1297" w:author="mcm" w:date="2023-11-13T14:45:00Z">
              <w:rPr>
                <w:rFonts w:ascii="Times New Roman" w:hAnsi="Times New Roman" w:cs="Times New Roman"/>
                <w:i w:val="0"/>
                <w:iCs w:val="0"/>
              </w:rPr>
            </w:rPrChange>
          </w:rPr>
          <w:t>https://www.frontiersin.org/articles/10.3389/fphar.2023.1088900/full</w:t>
        </w:r>
      </w:ins>
      <w:ins w:id="1298" w:author="mcm" w:date="2023-11-09T17:19:00Z">
        <w:r>
          <w:rPr>
            <w:rFonts w:ascii="Times New Roman" w:hAnsi="Times New Roman" w:cs="Times New Roman"/>
            <w:i w:val="0"/>
            <w:iCs w:val="0"/>
            <w:lang w:val="pt-PT"/>
          </w:rPr>
          <w:fldChar w:fldCharType="end"/>
        </w:r>
      </w:ins>
    </w:p>
    <w:p w14:paraId="1F81AF64" w14:textId="65C8CB8B" w:rsidR="00E03EC1" w:rsidRDefault="00E03EC1" w:rsidP="000D3D42">
      <w:pPr>
        <w:pStyle w:val="Caption"/>
        <w:jc w:val="both"/>
        <w:rPr>
          <w:ins w:id="1299" w:author="mcm" w:date="2023-11-09T18:08:00Z"/>
          <w:rFonts w:ascii="Times New Roman" w:hAnsi="Times New Roman" w:cs="Times New Roman"/>
          <w:i w:val="0"/>
          <w:iCs w:val="0"/>
        </w:rPr>
      </w:pPr>
      <w:ins w:id="1300" w:author="mcm" w:date="2023-11-09T17:19:00Z">
        <w:r w:rsidRPr="00E03EC1">
          <w:rPr>
            <w:rFonts w:ascii="Times New Roman" w:hAnsi="Times New Roman" w:cs="Times New Roman"/>
            <w:i w:val="0"/>
            <w:iCs w:val="0"/>
            <w:rPrChange w:id="1301" w:author="mcm" w:date="2023-11-09T17:19:00Z">
              <w:rPr>
                <w:rFonts w:ascii="Times New Roman" w:hAnsi="Times New Roman" w:cs="Times New Roman"/>
                <w:i w:val="0"/>
                <w:iCs w:val="0"/>
                <w:lang w:val="pt-PT"/>
              </w:rPr>
            </w:rPrChange>
          </w:rPr>
          <w:t xml:space="preserve">[b] </w:t>
        </w:r>
        <w:r w:rsidRPr="00E03EC1">
          <w:rPr>
            <w:rFonts w:ascii="Times New Roman" w:hAnsi="Times New Roman" w:cs="Times New Roman"/>
            <w:i w:val="0"/>
            <w:iCs w:val="0"/>
          </w:rPr>
          <w:t xml:space="preserve">Malki, M.A., Pearson, E.R. Drug–drug–gene interactions and adverse drug reactions. Pharmacogenomics J 20, 355–366 (2020). </w:t>
        </w:r>
      </w:ins>
      <w:ins w:id="1302" w:author="mcm" w:date="2023-11-09T18:08:00Z">
        <w:r>
          <w:rPr>
            <w:rFonts w:ascii="Times New Roman" w:hAnsi="Times New Roman" w:cs="Times New Roman"/>
            <w:i w:val="0"/>
            <w:iCs w:val="0"/>
          </w:rPr>
          <w:fldChar w:fldCharType="begin"/>
        </w:r>
        <w:r>
          <w:rPr>
            <w:rFonts w:ascii="Times New Roman" w:hAnsi="Times New Roman" w:cs="Times New Roman"/>
            <w:i w:val="0"/>
            <w:iCs w:val="0"/>
          </w:rPr>
          <w:instrText>HYPERLINK "</w:instrText>
        </w:r>
      </w:ins>
      <w:ins w:id="1303" w:author="mcm" w:date="2023-11-09T17:19:00Z">
        <w:r w:rsidRPr="00E03EC1">
          <w:rPr>
            <w:rFonts w:ascii="Times New Roman" w:hAnsi="Times New Roman" w:cs="Times New Roman"/>
            <w:i w:val="0"/>
            <w:iCs w:val="0"/>
          </w:rPr>
          <w:instrText>https://doi.org/10.1038/s41397-019-0122-0</w:instrText>
        </w:r>
      </w:ins>
      <w:ins w:id="1304" w:author="mcm" w:date="2023-11-09T18:08:00Z">
        <w:r>
          <w:rPr>
            <w:rFonts w:ascii="Times New Roman" w:hAnsi="Times New Roman" w:cs="Times New Roman"/>
            <w:i w:val="0"/>
            <w:iCs w:val="0"/>
          </w:rPr>
          <w:instrText>"</w:instrText>
        </w:r>
        <w:r>
          <w:rPr>
            <w:rFonts w:ascii="Times New Roman" w:hAnsi="Times New Roman" w:cs="Times New Roman"/>
            <w:i w:val="0"/>
            <w:iCs w:val="0"/>
          </w:rPr>
        </w:r>
        <w:r>
          <w:rPr>
            <w:rFonts w:ascii="Times New Roman" w:hAnsi="Times New Roman" w:cs="Times New Roman"/>
            <w:i w:val="0"/>
            <w:iCs w:val="0"/>
          </w:rPr>
          <w:fldChar w:fldCharType="separate"/>
        </w:r>
      </w:ins>
      <w:ins w:id="1305" w:author="mcm" w:date="2023-11-09T17:19:00Z">
        <w:r w:rsidRPr="00386349">
          <w:rPr>
            <w:rStyle w:val="Hyperlink"/>
            <w:rFonts w:ascii="Times New Roman" w:hAnsi="Times New Roman" w:cs="Times New Roman"/>
            <w:i w:val="0"/>
            <w:iCs w:val="0"/>
          </w:rPr>
          <w:t>https://doi.org/10.1038/s41397-019-0122-0</w:t>
        </w:r>
      </w:ins>
      <w:ins w:id="1306" w:author="mcm" w:date="2023-11-09T18:08:00Z">
        <w:r>
          <w:rPr>
            <w:rFonts w:ascii="Times New Roman" w:hAnsi="Times New Roman" w:cs="Times New Roman"/>
            <w:i w:val="0"/>
            <w:iCs w:val="0"/>
          </w:rPr>
          <w:fldChar w:fldCharType="end"/>
        </w:r>
      </w:ins>
    </w:p>
    <w:p w14:paraId="432B36CC" w14:textId="3B56E0EA" w:rsidR="00E03EC1" w:rsidRPr="00E03EC1" w:rsidRDefault="00E03EC1" w:rsidP="000D3D42">
      <w:pPr>
        <w:pStyle w:val="Caption"/>
        <w:jc w:val="both"/>
        <w:rPr>
          <w:rFonts w:ascii="Times New Roman" w:hAnsi="Times New Roman" w:cs="Times New Roman"/>
          <w:i w:val="0"/>
          <w:iCs w:val="0"/>
        </w:rPr>
      </w:pPr>
      <w:ins w:id="1307" w:author="mcm" w:date="2023-11-09T18:08:00Z">
        <w:r>
          <w:rPr>
            <w:rFonts w:ascii="Times New Roman" w:hAnsi="Times New Roman" w:cs="Times New Roman"/>
            <w:i w:val="0"/>
            <w:iCs w:val="0"/>
          </w:rPr>
          <w:t xml:space="preserve">[c] </w:t>
        </w:r>
        <w:r w:rsidRPr="00E03EC1">
          <w:rPr>
            <w:rFonts w:ascii="Times New Roman" w:hAnsi="Times New Roman" w:cs="Times New Roman"/>
            <w:i w:val="0"/>
            <w:iCs w:val="0"/>
          </w:rPr>
          <w:t>https://www.ncbi.nlm.nih.gov/pmc/articles/PMC9297132/</w:t>
        </w:r>
      </w:ins>
    </w:p>
    <w:sectPr w:rsidR="00E03EC1" w:rsidRPr="00E03EC1">
      <w:pgSz w:w="12240" w:h="15840"/>
      <w:pgMar w:top="1134" w:right="1134" w:bottom="1134" w:left="1134" w:header="0" w:footer="0" w:gutter="0"/>
      <w:cols w:space="720"/>
      <w:formProt w:val="0"/>
      <w:docGrid w:linePitch="1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70" w:author="mcm" w:date="2023-11-10T14:41:00Z" w:initials="MM">
    <w:p w14:paraId="100EE7DF" w14:textId="77777777" w:rsidR="00380F04" w:rsidRDefault="00380F04" w:rsidP="006C3205">
      <w:r>
        <w:rPr>
          <w:rStyle w:val="CommentReference"/>
        </w:rPr>
        <w:annotationRef/>
      </w:r>
      <w:r>
        <w:rPr>
          <w:rFonts w:cs="Mangal"/>
          <w:color w:val="000000"/>
          <w:sz w:val="20"/>
          <w:szCs w:val="18"/>
        </w:rPr>
        <w:t>We should have a reference for this as it somehow grounds the needs for the proposed work.</w:t>
      </w:r>
    </w:p>
  </w:comment>
  <w:comment w:id="171" w:author="Amin Khodamoradi" w:date="2023-12-13T14:45:00Z" w:initials="AK">
    <w:p w14:paraId="4AC6BFE1" w14:textId="4A98B2EA" w:rsidR="00892F8A" w:rsidRDefault="00892F8A">
      <w:pPr>
        <w:pStyle w:val="CommentText"/>
      </w:pPr>
      <w:r>
        <w:rPr>
          <w:rStyle w:val="CommentReference"/>
        </w:rPr>
        <w:annotationRef/>
      </w:r>
      <w:r>
        <w:t>I added a citation.</w:t>
      </w:r>
    </w:p>
  </w:comment>
  <w:comment w:id="172" w:author="Amin Khodamoradi" w:date="2023-12-13T14:45:00Z" w:initials="AK">
    <w:p w14:paraId="36DAFE4B" w14:textId="0A5A60D6" w:rsidR="00892F8A" w:rsidRDefault="00892F8A">
      <w:pPr>
        <w:pStyle w:val="CommentText"/>
      </w:pPr>
      <w:r>
        <w:rPr>
          <w:rStyle w:val="CommentReference"/>
        </w:rPr>
        <w:annotationRef/>
      </w:r>
    </w:p>
  </w:comment>
  <w:comment w:id="511" w:author="mcm" w:date="2023-11-10T15:16:00Z" w:initials="MM">
    <w:p w14:paraId="0DE8ED87" w14:textId="77777777" w:rsidR="00380F04" w:rsidRDefault="00380F04" w:rsidP="00317888">
      <w:r>
        <w:rPr>
          <w:rStyle w:val="CommentReference"/>
        </w:rPr>
        <w:annotationRef/>
      </w:r>
      <w:r>
        <w:rPr>
          <w:rFonts w:cs="Mangal"/>
          <w:color w:val="000000"/>
          <w:sz w:val="20"/>
          <w:szCs w:val="18"/>
        </w:rPr>
        <w:t>I think that we need here to be clear about what is the aim of the work. I propose something like: “In this work we propose a novel Similarity Network Fusion and Convolutional Neural Networks (SNF-CNN) model for the prediction of enhancive or degressive of a pair of drugs”</w:t>
      </w:r>
    </w:p>
  </w:comment>
  <w:comment w:id="512" w:author="Amin Khodamoradi" w:date="2023-12-13T14:45:00Z" w:initials="AK">
    <w:p w14:paraId="3FFC5CF6" w14:textId="01694AF7" w:rsidR="00892F8A" w:rsidRDefault="00892F8A">
      <w:pPr>
        <w:pStyle w:val="CommentText"/>
      </w:pPr>
      <w:r>
        <w:rPr>
          <w:rStyle w:val="CommentReference"/>
        </w:rPr>
        <w:annotationRef/>
      </w:r>
      <w:r>
        <w:t>I paraphrased</w:t>
      </w:r>
    </w:p>
  </w:comment>
  <w:comment w:id="513" w:author="Amin Khodamoradi" w:date="2023-12-13T14:46:00Z" w:initials="AK">
    <w:p w14:paraId="14BD4596" w14:textId="3C234B42" w:rsidR="00892F8A" w:rsidRDefault="00892F8A">
      <w:pPr>
        <w:pStyle w:val="CommentText"/>
      </w:pPr>
      <w:r>
        <w:rPr>
          <w:rStyle w:val="CommentReference"/>
        </w:rPr>
        <w:annotationRef/>
      </w:r>
    </w:p>
  </w:comment>
  <w:comment w:id="519" w:author="mcm" w:date="2023-11-10T15:19:00Z" w:initials="MM">
    <w:p w14:paraId="547C74C1" w14:textId="77777777" w:rsidR="00380F04" w:rsidRDefault="00380F04" w:rsidP="00CD75B9">
      <w:r>
        <w:rPr>
          <w:rStyle w:val="CommentReference"/>
        </w:rPr>
        <w:annotationRef/>
      </w:r>
      <w:r>
        <w:rPr>
          <w:rFonts w:cs="Mangal"/>
          <w:sz w:val="20"/>
          <w:szCs w:val="18"/>
        </w:rPr>
        <w:t>I think this part can be combined into one single description of the paper section and its content. As it is now, reads a bit like a repetition.</w:t>
      </w:r>
    </w:p>
  </w:comment>
  <w:comment w:id="520" w:author="Amin Khodamoradi" w:date="2023-12-13T14:46:00Z" w:initials="AK">
    <w:p w14:paraId="50B7CCD8" w14:textId="77777777" w:rsidR="00892F8A" w:rsidRDefault="00892F8A">
      <w:pPr>
        <w:pStyle w:val="CommentText"/>
      </w:pPr>
      <w:r>
        <w:rPr>
          <w:rStyle w:val="CommentReference"/>
        </w:rPr>
        <w:annotationRef/>
      </w:r>
      <w:r>
        <w:t>Text changed please check again</w:t>
      </w:r>
    </w:p>
    <w:p w14:paraId="23C36DD5" w14:textId="47C3B143" w:rsidR="00892F8A" w:rsidRDefault="00892F8A">
      <w:pPr>
        <w:pStyle w:val="CommentText"/>
      </w:pPr>
    </w:p>
  </w:comment>
  <w:comment w:id="521" w:author="Amin Khodamoradi" w:date="2023-12-13T14:46:00Z" w:initials="AK">
    <w:p w14:paraId="6D8F1EBB" w14:textId="269AE518" w:rsidR="00892F8A" w:rsidRDefault="00892F8A">
      <w:pPr>
        <w:pStyle w:val="CommentText"/>
      </w:pPr>
      <w:r>
        <w:rPr>
          <w:rStyle w:val="CommentReference"/>
        </w:rPr>
        <w:annotationRef/>
      </w:r>
    </w:p>
  </w:comment>
  <w:comment w:id="572" w:author="mcm" w:date="2023-11-10T15:21:00Z" w:initials="MM">
    <w:p w14:paraId="67BCC9E3" w14:textId="77777777" w:rsidR="00380F04" w:rsidRDefault="00380F04" w:rsidP="00964CBC">
      <w:r>
        <w:rPr>
          <w:rStyle w:val="CommentReference"/>
        </w:rPr>
        <w:annotationRef/>
      </w:r>
      <w:r>
        <w:rPr>
          <w:rFonts w:cs="Mangal"/>
          <w:sz w:val="20"/>
          <w:szCs w:val="18"/>
        </w:rPr>
        <w:t>Add reference.</w:t>
      </w:r>
    </w:p>
  </w:comment>
  <w:comment w:id="573" w:author="Amin Khodamoradi" w:date="2023-12-13T15:02:00Z" w:initials="AK">
    <w:p w14:paraId="238CC9BA" w14:textId="77777777" w:rsidR="00353532" w:rsidRDefault="00353532">
      <w:pPr>
        <w:pStyle w:val="CommentText"/>
      </w:pPr>
      <w:r>
        <w:rPr>
          <w:rStyle w:val="CommentReference"/>
        </w:rPr>
        <w:annotationRef/>
      </w:r>
      <w:r>
        <w:t>Done!</w:t>
      </w:r>
    </w:p>
    <w:p w14:paraId="0AF5AF85" w14:textId="5527CAB4" w:rsidR="00353532" w:rsidRDefault="00353532">
      <w:pPr>
        <w:pStyle w:val="CommentText"/>
      </w:pPr>
    </w:p>
  </w:comment>
  <w:comment w:id="574" w:author="Amin Khodamoradi" w:date="2023-12-13T15:02:00Z" w:initials="AK">
    <w:p w14:paraId="4C557111" w14:textId="04DF8959" w:rsidR="00353532" w:rsidRDefault="00353532">
      <w:pPr>
        <w:pStyle w:val="CommentText"/>
      </w:pPr>
      <w:r>
        <w:rPr>
          <w:rStyle w:val="CommentReference"/>
        </w:rPr>
        <w:annotationRef/>
      </w:r>
    </w:p>
  </w:comment>
  <w:comment w:id="612" w:author="mcm" w:date="2023-11-10T15:28:00Z" w:initials="MM">
    <w:p w14:paraId="3E34737A" w14:textId="77777777" w:rsidR="00537485" w:rsidRDefault="00537485" w:rsidP="00537485">
      <w:r>
        <w:rPr>
          <w:rStyle w:val="CommentReference"/>
        </w:rPr>
        <w:annotationRef/>
      </w:r>
      <w:r>
        <w:rPr>
          <w:rFonts w:cs="Mangal"/>
          <w:color w:val="000000"/>
          <w:sz w:val="20"/>
          <w:szCs w:val="18"/>
        </w:rPr>
        <w:t>Please revise, it is not clear what is meant</w:t>
      </w:r>
    </w:p>
  </w:comment>
  <w:comment w:id="613" w:author="Amin Khodamoradi" w:date="2023-12-13T15:26:00Z" w:initials="AK">
    <w:p w14:paraId="08D97505" w14:textId="077F5F69" w:rsidR="00537485" w:rsidRDefault="00537485">
      <w:pPr>
        <w:pStyle w:val="CommentText"/>
      </w:pPr>
      <w:r>
        <w:rPr>
          <w:rStyle w:val="CommentReference"/>
        </w:rPr>
        <w:annotationRef/>
      </w:r>
      <w:r>
        <w:t>Recheck please</w:t>
      </w:r>
    </w:p>
  </w:comment>
  <w:comment w:id="614" w:author="Amin Khodamoradi" w:date="2023-12-13T15:26:00Z" w:initials="AK">
    <w:p w14:paraId="65B6394A" w14:textId="1AC0C019" w:rsidR="00537485" w:rsidRDefault="00537485">
      <w:pPr>
        <w:pStyle w:val="CommentText"/>
      </w:pPr>
      <w:r>
        <w:rPr>
          <w:rStyle w:val="CommentReference"/>
        </w:rPr>
        <w:annotationRef/>
      </w:r>
    </w:p>
  </w:comment>
  <w:comment w:id="668" w:author="mcm" w:date="2023-11-10T15:28:00Z" w:initials="MM">
    <w:p w14:paraId="141A62E4" w14:textId="77777777" w:rsidR="00380F04" w:rsidRDefault="00380F04" w:rsidP="00D85488">
      <w:r>
        <w:rPr>
          <w:rStyle w:val="CommentReference"/>
        </w:rPr>
        <w:annotationRef/>
      </w:r>
      <w:r>
        <w:rPr>
          <w:rFonts w:cs="Mangal"/>
          <w:color w:val="000000"/>
          <w:sz w:val="20"/>
          <w:szCs w:val="18"/>
        </w:rPr>
        <w:t>Please revise, it is not clear what is meant</w:t>
      </w:r>
    </w:p>
  </w:comment>
  <w:comment w:id="697" w:author="mcm" w:date="2023-11-10T15:30:00Z" w:initials="MM">
    <w:p w14:paraId="4E135A4A" w14:textId="77777777" w:rsidR="00380F04" w:rsidRDefault="00380F04" w:rsidP="006D6C4E">
      <w:r>
        <w:rPr>
          <w:rStyle w:val="CommentReference"/>
        </w:rPr>
        <w:annotationRef/>
      </w:r>
      <w:r>
        <w:rPr>
          <w:rFonts w:cs="Mangal"/>
          <w:color w:val="000000"/>
          <w:sz w:val="20"/>
          <w:szCs w:val="18"/>
        </w:rPr>
        <w:t>It would be nicer if this expression is included as an equation object</w:t>
      </w:r>
    </w:p>
  </w:comment>
  <w:comment w:id="806" w:author="mcm" w:date="2023-11-10T15:34:00Z" w:initials="MM">
    <w:p w14:paraId="15473884" w14:textId="77777777" w:rsidR="00380F04" w:rsidRDefault="00380F04" w:rsidP="00A62FAE">
      <w:r>
        <w:rPr>
          <w:rStyle w:val="CommentReference"/>
        </w:rPr>
        <w:annotationRef/>
      </w:r>
      <w:r>
        <w:rPr>
          <w:rFonts w:cs="Mangal"/>
          <w:color w:val="000000"/>
          <w:sz w:val="20"/>
          <w:szCs w:val="18"/>
        </w:rPr>
        <w:t>I think this kind of sentence in not necessary.</w:t>
      </w:r>
    </w:p>
  </w:comment>
  <w:comment w:id="834" w:author="mcm" w:date="2023-11-10T15:35:00Z" w:initials="MM">
    <w:p w14:paraId="6089FBF0" w14:textId="77777777" w:rsidR="00380F04" w:rsidRDefault="00380F04" w:rsidP="00DB3F96">
      <w:r>
        <w:rPr>
          <w:rStyle w:val="CommentReference"/>
        </w:rPr>
        <w:annotationRef/>
      </w:r>
      <w:r>
        <w:rPr>
          <w:rFonts w:cs="Mangal"/>
          <w:sz w:val="20"/>
          <w:szCs w:val="18"/>
        </w:rPr>
        <w:t>All expressions should be numbered.</w:t>
      </w:r>
    </w:p>
  </w:comment>
  <w:comment w:id="894" w:author="mcm" w:date="2023-11-10T15:39:00Z" w:initials="MM">
    <w:p w14:paraId="7E58F26D" w14:textId="77777777" w:rsidR="00380F04" w:rsidRDefault="00380F04" w:rsidP="00B77774">
      <w:r>
        <w:rPr>
          <w:rStyle w:val="CommentReference"/>
        </w:rPr>
        <w:annotationRef/>
      </w:r>
      <w:r>
        <w:rPr>
          <w:rFonts w:cs="Mangal"/>
          <w:color w:val="000000"/>
          <w:sz w:val="20"/>
          <w:szCs w:val="18"/>
        </w:rPr>
        <w:t>I would avoid this kind of words.</w:t>
      </w:r>
    </w:p>
  </w:comment>
  <w:comment w:id="935" w:author="mcm" w:date="2023-11-10T15:39:00Z" w:initials="MM">
    <w:p w14:paraId="11790CE8" w14:textId="77777777" w:rsidR="00380F04" w:rsidRDefault="00380F04" w:rsidP="001D7F34">
      <w:r>
        <w:rPr>
          <w:rStyle w:val="CommentReference"/>
        </w:rPr>
        <w:annotationRef/>
      </w:r>
      <w:r>
        <w:rPr>
          <w:rFonts w:cs="Mangal"/>
          <w:color w:val="000000"/>
          <w:sz w:val="20"/>
          <w:szCs w:val="18"/>
        </w:rPr>
        <w:t>Bias?</w:t>
      </w:r>
    </w:p>
  </w:comment>
  <w:comment w:id="936" w:author="Amin Khodamoradi" w:date="2023-12-18T15:13:00Z" w:initials="AK">
    <w:p w14:paraId="5769EB2F" w14:textId="3AA262DD" w:rsidR="008E5A85" w:rsidRDefault="008E5A85">
      <w:pPr>
        <w:pStyle w:val="CommentText"/>
      </w:pPr>
      <w:r>
        <w:rPr>
          <w:rStyle w:val="CommentReference"/>
        </w:rPr>
        <w:annotationRef/>
      </w:r>
      <w:r>
        <w:t>We discussed this part in person</w:t>
      </w:r>
    </w:p>
  </w:comment>
  <w:comment w:id="937" w:author="Amin Khodamoradi" w:date="2023-12-18T15:13:00Z" w:initials="AK">
    <w:p w14:paraId="067ABF4B" w14:textId="2E0941D1" w:rsidR="008E5A85" w:rsidRDefault="008E5A85">
      <w:pPr>
        <w:pStyle w:val="CommentText"/>
      </w:pPr>
      <w:r>
        <w:rPr>
          <w:rStyle w:val="CommentReference"/>
        </w:rPr>
        <w:annotationRef/>
      </w:r>
    </w:p>
  </w:comment>
  <w:comment w:id="1169" w:author="mcm" w:date="2023-11-10T16:44:00Z" w:initials="MM">
    <w:p w14:paraId="5FFE9D80" w14:textId="77777777" w:rsidR="004F2C63" w:rsidRDefault="004F2C63" w:rsidP="0020393E">
      <w:r>
        <w:rPr>
          <w:rStyle w:val="CommentReference"/>
        </w:rPr>
        <w:annotationRef/>
      </w:r>
      <w:r>
        <w:rPr>
          <w:rFonts w:cs="Mangal"/>
          <w:color w:val="000000"/>
          <w:sz w:val="20"/>
          <w:szCs w:val="18"/>
        </w:rPr>
        <w:t>This needs to be revised.</w:t>
      </w:r>
    </w:p>
  </w:comment>
  <w:comment w:id="1170" w:author="mcm" w:date="2023-11-10T16:44:00Z" w:initials="MM">
    <w:p w14:paraId="35CD9F62" w14:textId="77777777" w:rsidR="004F2C63" w:rsidRDefault="004F2C63" w:rsidP="00A73DED">
      <w:r>
        <w:rPr>
          <w:rStyle w:val="CommentReference"/>
        </w:rPr>
        <w:annotationRef/>
      </w:r>
      <w:r>
        <w:rPr>
          <w:rFonts w:cs="Mangal"/>
          <w:color w:val="000000"/>
          <w:sz w:val="20"/>
          <w:szCs w:val="18"/>
        </w:rPr>
        <w:t>I guess here we should include a short bio of each author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00EE7DF" w15:done="1"/>
  <w15:commentEx w15:paraId="4AC6BFE1" w15:paraIdParent="100EE7DF" w15:done="0"/>
  <w15:commentEx w15:paraId="36DAFE4B" w15:paraIdParent="100EE7DF" w15:done="0"/>
  <w15:commentEx w15:paraId="0DE8ED87" w15:done="0"/>
  <w15:commentEx w15:paraId="3FFC5CF6" w15:paraIdParent="0DE8ED87" w15:done="0"/>
  <w15:commentEx w15:paraId="14BD4596" w15:paraIdParent="0DE8ED87" w15:done="0"/>
  <w15:commentEx w15:paraId="547C74C1" w15:done="0"/>
  <w15:commentEx w15:paraId="23C36DD5" w15:paraIdParent="547C74C1" w15:done="0"/>
  <w15:commentEx w15:paraId="6D8F1EBB" w15:paraIdParent="547C74C1" w15:done="0"/>
  <w15:commentEx w15:paraId="67BCC9E3" w15:done="1"/>
  <w15:commentEx w15:paraId="0AF5AF85" w15:paraIdParent="67BCC9E3" w15:done="1"/>
  <w15:commentEx w15:paraId="4C557111" w15:paraIdParent="67BCC9E3" w15:done="0"/>
  <w15:commentEx w15:paraId="3E34737A" w15:done="0"/>
  <w15:commentEx w15:paraId="08D97505" w15:paraIdParent="3E34737A" w15:done="0"/>
  <w15:commentEx w15:paraId="65B6394A" w15:paraIdParent="3E34737A" w15:done="0"/>
  <w15:commentEx w15:paraId="141A62E4" w15:done="0"/>
  <w15:commentEx w15:paraId="4E135A4A" w15:done="1"/>
  <w15:commentEx w15:paraId="15473884" w15:done="1"/>
  <w15:commentEx w15:paraId="6089FBF0" w15:done="1"/>
  <w15:commentEx w15:paraId="7E58F26D" w15:done="1"/>
  <w15:commentEx w15:paraId="11790CE8" w15:done="0"/>
  <w15:commentEx w15:paraId="5769EB2F" w15:paraIdParent="11790CE8" w15:done="0"/>
  <w15:commentEx w15:paraId="067ABF4B" w15:paraIdParent="11790CE8" w15:done="0"/>
  <w15:commentEx w15:paraId="5FFE9D80" w15:done="0"/>
  <w15:commentEx w15:paraId="35CD9F6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F8BFA3" w16cex:dateUtc="2023-11-10T14:41:00Z"/>
  <w16cex:commentExtensible w16cex:durableId="47697345" w16cex:dateUtc="2023-12-13T14:45:00Z"/>
  <w16cex:commentExtensible w16cex:durableId="7289A356" w16cex:dateUtc="2023-12-13T14:45:00Z"/>
  <w16cex:commentExtensible w16cex:durableId="28F8C7DB" w16cex:dateUtc="2023-11-10T15:16:00Z"/>
  <w16cex:commentExtensible w16cex:durableId="4192CB4F" w16cex:dateUtc="2023-12-13T14:45:00Z"/>
  <w16cex:commentExtensible w16cex:durableId="6264D63B" w16cex:dateUtc="2023-12-13T14:46:00Z"/>
  <w16cex:commentExtensible w16cex:durableId="28F8C86C" w16cex:dateUtc="2023-11-10T15:19:00Z"/>
  <w16cex:commentExtensible w16cex:durableId="24994A68" w16cex:dateUtc="2023-12-13T14:46:00Z"/>
  <w16cex:commentExtensible w16cex:durableId="6077BE59" w16cex:dateUtc="2023-12-13T14:46:00Z"/>
  <w16cex:commentExtensible w16cex:durableId="28F8C8FB" w16cex:dateUtc="2023-11-10T15:21:00Z"/>
  <w16cex:commentExtensible w16cex:durableId="69B7C0E1" w16cex:dateUtc="2023-12-13T15:02:00Z"/>
  <w16cex:commentExtensible w16cex:durableId="1D405DB9" w16cex:dateUtc="2023-12-13T15:02:00Z"/>
  <w16cex:commentExtensible w16cex:durableId="151D0E0D" w16cex:dateUtc="2023-11-10T15:28:00Z"/>
  <w16cex:commentExtensible w16cex:durableId="3FBC6F32" w16cex:dateUtc="2023-12-13T15:26:00Z"/>
  <w16cex:commentExtensible w16cex:durableId="382CB6B4" w16cex:dateUtc="2023-12-13T15:26:00Z"/>
  <w16cex:commentExtensible w16cex:durableId="28F8CA80" w16cex:dateUtc="2023-11-10T15:28:00Z"/>
  <w16cex:commentExtensible w16cex:durableId="28F8CAFA" w16cex:dateUtc="2023-11-10T15:30:00Z"/>
  <w16cex:commentExtensible w16cex:durableId="28F8CBEB" w16cex:dateUtc="2023-11-10T15:34:00Z"/>
  <w16cex:commentExtensible w16cex:durableId="28F8CC30" w16cex:dateUtc="2023-11-10T15:35:00Z"/>
  <w16cex:commentExtensible w16cex:durableId="28F8CD24" w16cex:dateUtc="2023-11-10T15:39:00Z"/>
  <w16cex:commentExtensible w16cex:durableId="28F8CD4C" w16cex:dateUtc="2023-11-10T15:39:00Z"/>
  <w16cex:commentExtensible w16cex:durableId="1B6D2C91" w16cex:dateUtc="2023-12-18T15:13:00Z"/>
  <w16cex:commentExtensible w16cex:durableId="0F23F818" w16cex:dateUtc="2023-12-18T15:13:00Z"/>
  <w16cex:commentExtensible w16cex:durableId="28F8DC5A" w16cex:dateUtc="2023-11-10T16:44:00Z"/>
  <w16cex:commentExtensible w16cex:durableId="28F8DC72" w16cex:dateUtc="2023-11-10T16: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00EE7DF" w16cid:durableId="28F8BFA3"/>
  <w16cid:commentId w16cid:paraId="4AC6BFE1" w16cid:durableId="47697345"/>
  <w16cid:commentId w16cid:paraId="36DAFE4B" w16cid:durableId="7289A356"/>
  <w16cid:commentId w16cid:paraId="0DE8ED87" w16cid:durableId="28F8C7DB"/>
  <w16cid:commentId w16cid:paraId="3FFC5CF6" w16cid:durableId="4192CB4F"/>
  <w16cid:commentId w16cid:paraId="14BD4596" w16cid:durableId="6264D63B"/>
  <w16cid:commentId w16cid:paraId="547C74C1" w16cid:durableId="28F8C86C"/>
  <w16cid:commentId w16cid:paraId="23C36DD5" w16cid:durableId="24994A68"/>
  <w16cid:commentId w16cid:paraId="6D8F1EBB" w16cid:durableId="6077BE59"/>
  <w16cid:commentId w16cid:paraId="67BCC9E3" w16cid:durableId="28F8C8FB"/>
  <w16cid:commentId w16cid:paraId="0AF5AF85" w16cid:durableId="69B7C0E1"/>
  <w16cid:commentId w16cid:paraId="4C557111" w16cid:durableId="1D405DB9"/>
  <w16cid:commentId w16cid:paraId="3E34737A" w16cid:durableId="151D0E0D"/>
  <w16cid:commentId w16cid:paraId="08D97505" w16cid:durableId="3FBC6F32"/>
  <w16cid:commentId w16cid:paraId="65B6394A" w16cid:durableId="382CB6B4"/>
  <w16cid:commentId w16cid:paraId="141A62E4" w16cid:durableId="28F8CA80"/>
  <w16cid:commentId w16cid:paraId="4E135A4A" w16cid:durableId="28F8CAFA"/>
  <w16cid:commentId w16cid:paraId="15473884" w16cid:durableId="28F8CBEB"/>
  <w16cid:commentId w16cid:paraId="6089FBF0" w16cid:durableId="28F8CC30"/>
  <w16cid:commentId w16cid:paraId="7E58F26D" w16cid:durableId="28F8CD24"/>
  <w16cid:commentId w16cid:paraId="11790CE8" w16cid:durableId="28F8CD4C"/>
  <w16cid:commentId w16cid:paraId="5769EB2F" w16cid:durableId="1B6D2C91"/>
  <w16cid:commentId w16cid:paraId="067ABF4B" w16cid:durableId="0F23F818"/>
  <w16cid:commentId w16cid:paraId="5FFE9D80" w16cid:durableId="28F8DC5A"/>
  <w16cid:commentId w16cid:paraId="35CD9F62" w16cid:durableId="28F8DC7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1FDF1E" w14:textId="77777777" w:rsidR="006C2968" w:rsidRDefault="006C2968" w:rsidP="00380F04">
      <w:r>
        <w:separator/>
      </w:r>
    </w:p>
  </w:endnote>
  <w:endnote w:type="continuationSeparator" w:id="0">
    <w:p w14:paraId="4601B7EE" w14:textId="77777777" w:rsidR="006C2968" w:rsidRDefault="006C2968" w:rsidP="00380F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Noto Serif CJK SC">
    <w:altName w:val="MV Boli"/>
    <w:charset w:val="00"/>
    <w:family w:val="roman"/>
    <w:pitch w:val="default"/>
  </w:font>
  <w:font w:name="Lohit Devanagari">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B7DCF1" w14:textId="77777777" w:rsidR="006C2968" w:rsidRDefault="006C2968" w:rsidP="00380F04">
      <w:r>
        <w:separator/>
      </w:r>
    </w:p>
  </w:footnote>
  <w:footnote w:type="continuationSeparator" w:id="0">
    <w:p w14:paraId="4BF04C2F" w14:textId="77777777" w:rsidR="006C2968" w:rsidRDefault="006C2968" w:rsidP="00380F04">
      <w:r>
        <w:continuationSeparator/>
      </w:r>
    </w:p>
  </w:footnote>
  <w:footnote w:id="1">
    <w:p w14:paraId="6CC1F896" w14:textId="4EC69BA8" w:rsidR="00380F04" w:rsidRPr="00380F04" w:rsidRDefault="00380F04">
      <w:pPr>
        <w:pStyle w:val="FootnoteText"/>
        <w:rPr>
          <w:lang w:val="pt-PT"/>
          <w:rPrChange w:id="112" w:author="mcm" w:date="2023-11-10T14:36:00Z">
            <w:rPr/>
          </w:rPrChange>
        </w:rPr>
      </w:pPr>
      <w:ins w:id="113" w:author="mcm" w:date="2023-11-10T14:36:00Z">
        <w:r>
          <w:rPr>
            <w:rStyle w:val="FootnoteReference"/>
          </w:rPr>
          <w:footnoteRef/>
        </w:r>
        <w:r>
          <w:t xml:space="preserve"> </w:t>
        </w:r>
        <w:r w:rsidRPr="00380F04">
          <w:t>https://go.drugbank.com/</w:t>
        </w:r>
      </w:ins>
    </w:p>
  </w:footnote>
  <w:footnote w:id="2">
    <w:p w14:paraId="67C3F9FB" w14:textId="0CC5932B" w:rsidR="00380F04" w:rsidRPr="00380F04" w:rsidRDefault="00380F04">
      <w:pPr>
        <w:pStyle w:val="FootnoteText"/>
        <w:rPr>
          <w:lang w:val="pt-PT"/>
          <w:rPrChange w:id="188" w:author="mcm" w:date="2023-11-10T14:42:00Z">
            <w:rPr/>
          </w:rPrChange>
        </w:rPr>
      </w:pPr>
      <w:ins w:id="189" w:author="mcm" w:date="2023-11-10T14:42:00Z">
        <w:r>
          <w:rPr>
            <w:rStyle w:val="FootnoteReference"/>
          </w:rPr>
          <w:footnoteRef/>
        </w:r>
        <w:r>
          <w:t xml:space="preserve"> </w:t>
        </w:r>
      </w:ins>
      <w:ins w:id="190" w:author="mcm" w:date="2023-11-10T14:44:00Z">
        <w:r>
          <w:rPr>
            <w:rFonts w:ascii="Times New Roman" w:hAnsi="Times New Roman" w:cs="Times New Roman"/>
          </w:rPr>
          <w:fldChar w:fldCharType="begin"/>
        </w:r>
        <w:r>
          <w:rPr>
            <w:rFonts w:ascii="Times New Roman" w:hAnsi="Times New Roman" w:cs="Times New Roman"/>
          </w:rPr>
          <w:instrText>HYPERLINK "http://</w:instrText>
        </w:r>
      </w:ins>
      <w:ins w:id="191" w:author="mcm" w:date="2023-11-10T14:42:00Z">
        <w:r w:rsidRPr="00380F04">
          <w:rPr>
            <w:rPrChange w:id="192" w:author="mcm" w:date="2023-11-10T14:44:00Z">
              <w:rPr>
                <w:rStyle w:val="Hyperlink"/>
                <w:rFonts w:ascii="Times New Roman" w:hAnsi="Times New Roman" w:cs="Times New Roman"/>
              </w:rPr>
            </w:rPrChange>
          </w:rPr>
          <w:instrText>www.smart4health.eu</w:instrText>
        </w:r>
      </w:ins>
      <w:ins w:id="193" w:author="mcm" w:date="2023-11-10T14:44:00Z">
        <w:r>
          <w:rPr>
            <w:rFonts w:ascii="Times New Roman" w:hAnsi="Times New Roman" w:cs="Times New Roman"/>
          </w:rPr>
          <w:instrText>"</w:instrText>
        </w:r>
        <w:r>
          <w:rPr>
            <w:rFonts w:ascii="Times New Roman" w:hAnsi="Times New Roman" w:cs="Times New Roman"/>
          </w:rPr>
        </w:r>
        <w:r>
          <w:rPr>
            <w:rFonts w:ascii="Times New Roman" w:hAnsi="Times New Roman" w:cs="Times New Roman"/>
          </w:rPr>
          <w:fldChar w:fldCharType="separate"/>
        </w:r>
      </w:ins>
      <w:ins w:id="194" w:author="mcm" w:date="2023-11-10T14:42:00Z">
        <w:r w:rsidRPr="00380F04">
          <w:rPr>
            <w:rStyle w:val="Hyperlink"/>
            <w:rFonts w:ascii="Times New Roman" w:hAnsi="Times New Roman" w:cs="Times New Roman"/>
          </w:rPr>
          <w:t>www.smart4health.eu</w:t>
        </w:r>
      </w:ins>
      <w:ins w:id="195" w:author="mcm" w:date="2023-11-10T14:44:00Z">
        <w:r>
          <w:rPr>
            <w:rFonts w:ascii="Times New Roman" w:hAnsi="Times New Roman" w:cs="Times New Roman"/>
          </w:rPr>
          <w:fldChar w:fldCharType="end"/>
        </w:r>
      </w:ins>
    </w:p>
  </w:footnote>
  <w:footnote w:id="3">
    <w:p w14:paraId="6CC54E71" w14:textId="44FC1459" w:rsidR="00380F04" w:rsidRPr="00380F04" w:rsidRDefault="00380F04">
      <w:pPr>
        <w:pStyle w:val="FootnoteText"/>
        <w:rPr>
          <w:lang w:val="pt-PT"/>
          <w:rPrChange w:id="219" w:author="mcm" w:date="2023-11-10T14:45:00Z">
            <w:rPr/>
          </w:rPrChange>
        </w:rPr>
      </w:pPr>
      <w:ins w:id="220" w:author="mcm" w:date="2023-11-10T14:45:00Z">
        <w:r>
          <w:rPr>
            <w:rStyle w:val="FootnoteReference"/>
          </w:rPr>
          <w:footnoteRef/>
        </w:r>
        <w:r w:rsidRPr="00AF7B5D">
          <w:rPr>
            <w:lang w:val="pt-PT"/>
            <w:rPrChange w:id="221" w:author="mcm" w:date="2023-11-13T14:45:00Z">
              <w:rPr/>
            </w:rPrChange>
          </w:rPr>
          <w:t xml:space="preserve"> </w:t>
        </w:r>
        <w:r w:rsidRPr="00AF7B5D">
          <w:rPr>
            <w:rFonts w:ascii="Times New Roman" w:hAnsi="Times New Roman" w:cs="Times New Roman"/>
            <w:lang w:val="pt-PT"/>
            <w:rPrChange w:id="222" w:author="mcm" w:date="2023-11-13T14:45:00Z">
              <w:rPr>
                <w:rFonts w:ascii="Times New Roman" w:hAnsi="Times New Roman" w:cs="Times New Roman"/>
              </w:rPr>
            </w:rPrChange>
          </w:rPr>
          <w:t>https://hl7.org/fhir/</w:t>
        </w:r>
      </w:ins>
    </w:p>
  </w:footnote>
  <w:footnote w:id="4">
    <w:p w14:paraId="458ED63D" w14:textId="0E050D7F" w:rsidR="00380F04" w:rsidRPr="00380F04" w:rsidRDefault="00380F04">
      <w:pPr>
        <w:pStyle w:val="FootnoteText"/>
        <w:rPr>
          <w:lang w:val="pt-PT"/>
          <w:rPrChange w:id="225" w:author="mcm" w:date="2023-11-10T14:45:00Z">
            <w:rPr/>
          </w:rPrChange>
        </w:rPr>
      </w:pPr>
      <w:ins w:id="226" w:author="mcm" w:date="2023-11-10T14:45:00Z">
        <w:r>
          <w:rPr>
            <w:rStyle w:val="FootnoteReference"/>
          </w:rPr>
          <w:footnoteRef/>
        </w:r>
        <w:r w:rsidRPr="00380F04">
          <w:rPr>
            <w:lang w:val="pt-PT"/>
            <w:rPrChange w:id="227" w:author="mcm" w:date="2023-11-10T14:45:00Z">
              <w:rPr/>
            </w:rPrChange>
          </w:rPr>
          <w:t xml:space="preserve"> </w:t>
        </w:r>
        <w:r w:rsidRPr="00380F04">
          <w:rPr>
            <w:rFonts w:ascii="Times New Roman" w:hAnsi="Times New Roman" w:cs="Times New Roman"/>
            <w:lang w:val="pt-PT"/>
            <w:rPrChange w:id="228" w:author="mcm" w:date="2023-11-10T14:45:00Z">
              <w:rPr>
                <w:rFonts w:ascii="Times New Roman" w:hAnsi="Times New Roman" w:cs="Times New Roman"/>
              </w:rPr>
            </w:rPrChange>
          </w:rPr>
          <w:t>https://www.ohdsi.org/data-standardization/</w:t>
        </w:r>
      </w:ins>
    </w:p>
  </w:footnote>
  <w:footnote w:id="5">
    <w:p w14:paraId="2291085F" w14:textId="42229EC8" w:rsidR="00380F04" w:rsidRPr="00380F04" w:rsidRDefault="00380F04">
      <w:pPr>
        <w:pStyle w:val="FootnoteText"/>
        <w:rPr>
          <w:lang w:val="pt-PT"/>
          <w:rPrChange w:id="232" w:author="mcm" w:date="2023-11-10T14:45:00Z">
            <w:rPr/>
          </w:rPrChange>
        </w:rPr>
      </w:pPr>
      <w:ins w:id="233" w:author="mcm" w:date="2023-11-10T14:45:00Z">
        <w:r>
          <w:rPr>
            <w:rStyle w:val="FootnoteReference"/>
          </w:rPr>
          <w:footnoteRef/>
        </w:r>
        <w:r w:rsidRPr="00AF7B5D">
          <w:rPr>
            <w:lang w:val="pt-PT"/>
            <w:rPrChange w:id="234" w:author="mcm" w:date="2023-11-13T14:45:00Z">
              <w:rPr/>
            </w:rPrChange>
          </w:rPr>
          <w:t xml:space="preserve"> </w:t>
        </w:r>
        <w:r w:rsidRPr="00AF7B5D">
          <w:rPr>
            <w:rFonts w:ascii="Times New Roman" w:hAnsi="Times New Roman" w:cs="Times New Roman"/>
            <w:lang w:val="pt-PT"/>
            <w:rPrChange w:id="235" w:author="mcm" w:date="2023-11-13T14:45:00Z">
              <w:rPr>
                <w:rFonts w:ascii="Times New Roman" w:hAnsi="Times New Roman" w:cs="Times New Roman"/>
              </w:rPr>
            </w:rPrChange>
          </w:rPr>
          <w:t>https://elixir-europe.org/</w:t>
        </w:r>
      </w:ins>
    </w:p>
  </w:footnote>
  <w:footnote w:id="6">
    <w:p w14:paraId="6B478D49" w14:textId="6AA68306" w:rsidR="00380F04" w:rsidRPr="00380F04" w:rsidRDefault="00380F04">
      <w:pPr>
        <w:pStyle w:val="FootnoteText"/>
        <w:rPr>
          <w:lang w:val="pt-PT"/>
          <w:rPrChange w:id="328" w:author="mcm" w:date="2023-11-10T14:56:00Z">
            <w:rPr/>
          </w:rPrChange>
        </w:rPr>
      </w:pPr>
      <w:ins w:id="329" w:author="mcm" w:date="2023-11-10T14:56:00Z">
        <w:r>
          <w:rPr>
            <w:rStyle w:val="FootnoteReference"/>
          </w:rPr>
          <w:footnoteRef/>
        </w:r>
        <w:r w:rsidRPr="00AF7B5D">
          <w:rPr>
            <w:lang w:val="pt-PT"/>
            <w:rPrChange w:id="330" w:author="mcm" w:date="2023-11-13T14:45:00Z">
              <w:rPr/>
            </w:rPrChange>
          </w:rPr>
          <w:t xml:space="preserve"> </w:t>
        </w:r>
        <w:r w:rsidRPr="00AF7B5D">
          <w:rPr>
            <w:rFonts w:ascii="Times New Roman" w:hAnsi="Times New Roman" w:cs="Times New Roman"/>
            <w:lang w:val="pt-PT"/>
            <w:rPrChange w:id="331" w:author="mcm" w:date="2023-11-13T14:45:00Z">
              <w:rPr>
                <w:rFonts w:ascii="Times New Roman" w:hAnsi="Times New Roman" w:cs="Times New Roman"/>
              </w:rPr>
            </w:rPrChange>
          </w:rPr>
          <w:t>http://www.fda.gov</w:t>
        </w:r>
      </w:ins>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B70A8"/>
    <w:multiLevelType w:val="multilevel"/>
    <w:tmpl w:val="6352B96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8453412"/>
    <w:multiLevelType w:val="multilevel"/>
    <w:tmpl w:val="92D4319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28EE779B"/>
    <w:multiLevelType w:val="multilevel"/>
    <w:tmpl w:val="7AF4494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2A914032"/>
    <w:multiLevelType w:val="hybridMultilevel"/>
    <w:tmpl w:val="32880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7C1C74"/>
    <w:multiLevelType w:val="hybridMultilevel"/>
    <w:tmpl w:val="AD2C09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4B37F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72BC699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850412895">
    <w:abstractNumId w:val="1"/>
  </w:num>
  <w:num w:numId="2" w16cid:durableId="2099128856">
    <w:abstractNumId w:val="2"/>
  </w:num>
  <w:num w:numId="3" w16cid:durableId="678002383">
    <w:abstractNumId w:val="5"/>
  </w:num>
  <w:num w:numId="4" w16cid:durableId="761998854">
    <w:abstractNumId w:val="0"/>
  </w:num>
  <w:num w:numId="5" w16cid:durableId="1722747482">
    <w:abstractNumId w:val="6"/>
  </w:num>
  <w:num w:numId="6" w16cid:durableId="624774677">
    <w:abstractNumId w:val="4"/>
  </w:num>
  <w:num w:numId="7" w16cid:durableId="902719028">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min Khodamoradi">
    <w15:presenceInfo w15:providerId="Windows Live" w15:userId="f9d5bf7374f714f4"/>
  </w15:person>
  <w15:person w15:author="mcm">
    <w15:presenceInfo w15:providerId="AD" w15:userId="S::mcm@uninova.pt::16a2a0ed-dccf-450b-bd9a-951342d7e3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55C"/>
    <w:rsid w:val="0000015B"/>
    <w:rsid w:val="000027B2"/>
    <w:rsid w:val="000176AC"/>
    <w:rsid w:val="0003431A"/>
    <w:rsid w:val="00037CBF"/>
    <w:rsid w:val="00044B6A"/>
    <w:rsid w:val="000561AF"/>
    <w:rsid w:val="000565DF"/>
    <w:rsid w:val="0006212E"/>
    <w:rsid w:val="000936D9"/>
    <w:rsid w:val="00096550"/>
    <w:rsid w:val="000A1203"/>
    <w:rsid w:val="000A4306"/>
    <w:rsid w:val="000A4823"/>
    <w:rsid w:val="000C5EEE"/>
    <w:rsid w:val="000D3D42"/>
    <w:rsid w:val="000E65BF"/>
    <w:rsid w:val="00100AD8"/>
    <w:rsid w:val="00110CBB"/>
    <w:rsid w:val="001113EE"/>
    <w:rsid w:val="0017427F"/>
    <w:rsid w:val="0017488D"/>
    <w:rsid w:val="0019397E"/>
    <w:rsid w:val="001A1F22"/>
    <w:rsid w:val="001A54FF"/>
    <w:rsid w:val="001A5A7E"/>
    <w:rsid w:val="001B23AB"/>
    <w:rsid w:val="001B502F"/>
    <w:rsid w:val="00211598"/>
    <w:rsid w:val="002175CC"/>
    <w:rsid w:val="00240E69"/>
    <w:rsid w:val="002446CB"/>
    <w:rsid w:val="00251DAD"/>
    <w:rsid w:val="0025384D"/>
    <w:rsid w:val="00264051"/>
    <w:rsid w:val="002672D6"/>
    <w:rsid w:val="00280A89"/>
    <w:rsid w:val="002B60A9"/>
    <w:rsid w:val="002D3DA4"/>
    <w:rsid w:val="002E777C"/>
    <w:rsid w:val="002F3888"/>
    <w:rsid w:val="003015B5"/>
    <w:rsid w:val="003238B6"/>
    <w:rsid w:val="00323DAE"/>
    <w:rsid w:val="0033719A"/>
    <w:rsid w:val="00337D9A"/>
    <w:rsid w:val="00343B90"/>
    <w:rsid w:val="00353532"/>
    <w:rsid w:val="003551E6"/>
    <w:rsid w:val="00360F8D"/>
    <w:rsid w:val="003718B5"/>
    <w:rsid w:val="003754A3"/>
    <w:rsid w:val="00380F04"/>
    <w:rsid w:val="003841EC"/>
    <w:rsid w:val="00391E28"/>
    <w:rsid w:val="003A01F8"/>
    <w:rsid w:val="003A15B5"/>
    <w:rsid w:val="003D0B98"/>
    <w:rsid w:val="003D0DD1"/>
    <w:rsid w:val="003D7B4B"/>
    <w:rsid w:val="003E1C20"/>
    <w:rsid w:val="003E6CBD"/>
    <w:rsid w:val="003F5BA8"/>
    <w:rsid w:val="0040289A"/>
    <w:rsid w:val="00414B38"/>
    <w:rsid w:val="00422AC0"/>
    <w:rsid w:val="0044009C"/>
    <w:rsid w:val="00462AA8"/>
    <w:rsid w:val="00464629"/>
    <w:rsid w:val="00472B93"/>
    <w:rsid w:val="00491D6A"/>
    <w:rsid w:val="00497A41"/>
    <w:rsid w:val="004A4E4E"/>
    <w:rsid w:val="004B7B49"/>
    <w:rsid w:val="004C269D"/>
    <w:rsid w:val="004D086D"/>
    <w:rsid w:val="004E1363"/>
    <w:rsid w:val="004E1793"/>
    <w:rsid w:val="004E5816"/>
    <w:rsid w:val="004F2A64"/>
    <w:rsid w:val="004F2C63"/>
    <w:rsid w:val="004F49C9"/>
    <w:rsid w:val="004F5492"/>
    <w:rsid w:val="00501F84"/>
    <w:rsid w:val="005031A7"/>
    <w:rsid w:val="00505940"/>
    <w:rsid w:val="00522112"/>
    <w:rsid w:val="00522C34"/>
    <w:rsid w:val="00537485"/>
    <w:rsid w:val="00553BFC"/>
    <w:rsid w:val="00557419"/>
    <w:rsid w:val="005601CE"/>
    <w:rsid w:val="0057003C"/>
    <w:rsid w:val="005811DB"/>
    <w:rsid w:val="005829CD"/>
    <w:rsid w:val="00595AE8"/>
    <w:rsid w:val="005A1B14"/>
    <w:rsid w:val="005A45EE"/>
    <w:rsid w:val="005D235F"/>
    <w:rsid w:val="005D3D9C"/>
    <w:rsid w:val="005E75C9"/>
    <w:rsid w:val="005F1445"/>
    <w:rsid w:val="00603B82"/>
    <w:rsid w:val="006103DE"/>
    <w:rsid w:val="00611B9D"/>
    <w:rsid w:val="00623971"/>
    <w:rsid w:val="006257B7"/>
    <w:rsid w:val="00626971"/>
    <w:rsid w:val="006465E8"/>
    <w:rsid w:val="00661C92"/>
    <w:rsid w:val="006707F0"/>
    <w:rsid w:val="00677827"/>
    <w:rsid w:val="00680FC1"/>
    <w:rsid w:val="006C2968"/>
    <w:rsid w:val="006D54E1"/>
    <w:rsid w:val="006E4362"/>
    <w:rsid w:val="006F0D3F"/>
    <w:rsid w:val="00716F43"/>
    <w:rsid w:val="00727DFE"/>
    <w:rsid w:val="00733659"/>
    <w:rsid w:val="00735CF7"/>
    <w:rsid w:val="00740943"/>
    <w:rsid w:val="00742E82"/>
    <w:rsid w:val="00743862"/>
    <w:rsid w:val="007720E7"/>
    <w:rsid w:val="007B1C87"/>
    <w:rsid w:val="007D40C1"/>
    <w:rsid w:val="007E2594"/>
    <w:rsid w:val="007F68B9"/>
    <w:rsid w:val="00805C6C"/>
    <w:rsid w:val="00814532"/>
    <w:rsid w:val="00831B06"/>
    <w:rsid w:val="00861DEE"/>
    <w:rsid w:val="00883ED7"/>
    <w:rsid w:val="0089010B"/>
    <w:rsid w:val="00892F8A"/>
    <w:rsid w:val="00897344"/>
    <w:rsid w:val="008B344E"/>
    <w:rsid w:val="008B467D"/>
    <w:rsid w:val="008C11D2"/>
    <w:rsid w:val="008C1A1C"/>
    <w:rsid w:val="008C7764"/>
    <w:rsid w:val="008D43AE"/>
    <w:rsid w:val="008E0BBB"/>
    <w:rsid w:val="008E5A85"/>
    <w:rsid w:val="008F055C"/>
    <w:rsid w:val="00901ABF"/>
    <w:rsid w:val="0091574B"/>
    <w:rsid w:val="0094351A"/>
    <w:rsid w:val="00966A43"/>
    <w:rsid w:val="00975253"/>
    <w:rsid w:val="0098093B"/>
    <w:rsid w:val="0099192F"/>
    <w:rsid w:val="009B3A13"/>
    <w:rsid w:val="009C5CEA"/>
    <w:rsid w:val="009C6A90"/>
    <w:rsid w:val="009D0441"/>
    <w:rsid w:val="009D1F93"/>
    <w:rsid w:val="009E06CC"/>
    <w:rsid w:val="009E1860"/>
    <w:rsid w:val="009F539C"/>
    <w:rsid w:val="00A0682B"/>
    <w:rsid w:val="00A15EED"/>
    <w:rsid w:val="00A17D36"/>
    <w:rsid w:val="00A35D82"/>
    <w:rsid w:val="00A37DFB"/>
    <w:rsid w:val="00A50060"/>
    <w:rsid w:val="00AC2C4A"/>
    <w:rsid w:val="00AC793D"/>
    <w:rsid w:val="00AD6D75"/>
    <w:rsid w:val="00AE0122"/>
    <w:rsid w:val="00AF7746"/>
    <w:rsid w:val="00AF7B5D"/>
    <w:rsid w:val="00B01E31"/>
    <w:rsid w:val="00B2065B"/>
    <w:rsid w:val="00B65353"/>
    <w:rsid w:val="00B73E17"/>
    <w:rsid w:val="00B82B41"/>
    <w:rsid w:val="00B95C81"/>
    <w:rsid w:val="00B97CEC"/>
    <w:rsid w:val="00BA54BF"/>
    <w:rsid w:val="00BB32F4"/>
    <w:rsid w:val="00BC0D86"/>
    <w:rsid w:val="00BC1990"/>
    <w:rsid w:val="00BC5A59"/>
    <w:rsid w:val="00BD2CDD"/>
    <w:rsid w:val="00BD5CD1"/>
    <w:rsid w:val="00BE2CD1"/>
    <w:rsid w:val="00C02759"/>
    <w:rsid w:val="00C03315"/>
    <w:rsid w:val="00C33742"/>
    <w:rsid w:val="00C4240B"/>
    <w:rsid w:val="00C44504"/>
    <w:rsid w:val="00C44AD3"/>
    <w:rsid w:val="00C44D4A"/>
    <w:rsid w:val="00C46B73"/>
    <w:rsid w:val="00C54BBE"/>
    <w:rsid w:val="00C55537"/>
    <w:rsid w:val="00C83E4E"/>
    <w:rsid w:val="00C939EF"/>
    <w:rsid w:val="00CA381D"/>
    <w:rsid w:val="00CB131A"/>
    <w:rsid w:val="00CD1673"/>
    <w:rsid w:val="00CF4965"/>
    <w:rsid w:val="00D01E7F"/>
    <w:rsid w:val="00D17F36"/>
    <w:rsid w:val="00D421A9"/>
    <w:rsid w:val="00D47641"/>
    <w:rsid w:val="00D57090"/>
    <w:rsid w:val="00D8772B"/>
    <w:rsid w:val="00D92642"/>
    <w:rsid w:val="00DC3773"/>
    <w:rsid w:val="00DE2C70"/>
    <w:rsid w:val="00DE6A51"/>
    <w:rsid w:val="00E03EC1"/>
    <w:rsid w:val="00E1160D"/>
    <w:rsid w:val="00E23AA8"/>
    <w:rsid w:val="00E4181C"/>
    <w:rsid w:val="00E470CE"/>
    <w:rsid w:val="00EA4081"/>
    <w:rsid w:val="00EA7348"/>
    <w:rsid w:val="00EA7504"/>
    <w:rsid w:val="00EC7797"/>
    <w:rsid w:val="00EF0355"/>
    <w:rsid w:val="00F0286D"/>
    <w:rsid w:val="00F0622E"/>
    <w:rsid w:val="00F40D7F"/>
    <w:rsid w:val="00F94CAE"/>
    <w:rsid w:val="00F95F91"/>
    <w:rsid w:val="00FA1296"/>
    <w:rsid w:val="00FA6E8C"/>
    <w:rsid w:val="00FD4D85"/>
    <w:rsid w:val="00FD54EB"/>
    <w:rsid w:val="00FD6A3A"/>
    <w:rsid w:val="00FF7E5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2216A"/>
  <w15:docId w15:val="{1B8929B1-1326-4958-B99D-D619EC6F5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2"/>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1">
    <w:name w:val="heading 1"/>
    <w:basedOn w:val="Normal"/>
    <w:next w:val="Normal"/>
    <w:link w:val="Heading1Char"/>
    <w:uiPriority w:val="9"/>
    <w:qFormat/>
    <w:rsid w:val="00C54BBE"/>
    <w:pPr>
      <w:keepNext/>
      <w:keepLines/>
      <w:suppressAutoHyphens w:val="0"/>
      <w:spacing w:before="240" w:line="259" w:lineRule="auto"/>
      <w:outlineLvl w:val="0"/>
    </w:pPr>
    <w:rPr>
      <w:rFonts w:asciiTheme="majorHAnsi" w:eastAsiaTheme="majorEastAsia" w:hAnsiTheme="majorHAnsi" w:cstheme="majorBidi"/>
      <w:color w:val="2E74B5" w:themeColor="accent1" w:themeShade="BF"/>
      <w:kern w:val="0"/>
      <w:sz w:val="32"/>
      <w:szCs w:val="32"/>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Figure">
    <w:name w:val="Figure"/>
    <w:basedOn w:val="Caption"/>
    <w:qFormat/>
  </w:style>
  <w:style w:type="paragraph" w:customStyle="1" w:styleId="TableContents">
    <w:name w:val="Table Contents"/>
    <w:basedOn w:val="Normal"/>
    <w:qFormat/>
    <w:pPr>
      <w:suppressLineNumbers/>
    </w:pPr>
  </w:style>
  <w:style w:type="paragraph" w:customStyle="1" w:styleId="Table">
    <w:name w:val="Table"/>
    <w:basedOn w:val="Caption"/>
    <w:qFormat/>
  </w:style>
  <w:style w:type="paragraph" w:customStyle="1" w:styleId="FrameContents">
    <w:name w:val="Frame Contents"/>
    <w:basedOn w:val="Normal"/>
    <w:qFormat/>
  </w:style>
  <w:style w:type="paragraph" w:customStyle="1" w:styleId="TableHeading">
    <w:name w:val="Table Heading"/>
    <w:basedOn w:val="TableContents"/>
    <w:qFormat/>
    <w:pPr>
      <w:jc w:val="center"/>
    </w:pPr>
    <w:rPr>
      <w:b/>
      <w:bCs/>
    </w:rPr>
  </w:style>
  <w:style w:type="character" w:styleId="PlaceholderText">
    <w:name w:val="Placeholder Text"/>
    <w:basedOn w:val="DefaultParagraphFont"/>
    <w:uiPriority w:val="99"/>
    <w:semiHidden/>
    <w:rsid w:val="000176AC"/>
    <w:rPr>
      <w:color w:val="808080"/>
    </w:rPr>
  </w:style>
  <w:style w:type="table" w:styleId="TableGrid">
    <w:name w:val="Table Grid"/>
    <w:basedOn w:val="TableNormal"/>
    <w:uiPriority w:val="39"/>
    <w:rsid w:val="005F14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F1445"/>
    <w:pPr>
      <w:ind w:left="720"/>
      <w:contextualSpacing/>
    </w:pPr>
    <w:rPr>
      <w:rFonts w:cs="Mangal"/>
      <w:szCs w:val="21"/>
    </w:rPr>
  </w:style>
  <w:style w:type="table" w:styleId="PlainTable3">
    <w:name w:val="Plain Table 3"/>
    <w:basedOn w:val="TableNormal"/>
    <w:uiPriority w:val="43"/>
    <w:rsid w:val="000A482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472B9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3551E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2175CC"/>
    <w:rPr>
      <w:color w:val="0563C1" w:themeColor="hyperlink"/>
      <w:u w:val="single"/>
    </w:rPr>
  </w:style>
  <w:style w:type="paragraph" w:styleId="Revision">
    <w:name w:val="Revision"/>
    <w:hidden/>
    <w:uiPriority w:val="99"/>
    <w:semiHidden/>
    <w:rsid w:val="00E03EC1"/>
    <w:pPr>
      <w:suppressAutoHyphens w:val="0"/>
    </w:pPr>
    <w:rPr>
      <w:rFonts w:cs="Mangal"/>
      <w:sz w:val="24"/>
      <w:szCs w:val="21"/>
    </w:rPr>
  </w:style>
  <w:style w:type="character" w:styleId="UnresolvedMention">
    <w:name w:val="Unresolved Mention"/>
    <w:basedOn w:val="DefaultParagraphFont"/>
    <w:uiPriority w:val="99"/>
    <w:semiHidden/>
    <w:unhideWhenUsed/>
    <w:rsid w:val="00E03EC1"/>
    <w:rPr>
      <w:color w:val="605E5C"/>
      <w:shd w:val="clear" w:color="auto" w:fill="E1DFDD"/>
    </w:rPr>
  </w:style>
  <w:style w:type="paragraph" w:styleId="FootnoteText">
    <w:name w:val="footnote text"/>
    <w:basedOn w:val="Normal"/>
    <w:link w:val="FootnoteTextChar"/>
    <w:uiPriority w:val="99"/>
    <w:semiHidden/>
    <w:unhideWhenUsed/>
    <w:rsid w:val="00380F04"/>
    <w:rPr>
      <w:rFonts w:cs="Mangal"/>
      <w:sz w:val="20"/>
      <w:szCs w:val="18"/>
    </w:rPr>
  </w:style>
  <w:style w:type="character" w:customStyle="1" w:styleId="FootnoteTextChar">
    <w:name w:val="Footnote Text Char"/>
    <w:basedOn w:val="DefaultParagraphFont"/>
    <w:link w:val="FootnoteText"/>
    <w:uiPriority w:val="99"/>
    <w:semiHidden/>
    <w:rsid w:val="00380F04"/>
    <w:rPr>
      <w:rFonts w:cs="Mangal"/>
      <w:szCs w:val="18"/>
    </w:rPr>
  </w:style>
  <w:style w:type="character" w:styleId="FootnoteReference">
    <w:name w:val="footnote reference"/>
    <w:basedOn w:val="DefaultParagraphFont"/>
    <w:uiPriority w:val="99"/>
    <w:semiHidden/>
    <w:unhideWhenUsed/>
    <w:rsid w:val="00380F04"/>
    <w:rPr>
      <w:vertAlign w:val="superscript"/>
    </w:rPr>
  </w:style>
  <w:style w:type="character" w:styleId="CommentReference">
    <w:name w:val="annotation reference"/>
    <w:basedOn w:val="DefaultParagraphFont"/>
    <w:uiPriority w:val="99"/>
    <w:semiHidden/>
    <w:unhideWhenUsed/>
    <w:rsid w:val="00380F04"/>
    <w:rPr>
      <w:sz w:val="16"/>
      <w:szCs w:val="16"/>
    </w:rPr>
  </w:style>
  <w:style w:type="paragraph" w:styleId="CommentText">
    <w:name w:val="annotation text"/>
    <w:basedOn w:val="Normal"/>
    <w:link w:val="CommentTextChar"/>
    <w:uiPriority w:val="99"/>
    <w:semiHidden/>
    <w:unhideWhenUsed/>
    <w:rsid w:val="00380F04"/>
    <w:rPr>
      <w:rFonts w:cs="Mangal"/>
      <w:sz w:val="20"/>
      <w:szCs w:val="18"/>
    </w:rPr>
  </w:style>
  <w:style w:type="character" w:customStyle="1" w:styleId="CommentTextChar">
    <w:name w:val="Comment Text Char"/>
    <w:basedOn w:val="DefaultParagraphFont"/>
    <w:link w:val="CommentText"/>
    <w:uiPriority w:val="99"/>
    <w:semiHidden/>
    <w:rsid w:val="00380F04"/>
    <w:rPr>
      <w:rFonts w:cs="Mangal"/>
      <w:szCs w:val="18"/>
    </w:rPr>
  </w:style>
  <w:style w:type="paragraph" w:styleId="CommentSubject">
    <w:name w:val="annotation subject"/>
    <w:basedOn w:val="CommentText"/>
    <w:next w:val="CommentText"/>
    <w:link w:val="CommentSubjectChar"/>
    <w:uiPriority w:val="99"/>
    <w:semiHidden/>
    <w:unhideWhenUsed/>
    <w:rsid w:val="00380F04"/>
    <w:rPr>
      <w:b/>
      <w:bCs/>
    </w:rPr>
  </w:style>
  <w:style w:type="character" w:customStyle="1" w:styleId="CommentSubjectChar">
    <w:name w:val="Comment Subject Char"/>
    <w:basedOn w:val="CommentTextChar"/>
    <w:link w:val="CommentSubject"/>
    <w:uiPriority w:val="99"/>
    <w:semiHidden/>
    <w:rsid w:val="00380F04"/>
    <w:rPr>
      <w:rFonts w:cs="Mangal"/>
      <w:b/>
      <w:bCs/>
      <w:szCs w:val="18"/>
    </w:rPr>
  </w:style>
  <w:style w:type="character" w:styleId="FollowedHyperlink">
    <w:name w:val="FollowedHyperlink"/>
    <w:basedOn w:val="DefaultParagraphFont"/>
    <w:uiPriority w:val="99"/>
    <w:semiHidden/>
    <w:unhideWhenUsed/>
    <w:rsid w:val="00380F04"/>
    <w:rPr>
      <w:color w:val="954F72" w:themeColor="followedHyperlink"/>
      <w:u w:val="single"/>
    </w:rPr>
  </w:style>
  <w:style w:type="character" w:customStyle="1" w:styleId="Heading1Char">
    <w:name w:val="Heading 1 Char"/>
    <w:basedOn w:val="DefaultParagraphFont"/>
    <w:link w:val="Heading1"/>
    <w:uiPriority w:val="9"/>
    <w:rsid w:val="00C54BBE"/>
    <w:rPr>
      <w:rFonts w:asciiTheme="majorHAnsi" w:eastAsiaTheme="majorEastAsia" w:hAnsiTheme="majorHAnsi" w:cstheme="majorBidi"/>
      <w:color w:val="2E74B5" w:themeColor="accent1" w:themeShade="BF"/>
      <w:kern w:val="0"/>
      <w:sz w:val="32"/>
      <w:szCs w:val="32"/>
      <w:lang w:eastAsia="en-US" w:bidi="ar-SA"/>
    </w:rPr>
  </w:style>
  <w:style w:type="paragraph" w:styleId="Bibliography">
    <w:name w:val="Bibliography"/>
    <w:basedOn w:val="Normal"/>
    <w:next w:val="Normal"/>
    <w:uiPriority w:val="37"/>
    <w:unhideWhenUsed/>
    <w:rsid w:val="00C54BBE"/>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2229">
      <w:bodyDiv w:val="1"/>
      <w:marLeft w:val="0"/>
      <w:marRight w:val="0"/>
      <w:marTop w:val="0"/>
      <w:marBottom w:val="0"/>
      <w:divBdr>
        <w:top w:val="none" w:sz="0" w:space="0" w:color="auto"/>
        <w:left w:val="none" w:sz="0" w:space="0" w:color="auto"/>
        <w:bottom w:val="none" w:sz="0" w:space="0" w:color="auto"/>
        <w:right w:val="none" w:sz="0" w:space="0" w:color="auto"/>
      </w:divBdr>
    </w:div>
    <w:div w:id="13043504">
      <w:bodyDiv w:val="1"/>
      <w:marLeft w:val="0"/>
      <w:marRight w:val="0"/>
      <w:marTop w:val="0"/>
      <w:marBottom w:val="0"/>
      <w:divBdr>
        <w:top w:val="none" w:sz="0" w:space="0" w:color="auto"/>
        <w:left w:val="none" w:sz="0" w:space="0" w:color="auto"/>
        <w:bottom w:val="none" w:sz="0" w:space="0" w:color="auto"/>
        <w:right w:val="none" w:sz="0" w:space="0" w:color="auto"/>
      </w:divBdr>
    </w:div>
    <w:div w:id="17775341">
      <w:bodyDiv w:val="1"/>
      <w:marLeft w:val="0"/>
      <w:marRight w:val="0"/>
      <w:marTop w:val="0"/>
      <w:marBottom w:val="0"/>
      <w:divBdr>
        <w:top w:val="none" w:sz="0" w:space="0" w:color="auto"/>
        <w:left w:val="none" w:sz="0" w:space="0" w:color="auto"/>
        <w:bottom w:val="none" w:sz="0" w:space="0" w:color="auto"/>
        <w:right w:val="none" w:sz="0" w:space="0" w:color="auto"/>
      </w:divBdr>
    </w:div>
    <w:div w:id="18701725">
      <w:bodyDiv w:val="1"/>
      <w:marLeft w:val="0"/>
      <w:marRight w:val="0"/>
      <w:marTop w:val="0"/>
      <w:marBottom w:val="0"/>
      <w:divBdr>
        <w:top w:val="none" w:sz="0" w:space="0" w:color="auto"/>
        <w:left w:val="none" w:sz="0" w:space="0" w:color="auto"/>
        <w:bottom w:val="none" w:sz="0" w:space="0" w:color="auto"/>
        <w:right w:val="none" w:sz="0" w:space="0" w:color="auto"/>
      </w:divBdr>
    </w:div>
    <w:div w:id="20210311">
      <w:bodyDiv w:val="1"/>
      <w:marLeft w:val="0"/>
      <w:marRight w:val="0"/>
      <w:marTop w:val="0"/>
      <w:marBottom w:val="0"/>
      <w:divBdr>
        <w:top w:val="none" w:sz="0" w:space="0" w:color="auto"/>
        <w:left w:val="none" w:sz="0" w:space="0" w:color="auto"/>
        <w:bottom w:val="none" w:sz="0" w:space="0" w:color="auto"/>
        <w:right w:val="none" w:sz="0" w:space="0" w:color="auto"/>
      </w:divBdr>
    </w:div>
    <w:div w:id="20979901">
      <w:bodyDiv w:val="1"/>
      <w:marLeft w:val="0"/>
      <w:marRight w:val="0"/>
      <w:marTop w:val="0"/>
      <w:marBottom w:val="0"/>
      <w:divBdr>
        <w:top w:val="none" w:sz="0" w:space="0" w:color="auto"/>
        <w:left w:val="none" w:sz="0" w:space="0" w:color="auto"/>
        <w:bottom w:val="none" w:sz="0" w:space="0" w:color="auto"/>
        <w:right w:val="none" w:sz="0" w:space="0" w:color="auto"/>
      </w:divBdr>
    </w:div>
    <w:div w:id="23023293">
      <w:bodyDiv w:val="1"/>
      <w:marLeft w:val="0"/>
      <w:marRight w:val="0"/>
      <w:marTop w:val="0"/>
      <w:marBottom w:val="0"/>
      <w:divBdr>
        <w:top w:val="none" w:sz="0" w:space="0" w:color="auto"/>
        <w:left w:val="none" w:sz="0" w:space="0" w:color="auto"/>
        <w:bottom w:val="none" w:sz="0" w:space="0" w:color="auto"/>
        <w:right w:val="none" w:sz="0" w:space="0" w:color="auto"/>
      </w:divBdr>
    </w:div>
    <w:div w:id="26612592">
      <w:bodyDiv w:val="1"/>
      <w:marLeft w:val="0"/>
      <w:marRight w:val="0"/>
      <w:marTop w:val="0"/>
      <w:marBottom w:val="0"/>
      <w:divBdr>
        <w:top w:val="none" w:sz="0" w:space="0" w:color="auto"/>
        <w:left w:val="none" w:sz="0" w:space="0" w:color="auto"/>
        <w:bottom w:val="none" w:sz="0" w:space="0" w:color="auto"/>
        <w:right w:val="none" w:sz="0" w:space="0" w:color="auto"/>
      </w:divBdr>
    </w:div>
    <w:div w:id="29116557">
      <w:bodyDiv w:val="1"/>
      <w:marLeft w:val="0"/>
      <w:marRight w:val="0"/>
      <w:marTop w:val="0"/>
      <w:marBottom w:val="0"/>
      <w:divBdr>
        <w:top w:val="none" w:sz="0" w:space="0" w:color="auto"/>
        <w:left w:val="none" w:sz="0" w:space="0" w:color="auto"/>
        <w:bottom w:val="none" w:sz="0" w:space="0" w:color="auto"/>
        <w:right w:val="none" w:sz="0" w:space="0" w:color="auto"/>
      </w:divBdr>
    </w:div>
    <w:div w:id="30882284">
      <w:bodyDiv w:val="1"/>
      <w:marLeft w:val="0"/>
      <w:marRight w:val="0"/>
      <w:marTop w:val="0"/>
      <w:marBottom w:val="0"/>
      <w:divBdr>
        <w:top w:val="none" w:sz="0" w:space="0" w:color="auto"/>
        <w:left w:val="none" w:sz="0" w:space="0" w:color="auto"/>
        <w:bottom w:val="none" w:sz="0" w:space="0" w:color="auto"/>
        <w:right w:val="none" w:sz="0" w:space="0" w:color="auto"/>
      </w:divBdr>
    </w:div>
    <w:div w:id="36511947">
      <w:bodyDiv w:val="1"/>
      <w:marLeft w:val="0"/>
      <w:marRight w:val="0"/>
      <w:marTop w:val="0"/>
      <w:marBottom w:val="0"/>
      <w:divBdr>
        <w:top w:val="none" w:sz="0" w:space="0" w:color="auto"/>
        <w:left w:val="none" w:sz="0" w:space="0" w:color="auto"/>
        <w:bottom w:val="none" w:sz="0" w:space="0" w:color="auto"/>
        <w:right w:val="none" w:sz="0" w:space="0" w:color="auto"/>
      </w:divBdr>
    </w:div>
    <w:div w:id="38866633">
      <w:bodyDiv w:val="1"/>
      <w:marLeft w:val="0"/>
      <w:marRight w:val="0"/>
      <w:marTop w:val="0"/>
      <w:marBottom w:val="0"/>
      <w:divBdr>
        <w:top w:val="none" w:sz="0" w:space="0" w:color="auto"/>
        <w:left w:val="none" w:sz="0" w:space="0" w:color="auto"/>
        <w:bottom w:val="none" w:sz="0" w:space="0" w:color="auto"/>
        <w:right w:val="none" w:sz="0" w:space="0" w:color="auto"/>
      </w:divBdr>
    </w:div>
    <w:div w:id="43799422">
      <w:bodyDiv w:val="1"/>
      <w:marLeft w:val="0"/>
      <w:marRight w:val="0"/>
      <w:marTop w:val="0"/>
      <w:marBottom w:val="0"/>
      <w:divBdr>
        <w:top w:val="none" w:sz="0" w:space="0" w:color="auto"/>
        <w:left w:val="none" w:sz="0" w:space="0" w:color="auto"/>
        <w:bottom w:val="none" w:sz="0" w:space="0" w:color="auto"/>
        <w:right w:val="none" w:sz="0" w:space="0" w:color="auto"/>
      </w:divBdr>
    </w:div>
    <w:div w:id="47459560">
      <w:bodyDiv w:val="1"/>
      <w:marLeft w:val="0"/>
      <w:marRight w:val="0"/>
      <w:marTop w:val="0"/>
      <w:marBottom w:val="0"/>
      <w:divBdr>
        <w:top w:val="none" w:sz="0" w:space="0" w:color="auto"/>
        <w:left w:val="none" w:sz="0" w:space="0" w:color="auto"/>
        <w:bottom w:val="none" w:sz="0" w:space="0" w:color="auto"/>
        <w:right w:val="none" w:sz="0" w:space="0" w:color="auto"/>
      </w:divBdr>
    </w:div>
    <w:div w:id="48918344">
      <w:bodyDiv w:val="1"/>
      <w:marLeft w:val="0"/>
      <w:marRight w:val="0"/>
      <w:marTop w:val="0"/>
      <w:marBottom w:val="0"/>
      <w:divBdr>
        <w:top w:val="none" w:sz="0" w:space="0" w:color="auto"/>
        <w:left w:val="none" w:sz="0" w:space="0" w:color="auto"/>
        <w:bottom w:val="none" w:sz="0" w:space="0" w:color="auto"/>
        <w:right w:val="none" w:sz="0" w:space="0" w:color="auto"/>
      </w:divBdr>
    </w:div>
    <w:div w:id="49116005">
      <w:bodyDiv w:val="1"/>
      <w:marLeft w:val="0"/>
      <w:marRight w:val="0"/>
      <w:marTop w:val="0"/>
      <w:marBottom w:val="0"/>
      <w:divBdr>
        <w:top w:val="none" w:sz="0" w:space="0" w:color="auto"/>
        <w:left w:val="none" w:sz="0" w:space="0" w:color="auto"/>
        <w:bottom w:val="none" w:sz="0" w:space="0" w:color="auto"/>
        <w:right w:val="none" w:sz="0" w:space="0" w:color="auto"/>
      </w:divBdr>
    </w:div>
    <w:div w:id="62143513">
      <w:bodyDiv w:val="1"/>
      <w:marLeft w:val="0"/>
      <w:marRight w:val="0"/>
      <w:marTop w:val="0"/>
      <w:marBottom w:val="0"/>
      <w:divBdr>
        <w:top w:val="none" w:sz="0" w:space="0" w:color="auto"/>
        <w:left w:val="none" w:sz="0" w:space="0" w:color="auto"/>
        <w:bottom w:val="none" w:sz="0" w:space="0" w:color="auto"/>
        <w:right w:val="none" w:sz="0" w:space="0" w:color="auto"/>
      </w:divBdr>
    </w:div>
    <w:div w:id="70785023">
      <w:bodyDiv w:val="1"/>
      <w:marLeft w:val="0"/>
      <w:marRight w:val="0"/>
      <w:marTop w:val="0"/>
      <w:marBottom w:val="0"/>
      <w:divBdr>
        <w:top w:val="none" w:sz="0" w:space="0" w:color="auto"/>
        <w:left w:val="none" w:sz="0" w:space="0" w:color="auto"/>
        <w:bottom w:val="none" w:sz="0" w:space="0" w:color="auto"/>
        <w:right w:val="none" w:sz="0" w:space="0" w:color="auto"/>
      </w:divBdr>
    </w:div>
    <w:div w:id="72706513">
      <w:bodyDiv w:val="1"/>
      <w:marLeft w:val="0"/>
      <w:marRight w:val="0"/>
      <w:marTop w:val="0"/>
      <w:marBottom w:val="0"/>
      <w:divBdr>
        <w:top w:val="none" w:sz="0" w:space="0" w:color="auto"/>
        <w:left w:val="none" w:sz="0" w:space="0" w:color="auto"/>
        <w:bottom w:val="none" w:sz="0" w:space="0" w:color="auto"/>
        <w:right w:val="none" w:sz="0" w:space="0" w:color="auto"/>
      </w:divBdr>
    </w:div>
    <w:div w:id="81531499">
      <w:bodyDiv w:val="1"/>
      <w:marLeft w:val="0"/>
      <w:marRight w:val="0"/>
      <w:marTop w:val="0"/>
      <w:marBottom w:val="0"/>
      <w:divBdr>
        <w:top w:val="none" w:sz="0" w:space="0" w:color="auto"/>
        <w:left w:val="none" w:sz="0" w:space="0" w:color="auto"/>
        <w:bottom w:val="none" w:sz="0" w:space="0" w:color="auto"/>
        <w:right w:val="none" w:sz="0" w:space="0" w:color="auto"/>
      </w:divBdr>
    </w:div>
    <w:div w:id="88235511">
      <w:bodyDiv w:val="1"/>
      <w:marLeft w:val="0"/>
      <w:marRight w:val="0"/>
      <w:marTop w:val="0"/>
      <w:marBottom w:val="0"/>
      <w:divBdr>
        <w:top w:val="none" w:sz="0" w:space="0" w:color="auto"/>
        <w:left w:val="none" w:sz="0" w:space="0" w:color="auto"/>
        <w:bottom w:val="none" w:sz="0" w:space="0" w:color="auto"/>
        <w:right w:val="none" w:sz="0" w:space="0" w:color="auto"/>
      </w:divBdr>
    </w:div>
    <w:div w:id="89473400">
      <w:bodyDiv w:val="1"/>
      <w:marLeft w:val="0"/>
      <w:marRight w:val="0"/>
      <w:marTop w:val="0"/>
      <w:marBottom w:val="0"/>
      <w:divBdr>
        <w:top w:val="none" w:sz="0" w:space="0" w:color="auto"/>
        <w:left w:val="none" w:sz="0" w:space="0" w:color="auto"/>
        <w:bottom w:val="none" w:sz="0" w:space="0" w:color="auto"/>
        <w:right w:val="none" w:sz="0" w:space="0" w:color="auto"/>
      </w:divBdr>
    </w:div>
    <w:div w:id="93133530">
      <w:bodyDiv w:val="1"/>
      <w:marLeft w:val="0"/>
      <w:marRight w:val="0"/>
      <w:marTop w:val="0"/>
      <w:marBottom w:val="0"/>
      <w:divBdr>
        <w:top w:val="none" w:sz="0" w:space="0" w:color="auto"/>
        <w:left w:val="none" w:sz="0" w:space="0" w:color="auto"/>
        <w:bottom w:val="none" w:sz="0" w:space="0" w:color="auto"/>
        <w:right w:val="none" w:sz="0" w:space="0" w:color="auto"/>
      </w:divBdr>
    </w:div>
    <w:div w:id="101188159">
      <w:bodyDiv w:val="1"/>
      <w:marLeft w:val="0"/>
      <w:marRight w:val="0"/>
      <w:marTop w:val="0"/>
      <w:marBottom w:val="0"/>
      <w:divBdr>
        <w:top w:val="none" w:sz="0" w:space="0" w:color="auto"/>
        <w:left w:val="none" w:sz="0" w:space="0" w:color="auto"/>
        <w:bottom w:val="none" w:sz="0" w:space="0" w:color="auto"/>
        <w:right w:val="none" w:sz="0" w:space="0" w:color="auto"/>
      </w:divBdr>
    </w:div>
    <w:div w:id="103353408">
      <w:bodyDiv w:val="1"/>
      <w:marLeft w:val="0"/>
      <w:marRight w:val="0"/>
      <w:marTop w:val="0"/>
      <w:marBottom w:val="0"/>
      <w:divBdr>
        <w:top w:val="none" w:sz="0" w:space="0" w:color="auto"/>
        <w:left w:val="none" w:sz="0" w:space="0" w:color="auto"/>
        <w:bottom w:val="none" w:sz="0" w:space="0" w:color="auto"/>
        <w:right w:val="none" w:sz="0" w:space="0" w:color="auto"/>
      </w:divBdr>
    </w:div>
    <w:div w:id="104929901">
      <w:bodyDiv w:val="1"/>
      <w:marLeft w:val="0"/>
      <w:marRight w:val="0"/>
      <w:marTop w:val="0"/>
      <w:marBottom w:val="0"/>
      <w:divBdr>
        <w:top w:val="none" w:sz="0" w:space="0" w:color="auto"/>
        <w:left w:val="none" w:sz="0" w:space="0" w:color="auto"/>
        <w:bottom w:val="none" w:sz="0" w:space="0" w:color="auto"/>
        <w:right w:val="none" w:sz="0" w:space="0" w:color="auto"/>
      </w:divBdr>
    </w:div>
    <w:div w:id="107042282">
      <w:bodyDiv w:val="1"/>
      <w:marLeft w:val="0"/>
      <w:marRight w:val="0"/>
      <w:marTop w:val="0"/>
      <w:marBottom w:val="0"/>
      <w:divBdr>
        <w:top w:val="none" w:sz="0" w:space="0" w:color="auto"/>
        <w:left w:val="none" w:sz="0" w:space="0" w:color="auto"/>
        <w:bottom w:val="none" w:sz="0" w:space="0" w:color="auto"/>
        <w:right w:val="none" w:sz="0" w:space="0" w:color="auto"/>
      </w:divBdr>
    </w:div>
    <w:div w:id="107353680">
      <w:bodyDiv w:val="1"/>
      <w:marLeft w:val="0"/>
      <w:marRight w:val="0"/>
      <w:marTop w:val="0"/>
      <w:marBottom w:val="0"/>
      <w:divBdr>
        <w:top w:val="none" w:sz="0" w:space="0" w:color="auto"/>
        <w:left w:val="none" w:sz="0" w:space="0" w:color="auto"/>
        <w:bottom w:val="none" w:sz="0" w:space="0" w:color="auto"/>
        <w:right w:val="none" w:sz="0" w:space="0" w:color="auto"/>
      </w:divBdr>
    </w:div>
    <w:div w:id="112749431">
      <w:bodyDiv w:val="1"/>
      <w:marLeft w:val="0"/>
      <w:marRight w:val="0"/>
      <w:marTop w:val="0"/>
      <w:marBottom w:val="0"/>
      <w:divBdr>
        <w:top w:val="none" w:sz="0" w:space="0" w:color="auto"/>
        <w:left w:val="none" w:sz="0" w:space="0" w:color="auto"/>
        <w:bottom w:val="none" w:sz="0" w:space="0" w:color="auto"/>
        <w:right w:val="none" w:sz="0" w:space="0" w:color="auto"/>
      </w:divBdr>
    </w:div>
    <w:div w:id="116948069">
      <w:bodyDiv w:val="1"/>
      <w:marLeft w:val="0"/>
      <w:marRight w:val="0"/>
      <w:marTop w:val="0"/>
      <w:marBottom w:val="0"/>
      <w:divBdr>
        <w:top w:val="none" w:sz="0" w:space="0" w:color="auto"/>
        <w:left w:val="none" w:sz="0" w:space="0" w:color="auto"/>
        <w:bottom w:val="none" w:sz="0" w:space="0" w:color="auto"/>
        <w:right w:val="none" w:sz="0" w:space="0" w:color="auto"/>
      </w:divBdr>
    </w:div>
    <w:div w:id="124810299">
      <w:bodyDiv w:val="1"/>
      <w:marLeft w:val="0"/>
      <w:marRight w:val="0"/>
      <w:marTop w:val="0"/>
      <w:marBottom w:val="0"/>
      <w:divBdr>
        <w:top w:val="none" w:sz="0" w:space="0" w:color="auto"/>
        <w:left w:val="none" w:sz="0" w:space="0" w:color="auto"/>
        <w:bottom w:val="none" w:sz="0" w:space="0" w:color="auto"/>
        <w:right w:val="none" w:sz="0" w:space="0" w:color="auto"/>
      </w:divBdr>
    </w:div>
    <w:div w:id="128935385">
      <w:bodyDiv w:val="1"/>
      <w:marLeft w:val="0"/>
      <w:marRight w:val="0"/>
      <w:marTop w:val="0"/>
      <w:marBottom w:val="0"/>
      <w:divBdr>
        <w:top w:val="none" w:sz="0" w:space="0" w:color="auto"/>
        <w:left w:val="none" w:sz="0" w:space="0" w:color="auto"/>
        <w:bottom w:val="none" w:sz="0" w:space="0" w:color="auto"/>
        <w:right w:val="none" w:sz="0" w:space="0" w:color="auto"/>
      </w:divBdr>
    </w:div>
    <w:div w:id="132600077">
      <w:bodyDiv w:val="1"/>
      <w:marLeft w:val="0"/>
      <w:marRight w:val="0"/>
      <w:marTop w:val="0"/>
      <w:marBottom w:val="0"/>
      <w:divBdr>
        <w:top w:val="none" w:sz="0" w:space="0" w:color="auto"/>
        <w:left w:val="none" w:sz="0" w:space="0" w:color="auto"/>
        <w:bottom w:val="none" w:sz="0" w:space="0" w:color="auto"/>
        <w:right w:val="none" w:sz="0" w:space="0" w:color="auto"/>
      </w:divBdr>
    </w:div>
    <w:div w:id="133108314">
      <w:bodyDiv w:val="1"/>
      <w:marLeft w:val="0"/>
      <w:marRight w:val="0"/>
      <w:marTop w:val="0"/>
      <w:marBottom w:val="0"/>
      <w:divBdr>
        <w:top w:val="none" w:sz="0" w:space="0" w:color="auto"/>
        <w:left w:val="none" w:sz="0" w:space="0" w:color="auto"/>
        <w:bottom w:val="none" w:sz="0" w:space="0" w:color="auto"/>
        <w:right w:val="none" w:sz="0" w:space="0" w:color="auto"/>
      </w:divBdr>
    </w:div>
    <w:div w:id="138349186">
      <w:bodyDiv w:val="1"/>
      <w:marLeft w:val="0"/>
      <w:marRight w:val="0"/>
      <w:marTop w:val="0"/>
      <w:marBottom w:val="0"/>
      <w:divBdr>
        <w:top w:val="none" w:sz="0" w:space="0" w:color="auto"/>
        <w:left w:val="none" w:sz="0" w:space="0" w:color="auto"/>
        <w:bottom w:val="none" w:sz="0" w:space="0" w:color="auto"/>
        <w:right w:val="none" w:sz="0" w:space="0" w:color="auto"/>
      </w:divBdr>
    </w:div>
    <w:div w:id="158353560">
      <w:bodyDiv w:val="1"/>
      <w:marLeft w:val="0"/>
      <w:marRight w:val="0"/>
      <w:marTop w:val="0"/>
      <w:marBottom w:val="0"/>
      <w:divBdr>
        <w:top w:val="none" w:sz="0" w:space="0" w:color="auto"/>
        <w:left w:val="none" w:sz="0" w:space="0" w:color="auto"/>
        <w:bottom w:val="none" w:sz="0" w:space="0" w:color="auto"/>
        <w:right w:val="none" w:sz="0" w:space="0" w:color="auto"/>
      </w:divBdr>
    </w:div>
    <w:div w:id="161312469">
      <w:bodyDiv w:val="1"/>
      <w:marLeft w:val="0"/>
      <w:marRight w:val="0"/>
      <w:marTop w:val="0"/>
      <w:marBottom w:val="0"/>
      <w:divBdr>
        <w:top w:val="none" w:sz="0" w:space="0" w:color="auto"/>
        <w:left w:val="none" w:sz="0" w:space="0" w:color="auto"/>
        <w:bottom w:val="none" w:sz="0" w:space="0" w:color="auto"/>
        <w:right w:val="none" w:sz="0" w:space="0" w:color="auto"/>
      </w:divBdr>
    </w:div>
    <w:div w:id="171186706">
      <w:bodyDiv w:val="1"/>
      <w:marLeft w:val="0"/>
      <w:marRight w:val="0"/>
      <w:marTop w:val="0"/>
      <w:marBottom w:val="0"/>
      <w:divBdr>
        <w:top w:val="none" w:sz="0" w:space="0" w:color="auto"/>
        <w:left w:val="none" w:sz="0" w:space="0" w:color="auto"/>
        <w:bottom w:val="none" w:sz="0" w:space="0" w:color="auto"/>
        <w:right w:val="none" w:sz="0" w:space="0" w:color="auto"/>
      </w:divBdr>
    </w:div>
    <w:div w:id="173568652">
      <w:bodyDiv w:val="1"/>
      <w:marLeft w:val="0"/>
      <w:marRight w:val="0"/>
      <w:marTop w:val="0"/>
      <w:marBottom w:val="0"/>
      <w:divBdr>
        <w:top w:val="none" w:sz="0" w:space="0" w:color="auto"/>
        <w:left w:val="none" w:sz="0" w:space="0" w:color="auto"/>
        <w:bottom w:val="none" w:sz="0" w:space="0" w:color="auto"/>
        <w:right w:val="none" w:sz="0" w:space="0" w:color="auto"/>
      </w:divBdr>
    </w:div>
    <w:div w:id="173887321">
      <w:bodyDiv w:val="1"/>
      <w:marLeft w:val="0"/>
      <w:marRight w:val="0"/>
      <w:marTop w:val="0"/>
      <w:marBottom w:val="0"/>
      <w:divBdr>
        <w:top w:val="none" w:sz="0" w:space="0" w:color="auto"/>
        <w:left w:val="none" w:sz="0" w:space="0" w:color="auto"/>
        <w:bottom w:val="none" w:sz="0" w:space="0" w:color="auto"/>
        <w:right w:val="none" w:sz="0" w:space="0" w:color="auto"/>
      </w:divBdr>
    </w:div>
    <w:div w:id="182212099">
      <w:bodyDiv w:val="1"/>
      <w:marLeft w:val="0"/>
      <w:marRight w:val="0"/>
      <w:marTop w:val="0"/>
      <w:marBottom w:val="0"/>
      <w:divBdr>
        <w:top w:val="none" w:sz="0" w:space="0" w:color="auto"/>
        <w:left w:val="none" w:sz="0" w:space="0" w:color="auto"/>
        <w:bottom w:val="none" w:sz="0" w:space="0" w:color="auto"/>
        <w:right w:val="none" w:sz="0" w:space="0" w:color="auto"/>
      </w:divBdr>
    </w:div>
    <w:div w:id="185873027">
      <w:bodyDiv w:val="1"/>
      <w:marLeft w:val="0"/>
      <w:marRight w:val="0"/>
      <w:marTop w:val="0"/>
      <w:marBottom w:val="0"/>
      <w:divBdr>
        <w:top w:val="none" w:sz="0" w:space="0" w:color="auto"/>
        <w:left w:val="none" w:sz="0" w:space="0" w:color="auto"/>
        <w:bottom w:val="none" w:sz="0" w:space="0" w:color="auto"/>
        <w:right w:val="none" w:sz="0" w:space="0" w:color="auto"/>
      </w:divBdr>
    </w:div>
    <w:div w:id="197091963">
      <w:bodyDiv w:val="1"/>
      <w:marLeft w:val="0"/>
      <w:marRight w:val="0"/>
      <w:marTop w:val="0"/>
      <w:marBottom w:val="0"/>
      <w:divBdr>
        <w:top w:val="none" w:sz="0" w:space="0" w:color="auto"/>
        <w:left w:val="none" w:sz="0" w:space="0" w:color="auto"/>
        <w:bottom w:val="none" w:sz="0" w:space="0" w:color="auto"/>
        <w:right w:val="none" w:sz="0" w:space="0" w:color="auto"/>
      </w:divBdr>
    </w:div>
    <w:div w:id="197857992">
      <w:bodyDiv w:val="1"/>
      <w:marLeft w:val="0"/>
      <w:marRight w:val="0"/>
      <w:marTop w:val="0"/>
      <w:marBottom w:val="0"/>
      <w:divBdr>
        <w:top w:val="none" w:sz="0" w:space="0" w:color="auto"/>
        <w:left w:val="none" w:sz="0" w:space="0" w:color="auto"/>
        <w:bottom w:val="none" w:sz="0" w:space="0" w:color="auto"/>
        <w:right w:val="none" w:sz="0" w:space="0" w:color="auto"/>
      </w:divBdr>
    </w:div>
    <w:div w:id="209389318">
      <w:bodyDiv w:val="1"/>
      <w:marLeft w:val="0"/>
      <w:marRight w:val="0"/>
      <w:marTop w:val="0"/>
      <w:marBottom w:val="0"/>
      <w:divBdr>
        <w:top w:val="none" w:sz="0" w:space="0" w:color="auto"/>
        <w:left w:val="none" w:sz="0" w:space="0" w:color="auto"/>
        <w:bottom w:val="none" w:sz="0" w:space="0" w:color="auto"/>
        <w:right w:val="none" w:sz="0" w:space="0" w:color="auto"/>
      </w:divBdr>
    </w:div>
    <w:div w:id="211157462">
      <w:bodyDiv w:val="1"/>
      <w:marLeft w:val="0"/>
      <w:marRight w:val="0"/>
      <w:marTop w:val="0"/>
      <w:marBottom w:val="0"/>
      <w:divBdr>
        <w:top w:val="none" w:sz="0" w:space="0" w:color="auto"/>
        <w:left w:val="none" w:sz="0" w:space="0" w:color="auto"/>
        <w:bottom w:val="none" w:sz="0" w:space="0" w:color="auto"/>
        <w:right w:val="none" w:sz="0" w:space="0" w:color="auto"/>
      </w:divBdr>
    </w:div>
    <w:div w:id="212816583">
      <w:bodyDiv w:val="1"/>
      <w:marLeft w:val="0"/>
      <w:marRight w:val="0"/>
      <w:marTop w:val="0"/>
      <w:marBottom w:val="0"/>
      <w:divBdr>
        <w:top w:val="none" w:sz="0" w:space="0" w:color="auto"/>
        <w:left w:val="none" w:sz="0" w:space="0" w:color="auto"/>
        <w:bottom w:val="none" w:sz="0" w:space="0" w:color="auto"/>
        <w:right w:val="none" w:sz="0" w:space="0" w:color="auto"/>
      </w:divBdr>
    </w:div>
    <w:div w:id="212936337">
      <w:bodyDiv w:val="1"/>
      <w:marLeft w:val="0"/>
      <w:marRight w:val="0"/>
      <w:marTop w:val="0"/>
      <w:marBottom w:val="0"/>
      <w:divBdr>
        <w:top w:val="none" w:sz="0" w:space="0" w:color="auto"/>
        <w:left w:val="none" w:sz="0" w:space="0" w:color="auto"/>
        <w:bottom w:val="none" w:sz="0" w:space="0" w:color="auto"/>
        <w:right w:val="none" w:sz="0" w:space="0" w:color="auto"/>
      </w:divBdr>
    </w:div>
    <w:div w:id="213009525">
      <w:bodyDiv w:val="1"/>
      <w:marLeft w:val="0"/>
      <w:marRight w:val="0"/>
      <w:marTop w:val="0"/>
      <w:marBottom w:val="0"/>
      <w:divBdr>
        <w:top w:val="none" w:sz="0" w:space="0" w:color="auto"/>
        <w:left w:val="none" w:sz="0" w:space="0" w:color="auto"/>
        <w:bottom w:val="none" w:sz="0" w:space="0" w:color="auto"/>
        <w:right w:val="none" w:sz="0" w:space="0" w:color="auto"/>
      </w:divBdr>
    </w:div>
    <w:div w:id="215435232">
      <w:bodyDiv w:val="1"/>
      <w:marLeft w:val="0"/>
      <w:marRight w:val="0"/>
      <w:marTop w:val="0"/>
      <w:marBottom w:val="0"/>
      <w:divBdr>
        <w:top w:val="none" w:sz="0" w:space="0" w:color="auto"/>
        <w:left w:val="none" w:sz="0" w:space="0" w:color="auto"/>
        <w:bottom w:val="none" w:sz="0" w:space="0" w:color="auto"/>
        <w:right w:val="none" w:sz="0" w:space="0" w:color="auto"/>
      </w:divBdr>
    </w:div>
    <w:div w:id="215438944">
      <w:bodyDiv w:val="1"/>
      <w:marLeft w:val="0"/>
      <w:marRight w:val="0"/>
      <w:marTop w:val="0"/>
      <w:marBottom w:val="0"/>
      <w:divBdr>
        <w:top w:val="none" w:sz="0" w:space="0" w:color="auto"/>
        <w:left w:val="none" w:sz="0" w:space="0" w:color="auto"/>
        <w:bottom w:val="none" w:sz="0" w:space="0" w:color="auto"/>
        <w:right w:val="none" w:sz="0" w:space="0" w:color="auto"/>
      </w:divBdr>
    </w:div>
    <w:div w:id="222299134">
      <w:bodyDiv w:val="1"/>
      <w:marLeft w:val="0"/>
      <w:marRight w:val="0"/>
      <w:marTop w:val="0"/>
      <w:marBottom w:val="0"/>
      <w:divBdr>
        <w:top w:val="none" w:sz="0" w:space="0" w:color="auto"/>
        <w:left w:val="none" w:sz="0" w:space="0" w:color="auto"/>
        <w:bottom w:val="none" w:sz="0" w:space="0" w:color="auto"/>
        <w:right w:val="none" w:sz="0" w:space="0" w:color="auto"/>
      </w:divBdr>
    </w:div>
    <w:div w:id="223033625">
      <w:bodyDiv w:val="1"/>
      <w:marLeft w:val="0"/>
      <w:marRight w:val="0"/>
      <w:marTop w:val="0"/>
      <w:marBottom w:val="0"/>
      <w:divBdr>
        <w:top w:val="none" w:sz="0" w:space="0" w:color="auto"/>
        <w:left w:val="none" w:sz="0" w:space="0" w:color="auto"/>
        <w:bottom w:val="none" w:sz="0" w:space="0" w:color="auto"/>
        <w:right w:val="none" w:sz="0" w:space="0" w:color="auto"/>
      </w:divBdr>
    </w:div>
    <w:div w:id="235364464">
      <w:bodyDiv w:val="1"/>
      <w:marLeft w:val="0"/>
      <w:marRight w:val="0"/>
      <w:marTop w:val="0"/>
      <w:marBottom w:val="0"/>
      <w:divBdr>
        <w:top w:val="none" w:sz="0" w:space="0" w:color="auto"/>
        <w:left w:val="none" w:sz="0" w:space="0" w:color="auto"/>
        <w:bottom w:val="none" w:sz="0" w:space="0" w:color="auto"/>
        <w:right w:val="none" w:sz="0" w:space="0" w:color="auto"/>
      </w:divBdr>
    </w:div>
    <w:div w:id="236549460">
      <w:bodyDiv w:val="1"/>
      <w:marLeft w:val="0"/>
      <w:marRight w:val="0"/>
      <w:marTop w:val="0"/>
      <w:marBottom w:val="0"/>
      <w:divBdr>
        <w:top w:val="none" w:sz="0" w:space="0" w:color="auto"/>
        <w:left w:val="none" w:sz="0" w:space="0" w:color="auto"/>
        <w:bottom w:val="none" w:sz="0" w:space="0" w:color="auto"/>
        <w:right w:val="none" w:sz="0" w:space="0" w:color="auto"/>
      </w:divBdr>
    </w:div>
    <w:div w:id="239684417">
      <w:bodyDiv w:val="1"/>
      <w:marLeft w:val="0"/>
      <w:marRight w:val="0"/>
      <w:marTop w:val="0"/>
      <w:marBottom w:val="0"/>
      <w:divBdr>
        <w:top w:val="none" w:sz="0" w:space="0" w:color="auto"/>
        <w:left w:val="none" w:sz="0" w:space="0" w:color="auto"/>
        <w:bottom w:val="none" w:sz="0" w:space="0" w:color="auto"/>
        <w:right w:val="none" w:sz="0" w:space="0" w:color="auto"/>
      </w:divBdr>
    </w:div>
    <w:div w:id="240213305">
      <w:bodyDiv w:val="1"/>
      <w:marLeft w:val="0"/>
      <w:marRight w:val="0"/>
      <w:marTop w:val="0"/>
      <w:marBottom w:val="0"/>
      <w:divBdr>
        <w:top w:val="none" w:sz="0" w:space="0" w:color="auto"/>
        <w:left w:val="none" w:sz="0" w:space="0" w:color="auto"/>
        <w:bottom w:val="none" w:sz="0" w:space="0" w:color="auto"/>
        <w:right w:val="none" w:sz="0" w:space="0" w:color="auto"/>
      </w:divBdr>
    </w:div>
    <w:div w:id="241335576">
      <w:bodyDiv w:val="1"/>
      <w:marLeft w:val="0"/>
      <w:marRight w:val="0"/>
      <w:marTop w:val="0"/>
      <w:marBottom w:val="0"/>
      <w:divBdr>
        <w:top w:val="none" w:sz="0" w:space="0" w:color="auto"/>
        <w:left w:val="none" w:sz="0" w:space="0" w:color="auto"/>
        <w:bottom w:val="none" w:sz="0" w:space="0" w:color="auto"/>
        <w:right w:val="none" w:sz="0" w:space="0" w:color="auto"/>
      </w:divBdr>
    </w:div>
    <w:div w:id="244999257">
      <w:bodyDiv w:val="1"/>
      <w:marLeft w:val="0"/>
      <w:marRight w:val="0"/>
      <w:marTop w:val="0"/>
      <w:marBottom w:val="0"/>
      <w:divBdr>
        <w:top w:val="none" w:sz="0" w:space="0" w:color="auto"/>
        <w:left w:val="none" w:sz="0" w:space="0" w:color="auto"/>
        <w:bottom w:val="none" w:sz="0" w:space="0" w:color="auto"/>
        <w:right w:val="none" w:sz="0" w:space="0" w:color="auto"/>
      </w:divBdr>
    </w:div>
    <w:div w:id="246423723">
      <w:bodyDiv w:val="1"/>
      <w:marLeft w:val="0"/>
      <w:marRight w:val="0"/>
      <w:marTop w:val="0"/>
      <w:marBottom w:val="0"/>
      <w:divBdr>
        <w:top w:val="none" w:sz="0" w:space="0" w:color="auto"/>
        <w:left w:val="none" w:sz="0" w:space="0" w:color="auto"/>
        <w:bottom w:val="none" w:sz="0" w:space="0" w:color="auto"/>
        <w:right w:val="none" w:sz="0" w:space="0" w:color="auto"/>
      </w:divBdr>
    </w:div>
    <w:div w:id="247270248">
      <w:bodyDiv w:val="1"/>
      <w:marLeft w:val="0"/>
      <w:marRight w:val="0"/>
      <w:marTop w:val="0"/>
      <w:marBottom w:val="0"/>
      <w:divBdr>
        <w:top w:val="none" w:sz="0" w:space="0" w:color="auto"/>
        <w:left w:val="none" w:sz="0" w:space="0" w:color="auto"/>
        <w:bottom w:val="none" w:sz="0" w:space="0" w:color="auto"/>
        <w:right w:val="none" w:sz="0" w:space="0" w:color="auto"/>
      </w:divBdr>
    </w:div>
    <w:div w:id="252517861">
      <w:bodyDiv w:val="1"/>
      <w:marLeft w:val="0"/>
      <w:marRight w:val="0"/>
      <w:marTop w:val="0"/>
      <w:marBottom w:val="0"/>
      <w:divBdr>
        <w:top w:val="none" w:sz="0" w:space="0" w:color="auto"/>
        <w:left w:val="none" w:sz="0" w:space="0" w:color="auto"/>
        <w:bottom w:val="none" w:sz="0" w:space="0" w:color="auto"/>
        <w:right w:val="none" w:sz="0" w:space="0" w:color="auto"/>
      </w:divBdr>
    </w:div>
    <w:div w:id="256062548">
      <w:bodyDiv w:val="1"/>
      <w:marLeft w:val="0"/>
      <w:marRight w:val="0"/>
      <w:marTop w:val="0"/>
      <w:marBottom w:val="0"/>
      <w:divBdr>
        <w:top w:val="none" w:sz="0" w:space="0" w:color="auto"/>
        <w:left w:val="none" w:sz="0" w:space="0" w:color="auto"/>
        <w:bottom w:val="none" w:sz="0" w:space="0" w:color="auto"/>
        <w:right w:val="none" w:sz="0" w:space="0" w:color="auto"/>
      </w:divBdr>
    </w:div>
    <w:div w:id="259800294">
      <w:bodyDiv w:val="1"/>
      <w:marLeft w:val="0"/>
      <w:marRight w:val="0"/>
      <w:marTop w:val="0"/>
      <w:marBottom w:val="0"/>
      <w:divBdr>
        <w:top w:val="none" w:sz="0" w:space="0" w:color="auto"/>
        <w:left w:val="none" w:sz="0" w:space="0" w:color="auto"/>
        <w:bottom w:val="none" w:sz="0" w:space="0" w:color="auto"/>
        <w:right w:val="none" w:sz="0" w:space="0" w:color="auto"/>
      </w:divBdr>
    </w:div>
    <w:div w:id="268661498">
      <w:bodyDiv w:val="1"/>
      <w:marLeft w:val="0"/>
      <w:marRight w:val="0"/>
      <w:marTop w:val="0"/>
      <w:marBottom w:val="0"/>
      <w:divBdr>
        <w:top w:val="none" w:sz="0" w:space="0" w:color="auto"/>
        <w:left w:val="none" w:sz="0" w:space="0" w:color="auto"/>
        <w:bottom w:val="none" w:sz="0" w:space="0" w:color="auto"/>
        <w:right w:val="none" w:sz="0" w:space="0" w:color="auto"/>
      </w:divBdr>
    </w:div>
    <w:div w:id="280722742">
      <w:bodyDiv w:val="1"/>
      <w:marLeft w:val="0"/>
      <w:marRight w:val="0"/>
      <w:marTop w:val="0"/>
      <w:marBottom w:val="0"/>
      <w:divBdr>
        <w:top w:val="none" w:sz="0" w:space="0" w:color="auto"/>
        <w:left w:val="none" w:sz="0" w:space="0" w:color="auto"/>
        <w:bottom w:val="none" w:sz="0" w:space="0" w:color="auto"/>
        <w:right w:val="none" w:sz="0" w:space="0" w:color="auto"/>
      </w:divBdr>
    </w:div>
    <w:div w:id="288634849">
      <w:bodyDiv w:val="1"/>
      <w:marLeft w:val="0"/>
      <w:marRight w:val="0"/>
      <w:marTop w:val="0"/>
      <w:marBottom w:val="0"/>
      <w:divBdr>
        <w:top w:val="none" w:sz="0" w:space="0" w:color="auto"/>
        <w:left w:val="none" w:sz="0" w:space="0" w:color="auto"/>
        <w:bottom w:val="none" w:sz="0" w:space="0" w:color="auto"/>
        <w:right w:val="none" w:sz="0" w:space="0" w:color="auto"/>
      </w:divBdr>
    </w:div>
    <w:div w:id="288973563">
      <w:bodyDiv w:val="1"/>
      <w:marLeft w:val="0"/>
      <w:marRight w:val="0"/>
      <w:marTop w:val="0"/>
      <w:marBottom w:val="0"/>
      <w:divBdr>
        <w:top w:val="none" w:sz="0" w:space="0" w:color="auto"/>
        <w:left w:val="none" w:sz="0" w:space="0" w:color="auto"/>
        <w:bottom w:val="none" w:sz="0" w:space="0" w:color="auto"/>
        <w:right w:val="none" w:sz="0" w:space="0" w:color="auto"/>
      </w:divBdr>
    </w:div>
    <w:div w:id="290593917">
      <w:bodyDiv w:val="1"/>
      <w:marLeft w:val="0"/>
      <w:marRight w:val="0"/>
      <w:marTop w:val="0"/>
      <w:marBottom w:val="0"/>
      <w:divBdr>
        <w:top w:val="none" w:sz="0" w:space="0" w:color="auto"/>
        <w:left w:val="none" w:sz="0" w:space="0" w:color="auto"/>
        <w:bottom w:val="none" w:sz="0" w:space="0" w:color="auto"/>
        <w:right w:val="none" w:sz="0" w:space="0" w:color="auto"/>
      </w:divBdr>
    </w:div>
    <w:div w:id="293294941">
      <w:bodyDiv w:val="1"/>
      <w:marLeft w:val="0"/>
      <w:marRight w:val="0"/>
      <w:marTop w:val="0"/>
      <w:marBottom w:val="0"/>
      <w:divBdr>
        <w:top w:val="none" w:sz="0" w:space="0" w:color="auto"/>
        <w:left w:val="none" w:sz="0" w:space="0" w:color="auto"/>
        <w:bottom w:val="none" w:sz="0" w:space="0" w:color="auto"/>
        <w:right w:val="none" w:sz="0" w:space="0" w:color="auto"/>
      </w:divBdr>
    </w:div>
    <w:div w:id="296688695">
      <w:bodyDiv w:val="1"/>
      <w:marLeft w:val="0"/>
      <w:marRight w:val="0"/>
      <w:marTop w:val="0"/>
      <w:marBottom w:val="0"/>
      <w:divBdr>
        <w:top w:val="none" w:sz="0" w:space="0" w:color="auto"/>
        <w:left w:val="none" w:sz="0" w:space="0" w:color="auto"/>
        <w:bottom w:val="none" w:sz="0" w:space="0" w:color="auto"/>
        <w:right w:val="none" w:sz="0" w:space="0" w:color="auto"/>
      </w:divBdr>
    </w:div>
    <w:div w:id="302470092">
      <w:bodyDiv w:val="1"/>
      <w:marLeft w:val="0"/>
      <w:marRight w:val="0"/>
      <w:marTop w:val="0"/>
      <w:marBottom w:val="0"/>
      <w:divBdr>
        <w:top w:val="none" w:sz="0" w:space="0" w:color="auto"/>
        <w:left w:val="none" w:sz="0" w:space="0" w:color="auto"/>
        <w:bottom w:val="none" w:sz="0" w:space="0" w:color="auto"/>
        <w:right w:val="none" w:sz="0" w:space="0" w:color="auto"/>
      </w:divBdr>
    </w:div>
    <w:div w:id="302546231">
      <w:bodyDiv w:val="1"/>
      <w:marLeft w:val="0"/>
      <w:marRight w:val="0"/>
      <w:marTop w:val="0"/>
      <w:marBottom w:val="0"/>
      <w:divBdr>
        <w:top w:val="none" w:sz="0" w:space="0" w:color="auto"/>
        <w:left w:val="none" w:sz="0" w:space="0" w:color="auto"/>
        <w:bottom w:val="none" w:sz="0" w:space="0" w:color="auto"/>
        <w:right w:val="none" w:sz="0" w:space="0" w:color="auto"/>
      </w:divBdr>
    </w:div>
    <w:div w:id="312026726">
      <w:bodyDiv w:val="1"/>
      <w:marLeft w:val="0"/>
      <w:marRight w:val="0"/>
      <w:marTop w:val="0"/>
      <w:marBottom w:val="0"/>
      <w:divBdr>
        <w:top w:val="none" w:sz="0" w:space="0" w:color="auto"/>
        <w:left w:val="none" w:sz="0" w:space="0" w:color="auto"/>
        <w:bottom w:val="none" w:sz="0" w:space="0" w:color="auto"/>
        <w:right w:val="none" w:sz="0" w:space="0" w:color="auto"/>
      </w:divBdr>
    </w:div>
    <w:div w:id="314652157">
      <w:bodyDiv w:val="1"/>
      <w:marLeft w:val="0"/>
      <w:marRight w:val="0"/>
      <w:marTop w:val="0"/>
      <w:marBottom w:val="0"/>
      <w:divBdr>
        <w:top w:val="none" w:sz="0" w:space="0" w:color="auto"/>
        <w:left w:val="none" w:sz="0" w:space="0" w:color="auto"/>
        <w:bottom w:val="none" w:sz="0" w:space="0" w:color="auto"/>
        <w:right w:val="none" w:sz="0" w:space="0" w:color="auto"/>
      </w:divBdr>
    </w:div>
    <w:div w:id="318972085">
      <w:bodyDiv w:val="1"/>
      <w:marLeft w:val="0"/>
      <w:marRight w:val="0"/>
      <w:marTop w:val="0"/>
      <w:marBottom w:val="0"/>
      <w:divBdr>
        <w:top w:val="none" w:sz="0" w:space="0" w:color="auto"/>
        <w:left w:val="none" w:sz="0" w:space="0" w:color="auto"/>
        <w:bottom w:val="none" w:sz="0" w:space="0" w:color="auto"/>
        <w:right w:val="none" w:sz="0" w:space="0" w:color="auto"/>
      </w:divBdr>
    </w:div>
    <w:div w:id="321591286">
      <w:bodyDiv w:val="1"/>
      <w:marLeft w:val="0"/>
      <w:marRight w:val="0"/>
      <w:marTop w:val="0"/>
      <w:marBottom w:val="0"/>
      <w:divBdr>
        <w:top w:val="none" w:sz="0" w:space="0" w:color="auto"/>
        <w:left w:val="none" w:sz="0" w:space="0" w:color="auto"/>
        <w:bottom w:val="none" w:sz="0" w:space="0" w:color="auto"/>
        <w:right w:val="none" w:sz="0" w:space="0" w:color="auto"/>
      </w:divBdr>
    </w:div>
    <w:div w:id="324474265">
      <w:bodyDiv w:val="1"/>
      <w:marLeft w:val="0"/>
      <w:marRight w:val="0"/>
      <w:marTop w:val="0"/>
      <w:marBottom w:val="0"/>
      <w:divBdr>
        <w:top w:val="none" w:sz="0" w:space="0" w:color="auto"/>
        <w:left w:val="none" w:sz="0" w:space="0" w:color="auto"/>
        <w:bottom w:val="none" w:sz="0" w:space="0" w:color="auto"/>
        <w:right w:val="none" w:sz="0" w:space="0" w:color="auto"/>
      </w:divBdr>
    </w:div>
    <w:div w:id="325935310">
      <w:bodyDiv w:val="1"/>
      <w:marLeft w:val="0"/>
      <w:marRight w:val="0"/>
      <w:marTop w:val="0"/>
      <w:marBottom w:val="0"/>
      <w:divBdr>
        <w:top w:val="none" w:sz="0" w:space="0" w:color="auto"/>
        <w:left w:val="none" w:sz="0" w:space="0" w:color="auto"/>
        <w:bottom w:val="none" w:sz="0" w:space="0" w:color="auto"/>
        <w:right w:val="none" w:sz="0" w:space="0" w:color="auto"/>
      </w:divBdr>
    </w:div>
    <w:div w:id="326977990">
      <w:bodyDiv w:val="1"/>
      <w:marLeft w:val="0"/>
      <w:marRight w:val="0"/>
      <w:marTop w:val="0"/>
      <w:marBottom w:val="0"/>
      <w:divBdr>
        <w:top w:val="none" w:sz="0" w:space="0" w:color="auto"/>
        <w:left w:val="none" w:sz="0" w:space="0" w:color="auto"/>
        <w:bottom w:val="none" w:sz="0" w:space="0" w:color="auto"/>
        <w:right w:val="none" w:sz="0" w:space="0" w:color="auto"/>
      </w:divBdr>
    </w:div>
    <w:div w:id="327633134">
      <w:bodyDiv w:val="1"/>
      <w:marLeft w:val="0"/>
      <w:marRight w:val="0"/>
      <w:marTop w:val="0"/>
      <w:marBottom w:val="0"/>
      <w:divBdr>
        <w:top w:val="none" w:sz="0" w:space="0" w:color="auto"/>
        <w:left w:val="none" w:sz="0" w:space="0" w:color="auto"/>
        <w:bottom w:val="none" w:sz="0" w:space="0" w:color="auto"/>
        <w:right w:val="none" w:sz="0" w:space="0" w:color="auto"/>
      </w:divBdr>
    </w:div>
    <w:div w:id="332297779">
      <w:bodyDiv w:val="1"/>
      <w:marLeft w:val="0"/>
      <w:marRight w:val="0"/>
      <w:marTop w:val="0"/>
      <w:marBottom w:val="0"/>
      <w:divBdr>
        <w:top w:val="none" w:sz="0" w:space="0" w:color="auto"/>
        <w:left w:val="none" w:sz="0" w:space="0" w:color="auto"/>
        <w:bottom w:val="none" w:sz="0" w:space="0" w:color="auto"/>
        <w:right w:val="none" w:sz="0" w:space="0" w:color="auto"/>
      </w:divBdr>
    </w:div>
    <w:div w:id="333148130">
      <w:bodyDiv w:val="1"/>
      <w:marLeft w:val="0"/>
      <w:marRight w:val="0"/>
      <w:marTop w:val="0"/>
      <w:marBottom w:val="0"/>
      <w:divBdr>
        <w:top w:val="none" w:sz="0" w:space="0" w:color="auto"/>
        <w:left w:val="none" w:sz="0" w:space="0" w:color="auto"/>
        <w:bottom w:val="none" w:sz="0" w:space="0" w:color="auto"/>
        <w:right w:val="none" w:sz="0" w:space="0" w:color="auto"/>
      </w:divBdr>
    </w:div>
    <w:div w:id="337000407">
      <w:bodyDiv w:val="1"/>
      <w:marLeft w:val="0"/>
      <w:marRight w:val="0"/>
      <w:marTop w:val="0"/>
      <w:marBottom w:val="0"/>
      <w:divBdr>
        <w:top w:val="none" w:sz="0" w:space="0" w:color="auto"/>
        <w:left w:val="none" w:sz="0" w:space="0" w:color="auto"/>
        <w:bottom w:val="none" w:sz="0" w:space="0" w:color="auto"/>
        <w:right w:val="none" w:sz="0" w:space="0" w:color="auto"/>
      </w:divBdr>
    </w:div>
    <w:div w:id="338898080">
      <w:bodyDiv w:val="1"/>
      <w:marLeft w:val="0"/>
      <w:marRight w:val="0"/>
      <w:marTop w:val="0"/>
      <w:marBottom w:val="0"/>
      <w:divBdr>
        <w:top w:val="none" w:sz="0" w:space="0" w:color="auto"/>
        <w:left w:val="none" w:sz="0" w:space="0" w:color="auto"/>
        <w:bottom w:val="none" w:sz="0" w:space="0" w:color="auto"/>
        <w:right w:val="none" w:sz="0" w:space="0" w:color="auto"/>
      </w:divBdr>
    </w:div>
    <w:div w:id="341013695">
      <w:bodyDiv w:val="1"/>
      <w:marLeft w:val="0"/>
      <w:marRight w:val="0"/>
      <w:marTop w:val="0"/>
      <w:marBottom w:val="0"/>
      <w:divBdr>
        <w:top w:val="none" w:sz="0" w:space="0" w:color="auto"/>
        <w:left w:val="none" w:sz="0" w:space="0" w:color="auto"/>
        <w:bottom w:val="none" w:sz="0" w:space="0" w:color="auto"/>
        <w:right w:val="none" w:sz="0" w:space="0" w:color="auto"/>
      </w:divBdr>
    </w:div>
    <w:div w:id="342360141">
      <w:bodyDiv w:val="1"/>
      <w:marLeft w:val="0"/>
      <w:marRight w:val="0"/>
      <w:marTop w:val="0"/>
      <w:marBottom w:val="0"/>
      <w:divBdr>
        <w:top w:val="none" w:sz="0" w:space="0" w:color="auto"/>
        <w:left w:val="none" w:sz="0" w:space="0" w:color="auto"/>
        <w:bottom w:val="none" w:sz="0" w:space="0" w:color="auto"/>
        <w:right w:val="none" w:sz="0" w:space="0" w:color="auto"/>
      </w:divBdr>
    </w:div>
    <w:div w:id="348145984">
      <w:bodyDiv w:val="1"/>
      <w:marLeft w:val="0"/>
      <w:marRight w:val="0"/>
      <w:marTop w:val="0"/>
      <w:marBottom w:val="0"/>
      <w:divBdr>
        <w:top w:val="none" w:sz="0" w:space="0" w:color="auto"/>
        <w:left w:val="none" w:sz="0" w:space="0" w:color="auto"/>
        <w:bottom w:val="none" w:sz="0" w:space="0" w:color="auto"/>
        <w:right w:val="none" w:sz="0" w:space="0" w:color="auto"/>
      </w:divBdr>
    </w:div>
    <w:div w:id="349837018">
      <w:bodyDiv w:val="1"/>
      <w:marLeft w:val="0"/>
      <w:marRight w:val="0"/>
      <w:marTop w:val="0"/>
      <w:marBottom w:val="0"/>
      <w:divBdr>
        <w:top w:val="none" w:sz="0" w:space="0" w:color="auto"/>
        <w:left w:val="none" w:sz="0" w:space="0" w:color="auto"/>
        <w:bottom w:val="none" w:sz="0" w:space="0" w:color="auto"/>
        <w:right w:val="none" w:sz="0" w:space="0" w:color="auto"/>
      </w:divBdr>
    </w:div>
    <w:div w:id="352417383">
      <w:bodyDiv w:val="1"/>
      <w:marLeft w:val="0"/>
      <w:marRight w:val="0"/>
      <w:marTop w:val="0"/>
      <w:marBottom w:val="0"/>
      <w:divBdr>
        <w:top w:val="none" w:sz="0" w:space="0" w:color="auto"/>
        <w:left w:val="none" w:sz="0" w:space="0" w:color="auto"/>
        <w:bottom w:val="none" w:sz="0" w:space="0" w:color="auto"/>
        <w:right w:val="none" w:sz="0" w:space="0" w:color="auto"/>
      </w:divBdr>
    </w:div>
    <w:div w:id="352852491">
      <w:bodyDiv w:val="1"/>
      <w:marLeft w:val="0"/>
      <w:marRight w:val="0"/>
      <w:marTop w:val="0"/>
      <w:marBottom w:val="0"/>
      <w:divBdr>
        <w:top w:val="none" w:sz="0" w:space="0" w:color="auto"/>
        <w:left w:val="none" w:sz="0" w:space="0" w:color="auto"/>
        <w:bottom w:val="none" w:sz="0" w:space="0" w:color="auto"/>
        <w:right w:val="none" w:sz="0" w:space="0" w:color="auto"/>
      </w:divBdr>
    </w:div>
    <w:div w:id="355085477">
      <w:bodyDiv w:val="1"/>
      <w:marLeft w:val="0"/>
      <w:marRight w:val="0"/>
      <w:marTop w:val="0"/>
      <w:marBottom w:val="0"/>
      <w:divBdr>
        <w:top w:val="none" w:sz="0" w:space="0" w:color="auto"/>
        <w:left w:val="none" w:sz="0" w:space="0" w:color="auto"/>
        <w:bottom w:val="none" w:sz="0" w:space="0" w:color="auto"/>
        <w:right w:val="none" w:sz="0" w:space="0" w:color="auto"/>
      </w:divBdr>
    </w:div>
    <w:div w:id="386416802">
      <w:bodyDiv w:val="1"/>
      <w:marLeft w:val="0"/>
      <w:marRight w:val="0"/>
      <w:marTop w:val="0"/>
      <w:marBottom w:val="0"/>
      <w:divBdr>
        <w:top w:val="none" w:sz="0" w:space="0" w:color="auto"/>
        <w:left w:val="none" w:sz="0" w:space="0" w:color="auto"/>
        <w:bottom w:val="none" w:sz="0" w:space="0" w:color="auto"/>
        <w:right w:val="none" w:sz="0" w:space="0" w:color="auto"/>
      </w:divBdr>
    </w:div>
    <w:div w:id="386487920">
      <w:bodyDiv w:val="1"/>
      <w:marLeft w:val="0"/>
      <w:marRight w:val="0"/>
      <w:marTop w:val="0"/>
      <w:marBottom w:val="0"/>
      <w:divBdr>
        <w:top w:val="none" w:sz="0" w:space="0" w:color="auto"/>
        <w:left w:val="none" w:sz="0" w:space="0" w:color="auto"/>
        <w:bottom w:val="none" w:sz="0" w:space="0" w:color="auto"/>
        <w:right w:val="none" w:sz="0" w:space="0" w:color="auto"/>
      </w:divBdr>
    </w:div>
    <w:div w:id="390427301">
      <w:bodyDiv w:val="1"/>
      <w:marLeft w:val="0"/>
      <w:marRight w:val="0"/>
      <w:marTop w:val="0"/>
      <w:marBottom w:val="0"/>
      <w:divBdr>
        <w:top w:val="none" w:sz="0" w:space="0" w:color="auto"/>
        <w:left w:val="none" w:sz="0" w:space="0" w:color="auto"/>
        <w:bottom w:val="none" w:sz="0" w:space="0" w:color="auto"/>
        <w:right w:val="none" w:sz="0" w:space="0" w:color="auto"/>
      </w:divBdr>
    </w:div>
    <w:div w:id="401685753">
      <w:bodyDiv w:val="1"/>
      <w:marLeft w:val="0"/>
      <w:marRight w:val="0"/>
      <w:marTop w:val="0"/>
      <w:marBottom w:val="0"/>
      <w:divBdr>
        <w:top w:val="none" w:sz="0" w:space="0" w:color="auto"/>
        <w:left w:val="none" w:sz="0" w:space="0" w:color="auto"/>
        <w:bottom w:val="none" w:sz="0" w:space="0" w:color="auto"/>
        <w:right w:val="none" w:sz="0" w:space="0" w:color="auto"/>
      </w:divBdr>
    </w:div>
    <w:div w:id="402876548">
      <w:bodyDiv w:val="1"/>
      <w:marLeft w:val="0"/>
      <w:marRight w:val="0"/>
      <w:marTop w:val="0"/>
      <w:marBottom w:val="0"/>
      <w:divBdr>
        <w:top w:val="none" w:sz="0" w:space="0" w:color="auto"/>
        <w:left w:val="none" w:sz="0" w:space="0" w:color="auto"/>
        <w:bottom w:val="none" w:sz="0" w:space="0" w:color="auto"/>
        <w:right w:val="none" w:sz="0" w:space="0" w:color="auto"/>
      </w:divBdr>
    </w:div>
    <w:div w:id="403919654">
      <w:bodyDiv w:val="1"/>
      <w:marLeft w:val="0"/>
      <w:marRight w:val="0"/>
      <w:marTop w:val="0"/>
      <w:marBottom w:val="0"/>
      <w:divBdr>
        <w:top w:val="none" w:sz="0" w:space="0" w:color="auto"/>
        <w:left w:val="none" w:sz="0" w:space="0" w:color="auto"/>
        <w:bottom w:val="none" w:sz="0" w:space="0" w:color="auto"/>
        <w:right w:val="none" w:sz="0" w:space="0" w:color="auto"/>
      </w:divBdr>
    </w:div>
    <w:div w:id="410391738">
      <w:bodyDiv w:val="1"/>
      <w:marLeft w:val="0"/>
      <w:marRight w:val="0"/>
      <w:marTop w:val="0"/>
      <w:marBottom w:val="0"/>
      <w:divBdr>
        <w:top w:val="none" w:sz="0" w:space="0" w:color="auto"/>
        <w:left w:val="none" w:sz="0" w:space="0" w:color="auto"/>
        <w:bottom w:val="none" w:sz="0" w:space="0" w:color="auto"/>
        <w:right w:val="none" w:sz="0" w:space="0" w:color="auto"/>
      </w:divBdr>
    </w:div>
    <w:div w:id="413090053">
      <w:bodyDiv w:val="1"/>
      <w:marLeft w:val="0"/>
      <w:marRight w:val="0"/>
      <w:marTop w:val="0"/>
      <w:marBottom w:val="0"/>
      <w:divBdr>
        <w:top w:val="none" w:sz="0" w:space="0" w:color="auto"/>
        <w:left w:val="none" w:sz="0" w:space="0" w:color="auto"/>
        <w:bottom w:val="none" w:sz="0" w:space="0" w:color="auto"/>
        <w:right w:val="none" w:sz="0" w:space="0" w:color="auto"/>
      </w:divBdr>
    </w:div>
    <w:div w:id="426770580">
      <w:bodyDiv w:val="1"/>
      <w:marLeft w:val="0"/>
      <w:marRight w:val="0"/>
      <w:marTop w:val="0"/>
      <w:marBottom w:val="0"/>
      <w:divBdr>
        <w:top w:val="none" w:sz="0" w:space="0" w:color="auto"/>
        <w:left w:val="none" w:sz="0" w:space="0" w:color="auto"/>
        <w:bottom w:val="none" w:sz="0" w:space="0" w:color="auto"/>
        <w:right w:val="none" w:sz="0" w:space="0" w:color="auto"/>
      </w:divBdr>
    </w:div>
    <w:div w:id="426853028">
      <w:bodyDiv w:val="1"/>
      <w:marLeft w:val="0"/>
      <w:marRight w:val="0"/>
      <w:marTop w:val="0"/>
      <w:marBottom w:val="0"/>
      <w:divBdr>
        <w:top w:val="none" w:sz="0" w:space="0" w:color="auto"/>
        <w:left w:val="none" w:sz="0" w:space="0" w:color="auto"/>
        <w:bottom w:val="none" w:sz="0" w:space="0" w:color="auto"/>
        <w:right w:val="none" w:sz="0" w:space="0" w:color="auto"/>
      </w:divBdr>
    </w:div>
    <w:div w:id="431239725">
      <w:bodyDiv w:val="1"/>
      <w:marLeft w:val="0"/>
      <w:marRight w:val="0"/>
      <w:marTop w:val="0"/>
      <w:marBottom w:val="0"/>
      <w:divBdr>
        <w:top w:val="none" w:sz="0" w:space="0" w:color="auto"/>
        <w:left w:val="none" w:sz="0" w:space="0" w:color="auto"/>
        <w:bottom w:val="none" w:sz="0" w:space="0" w:color="auto"/>
        <w:right w:val="none" w:sz="0" w:space="0" w:color="auto"/>
      </w:divBdr>
    </w:div>
    <w:div w:id="432632143">
      <w:bodyDiv w:val="1"/>
      <w:marLeft w:val="0"/>
      <w:marRight w:val="0"/>
      <w:marTop w:val="0"/>
      <w:marBottom w:val="0"/>
      <w:divBdr>
        <w:top w:val="none" w:sz="0" w:space="0" w:color="auto"/>
        <w:left w:val="none" w:sz="0" w:space="0" w:color="auto"/>
        <w:bottom w:val="none" w:sz="0" w:space="0" w:color="auto"/>
        <w:right w:val="none" w:sz="0" w:space="0" w:color="auto"/>
      </w:divBdr>
    </w:div>
    <w:div w:id="436801190">
      <w:bodyDiv w:val="1"/>
      <w:marLeft w:val="0"/>
      <w:marRight w:val="0"/>
      <w:marTop w:val="0"/>
      <w:marBottom w:val="0"/>
      <w:divBdr>
        <w:top w:val="none" w:sz="0" w:space="0" w:color="auto"/>
        <w:left w:val="none" w:sz="0" w:space="0" w:color="auto"/>
        <w:bottom w:val="none" w:sz="0" w:space="0" w:color="auto"/>
        <w:right w:val="none" w:sz="0" w:space="0" w:color="auto"/>
      </w:divBdr>
    </w:div>
    <w:div w:id="439688124">
      <w:bodyDiv w:val="1"/>
      <w:marLeft w:val="0"/>
      <w:marRight w:val="0"/>
      <w:marTop w:val="0"/>
      <w:marBottom w:val="0"/>
      <w:divBdr>
        <w:top w:val="none" w:sz="0" w:space="0" w:color="auto"/>
        <w:left w:val="none" w:sz="0" w:space="0" w:color="auto"/>
        <w:bottom w:val="none" w:sz="0" w:space="0" w:color="auto"/>
        <w:right w:val="none" w:sz="0" w:space="0" w:color="auto"/>
      </w:divBdr>
    </w:div>
    <w:div w:id="440491145">
      <w:bodyDiv w:val="1"/>
      <w:marLeft w:val="0"/>
      <w:marRight w:val="0"/>
      <w:marTop w:val="0"/>
      <w:marBottom w:val="0"/>
      <w:divBdr>
        <w:top w:val="none" w:sz="0" w:space="0" w:color="auto"/>
        <w:left w:val="none" w:sz="0" w:space="0" w:color="auto"/>
        <w:bottom w:val="none" w:sz="0" w:space="0" w:color="auto"/>
        <w:right w:val="none" w:sz="0" w:space="0" w:color="auto"/>
      </w:divBdr>
    </w:div>
    <w:div w:id="450711633">
      <w:bodyDiv w:val="1"/>
      <w:marLeft w:val="0"/>
      <w:marRight w:val="0"/>
      <w:marTop w:val="0"/>
      <w:marBottom w:val="0"/>
      <w:divBdr>
        <w:top w:val="none" w:sz="0" w:space="0" w:color="auto"/>
        <w:left w:val="none" w:sz="0" w:space="0" w:color="auto"/>
        <w:bottom w:val="none" w:sz="0" w:space="0" w:color="auto"/>
        <w:right w:val="none" w:sz="0" w:space="0" w:color="auto"/>
      </w:divBdr>
    </w:div>
    <w:div w:id="451903099">
      <w:bodyDiv w:val="1"/>
      <w:marLeft w:val="0"/>
      <w:marRight w:val="0"/>
      <w:marTop w:val="0"/>
      <w:marBottom w:val="0"/>
      <w:divBdr>
        <w:top w:val="none" w:sz="0" w:space="0" w:color="auto"/>
        <w:left w:val="none" w:sz="0" w:space="0" w:color="auto"/>
        <w:bottom w:val="none" w:sz="0" w:space="0" w:color="auto"/>
        <w:right w:val="none" w:sz="0" w:space="0" w:color="auto"/>
      </w:divBdr>
    </w:div>
    <w:div w:id="463810790">
      <w:bodyDiv w:val="1"/>
      <w:marLeft w:val="0"/>
      <w:marRight w:val="0"/>
      <w:marTop w:val="0"/>
      <w:marBottom w:val="0"/>
      <w:divBdr>
        <w:top w:val="none" w:sz="0" w:space="0" w:color="auto"/>
        <w:left w:val="none" w:sz="0" w:space="0" w:color="auto"/>
        <w:bottom w:val="none" w:sz="0" w:space="0" w:color="auto"/>
        <w:right w:val="none" w:sz="0" w:space="0" w:color="auto"/>
      </w:divBdr>
    </w:div>
    <w:div w:id="471480786">
      <w:bodyDiv w:val="1"/>
      <w:marLeft w:val="0"/>
      <w:marRight w:val="0"/>
      <w:marTop w:val="0"/>
      <w:marBottom w:val="0"/>
      <w:divBdr>
        <w:top w:val="none" w:sz="0" w:space="0" w:color="auto"/>
        <w:left w:val="none" w:sz="0" w:space="0" w:color="auto"/>
        <w:bottom w:val="none" w:sz="0" w:space="0" w:color="auto"/>
        <w:right w:val="none" w:sz="0" w:space="0" w:color="auto"/>
      </w:divBdr>
    </w:div>
    <w:div w:id="472409730">
      <w:bodyDiv w:val="1"/>
      <w:marLeft w:val="0"/>
      <w:marRight w:val="0"/>
      <w:marTop w:val="0"/>
      <w:marBottom w:val="0"/>
      <w:divBdr>
        <w:top w:val="none" w:sz="0" w:space="0" w:color="auto"/>
        <w:left w:val="none" w:sz="0" w:space="0" w:color="auto"/>
        <w:bottom w:val="none" w:sz="0" w:space="0" w:color="auto"/>
        <w:right w:val="none" w:sz="0" w:space="0" w:color="auto"/>
      </w:divBdr>
    </w:div>
    <w:div w:id="473913678">
      <w:bodyDiv w:val="1"/>
      <w:marLeft w:val="0"/>
      <w:marRight w:val="0"/>
      <w:marTop w:val="0"/>
      <w:marBottom w:val="0"/>
      <w:divBdr>
        <w:top w:val="none" w:sz="0" w:space="0" w:color="auto"/>
        <w:left w:val="none" w:sz="0" w:space="0" w:color="auto"/>
        <w:bottom w:val="none" w:sz="0" w:space="0" w:color="auto"/>
        <w:right w:val="none" w:sz="0" w:space="0" w:color="auto"/>
      </w:divBdr>
    </w:div>
    <w:div w:id="476075825">
      <w:bodyDiv w:val="1"/>
      <w:marLeft w:val="0"/>
      <w:marRight w:val="0"/>
      <w:marTop w:val="0"/>
      <w:marBottom w:val="0"/>
      <w:divBdr>
        <w:top w:val="none" w:sz="0" w:space="0" w:color="auto"/>
        <w:left w:val="none" w:sz="0" w:space="0" w:color="auto"/>
        <w:bottom w:val="none" w:sz="0" w:space="0" w:color="auto"/>
        <w:right w:val="none" w:sz="0" w:space="0" w:color="auto"/>
      </w:divBdr>
    </w:div>
    <w:div w:id="480735671">
      <w:bodyDiv w:val="1"/>
      <w:marLeft w:val="0"/>
      <w:marRight w:val="0"/>
      <w:marTop w:val="0"/>
      <w:marBottom w:val="0"/>
      <w:divBdr>
        <w:top w:val="none" w:sz="0" w:space="0" w:color="auto"/>
        <w:left w:val="none" w:sz="0" w:space="0" w:color="auto"/>
        <w:bottom w:val="none" w:sz="0" w:space="0" w:color="auto"/>
        <w:right w:val="none" w:sz="0" w:space="0" w:color="auto"/>
      </w:divBdr>
    </w:div>
    <w:div w:id="483159978">
      <w:bodyDiv w:val="1"/>
      <w:marLeft w:val="0"/>
      <w:marRight w:val="0"/>
      <w:marTop w:val="0"/>
      <w:marBottom w:val="0"/>
      <w:divBdr>
        <w:top w:val="none" w:sz="0" w:space="0" w:color="auto"/>
        <w:left w:val="none" w:sz="0" w:space="0" w:color="auto"/>
        <w:bottom w:val="none" w:sz="0" w:space="0" w:color="auto"/>
        <w:right w:val="none" w:sz="0" w:space="0" w:color="auto"/>
      </w:divBdr>
    </w:div>
    <w:div w:id="485171351">
      <w:bodyDiv w:val="1"/>
      <w:marLeft w:val="0"/>
      <w:marRight w:val="0"/>
      <w:marTop w:val="0"/>
      <w:marBottom w:val="0"/>
      <w:divBdr>
        <w:top w:val="none" w:sz="0" w:space="0" w:color="auto"/>
        <w:left w:val="none" w:sz="0" w:space="0" w:color="auto"/>
        <w:bottom w:val="none" w:sz="0" w:space="0" w:color="auto"/>
        <w:right w:val="none" w:sz="0" w:space="0" w:color="auto"/>
      </w:divBdr>
    </w:div>
    <w:div w:id="487669834">
      <w:bodyDiv w:val="1"/>
      <w:marLeft w:val="0"/>
      <w:marRight w:val="0"/>
      <w:marTop w:val="0"/>
      <w:marBottom w:val="0"/>
      <w:divBdr>
        <w:top w:val="none" w:sz="0" w:space="0" w:color="auto"/>
        <w:left w:val="none" w:sz="0" w:space="0" w:color="auto"/>
        <w:bottom w:val="none" w:sz="0" w:space="0" w:color="auto"/>
        <w:right w:val="none" w:sz="0" w:space="0" w:color="auto"/>
      </w:divBdr>
    </w:div>
    <w:div w:id="497843677">
      <w:bodyDiv w:val="1"/>
      <w:marLeft w:val="0"/>
      <w:marRight w:val="0"/>
      <w:marTop w:val="0"/>
      <w:marBottom w:val="0"/>
      <w:divBdr>
        <w:top w:val="none" w:sz="0" w:space="0" w:color="auto"/>
        <w:left w:val="none" w:sz="0" w:space="0" w:color="auto"/>
        <w:bottom w:val="none" w:sz="0" w:space="0" w:color="auto"/>
        <w:right w:val="none" w:sz="0" w:space="0" w:color="auto"/>
      </w:divBdr>
    </w:div>
    <w:div w:id="500700283">
      <w:bodyDiv w:val="1"/>
      <w:marLeft w:val="0"/>
      <w:marRight w:val="0"/>
      <w:marTop w:val="0"/>
      <w:marBottom w:val="0"/>
      <w:divBdr>
        <w:top w:val="none" w:sz="0" w:space="0" w:color="auto"/>
        <w:left w:val="none" w:sz="0" w:space="0" w:color="auto"/>
        <w:bottom w:val="none" w:sz="0" w:space="0" w:color="auto"/>
        <w:right w:val="none" w:sz="0" w:space="0" w:color="auto"/>
      </w:divBdr>
    </w:div>
    <w:div w:id="503668986">
      <w:bodyDiv w:val="1"/>
      <w:marLeft w:val="0"/>
      <w:marRight w:val="0"/>
      <w:marTop w:val="0"/>
      <w:marBottom w:val="0"/>
      <w:divBdr>
        <w:top w:val="none" w:sz="0" w:space="0" w:color="auto"/>
        <w:left w:val="none" w:sz="0" w:space="0" w:color="auto"/>
        <w:bottom w:val="none" w:sz="0" w:space="0" w:color="auto"/>
        <w:right w:val="none" w:sz="0" w:space="0" w:color="auto"/>
      </w:divBdr>
    </w:div>
    <w:div w:id="506555565">
      <w:bodyDiv w:val="1"/>
      <w:marLeft w:val="0"/>
      <w:marRight w:val="0"/>
      <w:marTop w:val="0"/>
      <w:marBottom w:val="0"/>
      <w:divBdr>
        <w:top w:val="none" w:sz="0" w:space="0" w:color="auto"/>
        <w:left w:val="none" w:sz="0" w:space="0" w:color="auto"/>
        <w:bottom w:val="none" w:sz="0" w:space="0" w:color="auto"/>
        <w:right w:val="none" w:sz="0" w:space="0" w:color="auto"/>
      </w:divBdr>
    </w:div>
    <w:div w:id="512186955">
      <w:bodyDiv w:val="1"/>
      <w:marLeft w:val="0"/>
      <w:marRight w:val="0"/>
      <w:marTop w:val="0"/>
      <w:marBottom w:val="0"/>
      <w:divBdr>
        <w:top w:val="none" w:sz="0" w:space="0" w:color="auto"/>
        <w:left w:val="none" w:sz="0" w:space="0" w:color="auto"/>
        <w:bottom w:val="none" w:sz="0" w:space="0" w:color="auto"/>
        <w:right w:val="none" w:sz="0" w:space="0" w:color="auto"/>
      </w:divBdr>
    </w:div>
    <w:div w:id="520363258">
      <w:bodyDiv w:val="1"/>
      <w:marLeft w:val="0"/>
      <w:marRight w:val="0"/>
      <w:marTop w:val="0"/>
      <w:marBottom w:val="0"/>
      <w:divBdr>
        <w:top w:val="none" w:sz="0" w:space="0" w:color="auto"/>
        <w:left w:val="none" w:sz="0" w:space="0" w:color="auto"/>
        <w:bottom w:val="none" w:sz="0" w:space="0" w:color="auto"/>
        <w:right w:val="none" w:sz="0" w:space="0" w:color="auto"/>
      </w:divBdr>
    </w:div>
    <w:div w:id="520627261">
      <w:bodyDiv w:val="1"/>
      <w:marLeft w:val="0"/>
      <w:marRight w:val="0"/>
      <w:marTop w:val="0"/>
      <w:marBottom w:val="0"/>
      <w:divBdr>
        <w:top w:val="none" w:sz="0" w:space="0" w:color="auto"/>
        <w:left w:val="none" w:sz="0" w:space="0" w:color="auto"/>
        <w:bottom w:val="none" w:sz="0" w:space="0" w:color="auto"/>
        <w:right w:val="none" w:sz="0" w:space="0" w:color="auto"/>
      </w:divBdr>
    </w:div>
    <w:div w:id="526329252">
      <w:bodyDiv w:val="1"/>
      <w:marLeft w:val="0"/>
      <w:marRight w:val="0"/>
      <w:marTop w:val="0"/>
      <w:marBottom w:val="0"/>
      <w:divBdr>
        <w:top w:val="none" w:sz="0" w:space="0" w:color="auto"/>
        <w:left w:val="none" w:sz="0" w:space="0" w:color="auto"/>
        <w:bottom w:val="none" w:sz="0" w:space="0" w:color="auto"/>
        <w:right w:val="none" w:sz="0" w:space="0" w:color="auto"/>
      </w:divBdr>
    </w:div>
    <w:div w:id="528882689">
      <w:bodyDiv w:val="1"/>
      <w:marLeft w:val="0"/>
      <w:marRight w:val="0"/>
      <w:marTop w:val="0"/>
      <w:marBottom w:val="0"/>
      <w:divBdr>
        <w:top w:val="none" w:sz="0" w:space="0" w:color="auto"/>
        <w:left w:val="none" w:sz="0" w:space="0" w:color="auto"/>
        <w:bottom w:val="none" w:sz="0" w:space="0" w:color="auto"/>
        <w:right w:val="none" w:sz="0" w:space="0" w:color="auto"/>
      </w:divBdr>
    </w:div>
    <w:div w:id="529296935">
      <w:bodyDiv w:val="1"/>
      <w:marLeft w:val="0"/>
      <w:marRight w:val="0"/>
      <w:marTop w:val="0"/>
      <w:marBottom w:val="0"/>
      <w:divBdr>
        <w:top w:val="none" w:sz="0" w:space="0" w:color="auto"/>
        <w:left w:val="none" w:sz="0" w:space="0" w:color="auto"/>
        <w:bottom w:val="none" w:sz="0" w:space="0" w:color="auto"/>
        <w:right w:val="none" w:sz="0" w:space="0" w:color="auto"/>
      </w:divBdr>
    </w:div>
    <w:div w:id="530798791">
      <w:bodyDiv w:val="1"/>
      <w:marLeft w:val="0"/>
      <w:marRight w:val="0"/>
      <w:marTop w:val="0"/>
      <w:marBottom w:val="0"/>
      <w:divBdr>
        <w:top w:val="none" w:sz="0" w:space="0" w:color="auto"/>
        <w:left w:val="none" w:sz="0" w:space="0" w:color="auto"/>
        <w:bottom w:val="none" w:sz="0" w:space="0" w:color="auto"/>
        <w:right w:val="none" w:sz="0" w:space="0" w:color="auto"/>
      </w:divBdr>
    </w:div>
    <w:div w:id="530917215">
      <w:bodyDiv w:val="1"/>
      <w:marLeft w:val="0"/>
      <w:marRight w:val="0"/>
      <w:marTop w:val="0"/>
      <w:marBottom w:val="0"/>
      <w:divBdr>
        <w:top w:val="none" w:sz="0" w:space="0" w:color="auto"/>
        <w:left w:val="none" w:sz="0" w:space="0" w:color="auto"/>
        <w:bottom w:val="none" w:sz="0" w:space="0" w:color="auto"/>
        <w:right w:val="none" w:sz="0" w:space="0" w:color="auto"/>
      </w:divBdr>
    </w:div>
    <w:div w:id="532612893">
      <w:bodyDiv w:val="1"/>
      <w:marLeft w:val="0"/>
      <w:marRight w:val="0"/>
      <w:marTop w:val="0"/>
      <w:marBottom w:val="0"/>
      <w:divBdr>
        <w:top w:val="none" w:sz="0" w:space="0" w:color="auto"/>
        <w:left w:val="none" w:sz="0" w:space="0" w:color="auto"/>
        <w:bottom w:val="none" w:sz="0" w:space="0" w:color="auto"/>
        <w:right w:val="none" w:sz="0" w:space="0" w:color="auto"/>
      </w:divBdr>
    </w:div>
    <w:div w:id="536895378">
      <w:bodyDiv w:val="1"/>
      <w:marLeft w:val="0"/>
      <w:marRight w:val="0"/>
      <w:marTop w:val="0"/>
      <w:marBottom w:val="0"/>
      <w:divBdr>
        <w:top w:val="none" w:sz="0" w:space="0" w:color="auto"/>
        <w:left w:val="none" w:sz="0" w:space="0" w:color="auto"/>
        <w:bottom w:val="none" w:sz="0" w:space="0" w:color="auto"/>
        <w:right w:val="none" w:sz="0" w:space="0" w:color="auto"/>
      </w:divBdr>
    </w:div>
    <w:div w:id="536938269">
      <w:bodyDiv w:val="1"/>
      <w:marLeft w:val="0"/>
      <w:marRight w:val="0"/>
      <w:marTop w:val="0"/>
      <w:marBottom w:val="0"/>
      <w:divBdr>
        <w:top w:val="none" w:sz="0" w:space="0" w:color="auto"/>
        <w:left w:val="none" w:sz="0" w:space="0" w:color="auto"/>
        <w:bottom w:val="none" w:sz="0" w:space="0" w:color="auto"/>
        <w:right w:val="none" w:sz="0" w:space="0" w:color="auto"/>
      </w:divBdr>
    </w:div>
    <w:div w:id="538787606">
      <w:bodyDiv w:val="1"/>
      <w:marLeft w:val="0"/>
      <w:marRight w:val="0"/>
      <w:marTop w:val="0"/>
      <w:marBottom w:val="0"/>
      <w:divBdr>
        <w:top w:val="none" w:sz="0" w:space="0" w:color="auto"/>
        <w:left w:val="none" w:sz="0" w:space="0" w:color="auto"/>
        <w:bottom w:val="none" w:sz="0" w:space="0" w:color="auto"/>
        <w:right w:val="none" w:sz="0" w:space="0" w:color="auto"/>
      </w:divBdr>
    </w:div>
    <w:div w:id="540749066">
      <w:bodyDiv w:val="1"/>
      <w:marLeft w:val="0"/>
      <w:marRight w:val="0"/>
      <w:marTop w:val="0"/>
      <w:marBottom w:val="0"/>
      <w:divBdr>
        <w:top w:val="none" w:sz="0" w:space="0" w:color="auto"/>
        <w:left w:val="none" w:sz="0" w:space="0" w:color="auto"/>
        <w:bottom w:val="none" w:sz="0" w:space="0" w:color="auto"/>
        <w:right w:val="none" w:sz="0" w:space="0" w:color="auto"/>
      </w:divBdr>
    </w:div>
    <w:div w:id="541747436">
      <w:bodyDiv w:val="1"/>
      <w:marLeft w:val="0"/>
      <w:marRight w:val="0"/>
      <w:marTop w:val="0"/>
      <w:marBottom w:val="0"/>
      <w:divBdr>
        <w:top w:val="none" w:sz="0" w:space="0" w:color="auto"/>
        <w:left w:val="none" w:sz="0" w:space="0" w:color="auto"/>
        <w:bottom w:val="none" w:sz="0" w:space="0" w:color="auto"/>
        <w:right w:val="none" w:sz="0" w:space="0" w:color="auto"/>
      </w:divBdr>
    </w:div>
    <w:div w:id="545414815">
      <w:bodyDiv w:val="1"/>
      <w:marLeft w:val="0"/>
      <w:marRight w:val="0"/>
      <w:marTop w:val="0"/>
      <w:marBottom w:val="0"/>
      <w:divBdr>
        <w:top w:val="none" w:sz="0" w:space="0" w:color="auto"/>
        <w:left w:val="none" w:sz="0" w:space="0" w:color="auto"/>
        <w:bottom w:val="none" w:sz="0" w:space="0" w:color="auto"/>
        <w:right w:val="none" w:sz="0" w:space="0" w:color="auto"/>
      </w:divBdr>
    </w:div>
    <w:div w:id="548223185">
      <w:bodyDiv w:val="1"/>
      <w:marLeft w:val="0"/>
      <w:marRight w:val="0"/>
      <w:marTop w:val="0"/>
      <w:marBottom w:val="0"/>
      <w:divBdr>
        <w:top w:val="none" w:sz="0" w:space="0" w:color="auto"/>
        <w:left w:val="none" w:sz="0" w:space="0" w:color="auto"/>
        <w:bottom w:val="none" w:sz="0" w:space="0" w:color="auto"/>
        <w:right w:val="none" w:sz="0" w:space="0" w:color="auto"/>
      </w:divBdr>
    </w:div>
    <w:div w:id="549222546">
      <w:bodyDiv w:val="1"/>
      <w:marLeft w:val="0"/>
      <w:marRight w:val="0"/>
      <w:marTop w:val="0"/>
      <w:marBottom w:val="0"/>
      <w:divBdr>
        <w:top w:val="none" w:sz="0" w:space="0" w:color="auto"/>
        <w:left w:val="none" w:sz="0" w:space="0" w:color="auto"/>
        <w:bottom w:val="none" w:sz="0" w:space="0" w:color="auto"/>
        <w:right w:val="none" w:sz="0" w:space="0" w:color="auto"/>
      </w:divBdr>
    </w:div>
    <w:div w:id="550070290">
      <w:bodyDiv w:val="1"/>
      <w:marLeft w:val="0"/>
      <w:marRight w:val="0"/>
      <w:marTop w:val="0"/>
      <w:marBottom w:val="0"/>
      <w:divBdr>
        <w:top w:val="none" w:sz="0" w:space="0" w:color="auto"/>
        <w:left w:val="none" w:sz="0" w:space="0" w:color="auto"/>
        <w:bottom w:val="none" w:sz="0" w:space="0" w:color="auto"/>
        <w:right w:val="none" w:sz="0" w:space="0" w:color="auto"/>
      </w:divBdr>
    </w:div>
    <w:div w:id="555244019">
      <w:bodyDiv w:val="1"/>
      <w:marLeft w:val="0"/>
      <w:marRight w:val="0"/>
      <w:marTop w:val="0"/>
      <w:marBottom w:val="0"/>
      <w:divBdr>
        <w:top w:val="none" w:sz="0" w:space="0" w:color="auto"/>
        <w:left w:val="none" w:sz="0" w:space="0" w:color="auto"/>
        <w:bottom w:val="none" w:sz="0" w:space="0" w:color="auto"/>
        <w:right w:val="none" w:sz="0" w:space="0" w:color="auto"/>
      </w:divBdr>
    </w:div>
    <w:div w:id="556668894">
      <w:bodyDiv w:val="1"/>
      <w:marLeft w:val="0"/>
      <w:marRight w:val="0"/>
      <w:marTop w:val="0"/>
      <w:marBottom w:val="0"/>
      <w:divBdr>
        <w:top w:val="none" w:sz="0" w:space="0" w:color="auto"/>
        <w:left w:val="none" w:sz="0" w:space="0" w:color="auto"/>
        <w:bottom w:val="none" w:sz="0" w:space="0" w:color="auto"/>
        <w:right w:val="none" w:sz="0" w:space="0" w:color="auto"/>
      </w:divBdr>
    </w:div>
    <w:div w:id="556934296">
      <w:bodyDiv w:val="1"/>
      <w:marLeft w:val="0"/>
      <w:marRight w:val="0"/>
      <w:marTop w:val="0"/>
      <w:marBottom w:val="0"/>
      <w:divBdr>
        <w:top w:val="none" w:sz="0" w:space="0" w:color="auto"/>
        <w:left w:val="none" w:sz="0" w:space="0" w:color="auto"/>
        <w:bottom w:val="none" w:sz="0" w:space="0" w:color="auto"/>
        <w:right w:val="none" w:sz="0" w:space="0" w:color="auto"/>
      </w:divBdr>
    </w:div>
    <w:div w:id="557519577">
      <w:bodyDiv w:val="1"/>
      <w:marLeft w:val="0"/>
      <w:marRight w:val="0"/>
      <w:marTop w:val="0"/>
      <w:marBottom w:val="0"/>
      <w:divBdr>
        <w:top w:val="none" w:sz="0" w:space="0" w:color="auto"/>
        <w:left w:val="none" w:sz="0" w:space="0" w:color="auto"/>
        <w:bottom w:val="none" w:sz="0" w:space="0" w:color="auto"/>
        <w:right w:val="none" w:sz="0" w:space="0" w:color="auto"/>
      </w:divBdr>
    </w:div>
    <w:div w:id="559445058">
      <w:bodyDiv w:val="1"/>
      <w:marLeft w:val="0"/>
      <w:marRight w:val="0"/>
      <w:marTop w:val="0"/>
      <w:marBottom w:val="0"/>
      <w:divBdr>
        <w:top w:val="none" w:sz="0" w:space="0" w:color="auto"/>
        <w:left w:val="none" w:sz="0" w:space="0" w:color="auto"/>
        <w:bottom w:val="none" w:sz="0" w:space="0" w:color="auto"/>
        <w:right w:val="none" w:sz="0" w:space="0" w:color="auto"/>
      </w:divBdr>
    </w:div>
    <w:div w:id="565839922">
      <w:bodyDiv w:val="1"/>
      <w:marLeft w:val="0"/>
      <w:marRight w:val="0"/>
      <w:marTop w:val="0"/>
      <w:marBottom w:val="0"/>
      <w:divBdr>
        <w:top w:val="none" w:sz="0" w:space="0" w:color="auto"/>
        <w:left w:val="none" w:sz="0" w:space="0" w:color="auto"/>
        <w:bottom w:val="none" w:sz="0" w:space="0" w:color="auto"/>
        <w:right w:val="none" w:sz="0" w:space="0" w:color="auto"/>
      </w:divBdr>
    </w:div>
    <w:div w:id="568002994">
      <w:bodyDiv w:val="1"/>
      <w:marLeft w:val="0"/>
      <w:marRight w:val="0"/>
      <w:marTop w:val="0"/>
      <w:marBottom w:val="0"/>
      <w:divBdr>
        <w:top w:val="none" w:sz="0" w:space="0" w:color="auto"/>
        <w:left w:val="none" w:sz="0" w:space="0" w:color="auto"/>
        <w:bottom w:val="none" w:sz="0" w:space="0" w:color="auto"/>
        <w:right w:val="none" w:sz="0" w:space="0" w:color="auto"/>
      </w:divBdr>
    </w:div>
    <w:div w:id="573318819">
      <w:bodyDiv w:val="1"/>
      <w:marLeft w:val="0"/>
      <w:marRight w:val="0"/>
      <w:marTop w:val="0"/>
      <w:marBottom w:val="0"/>
      <w:divBdr>
        <w:top w:val="none" w:sz="0" w:space="0" w:color="auto"/>
        <w:left w:val="none" w:sz="0" w:space="0" w:color="auto"/>
        <w:bottom w:val="none" w:sz="0" w:space="0" w:color="auto"/>
        <w:right w:val="none" w:sz="0" w:space="0" w:color="auto"/>
      </w:divBdr>
    </w:div>
    <w:div w:id="576477739">
      <w:bodyDiv w:val="1"/>
      <w:marLeft w:val="0"/>
      <w:marRight w:val="0"/>
      <w:marTop w:val="0"/>
      <w:marBottom w:val="0"/>
      <w:divBdr>
        <w:top w:val="none" w:sz="0" w:space="0" w:color="auto"/>
        <w:left w:val="none" w:sz="0" w:space="0" w:color="auto"/>
        <w:bottom w:val="none" w:sz="0" w:space="0" w:color="auto"/>
        <w:right w:val="none" w:sz="0" w:space="0" w:color="auto"/>
      </w:divBdr>
    </w:div>
    <w:div w:id="579875927">
      <w:bodyDiv w:val="1"/>
      <w:marLeft w:val="0"/>
      <w:marRight w:val="0"/>
      <w:marTop w:val="0"/>
      <w:marBottom w:val="0"/>
      <w:divBdr>
        <w:top w:val="none" w:sz="0" w:space="0" w:color="auto"/>
        <w:left w:val="none" w:sz="0" w:space="0" w:color="auto"/>
        <w:bottom w:val="none" w:sz="0" w:space="0" w:color="auto"/>
        <w:right w:val="none" w:sz="0" w:space="0" w:color="auto"/>
      </w:divBdr>
    </w:div>
    <w:div w:id="592978622">
      <w:bodyDiv w:val="1"/>
      <w:marLeft w:val="0"/>
      <w:marRight w:val="0"/>
      <w:marTop w:val="0"/>
      <w:marBottom w:val="0"/>
      <w:divBdr>
        <w:top w:val="none" w:sz="0" w:space="0" w:color="auto"/>
        <w:left w:val="none" w:sz="0" w:space="0" w:color="auto"/>
        <w:bottom w:val="none" w:sz="0" w:space="0" w:color="auto"/>
        <w:right w:val="none" w:sz="0" w:space="0" w:color="auto"/>
      </w:divBdr>
    </w:div>
    <w:div w:id="593169093">
      <w:bodyDiv w:val="1"/>
      <w:marLeft w:val="0"/>
      <w:marRight w:val="0"/>
      <w:marTop w:val="0"/>
      <w:marBottom w:val="0"/>
      <w:divBdr>
        <w:top w:val="none" w:sz="0" w:space="0" w:color="auto"/>
        <w:left w:val="none" w:sz="0" w:space="0" w:color="auto"/>
        <w:bottom w:val="none" w:sz="0" w:space="0" w:color="auto"/>
        <w:right w:val="none" w:sz="0" w:space="0" w:color="auto"/>
      </w:divBdr>
    </w:div>
    <w:div w:id="602147573">
      <w:bodyDiv w:val="1"/>
      <w:marLeft w:val="0"/>
      <w:marRight w:val="0"/>
      <w:marTop w:val="0"/>
      <w:marBottom w:val="0"/>
      <w:divBdr>
        <w:top w:val="none" w:sz="0" w:space="0" w:color="auto"/>
        <w:left w:val="none" w:sz="0" w:space="0" w:color="auto"/>
        <w:bottom w:val="none" w:sz="0" w:space="0" w:color="auto"/>
        <w:right w:val="none" w:sz="0" w:space="0" w:color="auto"/>
      </w:divBdr>
    </w:div>
    <w:div w:id="602225875">
      <w:bodyDiv w:val="1"/>
      <w:marLeft w:val="0"/>
      <w:marRight w:val="0"/>
      <w:marTop w:val="0"/>
      <w:marBottom w:val="0"/>
      <w:divBdr>
        <w:top w:val="none" w:sz="0" w:space="0" w:color="auto"/>
        <w:left w:val="none" w:sz="0" w:space="0" w:color="auto"/>
        <w:bottom w:val="none" w:sz="0" w:space="0" w:color="auto"/>
        <w:right w:val="none" w:sz="0" w:space="0" w:color="auto"/>
      </w:divBdr>
    </w:div>
    <w:div w:id="605036775">
      <w:bodyDiv w:val="1"/>
      <w:marLeft w:val="0"/>
      <w:marRight w:val="0"/>
      <w:marTop w:val="0"/>
      <w:marBottom w:val="0"/>
      <w:divBdr>
        <w:top w:val="none" w:sz="0" w:space="0" w:color="auto"/>
        <w:left w:val="none" w:sz="0" w:space="0" w:color="auto"/>
        <w:bottom w:val="none" w:sz="0" w:space="0" w:color="auto"/>
        <w:right w:val="none" w:sz="0" w:space="0" w:color="auto"/>
      </w:divBdr>
    </w:div>
    <w:div w:id="606541956">
      <w:bodyDiv w:val="1"/>
      <w:marLeft w:val="0"/>
      <w:marRight w:val="0"/>
      <w:marTop w:val="0"/>
      <w:marBottom w:val="0"/>
      <w:divBdr>
        <w:top w:val="none" w:sz="0" w:space="0" w:color="auto"/>
        <w:left w:val="none" w:sz="0" w:space="0" w:color="auto"/>
        <w:bottom w:val="none" w:sz="0" w:space="0" w:color="auto"/>
        <w:right w:val="none" w:sz="0" w:space="0" w:color="auto"/>
      </w:divBdr>
    </w:div>
    <w:div w:id="606667679">
      <w:bodyDiv w:val="1"/>
      <w:marLeft w:val="0"/>
      <w:marRight w:val="0"/>
      <w:marTop w:val="0"/>
      <w:marBottom w:val="0"/>
      <w:divBdr>
        <w:top w:val="none" w:sz="0" w:space="0" w:color="auto"/>
        <w:left w:val="none" w:sz="0" w:space="0" w:color="auto"/>
        <w:bottom w:val="none" w:sz="0" w:space="0" w:color="auto"/>
        <w:right w:val="none" w:sz="0" w:space="0" w:color="auto"/>
      </w:divBdr>
    </w:div>
    <w:div w:id="613024983">
      <w:bodyDiv w:val="1"/>
      <w:marLeft w:val="0"/>
      <w:marRight w:val="0"/>
      <w:marTop w:val="0"/>
      <w:marBottom w:val="0"/>
      <w:divBdr>
        <w:top w:val="none" w:sz="0" w:space="0" w:color="auto"/>
        <w:left w:val="none" w:sz="0" w:space="0" w:color="auto"/>
        <w:bottom w:val="none" w:sz="0" w:space="0" w:color="auto"/>
        <w:right w:val="none" w:sz="0" w:space="0" w:color="auto"/>
      </w:divBdr>
    </w:div>
    <w:div w:id="619454871">
      <w:bodyDiv w:val="1"/>
      <w:marLeft w:val="0"/>
      <w:marRight w:val="0"/>
      <w:marTop w:val="0"/>
      <w:marBottom w:val="0"/>
      <w:divBdr>
        <w:top w:val="none" w:sz="0" w:space="0" w:color="auto"/>
        <w:left w:val="none" w:sz="0" w:space="0" w:color="auto"/>
        <w:bottom w:val="none" w:sz="0" w:space="0" w:color="auto"/>
        <w:right w:val="none" w:sz="0" w:space="0" w:color="auto"/>
      </w:divBdr>
    </w:div>
    <w:div w:id="620383254">
      <w:bodyDiv w:val="1"/>
      <w:marLeft w:val="0"/>
      <w:marRight w:val="0"/>
      <w:marTop w:val="0"/>
      <w:marBottom w:val="0"/>
      <w:divBdr>
        <w:top w:val="none" w:sz="0" w:space="0" w:color="auto"/>
        <w:left w:val="none" w:sz="0" w:space="0" w:color="auto"/>
        <w:bottom w:val="none" w:sz="0" w:space="0" w:color="auto"/>
        <w:right w:val="none" w:sz="0" w:space="0" w:color="auto"/>
      </w:divBdr>
    </w:div>
    <w:div w:id="621152619">
      <w:bodyDiv w:val="1"/>
      <w:marLeft w:val="0"/>
      <w:marRight w:val="0"/>
      <w:marTop w:val="0"/>
      <w:marBottom w:val="0"/>
      <w:divBdr>
        <w:top w:val="none" w:sz="0" w:space="0" w:color="auto"/>
        <w:left w:val="none" w:sz="0" w:space="0" w:color="auto"/>
        <w:bottom w:val="none" w:sz="0" w:space="0" w:color="auto"/>
        <w:right w:val="none" w:sz="0" w:space="0" w:color="auto"/>
      </w:divBdr>
    </w:div>
    <w:div w:id="622855283">
      <w:bodyDiv w:val="1"/>
      <w:marLeft w:val="0"/>
      <w:marRight w:val="0"/>
      <w:marTop w:val="0"/>
      <w:marBottom w:val="0"/>
      <w:divBdr>
        <w:top w:val="none" w:sz="0" w:space="0" w:color="auto"/>
        <w:left w:val="none" w:sz="0" w:space="0" w:color="auto"/>
        <w:bottom w:val="none" w:sz="0" w:space="0" w:color="auto"/>
        <w:right w:val="none" w:sz="0" w:space="0" w:color="auto"/>
      </w:divBdr>
    </w:div>
    <w:div w:id="624435321">
      <w:bodyDiv w:val="1"/>
      <w:marLeft w:val="0"/>
      <w:marRight w:val="0"/>
      <w:marTop w:val="0"/>
      <w:marBottom w:val="0"/>
      <w:divBdr>
        <w:top w:val="none" w:sz="0" w:space="0" w:color="auto"/>
        <w:left w:val="none" w:sz="0" w:space="0" w:color="auto"/>
        <w:bottom w:val="none" w:sz="0" w:space="0" w:color="auto"/>
        <w:right w:val="none" w:sz="0" w:space="0" w:color="auto"/>
      </w:divBdr>
    </w:div>
    <w:div w:id="627049303">
      <w:bodyDiv w:val="1"/>
      <w:marLeft w:val="0"/>
      <w:marRight w:val="0"/>
      <w:marTop w:val="0"/>
      <w:marBottom w:val="0"/>
      <w:divBdr>
        <w:top w:val="none" w:sz="0" w:space="0" w:color="auto"/>
        <w:left w:val="none" w:sz="0" w:space="0" w:color="auto"/>
        <w:bottom w:val="none" w:sz="0" w:space="0" w:color="auto"/>
        <w:right w:val="none" w:sz="0" w:space="0" w:color="auto"/>
      </w:divBdr>
    </w:div>
    <w:div w:id="644820386">
      <w:bodyDiv w:val="1"/>
      <w:marLeft w:val="0"/>
      <w:marRight w:val="0"/>
      <w:marTop w:val="0"/>
      <w:marBottom w:val="0"/>
      <w:divBdr>
        <w:top w:val="none" w:sz="0" w:space="0" w:color="auto"/>
        <w:left w:val="none" w:sz="0" w:space="0" w:color="auto"/>
        <w:bottom w:val="none" w:sz="0" w:space="0" w:color="auto"/>
        <w:right w:val="none" w:sz="0" w:space="0" w:color="auto"/>
      </w:divBdr>
    </w:div>
    <w:div w:id="649134452">
      <w:bodyDiv w:val="1"/>
      <w:marLeft w:val="0"/>
      <w:marRight w:val="0"/>
      <w:marTop w:val="0"/>
      <w:marBottom w:val="0"/>
      <w:divBdr>
        <w:top w:val="none" w:sz="0" w:space="0" w:color="auto"/>
        <w:left w:val="none" w:sz="0" w:space="0" w:color="auto"/>
        <w:bottom w:val="none" w:sz="0" w:space="0" w:color="auto"/>
        <w:right w:val="none" w:sz="0" w:space="0" w:color="auto"/>
      </w:divBdr>
    </w:div>
    <w:div w:id="653919520">
      <w:bodyDiv w:val="1"/>
      <w:marLeft w:val="0"/>
      <w:marRight w:val="0"/>
      <w:marTop w:val="0"/>
      <w:marBottom w:val="0"/>
      <w:divBdr>
        <w:top w:val="none" w:sz="0" w:space="0" w:color="auto"/>
        <w:left w:val="none" w:sz="0" w:space="0" w:color="auto"/>
        <w:bottom w:val="none" w:sz="0" w:space="0" w:color="auto"/>
        <w:right w:val="none" w:sz="0" w:space="0" w:color="auto"/>
      </w:divBdr>
    </w:div>
    <w:div w:id="675380338">
      <w:bodyDiv w:val="1"/>
      <w:marLeft w:val="0"/>
      <w:marRight w:val="0"/>
      <w:marTop w:val="0"/>
      <w:marBottom w:val="0"/>
      <w:divBdr>
        <w:top w:val="none" w:sz="0" w:space="0" w:color="auto"/>
        <w:left w:val="none" w:sz="0" w:space="0" w:color="auto"/>
        <w:bottom w:val="none" w:sz="0" w:space="0" w:color="auto"/>
        <w:right w:val="none" w:sz="0" w:space="0" w:color="auto"/>
      </w:divBdr>
    </w:div>
    <w:div w:id="676931919">
      <w:bodyDiv w:val="1"/>
      <w:marLeft w:val="0"/>
      <w:marRight w:val="0"/>
      <w:marTop w:val="0"/>
      <w:marBottom w:val="0"/>
      <w:divBdr>
        <w:top w:val="none" w:sz="0" w:space="0" w:color="auto"/>
        <w:left w:val="none" w:sz="0" w:space="0" w:color="auto"/>
        <w:bottom w:val="none" w:sz="0" w:space="0" w:color="auto"/>
        <w:right w:val="none" w:sz="0" w:space="0" w:color="auto"/>
      </w:divBdr>
    </w:div>
    <w:div w:id="682442623">
      <w:bodyDiv w:val="1"/>
      <w:marLeft w:val="0"/>
      <w:marRight w:val="0"/>
      <w:marTop w:val="0"/>
      <w:marBottom w:val="0"/>
      <w:divBdr>
        <w:top w:val="none" w:sz="0" w:space="0" w:color="auto"/>
        <w:left w:val="none" w:sz="0" w:space="0" w:color="auto"/>
        <w:bottom w:val="none" w:sz="0" w:space="0" w:color="auto"/>
        <w:right w:val="none" w:sz="0" w:space="0" w:color="auto"/>
      </w:divBdr>
    </w:div>
    <w:div w:id="684135589">
      <w:bodyDiv w:val="1"/>
      <w:marLeft w:val="0"/>
      <w:marRight w:val="0"/>
      <w:marTop w:val="0"/>
      <w:marBottom w:val="0"/>
      <w:divBdr>
        <w:top w:val="none" w:sz="0" w:space="0" w:color="auto"/>
        <w:left w:val="none" w:sz="0" w:space="0" w:color="auto"/>
        <w:bottom w:val="none" w:sz="0" w:space="0" w:color="auto"/>
        <w:right w:val="none" w:sz="0" w:space="0" w:color="auto"/>
      </w:divBdr>
    </w:div>
    <w:div w:id="686641866">
      <w:bodyDiv w:val="1"/>
      <w:marLeft w:val="0"/>
      <w:marRight w:val="0"/>
      <w:marTop w:val="0"/>
      <w:marBottom w:val="0"/>
      <w:divBdr>
        <w:top w:val="none" w:sz="0" w:space="0" w:color="auto"/>
        <w:left w:val="none" w:sz="0" w:space="0" w:color="auto"/>
        <w:bottom w:val="none" w:sz="0" w:space="0" w:color="auto"/>
        <w:right w:val="none" w:sz="0" w:space="0" w:color="auto"/>
      </w:divBdr>
    </w:div>
    <w:div w:id="686711809">
      <w:bodyDiv w:val="1"/>
      <w:marLeft w:val="0"/>
      <w:marRight w:val="0"/>
      <w:marTop w:val="0"/>
      <w:marBottom w:val="0"/>
      <w:divBdr>
        <w:top w:val="none" w:sz="0" w:space="0" w:color="auto"/>
        <w:left w:val="none" w:sz="0" w:space="0" w:color="auto"/>
        <w:bottom w:val="none" w:sz="0" w:space="0" w:color="auto"/>
        <w:right w:val="none" w:sz="0" w:space="0" w:color="auto"/>
      </w:divBdr>
    </w:div>
    <w:div w:id="690691604">
      <w:bodyDiv w:val="1"/>
      <w:marLeft w:val="0"/>
      <w:marRight w:val="0"/>
      <w:marTop w:val="0"/>
      <w:marBottom w:val="0"/>
      <w:divBdr>
        <w:top w:val="none" w:sz="0" w:space="0" w:color="auto"/>
        <w:left w:val="none" w:sz="0" w:space="0" w:color="auto"/>
        <w:bottom w:val="none" w:sz="0" w:space="0" w:color="auto"/>
        <w:right w:val="none" w:sz="0" w:space="0" w:color="auto"/>
      </w:divBdr>
    </w:div>
    <w:div w:id="691028914">
      <w:bodyDiv w:val="1"/>
      <w:marLeft w:val="0"/>
      <w:marRight w:val="0"/>
      <w:marTop w:val="0"/>
      <w:marBottom w:val="0"/>
      <w:divBdr>
        <w:top w:val="none" w:sz="0" w:space="0" w:color="auto"/>
        <w:left w:val="none" w:sz="0" w:space="0" w:color="auto"/>
        <w:bottom w:val="none" w:sz="0" w:space="0" w:color="auto"/>
        <w:right w:val="none" w:sz="0" w:space="0" w:color="auto"/>
      </w:divBdr>
    </w:div>
    <w:div w:id="694234248">
      <w:bodyDiv w:val="1"/>
      <w:marLeft w:val="0"/>
      <w:marRight w:val="0"/>
      <w:marTop w:val="0"/>
      <w:marBottom w:val="0"/>
      <w:divBdr>
        <w:top w:val="none" w:sz="0" w:space="0" w:color="auto"/>
        <w:left w:val="none" w:sz="0" w:space="0" w:color="auto"/>
        <w:bottom w:val="none" w:sz="0" w:space="0" w:color="auto"/>
        <w:right w:val="none" w:sz="0" w:space="0" w:color="auto"/>
      </w:divBdr>
    </w:div>
    <w:div w:id="702631356">
      <w:bodyDiv w:val="1"/>
      <w:marLeft w:val="0"/>
      <w:marRight w:val="0"/>
      <w:marTop w:val="0"/>
      <w:marBottom w:val="0"/>
      <w:divBdr>
        <w:top w:val="none" w:sz="0" w:space="0" w:color="auto"/>
        <w:left w:val="none" w:sz="0" w:space="0" w:color="auto"/>
        <w:bottom w:val="none" w:sz="0" w:space="0" w:color="auto"/>
        <w:right w:val="none" w:sz="0" w:space="0" w:color="auto"/>
      </w:divBdr>
    </w:div>
    <w:div w:id="706638565">
      <w:bodyDiv w:val="1"/>
      <w:marLeft w:val="0"/>
      <w:marRight w:val="0"/>
      <w:marTop w:val="0"/>
      <w:marBottom w:val="0"/>
      <w:divBdr>
        <w:top w:val="none" w:sz="0" w:space="0" w:color="auto"/>
        <w:left w:val="none" w:sz="0" w:space="0" w:color="auto"/>
        <w:bottom w:val="none" w:sz="0" w:space="0" w:color="auto"/>
        <w:right w:val="none" w:sz="0" w:space="0" w:color="auto"/>
      </w:divBdr>
    </w:div>
    <w:div w:id="707291613">
      <w:bodyDiv w:val="1"/>
      <w:marLeft w:val="0"/>
      <w:marRight w:val="0"/>
      <w:marTop w:val="0"/>
      <w:marBottom w:val="0"/>
      <w:divBdr>
        <w:top w:val="none" w:sz="0" w:space="0" w:color="auto"/>
        <w:left w:val="none" w:sz="0" w:space="0" w:color="auto"/>
        <w:bottom w:val="none" w:sz="0" w:space="0" w:color="auto"/>
        <w:right w:val="none" w:sz="0" w:space="0" w:color="auto"/>
      </w:divBdr>
    </w:div>
    <w:div w:id="707410029">
      <w:bodyDiv w:val="1"/>
      <w:marLeft w:val="0"/>
      <w:marRight w:val="0"/>
      <w:marTop w:val="0"/>
      <w:marBottom w:val="0"/>
      <w:divBdr>
        <w:top w:val="none" w:sz="0" w:space="0" w:color="auto"/>
        <w:left w:val="none" w:sz="0" w:space="0" w:color="auto"/>
        <w:bottom w:val="none" w:sz="0" w:space="0" w:color="auto"/>
        <w:right w:val="none" w:sz="0" w:space="0" w:color="auto"/>
      </w:divBdr>
    </w:div>
    <w:div w:id="708653916">
      <w:bodyDiv w:val="1"/>
      <w:marLeft w:val="0"/>
      <w:marRight w:val="0"/>
      <w:marTop w:val="0"/>
      <w:marBottom w:val="0"/>
      <w:divBdr>
        <w:top w:val="none" w:sz="0" w:space="0" w:color="auto"/>
        <w:left w:val="none" w:sz="0" w:space="0" w:color="auto"/>
        <w:bottom w:val="none" w:sz="0" w:space="0" w:color="auto"/>
        <w:right w:val="none" w:sz="0" w:space="0" w:color="auto"/>
      </w:divBdr>
    </w:div>
    <w:div w:id="713191953">
      <w:bodyDiv w:val="1"/>
      <w:marLeft w:val="0"/>
      <w:marRight w:val="0"/>
      <w:marTop w:val="0"/>
      <w:marBottom w:val="0"/>
      <w:divBdr>
        <w:top w:val="none" w:sz="0" w:space="0" w:color="auto"/>
        <w:left w:val="none" w:sz="0" w:space="0" w:color="auto"/>
        <w:bottom w:val="none" w:sz="0" w:space="0" w:color="auto"/>
        <w:right w:val="none" w:sz="0" w:space="0" w:color="auto"/>
      </w:divBdr>
    </w:div>
    <w:div w:id="715931057">
      <w:bodyDiv w:val="1"/>
      <w:marLeft w:val="0"/>
      <w:marRight w:val="0"/>
      <w:marTop w:val="0"/>
      <w:marBottom w:val="0"/>
      <w:divBdr>
        <w:top w:val="none" w:sz="0" w:space="0" w:color="auto"/>
        <w:left w:val="none" w:sz="0" w:space="0" w:color="auto"/>
        <w:bottom w:val="none" w:sz="0" w:space="0" w:color="auto"/>
        <w:right w:val="none" w:sz="0" w:space="0" w:color="auto"/>
      </w:divBdr>
    </w:div>
    <w:div w:id="720054265">
      <w:bodyDiv w:val="1"/>
      <w:marLeft w:val="0"/>
      <w:marRight w:val="0"/>
      <w:marTop w:val="0"/>
      <w:marBottom w:val="0"/>
      <w:divBdr>
        <w:top w:val="none" w:sz="0" w:space="0" w:color="auto"/>
        <w:left w:val="none" w:sz="0" w:space="0" w:color="auto"/>
        <w:bottom w:val="none" w:sz="0" w:space="0" w:color="auto"/>
        <w:right w:val="none" w:sz="0" w:space="0" w:color="auto"/>
      </w:divBdr>
    </w:div>
    <w:div w:id="724374006">
      <w:bodyDiv w:val="1"/>
      <w:marLeft w:val="0"/>
      <w:marRight w:val="0"/>
      <w:marTop w:val="0"/>
      <w:marBottom w:val="0"/>
      <w:divBdr>
        <w:top w:val="none" w:sz="0" w:space="0" w:color="auto"/>
        <w:left w:val="none" w:sz="0" w:space="0" w:color="auto"/>
        <w:bottom w:val="none" w:sz="0" w:space="0" w:color="auto"/>
        <w:right w:val="none" w:sz="0" w:space="0" w:color="auto"/>
      </w:divBdr>
    </w:div>
    <w:div w:id="726496509">
      <w:bodyDiv w:val="1"/>
      <w:marLeft w:val="0"/>
      <w:marRight w:val="0"/>
      <w:marTop w:val="0"/>
      <w:marBottom w:val="0"/>
      <w:divBdr>
        <w:top w:val="none" w:sz="0" w:space="0" w:color="auto"/>
        <w:left w:val="none" w:sz="0" w:space="0" w:color="auto"/>
        <w:bottom w:val="none" w:sz="0" w:space="0" w:color="auto"/>
        <w:right w:val="none" w:sz="0" w:space="0" w:color="auto"/>
      </w:divBdr>
    </w:div>
    <w:div w:id="728184894">
      <w:bodyDiv w:val="1"/>
      <w:marLeft w:val="0"/>
      <w:marRight w:val="0"/>
      <w:marTop w:val="0"/>
      <w:marBottom w:val="0"/>
      <w:divBdr>
        <w:top w:val="none" w:sz="0" w:space="0" w:color="auto"/>
        <w:left w:val="none" w:sz="0" w:space="0" w:color="auto"/>
        <w:bottom w:val="none" w:sz="0" w:space="0" w:color="auto"/>
        <w:right w:val="none" w:sz="0" w:space="0" w:color="auto"/>
      </w:divBdr>
    </w:div>
    <w:div w:id="730274361">
      <w:bodyDiv w:val="1"/>
      <w:marLeft w:val="0"/>
      <w:marRight w:val="0"/>
      <w:marTop w:val="0"/>
      <w:marBottom w:val="0"/>
      <w:divBdr>
        <w:top w:val="none" w:sz="0" w:space="0" w:color="auto"/>
        <w:left w:val="none" w:sz="0" w:space="0" w:color="auto"/>
        <w:bottom w:val="none" w:sz="0" w:space="0" w:color="auto"/>
        <w:right w:val="none" w:sz="0" w:space="0" w:color="auto"/>
      </w:divBdr>
    </w:div>
    <w:div w:id="735591163">
      <w:bodyDiv w:val="1"/>
      <w:marLeft w:val="0"/>
      <w:marRight w:val="0"/>
      <w:marTop w:val="0"/>
      <w:marBottom w:val="0"/>
      <w:divBdr>
        <w:top w:val="none" w:sz="0" w:space="0" w:color="auto"/>
        <w:left w:val="none" w:sz="0" w:space="0" w:color="auto"/>
        <w:bottom w:val="none" w:sz="0" w:space="0" w:color="auto"/>
        <w:right w:val="none" w:sz="0" w:space="0" w:color="auto"/>
      </w:divBdr>
    </w:div>
    <w:div w:id="736168498">
      <w:bodyDiv w:val="1"/>
      <w:marLeft w:val="0"/>
      <w:marRight w:val="0"/>
      <w:marTop w:val="0"/>
      <w:marBottom w:val="0"/>
      <w:divBdr>
        <w:top w:val="none" w:sz="0" w:space="0" w:color="auto"/>
        <w:left w:val="none" w:sz="0" w:space="0" w:color="auto"/>
        <w:bottom w:val="none" w:sz="0" w:space="0" w:color="auto"/>
        <w:right w:val="none" w:sz="0" w:space="0" w:color="auto"/>
      </w:divBdr>
    </w:div>
    <w:div w:id="744181067">
      <w:bodyDiv w:val="1"/>
      <w:marLeft w:val="0"/>
      <w:marRight w:val="0"/>
      <w:marTop w:val="0"/>
      <w:marBottom w:val="0"/>
      <w:divBdr>
        <w:top w:val="none" w:sz="0" w:space="0" w:color="auto"/>
        <w:left w:val="none" w:sz="0" w:space="0" w:color="auto"/>
        <w:bottom w:val="none" w:sz="0" w:space="0" w:color="auto"/>
        <w:right w:val="none" w:sz="0" w:space="0" w:color="auto"/>
      </w:divBdr>
    </w:div>
    <w:div w:id="744842506">
      <w:bodyDiv w:val="1"/>
      <w:marLeft w:val="0"/>
      <w:marRight w:val="0"/>
      <w:marTop w:val="0"/>
      <w:marBottom w:val="0"/>
      <w:divBdr>
        <w:top w:val="none" w:sz="0" w:space="0" w:color="auto"/>
        <w:left w:val="none" w:sz="0" w:space="0" w:color="auto"/>
        <w:bottom w:val="none" w:sz="0" w:space="0" w:color="auto"/>
        <w:right w:val="none" w:sz="0" w:space="0" w:color="auto"/>
      </w:divBdr>
    </w:div>
    <w:div w:id="749809496">
      <w:bodyDiv w:val="1"/>
      <w:marLeft w:val="0"/>
      <w:marRight w:val="0"/>
      <w:marTop w:val="0"/>
      <w:marBottom w:val="0"/>
      <w:divBdr>
        <w:top w:val="none" w:sz="0" w:space="0" w:color="auto"/>
        <w:left w:val="none" w:sz="0" w:space="0" w:color="auto"/>
        <w:bottom w:val="none" w:sz="0" w:space="0" w:color="auto"/>
        <w:right w:val="none" w:sz="0" w:space="0" w:color="auto"/>
      </w:divBdr>
    </w:div>
    <w:div w:id="750471656">
      <w:bodyDiv w:val="1"/>
      <w:marLeft w:val="0"/>
      <w:marRight w:val="0"/>
      <w:marTop w:val="0"/>
      <w:marBottom w:val="0"/>
      <w:divBdr>
        <w:top w:val="none" w:sz="0" w:space="0" w:color="auto"/>
        <w:left w:val="none" w:sz="0" w:space="0" w:color="auto"/>
        <w:bottom w:val="none" w:sz="0" w:space="0" w:color="auto"/>
        <w:right w:val="none" w:sz="0" w:space="0" w:color="auto"/>
      </w:divBdr>
    </w:div>
    <w:div w:id="751045651">
      <w:bodyDiv w:val="1"/>
      <w:marLeft w:val="0"/>
      <w:marRight w:val="0"/>
      <w:marTop w:val="0"/>
      <w:marBottom w:val="0"/>
      <w:divBdr>
        <w:top w:val="none" w:sz="0" w:space="0" w:color="auto"/>
        <w:left w:val="none" w:sz="0" w:space="0" w:color="auto"/>
        <w:bottom w:val="none" w:sz="0" w:space="0" w:color="auto"/>
        <w:right w:val="none" w:sz="0" w:space="0" w:color="auto"/>
      </w:divBdr>
    </w:div>
    <w:div w:id="751703910">
      <w:bodyDiv w:val="1"/>
      <w:marLeft w:val="0"/>
      <w:marRight w:val="0"/>
      <w:marTop w:val="0"/>
      <w:marBottom w:val="0"/>
      <w:divBdr>
        <w:top w:val="none" w:sz="0" w:space="0" w:color="auto"/>
        <w:left w:val="none" w:sz="0" w:space="0" w:color="auto"/>
        <w:bottom w:val="none" w:sz="0" w:space="0" w:color="auto"/>
        <w:right w:val="none" w:sz="0" w:space="0" w:color="auto"/>
      </w:divBdr>
    </w:div>
    <w:div w:id="752047331">
      <w:bodyDiv w:val="1"/>
      <w:marLeft w:val="0"/>
      <w:marRight w:val="0"/>
      <w:marTop w:val="0"/>
      <w:marBottom w:val="0"/>
      <w:divBdr>
        <w:top w:val="none" w:sz="0" w:space="0" w:color="auto"/>
        <w:left w:val="none" w:sz="0" w:space="0" w:color="auto"/>
        <w:bottom w:val="none" w:sz="0" w:space="0" w:color="auto"/>
        <w:right w:val="none" w:sz="0" w:space="0" w:color="auto"/>
      </w:divBdr>
    </w:div>
    <w:div w:id="753237164">
      <w:bodyDiv w:val="1"/>
      <w:marLeft w:val="0"/>
      <w:marRight w:val="0"/>
      <w:marTop w:val="0"/>
      <w:marBottom w:val="0"/>
      <w:divBdr>
        <w:top w:val="none" w:sz="0" w:space="0" w:color="auto"/>
        <w:left w:val="none" w:sz="0" w:space="0" w:color="auto"/>
        <w:bottom w:val="none" w:sz="0" w:space="0" w:color="auto"/>
        <w:right w:val="none" w:sz="0" w:space="0" w:color="auto"/>
      </w:divBdr>
    </w:div>
    <w:div w:id="754084126">
      <w:bodyDiv w:val="1"/>
      <w:marLeft w:val="0"/>
      <w:marRight w:val="0"/>
      <w:marTop w:val="0"/>
      <w:marBottom w:val="0"/>
      <w:divBdr>
        <w:top w:val="none" w:sz="0" w:space="0" w:color="auto"/>
        <w:left w:val="none" w:sz="0" w:space="0" w:color="auto"/>
        <w:bottom w:val="none" w:sz="0" w:space="0" w:color="auto"/>
        <w:right w:val="none" w:sz="0" w:space="0" w:color="auto"/>
      </w:divBdr>
    </w:div>
    <w:div w:id="775254007">
      <w:bodyDiv w:val="1"/>
      <w:marLeft w:val="0"/>
      <w:marRight w:val="0"/>
      <w:marTop w:val="0"/>
      <w:marBottom w:val="0"/>
      <w:divBdr>
        <w:top w:val="none" w:sz="0" w:space="0" w:color="auto"/>
        <w:left w:val="none" w:sz="0" w:space="0" w:color="auto"/>
        <w:bottom w:val="none" w:sz="0" w:space="0" w:color="auto"/>
        <w:right w:val="none" w:sz="0" w:space="0" w:color="auto"/>
      </w:divBdr>
    </w:div>
    <w:div w:id="776556776">
      <w:bodyDiv w:val="1"/>
      <w:marLeft w:val="0"/>
      <w:marRight w:val="0"/>
      <w:marTop w:val="0"/>
      <w:marBottom w:val="0"/>
      <w:divBdr>
        <w:top w:val="none" w:sz="0" w:space="0" w:color="auto"/>
        <w:left w:val="none" w:sz="0" w:space="0" w:color="auto"/>
        <w:bottom w:val="none" w:sz="0" w:space="0" w:color="auto"/>
        <w:right w:val="none" w:sz="0" w:space="0" w:color="auto"/>
      </w:divBdr>
    </w:div>
    <w:div w:id="778990129">
      <w:bodyDiv w:val="1"/>
      <w:marLeft w:val="0"/>
      <w:marRight w:val="0"/>
      <w:marTop w:val="0"/>
      <w:marBottom w:val="0"/>
      <w:divBdr>
        <w:top w:val="none" w:sz="0" w:space="0" w:color="auto"/>
        <w:left w:val="none" w:sz="0" w:space="0" w:color="auto"/>
        <w:bottom w:val="none" w:sz="0" w:space="0" w:color="auto"/>
        <w:right w:val="none" w:sz="0" w:space="0" w:color="auto"/>
      </w:divBdr>
    </w:div>
    <w:div w:id="779645382">
      <w:bodyDiv w:val="1"/>
      <w:marLeft w:val="0"/>
      <w:marRight w:val="0"/>
      <w:marTop w:val="0"/>
      <w:marBottom w:val="0"/>
      <w:divBdr>
        <w:top w:val="none" w:sz="0" w:space="0" w:color="auto"/>
        <w:left w:val="none" w:sz="0" w:space="0" w:color="auto"/>
        <w:bottom w:val="none" w:sz="0" w:space="0" w:color="auto"/>
        <w:right w:val="none" w:sz="0" w:space="0" w:color="auto"/>
      </w:divBdr>
    </w:div>
    <w:div w:id="785124993">
      <w:bodyDiv w:val="1"/>
      <w:marLeft w:val="0"/>
      <w:marRight w:val="0"/>
      <w:marTop w:val="0"/>
      <w:marBottom w:val="0"/>
      <w:divBdr>
        <w:top w:val="none" w:sz="0" w:space="0" w:color="auto"/>
        <w:left w:val="none" w:sz="0" w:space="0" w:color="auto"/>
        <w:bottom w:val="none" w:sz="0" w:space="0" w:color="auto"/>
        <w:right w:val="none" w:sz="0" w:space="0" w:color="auto"/>
      </w:divBdr>
    </w:div>
    <w:div w:id="789861619">
      <w:bodyDiv w:val="1"/>
      <w:marLeft w:val="0"/>
      <w:marRight w:val="0"/>
      <w:marTop w:val="0"/>
      <w:marBottom w:val="0"/>
      <w:divBdr>
        <w:top w:val="none" w:sz="0" w:space="0" w:color="auto"/>
        <w:left w:val="none" w:sz="0" w:space="0" w:color="auto"/>
        <w:bottom w:val="none" w:sz="0" w:space="0" w:color="auto"/>
        <w:right w:val="none" w:sz="0" w:space="0" w:color="auto"/>
      </w:divBdr>
    </w:div>
    <w:div w:id="795296895">
      <w:bodyDiv w:val="1"/>
      <w:marLeft w:val="0"/>
      <w:marRight w:val="0"/>
      <w:marTop w:val="0"/>
      <w:marBottom w:val="0"/>
      <w:divBdr>
        <w:top w:val="none" w:sz="0" w:space="0" w:color="auto"/>
        <w:left w:val="none" w:sz="0" w:space="0" w:color="auto"/>
        <w:bottom w:val="none" w:sz="0" w:space="0" w:color="auto"/>
        <w:right w:val="none" w:sz="0" w:space="0" w:color="auto"/>
      </w:divBdr>
    </w:div>
    <w:div w:id="795635953">
      <w:bodyDiv w:val="1"/>
      <w:marLeft w:val="0"/>
      <w:marRight w:val="0"/>
      <w:marTop w:val="0"/>
      <w:marBottom w:val="0"/>
      <w:divBdr>
        <w:top w:val="none" w:sz="0" w:space="0" w:color="auto"/>
        <w:left w:val="none" w:sz="0" w:space="0" w:color="auto"/>
        <w:bottom w:val="none" w:sz="0" w:space="0" w:color="auto"/>
        <w:right w:val="none" w:sz="0" w:space="0" w:color="auto"/>
      </w:divBdr>
    </w:div>
    <w:div w:id="797718523">
      <w:bodyDiv w:val="1"/>
      <w:marLeft w:val="0"/>
      <w:marRight w:val="0"/>
      <w:marTop w:val="0"/>
      <w:marBottom w:val="0"/>
      <w:divBdr>
        <w:top w:val="none" w:sz="0" w:space="0" w:color="auto"/>
        <w:left w:val="none" w:sz="0" w:space="0" w:color="auto"/>
        <w:bottom w:val="none" w:sz="0" w:space="0" w:color="auto"/>
        <w:right w:val="none" w:sz="0" w:space="0" w:color="auto"/>
      </w:divBdr>
    </w:div>
    <w:div w:id="809640494">
      <w:bodyDiv w:val="1"/>
      <w:marLeft w:val="0"/>
      <w:marRight w:val="0"/>
      <w:marTop w:val="0"/>
      <w:marBottom w:val="0"/>
      <w:divBdr>
        <w:top w:val="none" w:sz="0" w:space="0" w:color="auto"/>
        <w:left w:val="none" w:sz="0" w:space="0" w:color="auto"/>
        <w:bottom w:val="none" w:sz="0" w:space="0" w:color="auto"/>
        <w:right w:val="none" w:sz="0" w:space="0" w:color="auto"/>
      </w:divBdr>
      <w:divsChild>
        <w:div w:id="488593982">
          <w:marLeft w:val="0"/>
          <w:marRight w:val="0"/>
          <w:marTop w:val="0"/>
          <w:marBottom w:val="0"/>
          <w:divBdr>
            <w:top w:val="none" w:sz="0" w:space="0" w:color="auto"/>
            <w:left w:val="none" w:sz="0" w:space="0" w:color="auto"/>
            <w:bottom w:val="none" w:sz="0" w:space="0" w:color="auto"/>
            <w:right w:val="none" w:sz="0" w:space="0" w:color="auto"/>
          </w:divBdr>
          <w:divsChild>
            <w:div w:id="1516073221">
              <w:marLeft w:val="0"/>
              <w:marRight w:val="0"/>
              <w:marTop w:val="0"/>
              <w:marBottom w:val="0"/>
              <w:divBdr>
                <w:top w:val="none" w:sz="0" w:space="0" w:color="auto"/>
                <w:left w:val="none" w:sz="0" w:space="0" w:color="auto"/>
                <w:bottom w:val="none" w:sz="0" w:space="0" w:color="auto"/>
                <w:right w:val="none" w:sz="0" w:space="0" w:color="auto"/>
              </w:divBdr>
            </w:div>
            <w:div w:id="8781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289965">
      <w:bodyDiv w:val="1"/>
      <w:marLeft w:val="0"/>
      <w:marRight w:val="0"/>
      <w:marTop w:val="0"/>
      <w:marBottom w:val="0"/>
      <w:divBdr>
        <w:top w:val="none" w:sz="0" w:space="0" w:color="auto"/>
        <w:left w:val="none" w:sz="0" w:space="0" w:color="auto"/>
        <w:bottom w:val="none" w:sz="0" w:space="0" w:color="auto"/>
        <w:right w:val="none" w:sz="0" w:space="0" w:color="auto"/>
      </w:divBdr>
    </w:div>
    <w:div w:id="810707663">
      <w:bodyDiv w:val="1"/>
      <w:marLeft w:val="0"/>
      <w:marRight w:val="0"/>
      <w:marTop w:val="0"/>
      <w:marBottom w:val="0"/>
      <w:divBdr>
        <w:top w:val="none" w:sz="0" w:space="0" w:color="auto"/>
        <w:left w:val="none" w:sz="0" w:space="0" w:color="auto"/>
        <w:bottom w:val="none" w:sz="0" w:space="0" w:color="auto"/>
        <w:right w:val="none" w:sz="0" w:space="0" w:color="auto"/>
      </w:divBdr>
    </w:div>
    <w:div w:id="819150218">
      <w:bodyDiv w:val="1"/>
      <w:marLeft w:val="0"/>
      <w:marRight w:val="0"/>
      <w:marTop w:val="0"/>
      <w:marBottom w:val="0"/>
      <w:divBdr>
        <w:top w:val="none" w:sz="0" w:space="0" w:color="auto"/>
        <w:left w:val="none" w:sz="0" w:space="0" w:color="auto"/>
        <w:bottom w:val="none" w:sz="0" w:space="0" w:color="auto"/>
        <w:right w:val="none" w:sz="0" w:space="0" w:color="auto"/>
      </w:divBdr>
    </w:div>
    <w:div w:id="820390727">
      <w:bodyDiv w:val="1"/>
      <w:marLeft w:val="0"/>
      <w:marRight w:val="0"/>
      <w:marTop w:val="0"/>
      <w:marBottom w:val="0"/>
      <w:divBdr>
        <w:top w:val="none" w:sz="0" w:space="0" w:color="auto"/>
        <w:left w:val="none" w:sz="0" w:space="0" w:color="auto"/>
        <w:bottom w:val="none" w:sz="0" w:space="0" w:color="auto"/>
        <w:right w:val="none" w:sz="0" w:space="0" w:color="auto"/>
      </w:divBdr>
    </w:div>
    <w:div w:id="822084296">
      <w:bodyDiv w:val="1"/>
      <w:marLeft w:val="0"/>
      <w:marRight w:val="0"/>
      <w:marTop w:val="0"/>
      <w:marBottom w:val="0"/>
      <w:divBdr>
        <w:top w:val="none" w:sz="0" w:space="0" w:color="auto"/>
        <w:left w:val="none" w:sz="0" w:space="0" w:color="auto"/>
        <w:bottom w:val="none" w:sz="0" w:space="0" w:color="auto"/>
        <w:right w:val="none" w:sz="0" w:space="0" w:color="auto"/>
      </w:divBdr>
    </w:div>
    <w:div w:id="823278368">
      <w:bodyDiv w:val="1"/>
      <w:marLeft w:val="0"/>
      <w:marRight w:val="0"/>
      <w:marTop w:val="0"/>
      <w:marBottom w:val="0"/>
      <w:divBdr>
        <w:top w:val="none" w:sz="0" w:space="0" w:color="auto"/>
        <w:left w:val="none" w:sz="0" w:space="0" w:color="auto"/>
        <w:bottom w:val="none" w:sz="0" w:space="0" w:color="auto"/>
        <w:right w:val="none" w:sz="0" w:space="0" w:color="auto"/>
      </w:divBdr>
    </w:div>
    <w:div w:id="825899778">
      <w:bodyDiv w:val="1"/>
      <w:marLeft w:val="0"/>
      <w:marRight w:val="0"/>
      <w:marTop w:val="0"/>
      <w:marBottom w:val="0"/>
      <w:divBdr>
        <w:top w:val="none" w:sz="0" w:space="0" w:color="auto"/>
        <w:left w:val="none" w:sz="0" w:space="0" w:color="auto"/>
        <w:bottom w:val="none" w:sz="0" w:space="0" w:color="auto"/>
        <w:right w:val="none" w:sz="0" w:space="0" w:color="auto"/>
      </w:divBdr>
    </w:div>
    <w:div w:id="826894945">
      <w:bodyDiv w:val="1"/>
      <w:marLeft w:val="0"/>
      <w:marRight w:val="0"/>
      <w:marTop w:val="0"/>
      <w:marBottom w:val="0"/>
      <w:divBdr>
        <w:top w:val="none" w:sz="0" w:space="0" w:color="auto"/>
        <w:left w:val="none" w:sz="0" w:space="0" w:color="auto"/>
        <w:bottom w:val="none" w:sz="0" w:space="0" w:color="auto"/>
        <w:right w:val="none" w:sz="0" w:space="0" w:color="auto"/>
      </w:divBdr>
    </w:div>
    <w:div w:id="830676146">
      <w:bodyDiv w:val="1"/>
      <w:marLeft w:val="0"/>
      <w:marRight w:val="0"/>
      <w:marTop w:val="0"/>
      <w:marBottom w:val="0"/>
      <w:divBdr>
        <w:top w:val="none" w:sz="0" w:space="0" w:color="auto"/>
        <w:left w:val="none" w:sz="0" w:space="0" w:color="auto"/>
        <w:bottom w:val="none" w:sz="0" w:space="0" w:color="auto"/>
        <w:right w:val="none" w:sz="0" w:space="0" w:color="auto"/>
      </w:divBdr>
    </w:div>
    <w:div w:id="831339524">
      <w:bodyDiv w:val="1"/>
      <w:marLeft w:val="0"/>
      <w:marRight w:val="0"/>
      <w:marTop w:val="0"/>
      <w:marBottom w:val="0"/>
      <w:divBdr>
        <w:top w:val="none" w:sz="0" w:space="0" w:color="auto"/>
        <w:left w:val="none" w:sz="0" w:space="0" w:color="auto"/>
        <w:bottom w:val="none" w:sz="0" w:space="0" w:color="auto"/>
        <w:right w:val="none" w:sz="0" w:space="0" w:color="auto"/>
      </w:divBdr>
    </w:div>
    <w:div w:id="834494484">
      <w:bodyDiv w:val="1"/>
      <w:marLeft w:val="0"/>
      <w:marRight w:val="0"/>
      <w:marTop w:val="0"/>
      <w:marBottom w:val="0"/>
      <w:divBdr>
        <w:top w:val="none" w:sz="0" w:space="0" w:color="auto"/>
        <w:left w:val="none" w:sz="0" w:space="0" w:color="auto"/>
        <w:bottom w:val="none" w:sz="0" w:space="0" w:color="auto"/>
        <w:right w:val="none" w:sz="0" w:space="0" w:color="auto"/>
      </w:divBdr>
    </w:div>
    <w:div w:id="837572154">
      <w:bodyDiv w:val="1"/>
      <w:marLeft w:val="0"/>
      <w:marRight w:val="0"/>
      <w:marTop w:val="0"/>
      <w:marBottom w:val="0"/>
      <w:divBdr>
        <w:top w:val="none" w:sz="0" w:space="0" w:color="auto"/>
        <w:left w:val="none" w:sz="0" w:space="0" w:color="auto"/>
        <w:bottom w:val="none" w:sz="0" w:space="0" w:color="auto"/>
        <w:right w:val="none" w:sz="0" w:space="0" w:color="auto"/>
      </w:divBdr>
    </w:div>
    <w:div w:id="852304223">
      <w:bodyDiv w:val="1"/>
      <w:marLeft w:val="0"/>
      <w:marRight w:val="0"/>
      <w:marTop w:val="0"/>
      <w:marBottom w:val="0"/>
      <w:divBdr>
        <w:top w:val="none" w:sz="0" w:space="0" w:color="auto"/>
        <w:left w:val="none" w:sz="0" w:space="0" w:color="auto"/>
        <w:bottom w:val="none" w:sz="0" w:space="0" w:color="auto"/>
        <w:right w:val="none" w:sz="0" w:space="0" w:color="auto"/>
      </w:divBdr>
    </w:div>
    <w:div w:id="858472685">
      <w:bodyDiv w:val="1"/>
      <w:marLeft w:val="0"/>
      <w:marRight w:val="0"/>
      <w:marTop w:val="0"/>
      <w:marBottom w:val="0"/>
      <w:divBdr>
        <w:top w:val="none" w:sz="0" w:space="0" w:color="auto"/>
        <w:left w:val="none" w:sz="0" w:space="0" w:color="auto"/>
        <w:bottom w:val="none" w:sz="0" w:space="0" w:color="auto"/>
        <w:right w:val="none" w:sz="0" w:space="0" w:color="auto"/>
      </w:divBdr>
    </w:div>
    <w:div w:id="867110116">
      <w:bodyDiv w:val="1"/>
      <w:marLeft w:val="0"/>
      <w:marRight w:val="0"/>
      <w:marTop w:val="0"/>
      <w:marBottom w:val="0"/>
      <w:divBdr>
        <w:top w:val="none" w:sz="0" w:space="0" w:color="auto"/>
        <w:left w:val="none" w:sz="0" w:space="0" w:color="auto"/>
        <w:bottom w:val="none" w:sz="0" w:space="0" w:color="auto"/>
        <w:right w:val="none" w:sz="0" w:space="0" w:color="auto"/>
      </w:divBdr>
    </w:div>
    <w:div w:id="868032654">
      <w:bodyDiv w:val="1"/>
      <w:marLeft w:val="0"/>
      <w:marRight w:val="0"/>
      <w:marTop w:val="0"/>
      <w:marBottom w:val="0"/>
      <w:divBdr>
        <w:top w:val="none" w:sz="0" w:space="0" w:color="auto"/>
        <w:left w:val="none" w:sz="0" w:space="0" w:color="auto"/>
        <w:bottom w:val="none" w:sz="0" w:space="0" w:color="auto"/>
        <w:right w:val="none" w:sz="0" w:space="0" w:color="auto"/>
      </w:divBdr>
    </w:div>
    <w:div w:id="869218623">
      <w:bodyDiv w:val="1"/>
      <w:marLeft w:val="0"/>
      <w:marRight w:val="0"/>
      <w:marTop w:val="0"/>
      <w:marBottom w:val="0"/>
      <w:divBdr>
        <w:top w:val="none" w:sz="0" w:space="0" w:color="auto"/>
        <w:left w:val="none" w:sz="0" w:space="0" w:color="auto"/>
        <w:bottom w:val="none" w:sz="0" w:space="0" w:color="auto"/>
        <w:right w:val="none" w:sz="0" w:space="0" w:color="auto"/>
      </w:divBdr>
    </w:div>
    <w:div w:id="870994390">
      <w:bodyDiv w:val="1"/>
      <w:marLeft w:val="0"/>
      <w:marRight w:val="0"/>
      <w:marTop w:val="0"/>
      <w:marBottom w:val="0"/>
      <w:divBdr>
        <w:top w:val="none" w:sz="0" w:space="0" w:color="auto"/>
        <w:left w:val="none" w:sz="0" w:space="0" w:color="auto"/>
        <w:bottom w:val="none" w:sz="0" w:space="0" w:color="auto"/>
        <w:right w:val="none" w:sz="0" w:space="0" w:color="auto"/>
      </w:divBdr>
    </w:div>
    <w:div w:id="873885172">
      <w:bodyDiv w:val="1"/>
      <w:marLeft w:val="0"/>
      <w:marRight w:val="0"/>
      <w:marTop w:val="0"/>
      <w:marBottom w:val="0"/>
      <w:divBdr>
        <w:top w:val="none" w:sz="0" w:space="0" w:color="auto"/>
        <w:left w:val="none" w:sz="0" w:space="0" w:color="auto"/>
        <w:bottom w:val="none" w:sz="0" w:space="0" w:color="auto"/>
        <w:right w:val="none" w:sz="0" w:space="0" w:color="auto"/>
      </w:divBdr>
    </w:div>
    <w:div w:id="877938020">
      <w:bodyDiv w:val="1"/>
      <w:marLeft w:val="0"/>
      <w:marRight w:val="0"/>
      <w:marTop w:val="0"/>
      <w:marBottom w:val="0"/>
      <w:divBdr>
        <w:top w:val="none" w:sz="0" w:space="0" w:color="auto"/>
        <w:left w:val="none" w:sz="0" w:space="0" w:color="auto"/>
        <w:bottom w:val="none" w:sz="0" w:space="0" w:color="auto"/>
        <w:right w:val="none" w:sz="0" w:space="0" w:color="auto"/>
      </w:divBdr>
    </w:div>
    <w:div w:id="878009124">
      <w:bodyDiv w:val="1"/>
      <w:marLeft w:val="0"/>
      <w:marRight w:val="0"/>
      <w:marTop w:val="0"/>
      <w:marBottom w:val="0"/>
      <w:divBdr>
        <w:top w:val="none" w:sz="0" w:space="0" w:color="auto"/>
        <w:left w:val="none" w:sz="0" w:space="0" w:color="auto"/>
        <w:bottom w:val="none" w:sz="0" w:space="0" w:color="auto"/>
        <w:right w:val="none" w:sz="0" w:space="0" w:color="auto"/>
      </w:divBdr>
    </w:div>
    <w:div w:id="879778666">
      <w:bodyDiv w:val="1"/>
      <w:marLeft w:val="0"/>
      <w:marRight w:val="0"/>
      <w:marTop w:val="0"/>
      <w:marBottom w:val="0"/>
      <w:divBdr>
        <w:top w:val="none" w:sz="0" w:space="0" w:color="auto"/>
        <w:left w:val="none" w:sz="0" w:space="0" w:color="auto"/>
        <w:bottom w:val="none" w:sz="0" w:space="0" w:color="auto"/>
        <w:right w:val="none" w:sz="0" w:space="0" w:color="auto"/>
      </w:divBdr>
    </w:div>
    <w:div w:id="881668557">
      <w:bodyDiv w:val="1"/>
      <w:marLeft w:val="0"/>
      <w:marRight w:val="0"/>
      <w:marTop w:val="0"/>
      <w:marBottom w:val="0"/>
      <w:divBdr>
        <w:top w:val="none" w:sz="0" w:space="0" w:color="auto"/>
        <w:left w:val="none" w:sz="0" w:space="0" w:color="auto"/>
        <w:bottom w:val="none" w:sz="0" w:space="0" w:color="auto"/>
        <w:right w:val="none" w:sz="0" w:space="0" w:color="auto"/>
      </w:divBdr>
    </w:div>
    <w:div w:id="882136624">
      <w:bodyDiv w:val="1"/>
      <w:marLeft w:val="0"/>
      <w:marRight w:val="0"/>
      <w:marTop w:val="0"/>
      <w:marBottom w:val="0"/>
      <w:divBdr>
        <w:top w:val="none" w:sz="0" w:space="0" w:color="auto"/>
        <w:left w:val="none" w:sz="0" w:space="0" w:color="auto"/>
        <w:bottom w:val="none" w:sz="0" w:space="0" w:color="auto"/>
        <w:right w:val="none" w:sz="0" w:space="0" w:color="auto"/>
      </w:divBdr>
    </w:div>
    <w:div w:id="885409476">
      <w:bodyDiv w:val="1"/>
      <w:marLeft w:val="0"/>
      <w:marRight w:val="0"/>
      <w:marTop w:val="0"/>
      <w:marBottom w:val="0"/>
      <w:divBdr>
        <w:top w:val="none" w:sz="0" w:space="0" w:color="auto"/>
        <w:left w:val="none" w:sz="0" w:space="0" w:color="auto"/>
        <w:bottom w:val="none" w:sz="0" w:space="0" w:color="auto"/>
        <w:right w:val="none" w:sz="0" w:space="0" w:color="auto"/>
      </w:divBdr>
    </w:div>
    <w:div w:id="889078380">
      <w:bodyDiv w:val="1"/>
      <w:marLeft w:val="0"/>
      <w:marRight w:val="0"/>
      <w:marTop w:val="0"/>
      <w:marBottom w:val="0"/>
      <w:divBdr>
        <w:top w:val="none" w:sz="0" w:space="0" w:color="auto"/>
        <w:left w:val="none" w:sz="0" w:space="0" w:color="auto"/>
        <w:bottom w:val="none" w:sz="0" w:space="0" w:color="auto"/>
        <w:right w:val="none" w:sz="0" w:space="0" w:color="auto"/>
      </w:divBdr>
    </w:div>
    <w:div w:id="893934164">
      <w:bodyDiv w:val="1"/>
      <w:marLeft w:val="0"/>
      <w:marRight w:val="0"/>
      <w:marTop w:val="0"/>
      <w:marBottom w:val="0"/>
      <w:divBdr>
        <w:top w:val="none" w:sz="0" w:space="0" w:color="auto"/>
        <w:left w:val="none" w:sz="0" w:space="0" w:color="auto"/>
        <w:bottom w:val="none" w:sz="0" w:space="0" w:color="auto"/>
        <w:right w:val="none" w:sz="0" w:space="0" w:color="auto"/>
      </w:divBdr>
    </w:div>
    <w:div w:id="895943041">
      <w:bodyDiv w:val="1"/>
      <w:marLeft w:val="0"/>
      <w:marRight w:val="0"/>
      <w:marTop w:val="0"/>
      <w:marBottom w:val="0"/>
      <w:divBdr>
        <w:top w:val="none" w:sz="0" w:space="0" w:color="auto"/>
        <w:left w:val="none" w:sz="0" w:space="0" w:color="auto"/>
        <w:bottom w:val="none" w:sz="0" w:space="0" w:color="auto"/>
        <w:right w:val="none" w:sz="0" w:space="0" w:color="auto"/>
      </w:divBdr>
    </w:div>
    <w:div w:id="902640776">
      <w:bodyDiv w:val="1"/>
      <w:marLeft w:val="0"/>
      <w:marRight w:val="0"/>
      <w:marTop w:val="0"/>
      <w:marBottom w:val="0"/>
      <w:divBdr>
        <w:top w:val="none" w:sz="0" w:space="0" w:color="auto"/>
        <w:left w:val="none" w:sz="0" w:space="0" w:color="auto"/>
        <w:bottom w:val="none" w:sz="0" w:space="0" w:color="auto"/>
        <w:right w:val="none" w:sz="0" w:space="0" w:color="auto"/>
      </w:divBdr>
    </w:div>
    <w:div w:id="915088448">
      <w:bodyDiv w:val="1"/>
      <w:marLeft w:val="0"/>
      <w:marRight w:val="0"/>
      <w:marTop w:val="0"/>
      <w:marBottom w:val="0"/>
      <w:divBdr>
        <w:top w:val="none" w:sz="0" w:space="0" w:color="auto"/>
        <w:left w:val="none" w:sz="0" w:space="0" w:color="auto"/>
        <w:bottom w:val="none" w:sz="0" w:space="0" w:color="auto"/>
        <w:right w:val="none" w:sz="0" w:space="0" w:color="auto"/>
      </w:divBdr>
    </w:div>
    <w:div w:id="920142089">
      <w:bodyDiv w:val="1"/>
      <w:marLeft w:val="0"/>
      <w:marRight w:val="0"/>
      <w:marTop w:val="0"/>
      <w:marBottom w:val="0"/>
      <w:divBdr>
        <w:top w:val="none" w:sz="0" w:space="0" w:color="auto"/>
        <w:left w:val="none" w:sz="0" w:space="0" w:color="auto"/>
        <w:bottom w:val="none" w:sz="0" w:space="0" w:color="auto"/>
        <w:right w:val="none" w:sz="0" w:space="0" w:color="auto"/>
      </w:divBdr>
    </w:div>
    <w:div w:id="926580224">
      <w:bodyDiv w:val="1"/>
      <w:marLeft w:val="0"/>
      <w:marRight w:val="0"/>
      <w:marTop w:val="0"/>
      <w:marBottom w:val="0"/>
      <w:divBdr>
        <w:top w:val="none" w:sz="0" w:space="0" w:color="auto"/>
        <w:left w:val="none" w:sz="0" w:space="0" w:color="auto"/>
        <w:bottom w:val="none" w:sz="0" w:space="0" w:color="auto"/>
        <w:right w:val="none" w:sz="0" w:space="0" w:color="auto"/>
      </w:divBdr>
    </w:div>
    <w:div w:id="929703585">
      <w:bodyDiv w:val="1"/>
      <w:marLeft w:val="0"/>
      <w:marRight w:val="0"/>
      <w:marTop w:val="0"/>
      <w:marBottom w:val="0"/>
      <w:divBdr>
        <w:top w:val="none" w:sz="0" w:space="0" w:color="auto"/>
        <w:left w:val="none" w:sz="0" w:space="0" w:color="auto"/>
        <w:bottom w:val="none" w:sz="0" w:space="0" w:color="auto"/>
        <w:right w:val="none" w:sz="0" w:space="0" w:color="auto"/>
      </w:divBdr>
    </w:div>
    <w:div w:id="932587862">
      <w:bodyDiv w:val="1"/>
      <w:marLeft w:val="0"/>
      <w:marRight w:val="0"/>
      <w:marTop w:val="0"/>
      <w:marBottom w:val="0"/>
      <w:divBdr>
        <w:top w:val="none" w:sz="0" w:space="0" w:color="auto"/>
        <w:left w:val="none" w:sz="0" w:space="0" w:color="auto"/>
        <w:bottom w:val="none" w:sz="0" w:space="0" w:color="auto"/>
        <w:right w:val="none" w:sz="0" w:space="0" w:color="auto"/>
      </w:divBdr>
    </w:div>
    <w:div w:id="936017869">
      <w:bodyDiv w:val="1"/>
      <w:marLeft w:val="0"/>
      <w:marRight w:val="0"/>
      <w:marTop w:val="0"/>
      <w:marBottom w:val="0"/>
      <w:divBdr>
        <w:top w:val="none" w:sz="0" w:space="0" w:color="auto"/>
        <w:left w:val="none" w:sz="0" w:space="0" w:color="auto"/>
        <w:bottom w:val="none" w:sz="0" w:space="0" w:color="auto"/>
        <w:right w:val="none" w:sz="0" w:space="0" w:color="auto"/>
      </w:divBdr>
    </w:div>
    <w:div w:id="942228200">
      <w:bodyDiv w:val="1"/>
      <w:marLeft w:val="0"/>
      <w:marRight w:val="0"/>
      <w:marTop w:val="0"/>
      <w:marBottom w:val="0"/>
      <w:divBdr>
        <w:top w:val="none" w:sz="0" w:space="0" w:color="auto"/>
        <w:left w:val="none" w:sz="0" w:space="0" w:color="auto"/>
        <w:bottom w:val="none" w:sz="0" w:space="0" w:color="auto"/>
        <w:right w:val="none" w:sz="0" w:space="0" w:color="auto"/>
      </w:divBdr>
    </w:div>
    <w:div w:id="946277192">
      <w:bodyDiv w:val="1"/>
      <w:marLeft w:val="0"/>
      <w:marRight w:val="0"/>
      <w:marTop w:val="0"/>
      <w:marBottom w:val="0"/>
      <w:divBdr>
        <w:top w:val="none" w:sz="0" w:space="0" w:color="auto"/>
        <w:left w:val="none" w:sz="0" w:space="0" w:color="auto"/>
        <w:bottom w:val="none" w:sz="0" w:space="0" w:color="auto"/>
        <w:right w:val="none" w:sz="0" w:space="0" w:color="auto"/>
      </w:divBdr>
    </w:div>
    <w:div w:id="948899629">
      <w:bodyDiv w:val="1"/>
      <w:marLeft w:val="0"/>
      <w:marRight w:val="0"/>
      <w:marTop w:val="0"/>
      <w:marBottom w:val="0"/>
      <w:divBdr>
        <w:top w:val="none" w:sz="0" w:space="0" w:color="auto"/>
        <w:left w:val="none" w:sz="0" w:space="0" w:color="auto"/>
        <w:bottom w:val="none" w:sz="0" w:space="0" w:color="auto"/>
        <w:right w:val="none" w:sz="0" w:space="0" w:color="auto"/>
      </w:divBdr>
    </w:div>
    <w:div w:id="953555316">
      <w:bodyDiv w:val="1"/>
      <w:marLeft w:val="0"/>
      <w:marRight w:val="0"/>
      <w:marTop w:val="0"/>
      <w:marBottom w:val="0"/>
      <w:divBdr>
        <w:top w:val="none" w:sz="0" w:space="0" w:color="auto"/>
        <w:left w:val="none" w:sz="0" w:space="0" w:color="auto"/>
        <w:bottom w:val="none" w:sz="0" w:space="0" w:color="auto"/>
        <w:right w:val="none" w:sz="0" w:space="0" w:color="auto"/>
      </w:divBdr>
    </w:div>
    <w:div w:id="954022052">
      <w:bodyDiv w:val="1"/>
      <w:marLeft w:val="0"/>
      <w:marRight w:val="0"/>
      <w:marTop w:val="0"/>
      <w:marBottom w:val="0"/>
      <w:divBdr>
        <w:top w:val="none" w:sz="0" w:space="0" w:color="auto"/>
        <w:left w:val="none" w:sz="0" w:space="0" w:color="auto"/>
        <w:bottom w:val="none" w:sz="0" w:space="0" w:color="auto"/>
        <w:right w:val="none" w:sz="0" w:space="0" w:color="auto"/>
      </w:divBdr>
    </w:div>
    <w:div w:id="964383385">
      <w:bodyDiv w:val="1"/>
      <w:marLeft w:val="0"/>
      <w:marRight w:val="0"/>
      <w:marTop w:val="0"/>
      <w:marBottom w:val="0"/>
      <w:divBdr>
        <w:top w:val="none" w:sz="0" w:space="0" w:color="auto"/>
        <w:left w:val="none" w:sz="0" w:space="0" w:color="auto"/>
        <w:bottom w:val="none" w:sz="0" w:space="0" w:color="auto"/>
        <w:right w:val="none" w:sz="0" w:space="0" w:color="auto"/>
      </w:divBdr>
    </w:div>
    <w:div w:id="969898604">
      <w:bodyDiv w:val="1"/>
      <w:marLeft w:val="0"/>
      <w:marRight w:val="0"/>
      <w:marTop w:val="0"/>
      <w:marBottom w:val="0"/>
      <w:divBdr>
        <w:top w:val="none" w:sz="0" w:space="0" w:color="auto"/>
        <w:left w:val="none" w:sz="0" w:space="0" w:color="auto"/>
        <w:bottom w:val="none" w:sz="0" w:space="0" w:color="auto"/>
        <w:right w:val="none" w:sz="0" w:space="0" w:color="auto"/>
      </w:divBdr>
    </w:div>
    <w:div w:id="971860445">
      <w:bodyDiv w:val="1"/>
      <w:marLeft w:val="0"/>
      <w:marRight w:val="0"/>
      <w:marTop w:val="0"/>
      <w:marBottom w:val="0"/>
      <w:divBdr>
        <w:top w:val="none" w:sz="0" w:space="0" w:color="auto"/>
        <w:left w:val="none" w:sz="0" w:space="0" w:color="auto"/>
        <w:bottom w:val="none" w:sz="0" w:space="0" w:color="auto"/>
        <w:right w:val="none" w:sz="0" w:space="0" w:color="auto"/>
      </w:divBdr>
    </w:div>
    <w:div w:id="978798961">
      <w:bodyDiv w:val="1"/>
      <w:marLeft w:val="0"/>
      <w:marRight w:val="0"/>
      <w:marTop w:val="0"/>
      <w:marBottom w:val="0"/>
      <w:divBdr>
        <w:top w:val="none" w:sz="0" w:space="0" w:color="auto"/>
        <w:left w:val="none" w:sz="0" w:space="0" w:color="auto"/>
        <w:bottom w:val="none" w:sz="0" w:space="0" w:color="auto"/>
        <w:right w:val="none" w:sz="0" w:space="0" w:color="auto"/>
      </w:divBdr>
    </w:div>
    <w:div w:id="980962724">
      <w:bodyDiv w:val="1"/>
      <w:marLeft w:val="0"/>
      <w:marRight w:val="0"/>
      <w:marTop w:val="0"/>
      <w:marBottom w:val="0"/>
      <w:divBdr>
        <w:top w:val="none" w:sz="0" w:space="0" w:color="auto"/>
        <w:left w:val="none" w:sz="0" w:space="0" w:color="auto"/>
        <w:bottom w:val="none" w:sz="0" w:space="0" w:color="auto"/>
        <w:right w:val="none" w:sz="0" w:space="0" w:color="auto"/>
      </w:divBdr>
    </w:div>
    <w:div w:id="981618825">
      <w:bodyDiv w:val="1"/>
      <w:marLeft w:val="0"/>
      <w:marRight w:val="0"/>
      <w:marTop w:val="0"/>
      <w:marBottom w:val="0"/>
      <w:divBdr>
        <w:top w:val="none" w:sz="0" w:space="0" w:color="auto"/>
        <w:left w:val="none" w:sz="0" w:space="0" w:color="auto"/>
        <w:bottom w:val="none" w:sz="0" w:space="0" w:color="auto"/>
        <w:right w:val="none" w:sz="0" w:space="0" w:color="auto"/>
      </w:divBdr>
    </w:div>
    <w:div w:id="986935357">
      <w:bodyDiv w:val="1"/>
      <w:marLeft w:val="0"/>
      <w:marRight w:val="0"/>
      <w:marTop w:val="0"/>
      <w:marBottom w:val="0"/>
      <w:divBdr>
        <w:top w:val="none" w:sz="0" w:space="0" w:color="auto"/>
        <w:left w:val="none" w:sz="0" w:space="0" w:color="auto"/>
        <w:bottom w:val="none" w:sz="0" w:space="0" w:color="auto"/>
        <w:right w:val="none" w:sz="0" w:space="0" w:color="auto"/>
      </w:divBdr>
    </w:div>
    <w:div w:id="989482144">
      <w:bodyDiv w:val="1"/>
      <w:marLeft w:val="0"/>
      <w:marRight w:val="0"/>
      <w:marTop w:val="0"/>
      <w:marBottom w:val="0"/>
      <w:divBdr>
        <w:top w:val="none" w:sz="0" w:space="0" w:color="auto"/>
        <w:left w:val="none" w:sz="0" w:space="0" w:color="auto"/>
        <w:bottom w:val="none" w:sz="0" w:space="0" w:color="auto"/>
        <w:right w:val="none" w:sz="0" w:space="0" w:color="auto"/>
      </w:divBdr>
    </w:div>
    <w:div w:id="995691657">
      <w:bodyDiv w:val="1"/>
      <w:marLeft w:val="0"/>
      <w:marRight w:val="0"/>
      <w:marTop w:val="0"/>
      <w:marBottom w:val="0"/>
      <w:divBdr>
        <w:top w:val="none" w:sz="0" w:space="0" w:color="auto"/>
        <w:left w:val="none" w:sz="0" w:space="0" w:color="auto"/>
        <w:bottom w:val="none" w:sz="0" w:space="0" w:color="auto"/>
        <w:right w:val="none" w:sz="0" w:space="0" w:color="auto"/>
      </w:divBdr>
    </w:div>
    <w:div w:id="996804404">
      <w:bodyDiv w:val="1"/>
      <w:marLeft w:val="0"/>
      <w:marRight w:val="0"/>
      <w:marTop w:val="0"/>
      <w:marBottom w:val="0"/>
      <w:divBdr>
        <w:top w:val="none" w:sz="0" w:space="0" w:color="auto"/>
        <w:left w:val="none" w:sz="0" w:space="0" w:color="auto"/>
        <w:bottom w:val="none" w:sz="0" w:space="0" w:color="auto"/>
        <w:right w:val="none" w:sz="0" w:space="0" w:color="auto"/>
      </w:divBdr>
    </w:div>
    <w:div w:id="1000278030">
      <w:bodyDiv w:val="1"/>
      <w:marLeft w:val="0"/>
      <w:marRight w:val="0"/>
      <w:marTop w:val="0"/>
      <w:marBottom w:val="0"/>
      <w:divBdr>
        <w:top w:val="none" w:sz="0" w:space="0" w:color="auto"/>
        <w:left w:val="none" w:sz="0" w:space="0" w:color="auto"/>
        <w:bottom w:val="none" w:sz="0" w:space="0" w:color="auto"/>
        <w:right w:val="none" w:sz="0" w:space="0" w:color="auto"/>
      </w:divBdr>
    </w:div>
    <w:div w:id="1004478634">
      <w:bodyDiv w:val="1"/>
      <w:marLeft w:val="0"/>
      <w:marRight w:val="0"/>
      <w:marTop w:val="0"/>
      <w:marBottom w:val="0"/>
      <w:divBdr>
        <w:top w:val="none" w:sz="0" w:space="0" w:color="auto"/>
        <w:left w:val="none" w:sz="0" w:space="0" w:color="auto"/>
        <w:bottom w:val="none" w:sz="0" w:space="0" w:color="auto"/>
        <w:right w:val="none" w:sz="0" w:space="0" w:color="auto"/>
      </w:divBdr>
    </w:div>
    <w:div w:id="1008867218">
      <w:bodyDiv w:val="1"/>
      <w:marLeft w:val="0"/>
      <w:marRight w:val="0"/>
      <w:marTop w:val="0"/>
      <w:marBottom w:val="0"/>
      <w:divBdr>
        <w:top w:val="none" w:sz="0" w:space="0" w:color="auto"/>
        <w:left w:val="none" w:sz="0" w:space="0" w:color="auto"/>
        <w:bottom w:val="none" w:sz="0" w:space="0" w:color="auto"/>
        <w:right w:val="none" w:sz="0" w:space="0" w:color="auto"/>
      </w:divBdr>
    </w:div>
    <w:div w:id="1013533637">
      <w:bodyDiv w:val="1"/>
      <w:marLeft w:val="0"/>
      <w:marRight w:val="0"/>
      <w:marTop w:val="0"/>
      <w:marBottom w:val="0"/>
      <w:divBdr>
        <w:top w:val="none" w:sz="0" w:space="0" w:color="auto"/>
        <w:left w:val="none" w:sz="0" w:space="0" w:color="auto"/>
        <w:bottom w:val="none" w:sz="0" w:space="0" w:color="auto"/>
        <w:right w:val="none" w:sz="0" w:space="0" w:color="auto"/>
      </w:divBdr>
    </w:div>
    <w:div w:id="1021397922">
      <w:bodyDiv w:val="1"/>
      <w:marLeft w:val="0"/>
      <w:marRight w:val="0"/>
      <w:marTop w:val="0"/>
      <w:marBottom w:val="0"/>
      <w:divBdr>
        <w:top w:val="none" w:sz="0" w:space="0" w:color="auto"/>
        <w:left w:val="none" w:sz="0" w:space="0" w:color="auto"/>
        <w:bottom w:val="none" w:sz="0" w:space="0" w:color="auto"/>
        <w:right w:val="none" w:sz="0" w:space="0" w:color="auto"/>
      </w:divBdr>
    </w:div>
    <w:div w:id="1025904365">
      <w:bodyDiv w:val="1"/>
      <w:marLeft w:val="0"/>
      <w:marRight w:val="0"/>
      <w:marTop w:val="0"/>
      <w:marBottom w:val="0"/>
      <w:divBdr>
        <w:top w:val="none" w:sz="0" w:space="0" w:color="auto"/>
        <w:left w:val="none" w:sz="0" w:space="0" w:color="auto"/>
        <w:bottom w:val="none" w:sz="0" w:space="0" w:color="auto"/>
        <w:right w:val="none" w:sz="0" w:space="0" w:color="auto"/>
      </w:divBdr>
    </w:div>
    <w:div w:id="1028603881">
      <w:bodyDiv w:val="1"/>
      <w:marLeft w:val="0"/>
      <w:marRight w:val="0"/>
      <w:marTop w:val="0"/>
      <w:marBottom w:val="0"/>
      <w:divBdr>
        <w:top w:val="none" w:sz="0" w:space="0" w:color="auto"/>
        <w:left w:val="none" w:sz="0" w:space="0" w:color="auto"/>
        <w:bottom w:val="none" w:sz="0" w:space="0" w:color="auto"/>
        <w:right w:val="none" w:sz="0" w:space="0" w:color="auto"/>
      </w:divBdr>
    </w:div>
    <w:div w:id="1033653286">
      <w:bodyDiv w:val="1"/>
      <w:marLeft w:val="0"/>
      <w:marRight w:val="0"/>
      <w:marTop w:val="0"/>
      <w:marBottom w:val="0"/>
      <w:divBdr>
        <w:top w:val="none" w:sz="0" w:space="0" w:color="auto"/>
        <w:left w:val="none" w:sz="0" w:space="0" w:color="auto"/>
        <w:bottom w:val="none" w:sz="0" w:space="0" w:color="auto"/>
        <w:right w:val="none" w:sz="0" w:space="0" w:color="auto"/>
      </w:divBdr>
    </w:div>
    <w:div w:id="1038317682">
      <w:bodyDiv w:val="1"/>
      <w:marLeft w:val="0"/>
      <w:marRight w:val="0"/>
      <w:marTop w:val="0"/>
      <w:marBottom w:val="0"/>
      <w:divBdr>
        <w:top w:val="none" w:sz="0" w:space="0" w:color="auto"/>
        <w:left w:val="none" w:sz="0" w:space="0" w:color="auto"/>
        <w:bottom w:val="none" w:sz="0" w:space="0" w:color="auto"/>
        <w:right w:val="none" w:sz="0" w:space="0" w:color="auto"/>
      </w:divBdr>
    </w:div>
    <w:div w:id="1038428410">
      <w:bodyDiv w:val="1"/>
      <w:marLeft w:val="0"/>
      <w:marRight w:val="0"/>
      <w:marTop w:val="0"/>
      <w:marBottom w:val="0"/>
      <w:divBdr>
        <w:top w:val="none" w:sz="0" w:space="0" w:color="auto"/>
        <w:left w:val="none" w:sz="0" w:space="0" w:color="auto"/>
        <w:bottom w:val="none" w:sz="0" w:space="0" w:color="auto"/>
        <w:right w:val="none" w:sz="0" w:space="0" w:color="auto"/>
      </w:divBdr>
    </w:div>
    <w:div w:id="1043404847">
      <w:bodyDiv w:val="1"/>
      <w:marLeft w:val="0"/>
      <w:marRight w:val="0"/>
      <w:marTop w:val="0"/>
      <w:marBottom w:val="0"/>
      <w:divBdr>
        <w:top w:val="none" w:sz="0" w:space="0" w:color="auto"/>
        <w:left w:val="none" w:sz="0" w:space="0" w:color="auto"/>
        <w:bottom w:val="none" w:sz="0" w:space="0" w:color="auto"/>
        <w:right w:val="none" w:sz="0" w:space="0" w:color="auto"/>
      </w:divBdr>
    </w:div>
    <w:div w:id="1055083941">
      <w:bodyDiv w:val="1"/>
      <w:marLeft w:val="0"/>
      <w:marRight w:val="0"/>
      <w:marTop w:val="0"/>
      <w:marBottom w:val="0"/>
      <w:divBdr>
        <w:top w:val="none" w:sz="0" w:space="0" w:color="auto"/>
        <w:left w:val="none" w:sz="0" w:space="0" w:color="auto"/>
        <w:bottom w:val="none" w:sz="0" w:space="0" w:color="auto"/>
        <w:right w:val="none" w:sz="0" w:space="0" w:color="auto"/>
      </w:divBdr>
    </w:div>
    <w:div w:id="1060053040">
      <w:bodyDiv w:val="1"/>
      <w:marLeft w:val="0"/>
      <w:marRight w:val="0"/>
      <w:marTop w:val="0"/>
      <w:marBottom w:val="0"/>
      <w:divBdr>
        <w:top w:val="none" w:sz="0" w:space="0" w:color="auto"/>
        <w:left w:val="none" w:sz="0" w:space="0" w:color="auto"/>
        <w:bottom w:val="none" w:sz="0" w:space="0" w:color="auto"/>
        <w:right w:val="none" w:sz="0" w:space="0" w:color="auto"/>
      </w:divBdr>
    </w:div>
    <w:div w:id="1061949655">
      <w:bodyDiv w:val="1"/>
      <w:marLeft w:val="0"/>
      <w:marRight w:val="0"/>
      <w:marTop w:val="0"/>
      <w:marBottom w:val="0"/>
      <w:divBdr>
        <w:top w:val="none" w:sz="0" w:space="0" w:color="auto"/>
        <w:left w:val="none" w:sz="0" w:space="0" w:color="auto"/>
        <w:bottom w:val="none" w:sz="0" w:space="0" w:color="auto"/>
        <w:right w:val="none" w:sz="0" w:space="0" w:color="auto"/>
      </w:divBdr>
    </w:div>
    <w:div w:id="1066757707">
      <w:bodyDiv w:val="1"/>
      <w:marLeft w:val="0"/>
      <w:marRight w:val="0"/>
      <w:marTop w:val="0"/>
      <w:marBottom w:val="0"/>
      <w:divBdr>
        <w:top w:val="none" w:sz="0" w:space="0" w:color="auto"/>
        <w:left w:val="none" w:sz="0" w:space="0" w:color="auto"/>
        <w:bottom w:val="none" w:sz="0" w:space="0" w:color="auto"/>
        <w:right w:val="none" w:sz="0" w:space="0" w:color="auto"/>
      </w:divBdr>
    </w:div>
    <w:div w:id="1068915856">
      <w:bodyDiv w:val="1"/>
      <w:marLeft w:val="0"/>
      <w:marRight w:val="0"/>
      <w:marTop w:val="0"/>
      <w:marBottom w:val="0"/>
      <w:divBdr>
        <w:top w:val="none" w:sz="0" w:space="0" w:color="auto"/>
        <w:left w:val="none" w:sz="0" w:space="0" w:color="auto"/>
        <w:bottom w:val="none" w:sz="0" w:space="0" w:color="auto"/>
        <w:right w:val="none" w:sz="0" w:space="0" w:color="auto"/>
      </w:divBdr>
    </w:div>
    <w:div w:id="1070080264">
      <w:bodyDiv w:val="1"/>
      <w:marLeft w:val="0"/>
      <w:marRight w:val="0"/>
      <w:marTop w:val="0"/>
      <w:marBottom w:val="0"/>
      <w:divBdr>
        <w:top w:val="none" w:sz="0" w:space="0" w:color="auto"/>
        <w:left w:val="none" w:sz="0" w:space="0" w:color="auto"/>
        <w:bottom w:val="none" w:sz="0" w:space="0" w:color="auto"/>
        <w:right w:val="none" w:sz="0" w:space="0" w:color="auto"/>
      </w:divBdr>
    </w:div>
    <w:div w:id="1073504247">
      <w:bodyDiv w:val="1"/>
      <w:marLeft w:val="0"/>
      <w:marRight w:val="0"/>
      <w:marTop w:val="0"/>
      <w:marBottom w:val="0"/>
      <w:divBdr>
        <w:top w:val="none" w:sz="0" w:space="0" w:color="auto"/>
        <w:left w:val="none" w:sz="0" w:space="0" w:color="auto"/>
        <w:bottom w:val="none" w:sz="0" w:space="0" w:color="auto"/>
        <w:right w:val="none" w:sz="0" w:space="0" w:color="auto"/>
      </w:divBdr>
    </w:div>
    <w:div w:id="1076628164">
      <w:bodyDiv w:val="1"/>
      <w:marLeft w:val="0"/>
      <w:marRight w:val="0"/>
      <w:marTop w:val="0"/>
      <w:marBottom w:val="0"/>
      <w:divBdr>
        <w:top w:val="none" w:sz="0" w:space="0" w:color="auto"/>
        <w:left w:val="none" w:sz="0" w:space="0" w:color="auto"/>
        <w:bottom w:val="none" w:sz="0" w:space="0" w:color="auto"/>
        <w:right w:val="none" w:sz="0" w:space="0" w:color="auto"/>
      </w:divBdr>
    </w:div>
    <w:div w:id="1077284617">
      <w:bodyDiv w:val="1"/>
      <w:marLeft w:val="0"/>
      <w:marRight w:val="0"/>
      <w:marTop w:val="0"/>
      <w:marBottom w:val="0"/>
      <w:divBdr>
        <w:top w:val="none" w:sz="0" w:space="0" w:color="auto"/>
        <w:left w:val="none" w:sz="0" w:space="0" w:color="auto"/>
        <w:bottom w:val="none" w:sz="0" w:space="0" w:color="auto"/>
        <w:right w:val="none" w:sz="0" w:space="0" w:color="auto"/>
      </w:divBdr>
    </w:div>
    <w:div w:id="1079331631">
      <w:bodyDiv w:val="1"/>
      <w:marLeft w:val="0"/>
      <w:marRight w:val="0"/>
      <w:marTop w:val="0"/>
      <w:marBottom w:val="0"/>
      <w:divBdr>
        <w:top w:val="none" w:sz="0" w:space="0" w:color="auto"/>
        <w:left w:val="none" w:sz="0" w:space="0" w:color="auto"/>
        <w:bottom w:val="none" w:sz="0" w:space="0" w:color="auto"/>
        <w:right w:val="none" w:sz="0" w:space="0" w:color="auto"/>
      </w:divBdr>
    </w:div>
    <w:div w:id="1082339451">
      <w:bodyDiv w:val="1"/>
      <w:marLeft w:val="0"/>
      <w:marRight w:val="0"/>
      <w:marTop w:val="0"/>
      <w:marBottom w:val="0"/>
      <w:divBdr>
        <w:top w:val="none" w:sz="0" w:space="0" w:color="auto"/>
        <w:left w:val="none" w:sz="0" w:space="0" w:color="auto"/>
        <w:bottom w:val="none" w:sz="0" w:space="0" w:color="auto"/>
        <w:right w:val="none" w:sz="0" w:space="0" w:color="auto"/>
      </w:divBdr>
    </w:div>
    <w:div w:id="1083841830">
      <w:bodyDiv w:val="1"/>
      <w:marLeft w:val="0"/>
      <w:marRight w:val="0"/>
      <w:marTop w:val="0"/>
      <w:marBottom w:val="0"/>
      <w:divBdr>
        <w:top w:val="none" w:sz="0" w:space="0" w:color="auto"/>
        <w:left w:val="none" w:sz="0" w:space="0" w:color="auto"/>
        <w:bottom w:val="none" w:sz="0" w:space="0" w:color="auto"/>
        <w:right w:val="none" w:sz="0" w:space="0" w:color="auto"/>
      </w:divBdr>
    </w:div>
    <w:div w:id="1090851617">
      <w:bodyDiv w:val="1"/>
      <w:marLeft w:val="0"/>
      <w:marRight w:val="0"/>
      <w:marTop w:val="0"/>
      <w:marBottom w:val="0"/>
      <w:divBdr>
        <w:top w:val="none" w:sz="0" w:space="0" w:color="auto"/>
        <w:left w:val="none" w:sz="0" w:space="0" w:color="auto"/>
        <w:bottom w:val="none" w:sz="0" w:space="0" w:color="auto"/>
        <w:right w:val="none" w:sz="0" w:space="0" w:color="auto"/>
      </w:divBdr>
    </w:div>
    <w:div w:id="1093163029">
      <w:bodyDiv w:val="1"/>
      <w:marLeft w:val="0"/>
      <w:marRight w:val="0"/>
      <w:marTop w:val="0"/>
      <w:marBottom w:val="0"/>
      <w:divBdr>
        <w:top w:val="none" w:sz="0" w:space="0" w:color="auto"/>
        <w:left w:val="none" w:sz="0" w:space="0" w:color="auto"/>
        <w:bottom w:val="none" w:sz="0" w:space="0" w:color="auto"/>
        <w:right w:val="none" w:sz="0" w:space="0" w:color="auto"/>
      </w:divBdr>
    </w:div>
    <w:div w:id="1093547342">
      <w:bodyDiv w:val="1"/>
      <w:marLeft w:val="0"/>
      <w:marRight w:val="0"/>
      <w:marTop w:val="0"/>
      <w:marBottom w:val="0"/>
      <w:divBdr>
        <w:top w:val="none" w:sz="0" w:space="0" w:color="auto"/>
        <w:left w:val="none" w:sz="0" w:space="0" w:color="auto"/>
        <w:bottom w:val="none" w:sz="0" w:space="0" w:color="auto"/>
        <w:right w:val="none" w:sz="0" w:space="0" w:color="auto"/>
      </w:divBdr>
    </w:div>
    <w:div w:id="1094594453">
      <w:bodyDiv w:val="1"/>
      <w:marLeft w:val="0"/>
      <w:marRight w:val="0"/>
      <w:marTop w:val="0"/>
      <w:marBottom w:val="0"/>
      <w:divBdr>
        <w:top w:val="none" w:sz="0" w:space="0" w:color="auto"/>
        <w:left w:val="none" w:sz="0" w:space="0" w:color="auto"/>
        <w:bottom w:val="none" w:sz="0" w:space="0" w:color="auto"/>
        <w:right w:val="none" w:sz="0" w:space="0" w:color="auto"/>
      </w:divBdr>
    </w:div>
    <w:div w:id="1100445343">
      <w:bodyDiv w:val="1"/>
      <w:marLeft w:val="0"/>
      <w:marRight w:val="0"/>
      <w:marTop w:val="0"/>
      <w:marBottom w:val="0"/>
      <w:divBdr>
        <w:top w:val="none" w:sz="0" w:space="0" w:color="auto"/>
        <w:left w:val="none" w:sz="0" w:space="0" w:color="auto"/>
        <w:bottom w:val="none" w:sz="0" w:space="0" w:color="auto"/>
        <w:right w:val="none" w:sz="0" w:space="0" w:color="auto"/>
      </w:divBdr>
    </w:div>
    <w:div w:id="1102143165">
      <w:bodyDiv w:val="1"/>
      <w:marLeft w:val="0"/>
      <w:marRight w:val="0"/>
      <w:marTop w:val="0"/>
      <w:marBottom w:val="0"/>
      <w:divBdr>
        <w:top w:val="none" w:sz="0" w:space="0" w:color="auto"/>
        <w:left w:val="none" w:sz="0" w:space="0" w:color="auto"/>
        <w:bottom w:val="none" w:sz="0" w:space="0" w:color="auto"/>
        <w:right w:val="none" w:sz="0" w:space="0" w:color="auto"/>
      </w:divBdr>
    </w:div>
    <w:div w:id="1102409440">
      <w:bodyDiv w:val="1"/>
      <w:marLeft w:val="0"/>
      <w:marRight w:val="0"/>
      <w:marTop w:val="0"/>
      <w:marBottom w:val="0"/>
      <w:divBdr>
        <w:top w:val="none" w:sz="0" w:space="0" w:color="auto"/>
        <w:left w:val="none" w:sz="0" w:space="0" w:color="auto"/>
        <w:bottom w:val="none" w:sz="0" w:space="0" w:color="auto"/>
        <w:right w:val="none" w:sz="0" w:space="0" w:color="auto"/>
      </w:divBdr>
    </w:div>
    <w:div w:id="1109357576">
      <w:bodyDiv w:val="1"/>
      <w:marLeft w:val="0"/>
      <w:marRight w:val="0"/>
      <w:marTop w:val="0"/>
      <w:marBottom w:val="0"/>
      <w:divBdr>
        <w:top w:val="none" w:sz="0" w:space="0" w:color="auto"/>
        <w:left w:val="none" w:sz="0" w:space="0" w:color="auto"/>
        <w:bottom w:val="none" w:sz="0" w:space="0" w:color="auto"/>
        <w:right w:val="none" w:sz="0" w:space="0" w:color="auto"/>
      </w:divBdr>
    </w:div>
    <w:div w:id="1109661864">
      <w:bodyDiv w:val="1"/>
      <w:marLeft w:val="0"/>
      <w:marRight w:val="0"/>
      <w:marTop w:val="0"/>
      <w:marBottom w:val="0"/>
      <w:divBdr>
        <w:top w:val="none" w:sz="0" w:space="0" w:color="auto"/>
        <w:left w:val="none" w:sz="0" w:space="0" w:color="auto"/>
        <w:bottom w:val="none" w:sz="0" w:space="0" w:color="auto"/>
        <w:right w:val="none" w:sz="0" w:space="0" w:color="auto"/>
      </w:divBdr>
    </w:div>
    <w:div w:id="1110200739">
      <w:bodyDiv w:val="1"/>
      <w:marLeft w:val="0"/>
      <w:marRight w:val="0"/>
      <w:marTop w:val="0"/>
      <w:marBottom w:val="0"/>
      <w:divBdr>
        <w:top w:val="none" w:sz="0" w:space="0" w:color="auto"/>
        <w:left w:val="none" w:sz="0" w:space="0" w:color="auto"/>
        <w:bottom w:val="none" w:sz="0" w:space="0" w:color="auto"/>
        <w:right w:val="none" w:sz="0" w:space="0" w:color="auto"/>
      </w:divBdr>
    </w:div>
    <w:div w:id="1119841512">
      <w:bodyDiv w:val="1"/>
      <w:marLeft w:val="0"/>
      <w:marRight w:val="0"/>
      <w:marTop w:val="0"/>
      <w:marBottom w:val="0"/>
      <w:divBdr>
        <w:top w:val="none" w:sz="0" w:space="0" w:color="auto"/>
        <w:left w:val="none" w:sz="0" w:space="0" w:color="auto"/>
        <w:bottom w:val="none" w:sz="0" w:space="0" w:color="auto"/>
        <w:right w:val="none" w:sz="0" w:space="0" w:color="auto"/>
      </w:divBdr>
    </w:div>
    <w:div w:id="1127622159">
      <w:bodyDiv w:val="1"/>
      <w:marLeft w:val="0"/>
      <w:marRight w:val="0"/>
      <w:marTop w:val="0"/>
      <w:marBottom w:val="0"/>
      <w:divBdr>
        <w:top w:val="none" w:sz="0" w:space="0" w:color="auto"/>
        <w:left w:val="none" w:sz="0" w:space="0" w:color="auto"/>
        <w:bottom w:val="none" w:sz="0" w:space="0" w:color="auto"/>
        <w:right w:val="none" w:sz="0" w:space="0" w:color="auto"/>
      </w:divBdr>
    </w:div>
    <w:div w:id="1133476607">
      <w:bodyDiv w:val="1"/>
      <w:marLeft w:val="0"/>
      <w:marRight w:val="0"/>
      <w:marTop w:val="0"/>
      <w:marBottom w:val="0"/>
      <w:divBdr>
        <w:top w:val="none" w:sz="0" w:space="0" w:color="auto"/>
        <w:left w:val="none" w:sz="0" w:space="0" w:color="auto"/>
        <w:bottom w:val="none" w:sz="0" w:space="0" w:color="auto"/>
        <w:right w:val="none" w:sz="0" w:space="0" w:color="auto"/>
      </w:divBdr>
    </w:div>
    <w:div w:id="1133985846">
      <w:bodyDiv w:val="1"/>
      <w:marLeft w:val="0"/>
      <w:marRight w:val="0"/>
      <w:marTop w:val="0"/>
      <w:marBottom w:val="0"/>
      <w:divBdr>
        <w:top w:val="none" w:sz="0" w:space="0" w:color="auto"/>
        <w:left w:val="none" w:sz="0" w:space="0" w:color="auto"/>
        <w:bottom w:val="none" w:sz="0" w:space="0" w:color="auto"/>
        <w:right w:val="none" w:sz="0" w:space="0" w:color="auto"/>
      </w:divBdr>
    </w:div>
    <w:div w:id="1138104525">
      <w:bodyDiv w:val="1"/>
      <w:marLeft w:val="0"/>
      <w:marRight w:val="0"/>
      <w:marTop w:val="0"/>
      <w:marBottom w:val="0"/>
      <w:divBdr>
        <w:top w:val="none" w:sz="0" w:space="0" w:color="auto"/>
        <w:left w:val="none" w:sz="0" w:space="0" w:color="auto"/>
        <w:bottom w:val="none" w:sz="0" w:space="0" w:color="auto"/>
        <w:right w:val="none" w:sz="0" w:space="0" w:color="auto"/>
      </w:divBdr>
    </w:div>
    <w:div w:id="1138499760">
      <w:bodyDiv w:val="1"/>
      <w:marLeft w:val="0"/>
      <w:marRight w:val="0"/>
      <w:marTop w:val="0"/>
      <w:marBottom w:val="0"/>
      <w:divBdr>
        <w:top w:val="none" w:sz="0" w:space="0" w:color="auto"/>
        <w:left w:val="none" w:sz="0" w:space="0" w:color="auto"/>
        <w:bottom w:val="none" w:sz="0" w:space="0" w:color="auto"/>
        <w:right w:val="none" w:sz="0" w:space="0" w:color="auto"/>
      </w:divBdr>
    </w:div>
    <w:div w:id="1140541116">
      <w:bodyDiv w:val="1"/>
      <w:marLeft w:val="0"/>
      <w:marRight w:val="0"/>
      <w:marTop w:val="0"/>
      <w:marBottom w:val="0"/>
      <w:divBdr>
        <w:top w:val="none" w:sz="0" w:space="0" w:color="auto"/>
        <w:left w:val="none" w:sz="0" w:space="0" w:color="auto"/>
        <w:bottom w:val="none" w:sz="0" w:space="0" w:color="auto"/>
        <w:right w:val="none" w:sz="0" w:space="0" w:color="auto"/>
      </w:divBdr>
    </w:div>
    <w:div w:id="1144813956">
      <w:bodyDiv w:val="1"/>
      <w:marLeft w:val="0"/>
      <w:marRight w:val="0"/>
      <w:marTop w:val="0"/>
      <w:marBottom w:val="0"/>
      <w:divBdr>
        <w:top w:val="none" w:sz="0" w:space="0" w:color="auto"/>
        <w:left w:val="none" w:sz="0" w:space="0" w:color="auto"/>
        <w:bottom w:val="none" w:sz="0" w:space="0" w:color="auto"/>
        <w:right w:val="none" w:sz="0" w:space="0" w:color="auto"/>
      </w:divBdr>
    </w:div>
    <w:div w:id="1145656813">
      <w:bodyDiv w:val="1"/>
      <w:marLeft w:val="0"/>
      <w:marRight w:val="0"/>
      <w:marTop w:val="0"/>
      <w:marBottom w:val="0"/>
      <w:divBdr>
        <w:top w:val="none" w:sz="0" w:space="0" w:color="auto"/>
        <w:left w:val="none" w:sz="0" w:space="0" w:color="auto"/>
        <w:bottom w:val="none" w:sz="0" w:space="0" w:color="auto"/>
        <w:right w:val="none" w:sz="0" w:space="0" w:color="auto"/>
      </w:divBdr>
    </w:div>
    <w:div w:id="1151406658">
      <w:bodyDiv w:val="1"/>
      <w:marLeft w:val="0"/>
      <w:marRight w:val="0"/>
      <w:marTop w:val="0"/>
      <w:marBottom w:val="0"/>
      <w:divBdr>
        <w:top w:val="none" w:sz="0" w:space="0" w:color="auto"/>
        <w:left w:val="none" w:sz="0" w:space="0" w:color="auto"/>
        <w:bottom w:val="none" w:sz="0" w:space="0" w:color="auto"/>
        <w:right w:val="none" w:sz="0" w:space="0" w:color="auto"/>
      </w:divBdr>
    </w:div>
    <w:div w:id="1151798727">
      <w:bodyDiv w:val="1"/>
      <w:marLeft w:val="0"/>
      <w:marRight w:val="0"/>
      <w:marTop w:val="0"/>
      <w:marBottom w:val="0"/>
      <w:divBdr>
        <w:top w:val="none" w:sz="0" w:space="0" w:color="auto"/>
        <w:left w:val="none" w:sz="0" w:space="0" w:color="auto"/>
        <w:bottom w:val="none" w:sz="0" w:space="0" w:color="auto"/>
        <w:right w:val="none" w:sz="0" w:space="0" w:color="auto"/>
      </w:divBdr>
    </w:div>
    <w:div w:id="1152913446">
      <w:bodyDiv w:val="1"/>
      <w:marLeft w:val="0"/>
      <w:marRight w:val="0"/>
      <w:marTop w:val="0"/>
      <w:marBottom w:val="0"/>
      <w:divBdr>
        <w:top w:val="none" w:sz="0" w:space="0" w:color="auto"/>
        <w:left w:val="none" w:sz="0" w:space="0" w:color="auto"/>
        <w:bottom w:val="none" w:sz="0" w:space="0" w:color="auto"/>
        <w:right w:val="none" w:sz="0" w:space="0" w:color="auto"/>
      </w:divBdr>
    </w:div>
    <w:div w:id="1155952678">
      <w:bodyDiv w:val="1"/>
      <w:marLeft w:val="0"/>
      <w:marRight w:val="0"/>
      <w:marTop w:val="0"/>
      <w:marBottom w:val="0"/>
      <w:divBdr>
        <w:top w:val="none" w:sz="0" w:space="0" w:color="auto"/>
        <w:left w:val="none" w:sz="0" w:space="0" w:color="auto"/>
        <w:bottom w:val="none" w:sz="0" w:space="0" w:color="auto"/>
        <w:right w:val="none" w:sz="0" w:space="0" w:color="auto"/>
      </w:divBdr>
    </w:div>
    <w:div w:id="1156343746">
      <w:bodyDiv w:val="1"/>
      <w:marLeft w:val="0"/>
      <w:marRight w:val="0"/>
      <w:marTop w:val="0"/>
      <w:marBottom w:val="0"/>
      <w:divBdr>
        <w:top w:val="none" w:sz="0" w:space="0" w:color="auto"/>
        <w:left w:val="none" w:sz="0" w:space="0" w:color="auto"/>
        <w:bottom w:val="none" w:sz="0" w:space="0" w:color="auto"/>
        <w:right w:val="none" w:sz="0" w:space="0" w:color="auto"/>
      </w:divBdr>
    </w:div>
    <w:div w:id="1157721205">
      <w:bodyDiv w:val="1"/>
      <w:marLeft w:val="0"/>
      <w:marRight w:val="0"/>
      <w:marTop w:val="0"/>
      <w:marBottom w:val="0"/>
      <w:divBdr>
        <w:top w:val="none" w:sz="0" w:space="0" w:color="auto"/>
        <w:left w:val="none" w:sz="0" w:space="0" w:color="auto"/>
        <w:bottom w:val="none" w:sz="0" w:space="0" w:color="auto"/>
        <w:right w:val="none" w:sz="0" w:space="0" w:color="auto"/>
      </w:divBdr>
    </w:div>
    <w:div w:id="1157725080">
      <w:bodyDiv w:val="1"/>
      <w:marLeft w:val="0"/>
      <w:marRight w:val="0"/>
      <w:marTop w:val="0"/>
      <w:marBottom w:val="0"/>
      <w:divBdr>
        <w:top w:val="none" w:sz="0" w:space="0" w:color="auto"/>
        <w:left w:val="none" w:sz="0" w:space="0" w:color="auto"/>
        <w:bottom w:val="none" w:sz="0" w:space="0" w:color="auto"/>
        <w:right w:val="none" w:sz="0" w:space="0" w:color="auto"/>
      </w:divBdr>
    </w:div>
    <w:div w:id="1160123376">
      <w:bodyDiv w:val="1"/>
      <w:marLeft w:val="0"/>
      <w:marRight w:val="0"/>
      <w:marTop w:val="0"/>
      <w:marBottom w:val="0"/>
      <w:divBdr>
        <w:top w:val="none" w:sz="0" w:space="0" w:color="auto"/>
        <w:left w:val="none" w:sz="0" w:space="0" w:color="auto"/>
        <w:bottom w:val="none" w:sz="0" w:space="0" w:color="auto"/>
        <w:right w:val="none" w:sz="0" w:space="0" w:color="auto"/>
      </w:divBdr>
    </w:div>
    <w:div w:id="1166552165">
      <w:bodyDiv w:val="1"/>
      <w:marLeft w:val="0"/>
      <w:marRight w:val="0"/>
      <w:marTop w:val="0"/>
      <w:marBottom w:val="0"/>
      <w:divBdr>
        <w:top w:val="none" w:sz="0" w:space="0" w:color="auto"/>
        <w:left w:val="none" w:sz="0" w:space="0" w:color="auto"/>
        <w:bottom w:val="none" w:sz="0" w:space="0" w:color="auto"/>
        <w:right w:val="none" w:sz="0" w:space="0" w:color="auto"/>
      </w:divBdr>
    </w:div>
    <w:div w:id="1166626806">
      <w:bodyDiv w:val="1"/>
      <w:marLeft w:val="0"/>
      <w:marRight w:val="0"/>
      <w:marTop w:val="0"/>
      <w:marBottom w:val="0"/>
      <w:divBdr>
        <w:top w:val="none" w:sz="0" w:space="0" w:color="auto"/>
        <w:left w:val="none" w:sz="0" w:space="0" w:color="auto"/>
        <w:bottom w:val="none" w:sz="0" w:space="0" w:color="auto"/>
        <w:right w:val="none" w:sz="0" w:space="0" w:color="auto"/>
      </w:divBdr>
    </w:div>
    <w:div w:id="1169638172">
      <w:bodyDiv w:val="1"/>
      <w:marLeft w:val="0"/>
      <w:marRight w:val="0"/>
      <w:marTop w:val="0"/>
      <w:marBottom w:val="0"/>
      <w:divBdr>
        <w:top w:val="none" w:sz="0" w:space="0" w:color="auto"/>
        <w:left w:val="none" w:sz="0" w:space="0" w:color="auto"/>
        <w:bottom w:val="none" w:sz="0" w:space="0" w:color="auto"/>
        <w:right w:val="none" w:sz="0" w:space="0" w:color="auto"/>
      </w:divBdr>
    </w:div>
    <w:div w:id="1173838169">
      <w:bodyDiv w:val="1"/>
      <w:marLeft w:val="0"/>
      <w:marRight w:val="0"/>
      <w:marTop w:val="0"/>
      <w:marBottom w:val="0"/>
      <w:divBdr>
        <w:top w:val="none" w:sz="0" w:space="0" w:color="auto"/>
        <w:left w:val="none" w:sz="0" w:space="0" w:color="auto"/>
        <w:bottom w:val="none" w:sz="0" w:space="0" w:color="auto"/>
        <w:right w:val="none" w:sz="0" w:space="0" w:color="auto"/>
      </w:divBdr>
    </w:div>
    <w:div w:id="1185437314">
      <w:bodyDiv w:val="1"/>
      <w:marLeft w:val="0"/>
      <w:marRight w:val="0"/>
      <w:marTop w:val="0"/>
      <w:marBottom w:val="0"/>
      <w:divBdr>
        <w:top w:val="none" w:sz="0" w:space="0" w:color="auto"/>
        <w:left w:val="none" w:sz="0" w:space="0" w:color="auto"/>
        <w:bottom w:val="none" w:sz="0" w:space="0" w:color="auto"/>
        <w:right w:val="none" w:sz="0" w:space="0" w:color="auto"/>
      </w:divBdr>
    </w:div>
    <w:div w:id="1187672709">
      <w:bodyDiv w:val="1"/>
      <w:marLeft w:val="0"/>
      <w:marRight w:val="0"/>
      <w:marTop w:val="0"/>
      <w:marBottom w:val="0"/>
      <w:divBdr>
        <w:top w:val="none" w:sz="0" w:space="0" w:color="auto"/>
        <w:left w:val="none" w:sz="0" w:space="0" w:color="auto"/>
        <w:bottom w:val="none" w:sz="0" w:space="0" w:color="auto"/>
        <w:right w:val="none" w:sz="0" w:space="0" w:color="auto"/>
      </w:divBdr>
    </w:div>
    <w:div w:id="1198548892">
      <w:bodyDiv w:val="1"/>
      <w:marLeft w:val="0"/>
      <w:marRight w:val="0"/>
      <w:marTop w:val="0"/>
      <w:marBottom w:val="0"/>
      <w:divBdr>
        <w:top w:val="none" w:sz="0" w:space="0" w:color="auto"/>
        <w:left w:val="none" w:sz="0" w:space="0" w:color="auto"/>
        <w:bottom w:val="none" w:sz="0" w:space="0" w:color="auto"/>
        <w:right w:val="none" w:sz="0" w:space="0" w:color="auto"/>
      </w:divBdr>
    </w:div>
    <w:div w:id="1206062075">
      <w:bodyDiv w:val="1"/>
      <w:marLeft w:val="0"/>
      <w:marRight w:val="0"/>
      <w:marTop w:val="0"/>
      <w:marBottom w:val="0"/>
      <w:divBdr>
        <w:top w:val="none" w:sz="0" w:space="0" w:color="auto"/>
        <w:left w:val="none" w:sz="0" w:space="0" w:color="auto"/>
        <w:bottom w:val="none" w:sz="0" w:space="0" w:color="auto"/>
        <w:right w:val="none" w:sz="0" w:space="0" w:color="auto"/>
      </w:divBdr>
    </w:div>
    <w:div w:id="1209299268">
      <w:bodyDiv w:val="1"/>
      <w:marLeft w:val="0"/>
      <w:marRight w:val="0"/>
      <w:marTop w:val="0"/>
      <w:marBottom w:val="0"/>
      <w:divBdr>
        <w:top w:val="none" w:sz="0" w:space="0" w:color="auto"/>
        <w:left w:val="none" w:sz="0" w:space="0" w:color="auto"/>
        <w:bottom w:val="none" w:sz="0" w:space="0" w:color="auto"/>
        <w:right w:val="none" w:sz="0" w:space="0" w:color="auto"/>
      </w:divBdr>
    </w:div>
    <w:div w:id="1215896939">
      <w:bodyDiv w:val="1"/>
      <w:marLeft w:val="0"/>
      <w:marRight w:val="0"/>
      <w:marTop w:val="0"/>
      <w:marBottom w:val="0"/>
      <w:divBdr>
        <w:top w:val="none" w:sz="0" w:space="0" w:color="auto"/>
        <w:left w:val="none" w:sz="0" w:space="0" w:color="auto"/>
        <w:bottom w:val="none" w:sz="0" w:space="0" w:color="auto"/>
        <w:right w:val="none" w:sz="0" w:space="0" w:color="auto"/>
      </w:divBdr>
    </w:div>
    <w:div w:id="1217622097">
      <w:bodyDiv w:val="1"/>
      <w:marLeft w:val="0"/>
      <w:marRight w:val="0"/>
      <w:marTop w:val="0"/>
      <w:marBottom w:val="0"/>
      <w:divBdr>
        <w:top w:val="none" w:sz="0" w:space="0" w:color="auto"/>
        <w:left w:val="none" w:sz="0" w:space="0" w:color="auto"/>
        <w:bottom w:val="none" w:sz="0" w:space="0" w:color="auto"/>
        <w:right w:val="none" w:sz="0" w:space="0" w:color="auto"/>
      </w:divBdr>
    </w:div>
    <w:div w:id="1217660725">
      <w:bodyDiv w:val="1"/>
      <w:marLeft w:val="0"/>
      <w:marRight w:val="0"/>
      <w:marTop w:val="0"/>
      <w:marBottom w:val="0"/>
      <w:divBdr>
        <w:top w:val="none" w:sz="0" w:space="0" w:color="auto"/>
        <w:left w:val="none" w:sz="0" w:space="0" w:color="auto"/>
        <w:bottom w:val="none" w:sz="0" w:space="0" w:color="auto"/>
        <w:right w:val="none" w:sz="0" w:space="0" w:color="auto"/>
      </w:divBdr>
    </w:div>
    <w:div w:id="1219777809">
      <w:bodyDiv w:val="1"/>
      <w:marLeft w:val="0"/>
      <w:marRight w:val="0"/>
      <w:marTop w:val="0"/>
      <w:marBottom w:val="0"/>
      <w:divBdr>
        <w:top w:val="none" w:sz="0" w:space="0" w:color="auto"/>
        <w:left w:val="none" w:sz="0" w:space="0" w:color="auto"/>
        <w:bottom w:val="none" w:sz="0" w:space="0" w:color="auto"/>
        <w:right w:val="none" w:sz="0" w:space="0" w:color="auto"/>
      </w:divBdr>
    </w:div>
    <w:div w:id="1225141605">
      <w:bodyDiv w:val="1"/>
      <w:marLeft w:val="0"/>
      <w:marRight w:val="0"/>
      <w:marTop w:val="0"/>
      <w:marBottom w:val="0"/>
      <w:divBdr>
        <w:top w:val="none" w:sz="0" w:space="0" w:color="auto"/>
        <w:left w:val="none" w:sz="0" w:space="0" w:color="auto"/>
        <w:bottom w:val="none" w:sz="0" w:space="0" w:color="auto"/>
        <w:right w:val="none" w:sz="0" w:space="0" w:color="auto"/>
      </w:divBdr>
    </w:div>
    <w:div w:id="1230461695">
      <w:bodyDiv w:val="1"/>
      <w:marLeft w:val="0"/>
      <w:marRight w:val="0"/>
      <w:marTop w:val="0"/>
      <w:marBottom w:val="0"/>
      <w:divBdr>
        <w:top w:val="none" w:sz="0" w:space="0" w:color="auto"/>
        <w:left w:val="none" w:sz="0" w:space="0" w:color="auto"/>
        <w:bottom w:val="none" w:sz="0" w:space="0" w:color="auto"/>
        <w:right w:val="none" w:sz="0" w:space="0" w:color="auto"/>
      </w:divBdr>
    </w:div>
    <w:div w:id="1232696307">
      <w:bodyDiv w:val="1"/>
      <w:marLeft w:val="0"/>
      <w:marRight w:val="0"/>
      <w:marTop w:val="0"/>
      <w:marBottom w:val="0"/>
      <w:divBdr>
        <w:top w:val="none" w:sz="0" w:space="0" w:color="auto"/>
        <w:left w:val="none" w:sz="0" w:space="0" w:color="auto"/>
        <w:bottom w:val="none" w:sz="0" w:space="0" w:color="auto"/>
        <w:right w:val="none" w:sz="0" w:space="0" w:color="auto"/>
      </w:divBdr>
    </w:div>
    <w:div w:id="1243293847">
      <w:bodyDiv w:val="1"/>
      <w:marLeft w:val="0"/>
      <w:marRight w:val="0"/>
      <w:marTop w:val="0"/>
      <w:marBottom w:val="0"/>
      <w:divBdr>
        <w:top w:val="none" w:sz="0" w:space="0" w:color="auto"/>
        <w:left w:val="none" w:sz="0" w:space="0" w:color="auto"/>
        <w:bottom w:val="none" w:sz="0" w:space="0" w:color="auto"/>
        <w:right w:val="none" w:sz="0" w:space="0" w:color="auto"/>
      </w:divBdr>
    </w:div>
    <w:div w:id="1245458737">
      <w:bodyDiv w:val="1"/>
      <w:marLeft w:val="0"/>
      <w:marRight w:val="0"/>
      <w:marTop w:val="0"/>
      <w:marBottom w:val="0"/>
      <w:divBdr>
        <w:top w:val="none" w:sz="0" w:space="0" w:color="auto"/>
        <w:left w:val="none" w:sz="0" w:space="0" w:color="auto"/>
        <w:bottom w:val="none" w:sz="0" w:space="0" w:color="auto"/>
        <w:right w:val="none" w:sz="0" w:space="0" w:color="auto"/>
      </w:divBdr>
    </w:div>
    <w:div w:id="1248611100">
      <w:bodyDiv w:val="1"/>
      <w:marLeft w:val="0"/>
      <w:marRight w:val="0"/>
      <w:marTop w:val="0"/>
      <w:marBottom w:val="0"/>
      <w:divBdr>
        <w:top w:val="none" w:sz="0" w:space="0" w:color="auto"/>
        <w:left w:val="none" w:sz="0" w:space="0" w:color="auto"/>
        <w:bottom w:val="none" w:sz="0" w:space="0" w:color="auto"/>
        <w:right w:val="none" w:sz="0" w:space="0" w:color="auto"/>
      </w:divBdr>
    </w:div>
    <w:div w:id="1256549878">
      <w:bodyDiv w:val="1"/>
      <w:marLeft w:val="0"/>
      <w:marRight w:val="0"/>
      <w:marTop w:val="0"/>
      <w:marBottom w:val="0"/>
      <w:divBdr>
        <w:top w:val="none" w:sz="0" w:space="0" w:color="auto"/>
        <w:left w:val="none" w:sz="0" w:space="0" w:color="auto"/>
        <w:bottom w:val="none" w:sz="0" w:space="0" w:color="auto"/>
        <w:right w:val="none" w:sz="0" w:space="0" w:color="auto"/>
      </w:divBdr>
    </w:div>
    <w:div w:id="1257903133">
      <w:bodyDiv w:val="1"/>
      <w:marLeft w:val="0"/>
      <w:marRight w:val="0"/>
      <w:marTop w:val="0"/>
      <w:marBottom w:val="0"/>
      <w:divBdr>
        <w:top w:val="none" w:sz="0" w:space="0" w:color="auto"/>
        <w:left w:val="none" w:sz="0" w:space="0" w:color="auto"/>
        <w:bottom w:val="none" w:sz="0" w:space="0" w:color="auto"/>
        <w:right w:val="none" w:sz="0" w:space="0" w:color="auto"/>
      </w:divBdr>
    </w:div>
    <w:div w:id="1268350776">
      <w:bodyDiv w:val="1"/>
      <w:marLeft w:val="0"/>
      <w:marRight w:val="0"/>
      <w:marTop w:val="0"/>
      <w:marBottom w:val="0"/>
      <w:divBdr>
        <w:top w:val="none" w:sz="0" w:space="0" w:color="auto"/>
        <w:left w:val="none" w:sz="0" w:space="0" w:color="auto"/>
        <w:bottom w:val="none" w:sz="0" w:space="0" w:color="auto"/>
        <w:right w:val="none" w:sz="0" w:space="0" w:color="auto"/>
      </w:divBdr>
    </w:div>
    <w:div w:id="1271669072">
      <w:bodyDiv w:val="1"/>
      <w:marLeft w:val="0"/>
      <w:marRight w:val="0"/>
      <w:marTop w:val="0"/>
      <w:marBottom w:val="0"/>
      <w:divBdr>
        <w:top w:val="none" w:sz="0" w:space="0" w:color="auto"/>
        <w:left w:val="none" w:sz="0" w:space="0" w:color="auto"/>
        <w:bottom w:val="none" w:sz="0" w:space="0" w:color="auto"/>
        <w:right w:val="none" w:sz="0" w:space="0" w:color="auto"/>
      </w:divBdr>
    </w:div>
    <w:div w:id="1272737146">
      <w:bodyDiv w:val="1"/>
      <w:marLeft w:val="0"/>
      <w:marRight w:val="0"/>
      <w:marTop w:val="0"/>
      <w:marBottom w:val="0"/>
      <w:divBdr>
        <w:top w:val="none" w:sz="0" w:space="0" w:color="auto"/>
        <w:left w:val="none" w:sz="0" w:space="0" w:color="auto"/>
        <w:bottom w:val="none" w:sz="0" w:space="0" w:color="auto"/>
        <w:right w:val="none" w:sz="0" w:space="0" w:color="auto"/>
      </w:divBdr>
    </w:div>
    <w:div w:id="1274021551">
      <w:bodyDiv w:val="1"/>
      <w:marLeft w:val="0"/>
      <w:marRight w:val="0"/>
      <w:marTop w:val="0"/>
      <w:marBottom w:val="0"/>
      <w:divBdr>
        <w:top w:val="none" w:sz="0" w:space="0" w:color="auto"/>
        <w:left w:val="none" w:sz="0" w:space="0" w:color="auto"/>
        <w:bottom w:val="none" w:sz="0" w:space="0" w:color="auto"/>
        <w:right w:val="none" w:sz="0" w:space="0" w:color="auto"/>
      </w:divBdr>
    </w:div>
    <w:div w:id="1276250584">
      <w:bodyDiv w:val="1"/>
      <w:marLeft w:val="0"/>
      <w:marRight w:val="0"/>
      <w:marTop w:val="0"/>
      <w:marBottom w:val="0"/>
      <w:divBdr>
        <w:top w:val="none" w:sz="0" w:space="0" w:color="auto"/>
        <w:left w:val="none" w:sz="0" w:space="0" w:color="auto"/>
        <w:bottom w:val="none" w:sz="0" w:space="0" w:color="auto"/>
        <w:right w:val="none" w:sz="0" w:space="0" w:color="auto"/>
      </w:divBdr>
    </w:div>
    <w:div w:id="1287270324">
      <w:bodyDiv w:val="1"/>
      <w:marLeft w:val="0"/>
      <w:marRight w:val="0"/>
      <w:marTop w:val="0"/>
      <w:marBottom w:val="0"/>
      <w:divBdr>
        <w:top w:val="none" w:sz="0" w:space="0" w:color="auto"/>
        <w:left w:val="none" w:sz="0" w:space="0" w:color="auto"/>
        <w:bottom w:val="none" w:sz="0" w:space="0" w:color="auto"/>
        <w:right w:val="none" w:sz="0" w:space="0" w:color="auto"/>
      </w:divBdr>
    </w:div>
    <w:div w:id="1290359389">
      <w:bodyDiv w:val="1"/>
      <w:marLeft w:val="0"/>
      <w:marRight w:val="0"/>
      <w:marTop w:val="0"/>
      <w:marBottom w:val="0"/>
      <w:divBdr>
        <w:top w:val="none" w:sz="0" w:space="0" w:color="auto"/>
        <w:left w:val="none" w:sz="0" w:space="0" w:color="auto"/>
        <w:bottom w:val="none" w:sz="0" w:space="0" w:color="auto"/>
        <w:right w:val="none" w:sz="0" w:space="0" w:color="auto"/>
      </w:divBdr>
    </w:div>
    <w:div w:id="1290939449">
      <w:bodyDiv w:val="1"/>
      <w:marLeft w:val="0"/>
      <w:marRight w:val="0"/>
      <w:marTop w:val="0"/>
      <w:marBottom w:val="0"/>
      <w:divBdr>
        <w:top w:val="none" w:sz="0" w:space="0" w:color="auto"/>
        <w:left w:val="none" w:sz="0" w:space="0" w:color="auto"/>
        <w:bottom w:val="none" w:sz="0" w:space="0" w:color="auto"/>
        <w:right w:val="none" w:sz="0" w:space="0" w:color="auto"/>
      </w:divBdr>
    </w:div>
    <w:div w:id="1296524378">
      <w:bodyDiv w:val="1"/>
      <w:marLeft w:val="0"/>
      <w:marRight w:val="0"/>
      <w:marTop w:val="0"/>
      <w:marBottom w:val="0"/>
      <w:divBdr>
        <w:top w:val="none" w:sz="0" w:space="0" w:color="auto"/>
        <w:left w:val="none" w:sz="0" w:space="0" w:color="auto"/>
        <w:bottom w:val="none" w:sz="0" w:space="0" w:color="auto"/>
        <w:right w:val="none" w:sz="0" w:space="0" w:color="auto"/>
      </w:divBdr>
    </w:div>
    <w:div w:id="1298950761">
      <w:bodyDiv w:val="1"/>
      <w:marLeft w:val="0"/>
      <w:marRight w:val="0"/>
      <w:marTop w:val="0"/>
      <w:marBottom w:val="0"/>
      <w:divBdr>
        <w:top w:val="none" w:sz="0" w:space="0" w:color="auto"/>
        <w:left w:val="none" w:sz="0" w:space="0" w:color="auto"/>
        <w:bottom w:val="none" w:sz="0" w:space="0" w:color="auto"/>
        <w:right w:val="none" w:sz="0" w:space="0" w:color="auto"/>
      </w:divBdr>
    </w:div>
    <w:div w:id="1300846094">
      <w:bodyDiv w:val="1"/>
      <w:marLeft w:val="0"/>
      <w:marRight w:val="0"/>
      <w:marTop w:val="0"/>
      <w:marBottom w:val="0"/>
      <w:divBdr>
        <w:top w:val="none" w:sz="0" w:space="0" w:color="auto"/>
        <w:left w:val="none" w:sz="0" w:space="0" w:color="auto"/>
        <w:bottom w:val="none" w:sz="0" w:space="0" w:color="auto"/>
        <w:right w:val="none" w:sz="0" w:space="0" w:color="auto"/>
      </w:divBdr>
    </w:div>
    <w:div w:id="1307471041">
      <w:bodyDiv w:val="1"/>
      <w:marLeft w:val="0"/>
      <w:marRight w:val="0"/>
      <w:marTop w:val="0"/>
      <w:marBottom w:val="0"/>
      <w:divBdr>
        <w:top w:val="none" w:sz="0" w:space="0" w:color="auto"/>
        <w:left w:val="none" w:sz="0" w:space="0" w:color="auto"/>
        <w:bottom w:val="none" w:sz="0" w:space="0" w:color="auto"/>
        <w:right w:val="none" w:sz="0" w:space="0" w:color="auto"/>
      </w:divBdr>
    </w:div>
    <w:div w:id="1309240174">
      <w:bodyDiv w:val="1"/>
      <w:marLeft w:val="0"/>
      <w:marRight w:val="0"/>
      <w:marTop w:val="0"/>
      <w:marBottom w:val="0"/>
      <w:divBdr>
        <w:top w:val="none" w:sz="0" w:space="0" w:color="auto"/>
        <w:left w:val="none" w:sz="0" w:space="0" w:color="auto"/>
        <w:bottom w:val="none" w:sz="0" w:space="0" w:color="auto"/>
        <w:right w:val="none" w:sz="0" w:space="0" w:color="auto"/>
      </w:divBdr>
    </w:div>
    <w:div w:id="1310548951">
      <w:bodyDiv w:val="1"/>
      <w:marLeft w:val="0"/>
      <w:marRight w:val="0"/>
      <w:marTop w:val="0"/>
      <w:marBottom w:val="0"/>
      <w:divBdr>
        <w:top w:val="none" w:sz="0" w:space="0" w:color="auto"/>
        <w:left w:val="none" w:sz="0" w:space="0" w:color="auto"/>
        <w:bottom w:val="none" w:sz="0" w:space="0" w:color="auto"/>
        <w:right w:val="none" w:sz="0" w:space="0" w:color="auto"/>
      </w:divBdr>
    </w:div>
    <w:div w:id="1313288277">
      <w:bodyDiv w:val="1"/>
      <w:marLeft w:val="0"/>
      <w:marRight w:val="0"/>
      <w:marTop w:val="0"/>
      <w:marBottom w:val="0"/>
      <w:divBdr>
        <w:top w:val="none" w:sz="0" w:space="0" w:color="auto"/>
        <w:left w:val="none" w:sz="0" w:space="0" w:color="auto"/>
        <w:bottom w:val="none" w:sz="0" w:space="0" w:color="auto"/>
        <w:right w:val="none" w:sz="0" w:space="0" w:color="auto"/>
      </w:divBdr>
    </w:div>
    <w:div w:id="1316107125">
      <w:bodyDiv w:val="1"/>
      <w:marLeft w:val="0"/>
      <w:marRight w:val="0"/>
      <w:marTop w:val="0"/>
      <w:marBottom w:val="0"/>
      <w:divBdr>
        <w:top w:val="none" w:sz="0" w:space="0" w:color="auto"/>
        <w:left w:val="none" w:sz="0" w:space="0" w:color="auto"/>
        <w:bottom w:val="none" w:sz="0" w:space="0" w:color="auto"/>
        <w:right w:val="none" w:sz="0" w:space="0" w:color="auto"/>
      </w:divBdr>
    </w:div>
    <w:div w:id="1317953072">
      <w:bodyDiv w:val="1"/>
      <w:marLeft w:val="0"/>
      <w:marRight w:val="0"/>
      <w:marTop w:val="0"/>
      <w:marBottom w:val="0"/>
      <w:divBdr>
        <w:top w:val="none" w:sz="0" w:space="0" w:color="auto"/>
        <w:left w:val="none" w:sz="0" w:space="0" w:color="auto"/>
        <w:bottom w:val="none" w:sz="0" w:space="0" w:color="auto"/>
        <w:right w:val="none" w:sz="0" w:space="0" w:color="auto"/>
      </w:divBdr>
    </w:div>
    <w:div w:id="1320382460">
      <w:bodyDiv w:val="1"/>
      <w:marLeft w:val="0"/>
      <w:marRight w:val="0"/>
      <w:marTop w:val="0"/>
      <w:marBottom w:val="0"/>
      <w:divBdr>
        <w:top w:val="none" w:sz="0" w:space="0" w:color="auto"/>
        <w:left w:val="none" w:sz="0" w:space="0" w:color="auto"/>
        <w:bottom w:val="none" w:sz="0" w:space="0" w:color="auto"/>
        <w:right w:val="none" w:sz="0" w:space="0" w:color="auto"/>
      </w:divBdr>
    </w:div>
    <w:div w:id="1325667241">
      <w:bodyDiv w:val="1"/>
      <w:marLeft w:val="0"/>
      <w:marRight w:val="0"/>
      <w:marTop w:val="0"/>
      <w:marBottom w:val="0"/>
      <w:divBdr>
        <w:top w:val="none" w:sz="0" w:space="0" w:color="auto"/>
        <w:left w:val="none" w:sz="0" w:space="0" w:color="auto"/>
        <w:bottom w:val="none" w:sz="0" w:space="0" w:color="auto"/>
        <w:right w:val="none" w:sz="0" w:space="0" w:color="auto"/>
      </w:divBdr>
    </w:div>
    <w:div w:id="1332566692">
      <w:bodyDiv w:val="1"/>
      <w:marLeft w:val="0"/>
      <w:marRight w:val="0"/>
      <w:marTop w:val="0"/>
      <w:marBottom w:val="0"/>
      <w:divBdr>
        <w:top w:val="none" w:sz="0" w:space="0" w:color="auto"/>
        <w:left w:val="none" w:sz="0" w:space="0" w:color="auto"/>
        <w:bottom w:val="none" w:sz="0" w:space="0" w:color="auto"/>
        <w:right w:val="none" w:sz="0" w:space="0" w:color="auto"/>
      </w:divBdr>
    </w:div>
    <w:div w:id="1333412330">
      <w:bodyDiv w:val="1"/>
      <w:marLeft w:val="0"/>
      <w:marRight w:val="0"/>
      <w:marTop w:val="0"/>
      <w:marBottom w:val="0"/>
      <w:divBdr>
        <w:top w:val="none" w:sz="0" w:space="0" w:color="auto"/>
        <w:left w:val="none" w:sz="0" w:space="0" w:color="auto"/>
        <w:bottom w:val="none" w:sz="0" w:space="0" w:color="auto"/>
        <w:right w:val="none" w:sz="0" w:space="0" w:color="auto"/>
      </w:divBdr>
    </w:div>
    <w:div w:id="1334797532">
      <w:bodyDiv w:val="1"/>
      <w:marLeft w:val="0"/>
      <w:marRight w:val="0"/>
      <w:marTop w:val="0"/>
      <w:marBottom w:val="0"/>
      <w:divBdr>
        <w:top w:val="none" w:sz="0" w:space="0" w:color="auto"/>
        <w:left w:val="none" w:sz="0" w:space="0" w:color="auto"/>
        <w:bottom w:val="none" w:sz="0" w:space="0" w:color="auto"/>
        <w:right w:val="none" w:sz="0" w:space="0" w:color="auto"/>
      </w:divBdr>
    </w:div>
    <w:div w:id="1337610978">
      <w:bodyDiv w:val="1"/>
      <w:marLeft w:val="0"/>
      <w:marRight w:val="0"/>
      <w:marTop w:val="0"/>
      <w:marBottom w:val="0"/>
      <w:divBdr>
        <w:top w:val="none" w:sz="0" w:space="0" w:color="auto"/>
        <w:left w:val="none" w:sz="0" w:space="0" w:color="auto"/>
        <w:bottom w:val="none" w:sz="0" w:space="0" w:color="auto"/>
        <w:right w:val="none" w:sz="0" w:space="0" w:color="auto"/>
      </w:divBdr>
    </w:div>
    <w:div w:id="1345979312">
      <w:bodyDiv w:val="1"/>
      <w:marLeft w:val="0"/>
      <w:marRight w:val="0"/>
      <w:marTop w:val="0"/>
      <w:marBottom w:val="0"/>
      <w:divBdr>
        <w:top w:val="none" w:sz="0" w:space="0" w:color="auto"/>
        <w:left w:val="none" w:sz="0" w:space="0" w:color="auto"/>
        <w:bottom w:val="none" w:sz="0" w:space="0" w:color="auto"/>
        <w:right w:val="none" w:sz="0" w:space="0" w:color="auto"/>
      </w:divBdr>
    </w:div>
    <w:div w:id="1347900363">
      <w:bodyDiv w:val="1"/>
      <w:marLeft w:val="0"/>
      <w:marRight w:val="0"/>
      <w:marTop w:val="0"/>
      <w:marBottom w:val="0"/>
      <w:divBdr>
        <w:top w:val="none" w:sz="0" w:space="0" w:color="auto"/>
        <w:left w:val="none" w:sz="0" w:space="0" w:color="auto"/>
        <w:bottom w:val="none" w:sz="0" w:space="0" w:color="auto"/>
        <w:right w:val="none" w:sz="0" w:space="0" w:color="auto"/>
      </w:divBdr>
    </w:div>
    <w:div w:id="1354454245">
      <w:bodyDiv w:val="1"/>
      <w:marLeft w:val="0"/>
      <w:marRight w:val="0"/>
      <w:marTop w:val="0"/>
      <w:marBottom w:val="0"/>
      <w:divBdr>
        <w:top w:val="none" w:sz="0" w:space="0" w:color="auto"/>
        <w:left w:val="none" w:sz="0" w:space="0" w:color="auto"/>
        <w:bottom w:val="none" w:sz="0" w:space="0" w:color="auto"/>
        <w:right w:val="none" w:sz="0" w:space="0" w:color="auto"/>
      </w:divBdr>
    </w:div>
    <w:div w:id="1354652099">
      <w:bodyDiv w:val="1"/>
      <w:marLeft w:val="0"/>
      <w:marRight w:val="0"/>
      <w:marTop w:val="0"/>
      <w:marBottom w:val="0"/>
      <w:divBdr>
        <w:top w:val="none" w:sz="0" w:space="0" w:color="auto"/>
        <w:left w:val="none" w:sz="0" w:space="0" w:color="auto"/>
        <w:bottom w:val="none" w:sz="0" w:space="0" w:color="auto"/>
        <w:right w:val="none" w:sz="0" w:space="0" w:color="auto"/>
      </w:divBdr>
    </w:div>
    <w:div w:id="1355574717">
      <w:bodyDiv w:val="1"/>
      <w:marLeft w:val="0"/>
      <w:marRight w:val="0"/>
      <w:marTop w:val="0"/>
      <w:marBottom w:val="0"/>
      <w:divBdr>
        <w:top w:val="none" w:sz="0" w:space="0" w:color="auto"/>
        <w:left w:val="none" w:sz="0" w:space="0" w:color="auto"/>
        <w:bottom w:val="none" w:sz="0" w:space="0" w:color="auto"/>
        <w:right w:val="none" w:sz="0" w:space="0" w:color="auto"/>
      </w:divBdr>
    </w:div>
    <w:div w:id="1362781706">
      <w:bodyDiv w:val="1"/>
      <w:marLeft w:val="0"/>
      <w:marRight w:val="0"/>
      <w:marTop w:val="0"/>
      <w:marBottom w:val="0"/>
      <w:divBdr>
        <w:top w:val="none" w:sz="0" w:space="0" w:color="auto"/>
        <w:left w:val="none" w:sz="0" w:space="0" w:color="auto"/>
        <w:bottom w:val="none" w:sz="0" w:space="0" w:color="auto"/>
        <w:right w:val="none" w:sz="0" w:space="0" w:color="auto"/>
      </w:divBdr>
    </w:div>
    <w:div w:id="1366563179">
      <w:bodyDiv w:val="1"/>
      <w:marLeft w:val="0"/>
      <w:marRight w:val="0"/>
      <w:marTop w:val="0"/>
      <w:marBottom w:val="0"/>
      <w:divBdr>
        <w:top w:val="none" w:sz="0" w:space="0" w:color="auto"/>
        <w:left w:val="none" w:sz="0" w:space="0" w:color="auto"/>
        <w:bottom w:val="none" w:sz="0" w:space="0" w:color="auto"/>
        <w:right w:val="none" w:sz="0" w:space="0" w:color="auto"/>
      </w:divBdr>
    </w:div>
    <w:div w:id="1373773104">
      <w:bodyDiv w:val="1"/>
      <w:marLeft w:val="0"/>
      <w:marRight w:val="0"/>
      <w:marTop w:val="0"/>
      <w:marBottom w:val="0"/>
      <w:divBdr>
        <w:top w:val="none" w:sz="0" w:space="0" w:color="auto"/>
        <w:left w:val="none" w:sz="0" w:space="0" w:color="auto"/>
        <w:bottom w:val="none" w:sz="0" w:space="0" w:color="auto"/>
        <w:right w:val="none" w:sz="0" w:space="0" w:color="auto"/>
      </w:divBdr>
    </w:div>
    <w:div w:id="1375159490">
      <w:bodyDiv w:val="1"/>
      <w:marLeft w:val="0"/>
      <w:marRight w:val="0"/>
      <w:marTop w:val="0"/>
      <w:marBottom w:val="0"/>
      <w:divBdr>
        <w:top w:val="none" w:sz="0" w:space="0" w:color="auto"/>
        <w:left w:val="none" w:sz="0" w:space="0" w:color="auto"/>
        <w:bottom w:val="none" w:sz="0" w:space="0" w:color="auto"/>
        <w:right w:val="none" w:sz="0" w:space="0" w:color="auto"/>
      </w:divBdr>
    </w:div>
    <w:div w:id="1386372381">
      <w:bodyDiv w:val="1"/>
      <w:marLeft w:val="0"/>
      <w:marRight w:val="0"/>
      <w:marTop w:val="0"/>
      <w:marBottom w:val="0"/>
      <w:divBdr>
        <w:top w:val="none" w:sz="0" w:space="0" w:color="auto"/>
        <w:left w:val="none" w:sz="0" w:space="0" w:color="auto"/>
        <w:bottom w:val="none" w:sz="0" w:space="0" w:color="auto"/>
        <w:right w:val="none" w:sz="0" w:space="0" w:color="auto"/>
      </w:divBdr>
    </w:div>
    <w:div w:id="1386874181">
      <w:bodyDiv w:val="1"/>
      <w:marLeft w:val="0"/>
      <w:marRight w:val="0"/>
      <w:marTop w:val="0"/>
      <w:marBottom w:val="0"/>
      <w:divBdr>
        <w:top w:val="none" w:sz="0" w:space="0" w:color="auto"/>
        <w:left w:val="none" w:sz="0" w:space="0" w:color="auto"/>
        <w:bottom w:val="none" w:sz="0" w:space="0" w:color="auto"/>
        <w:right w:val="none" w:sz="0" w:space="0" w:color="auto"/>
      </w:divBdr>
    </w:div>
    <w:div w:id="1387683199">
      <w:bodyDiv w:val="1"/>
      <w:marLeft w:val="0"/>
      <w:marRight w:val="0"/>
      <w:marTop w:val="0"/>
      <w:marBottom w:val="0"/>
      <w:divBdr>
        <w:top w:val="none" w:sz="0" w:space="0" w:color="auto"/>
        <w:left w:val="none" w:sz="0" w:space="0" w:color="auto"/>
        <w:bottom w:val="none" w:sz="0" w:space="0" w:color="auto"/>
        <w:right w:val="none" w:sz="0" w:space="0" w:color="auto"/>
      </w:divBdr>
    </w:div>
    <w:div w:id="1390883106">
      <w:bodyDiv w:val="1"/>
      <w:marLeft w:val="0"/>
      <w:marRight w:val="0"/>
      <w:marTop w:val="0"/>
      <w:marBottom w:val="0"/>
      <w:divBdr>
        <w:top w:val="none" w:sz="0" w:space="0" w:color="auto"/>
        <w:left w:val="none" w:sz="0" w:space="0" w:color="auto"/>
        <w:bottom w:val="none" w:sz="0" w:space="0" w:color="auto"/>
        <w:right w:val="none" w:sz="0" w:space="0" w:color="auto"/>
      </w:divBdr>
    </w:div>
    <w:div w:id="1395200785">
      <w:bodyDiv w:val="1"/>
      <w:marLeft w:val="0"/>
      <w:marRight w:val="0"/>
      <w:marTop w:val="0"/>
      <w:marBottom w:val="0"/>
      <w:divBdr>
        <w:top w:val="none" w:sz="0" w:space="0" w:color="auto"/>
        <w:left w:val="none" w:sz="0" w:space="0" w:color="auto"/>
        <w:bottom w:val="none" w:sz="0" w:space="0" w:color="auto"/>
        <w:right w:val="none" w:sz="0" w:space="0" w:color="auto"/>
      </w:divBdr>
    </w:div>
    <w:div w:id="1395815518">
      <w:bodyDiv w:val="1"/>
      <w:marLeft w:val="0"/>
      <w:marRight w:val="0"/>
      <w:marTop w:val="0"/>
      <w:marBottom w:val="0"/>
      <w:divBdr>
        <w:top w:val="none" w:sz="0" w:space="0" w:color="auto"/>
        <w:left w:val="none" w:sz="0" w:space="0" w:color="auto"/>
        <w:bottom w:val="none" w:sz="0" w:space="0" w:color="auto"/>
        <w:right w:val="none" w:sz="0" w:space="0" w:color="auto"/>
      </w:divBdr>
    </w:div>
    <w:div w:id="1397319738">
      <w:bodyDiv w:val="1"/>
      <w:marLeft w:val="0"/>
      <w:marRight w:val="0"/>
      <w:marTop w:val="0"/>
      <w:marBottom w:val="0"/>
      <w:divBdr>
        <w:top w:val="none" w:sz="0" w:space="0" w:color="auto"/>
        <w:left w:val="none" w:sz="0" w:space="0" w:color="auto"/>
        <w:bottom w:val="none" w:sz="0" w:space="0" w:color="auto"/>
        <w:right w:val="none" w:sz="0" w:space="0" w:color="auto"/>
      </w:divBdr>
    </w:div>
    <w:div w:id="1403412307">
      <w:bodyDiv w:val="1"/>
      <w:marLeft w:val="0"/>
      <w:marRight w:val="0"/>
      <w:marTop w:val="0"/>
      <w:marBottom w:val="0"/>
      <w:divBdr>
        <w:top w:val="none" w:sz="0" w:space="0" w:color="auto"/>
        <w:left w:val="none" w:sz="0" w:space="0" w:color="auto"/>
        <w:bottom w:val="none" w:sz="0" w:space="0" w:color="auto"/>
        <w:right w:val="none" w:sz="0" w:space="0" w:color="auto"/>
      </w:divBdr>
    </w:div>
    <w:div w:id="1405252357">
      <w:bodyDiv w:val="1"/>
      <w:marLeft w:val="0"/>
      <w:marRight w:val="0"/>
      <w:marTop w:val="0"/>
      <w:marBottom w:val="0"/>
      <w:divBdr>
        <w:top w:val="none" w:sz="0" w:space="0" w:color="auto"/>
        <w:left w:val="none" w:sz="0" w:space="0" w:color="auto"/>
        <w:bottom w:val="none" w:sz="0" w:space="0" w:color="auto"/>
        <w:right w:val="none" w:sz="0" w:space="0" w:color="auto"/>
      </w:divBdr>
    </w:div>
    <w:div w:id="1405492053">
      <w:bodyDiv w:val="1"/>
      <w:marLeft w:val="0"/>
      <w:marRight w:val="0"/>
      <w:marTop w:val="0"/>
      <w:marBottom w:val="0"/>
      <w:divBdr>
        <w:top w:val="none" w:sz="0" w:space="0" w:color="auto"/>
        <w:left w:val="none" w:sz="0" w:space="0" w:color="auto"/>
        <w:bottom w:val="none" w:sz="0" w:space="0" w:color="auto"/>
        <w:right w:val="none" w:sz="0" w:space="0" w:color="auto"/>
      </w:divBdr>
    </w:div>
    <w:div w:id="1405685314">
      <w:bodyDiv w:val="1"/>
      <w:marLeft w:val="0"/>
      <w:marRight w:val="0"/>
      <w:marTop w:val="0"/>
      <w:marBottom w:val="0"/>
      <w:divBdr>
        <w:top w:val="none" w:sz="0" w:space="0" w:color="auto"/>
        <w:left w:val="none" w:sz="0" w:space="0" w:color="auto"/>
        <w:bottom w:val="none" w:sz="0" w:space="0" w:color="auto"/>
        <w:right w:val="none" w:sz="0" w:space="0" w:color="auto"/>
      </w:divBdr>
    </w:div>
    <w:div w:id="1411079352">
      <w:bodyDiv w:val="1"/>
      <w:marLeft w:val="0"/>
      <w:marRight w:val="0"/>
      <w:marTop w:val="0"/>
      <w:marBottom w:val="0"/>
      <w:divBdr>
        <w:top w:val="none" w:sz="0" w:space="0" w:color="auto"/>
        <w:left w:val="none" w:sz="0" w:space="0" w:color="auto"/>
        <w:bottom w:val="none" w:sz="0" w:space="0" w:color="auto"/>
        <w:right w:val="none" w:sz="0" w:space="0" w:color="auto"/>
      </w:divBdr>
    </w:div>
    <w:div w:id="1413307895">
      <w:bodyDiv w:val="1"/>
      <w:marLeft w:val="0"/>
      <w:marRight w:val="0"/>
      <w:marTop w:val="0"/>
      <w:marBottom w:val="0"/>
      <w:divBdr>
        <w:top w:val="none" w:sz="0" w:space="0" w:color="auto"/>
        <w:left w:val="none" w:sz="0" w:space="0" w:color="auto"/>
        <w:bottom w:val="none" w:sz="0" w:space="0" w:color="auto"/>
        <w:right w:val="none" w:sz="0" w:space="0" w:color="auto"/>
      </w:divBdr>
    </w:div>
    <w:div w:id="1414542977">
      <w:bodyDiv w:val="1"/>
      <w:marLeft w:val="0"/>
      <w:marRight w:val="0"/>
      <w:marTop w:val="0"/>
      <w:marBottom w:val="0"/>
      <w:divBdr>
        <w:top w:val="none" w:sz="0" w:space="0" w:color="auto"/>
        <w:left w:val="none" w:sz="0" w:space="0" w:color="auto"/>
        <w:bottom w:val="none" w:sz="0" w:space="0" w:color="auto"/>
        <w:right w:val="none" w:sz="0" w:space="0" w:color="auto"/>
      </w:divBdr>
    </w:div>
    <w:div w:id="1416198571">
      <w:bodyDiv w:val="1"/>
      <w:marLeft w:val="0"/>
      <w:marRight w:val="0"/>
      <w:marTop w:val="0"/>
      <w:marBottom w:val="0"/>
      <w:divBdr>
        <w:top w:val="none" w:sz="0" w:space="0" w:color="auto"/>
        <w:left w:val="none" w:sz="0" w:space="0" w:color="auto"/>
        <w:bottom w:val="none" w:sz="0" w:space="0" w:color="auto"/>
        <w:right w:val="none" w:sz="0" w:space="0" w:color="auto"/>
      </w:divBdr>
    </w:div>
    <w:div w:id="1419474026">
      <w:bodyDiv w:val="1"/>
      <w:marLeft w:val="0"/>
      <w:marRight w:val="0"/>
      <w:marTop w:val="0"/>
      <w:marBottom w:val="0"/>
      <w:divBdr>
        <w:top w:val="none" w:sz="0" w:space="0" w:color="auto"/>
        <w:left w:val="none" w:sz="0" w:space="0" w:color="auto"/>
        <w:bottom w:val="none" w:sz="0" w:space="0" w:color="auto"/>
        <w:right w:val="none" w:sz="0" w:space="0" w:color="auto"/>
      </w:divBdr>
    </w:div>
    <w:div w:id="1439566281">
      <w:bodyDiv w:val="1"/>
      <w:marLeft w:val="0"/>
      <w:marRight w:val="0"/>
      <w:marTop w:val="0"/>
      <w:marBottom w:val="0"/>
      <w:divBdr>
        <w:top w:val="none" w:sz="0" w:space="0" w:color="auto"/>
        <w:left w:val="none" w:sz="0" w:space="0" w:color="auto"/>
        <w:bottom w:val="none" w:sz="0" w:space="0" w:color="auto"/>
        <w:right w:val="none" w:sz="0" w:space="0" w:color="auto"/>
      </w:divBdr>
    </w:div>
    <w:div w:id="1442916884">
      <w:bodyDiv w:val="1"/>
      <w:marLeft w:val="0"/>
      <w:marRight w:val="0"/>
      <w:marTop w:val="0"/>
      <w:marBottom w:val="0"/>
      <w:divBdr>
        <w:top w:val="none" w:sz="0" w:space="0" w:color="auto"/>
        <w:left w:val="none" w:sz="0" w:space="0" w:color="auto"/>
        <w:bottom w:val="none" w:sz="0" w:space="0" w:color="auto"/>
        <w:right w:val="none" w:sz="0" w:space="0" w:color="auto"/>
      </w:divBdr>
    </w:div>
    <w:div w:id="1449813340">
      <w:bodyDiv w:val="1"/>
      <w:marLeft w:val="0"/>
      <w:marRight w:val="0"/>
      <w:marTop w:val="0"/>
      <w:marBottom w:val="0"/>
      <w:divBdr>
        <w:top w:val="none" w:sz="0" w:space="0" w:color="auto"/>
        <w:left w:val="none" w:sz="0" w:space="0" w:color="auto"/>
        <w:bottom w:val="none" w:sz="0" w:space="0" w:color="auto"/>
        <w:right w:val="none" w:sz="0" w:space="0" w:color="auto"/>
      </w:divBdr>
    </w:div>
    <w:div w:id="1453986281">
      <w:bodyDiv w:val="1"/>
      <w:marLeft w:val="0"/>
      <w:marRight w:val="0"/>
      <w:marTop w:val="0"/>
      <w:marBottom w:val="0"/>
      <w:divBdr>
        <w:top w:val="none" w:sz="0" w:space="0" w:color="auto"/>
        <w:left w:val="none" w:sz="0" w:space="0" w:color="auto"/>
        <w:bottom w:val="none" w:sz="0" w:space="0" w:color="auto"/>
        <w:right w:val="none" w:sz="0" w:space="0" w:color="auto"/>
      </w:divBdr>
    </w:div>
    <w:div w:id="1461533501">
      <w:bodyDiv w:val="1"/>
      <w:marLeft w:val="0"/>
      <w:marRight w:val="0"/>
      <w:marTop w:val="0"/>
      <w:marBottom w:val="0"/>
      <w:divBdr>
        <w:top w:val="none" w:sz="0" w:space="0" w:color="auto"/>
        <w:left w:val="none" w:sz="0" w:space="0" w:color="auto"/>
        <w:bottom w:val="none" w:sz="0" w:space="0" w:color="auto"/>
        <w:right w:val="none" w:sz="0" w:space="0" w:color="auto"/>
      </w:divBdr>
    </w:div>
    <w:div w:id="1461917209">
      <w:bodyDiv w:val="1"/>
      <w:marLeft w:val="0"/>
      <w:marRight w:val="0"/>
      <w:marTop w:val="0"/>
      <w:marBottom w:val="0"/>
      <w:divBdr>
        <w:top w:val="none" w:sz="0" w:space="0" w:color="auto"/>
        <w:left w:val="none" w:sz="0" w:space="0" w:color="auto"/>
        <w:bottom w:val="none" w:sz="0" w:space="0" w:color="auto"/>
        <w:right w:val="none" w:sz="0" w:space="0" w:color="auto"/>
      </w:divBdr>
    </w:div>
    <w:div w:id="1468281849">
      <w:bodyDiv w:val="1"/>
      <w:marLeft w:val="0"/>
      <w:marRight w:val="0"/>
      <w:marTop w:val="0"/>
      <w:marBottom w:val="0"/>
      <w:divBdr>
        <w:top w:val="none" w:sz="0" w:space="0" w:color="auto"/>
        <w:left w:val="none" w:sz="0" w:space="0" w:color="auto"/>
        <w:bottom w:val="none" w:sz="0" w:space="0" w:color="auto"/>
        <w:right w:val="none" w:sz="0" w:space="0" w:color="auto"/>
      </w:divBdr>
    </w:div>
    <w:div w:id="1475179193">
      <w:bodyDiv w:val="1"/>
      <w:marLeft w:val="0"/>
      <w:marRight w:val="0"/>
      <w:marTop w:val="0"/>
      <w:marBottom w:val="0"/>
      <w:divBdr>
        <w:top w:val="none" w:sz="0" w:space="0" w:color="auto"/>
        <w:left w:val="none" w:sz="0" w:space="0" w:color="auto"/>
        <w:bottom w:val="none" w:sz="0" w:space="0" w:color="auto"/>
        <w:right w:val="none" w:sz="0" w:space="0" w:color="auto"/>
      </w:divBdr>
    </w:div>
    <w:div w:id="1476025127">
      <w:bodyDiv w:val="1"/>
      <w:marLeft w:val="0"/>
      <w:marRight w:val="0"/>
      <w:marTop w:val="0"/>
      <w:marBottom w:val="0"/>
      <w:divBdr>
        <w:top w:val="none" w:sz="0" w:space="0" w:color="auto"/>
        <w:left w:val="none" w:sz="0" w:space="0" w:color="auto"/>
        <w:bottom w:val="none" w:sz="0" w:space="0" w:color="auto"/>
        <w:right w:val="none" w:sz="0" w:space="0" w:color="auto"/>
      </w:divBdr>
    </w:div>
    <w:div w:id="1481077609">
      <w:bodyDiv w:val="1"/>
      <w:marLeft w:val="0"/>
      <w:marRight w:val="0"/>
      <w:marTop w:val="0"/>
      <w:marBottom w:val="0"/>
      <w:divBdr>
        <w:top w:val="none" w:sz="0" w:space="0" w:color="auto"/>
        <w:left w:val="none" w:sz="0" w:space="0" w:color="auto"/>
        <w:bottom w:val="none" w:sz="0" w:space="0" w:color="auto"/>
        <w:right w:val="none" w:sz="0" w:space="0" w:color="auto"/>
      </w:divBdr>
    </w:div>
    <w:div w:id="1481386493">
      <w:bodyDiv w:val="1"/>
      <w:marLeft w:val="0"/>
      <w:marRight w:val="0"/>
      <w:marTop w:val="0"/>
      <w:marBottom w:val="0"/>
      <w:divBdr>
        <w:top w:val="none" w:sz="0" w:space="0" w:color="auto"/>
        <w:left w:val="none" w:sz="0" w:space="0" w:color="auto"/>
        <w:bottom w:val="none" w:sz="0" w:space="0" w:color="auto"/>
        <w:right w:val="none" w:sz="0" w:space="0" w:color="auto"/>
      </w:divBdr>
    </w:div>
    <w:div w:id="1486706762">
      <w:bodyDiv w:val="1"/>
      <w:marLeft w:val="0"/>
      <w:marRight w:val="0"/>
      <w:marTop w:val="0"/>
      <w:marBottom w:val="0"/>
      <w:divBdr>
        <w:top w:val="none" w:sz="0" w:space="0" w:color="auto"/>
        <w:left w:val="none" w:sz="0" w:space="0" w:color="auto"/>
        <w:bottom w:val="none" w:sz="0" w:space="0" w:color="auto"/>
        <w:right w:val="none" w:sz="0" w:space="0" w:color="auto"/>
      </w:divBdr>
    </w:div>
    <w:div w:id="1500342738">
      <w:bodyDiv w:val="1"/>
      <w:marLeft w:val="0"/>
      <w:marRight w:val="0"/>
      <w:marTop w:val="0"/>
      <w:marBottom w:val="0"/>
      <w:divBdr>
        <w:top w:val="none" w:sz="0" w:space="0" w:color="auto"/>
        <w:left w:val="none" w:sz="0" w:space="0" w:color="auto"/>
        <w:bottom w:val="none" w:sz="0" w:space="0" w:color="auto"/>
        <w:right w:val="none" w:sz="0" w:space="0" w:color="auto"/>
      </w:divBdr>
    </w:div>
    <w:div w:id="1503862085">
      <w:bodyDiv w:val="1"/>
      <w:marLeft w:val="0"/>
      <w:marRight w:val="0"/>
      <w:marTop w:val="0"/>
      <w:marBottom w:val="0"/>
      <w:divBdr>
        <w:top w:val="none" w:sz="0" w:space="0" w:color="auto"/>
        <w:left w:val="none" w:sz="0" w:space="0" w:color="auto"/>
        <w:bottom w:val="none" w:sz="0" w:space="0" w:color="auto"/>
        <w:right w:val="none" w:sz="0" w:space="0" w:color="auto"/>
      </w:divBdr>
    </w:div>
    <w:div w:id="1510758622">
      <w:bodyDiv w:val="1"/>
      <w:marLeft w:val="0"/>
      <w:marRight w:val="0"/>
      <w:marTop w:val="0"/>
      <w:marBottom w:val="0"/>
      <w:divBdr>
        <w:top w:val="none" w:sz="0" w:space="0" w:color="auto"/>
        <w:left w:val="none" w:sz="0" w:space="0" w:color="auto"/>
        <w:bottom w:val="none" w:sz="0" w:space="0" w:color="auto"/>
        <w:right w:val="none" w:sz="0" w:space="0" w:color="auto"/>
      </w:divBdr>
    </w:div>
    <w:div w:id="1518612574">
      <w:bodyDiv w:val="1"/>
      <w:marLeft w:val="0"/>
      <w:marRight w:val="0"/>
      <w:marTop w:val="0"/>
      <w:marBottom w:val="0"/>
      <w:divBdr>
        <w:top w:val="none" w:sz="0" w:space="0" w:color="auto"/>
        <w:left w:val="none" w:sz="0" w:space="0" w:color="auto"/>
        <w:bottom w:val="none" w:sz="0" w:space="0" w:color="auto"/>
        <w:right w:val="none" w:sz="0" w:space="0" w:color="auto"/>
      </w:divBdr>
    </w:div>
    <w:div w:id="1527059728">
      <w:bodyDiv w:val="1"/>
      <w:marLeft w:val="0"/>
      <w:marRight w:val="0"/>
      <w:marTop w:val="0"/>
      <w:marBottom w:val="0"/>
      <w:divBdr>
        <w:top w:val="none" w:sz="0" w:space="0" w:color="auto"/>
        <w:left w:val="none" w:sz="0" w:space="0" w:color="auto"/>
        <w:bottom w:val="none" w:sz="0" w:space="0" w:color="auto"/>
        <w:right w:val="none" w:sz="0" w:space="0" w:color="auto"/>
      </w:divBdr>
    </w:div>
    <w:div w:id="1527870912">
      <w:bodyDiv w:val="1"/>
      <w:marLeft w:val="0"/>
      <w:marRight w:val="0"/>
      <w:marTop w:val="0"/>
      <w:marBottom w:val="0"/>
      <w:divBdr>
        <w:top w:val="none" w:sz="0" w:space="0" w:color="auto"/>
        <w:left w:val="none" w:sz="0" w:space="0" w:color="auto"/>
        <w:bottom w:val="none" w:sz="0" w:space="0" w:color="auto"/>
        <w:right w:val="none" w:sz="0" w:space="0" w:color="auto"/>
      </w:divBdr>
    </w:div>
    <w:div w:id="1536655142">
      <w:bodyDiv w:val="1"/>
      <w:marLeft w:val="0"/>
      <w:marRight w:val="0"/>
      <w:marTop w:val="0"/>
      <w:marBottom w:val="0"/>
      <w:divBdr>
        <w:top w:val="none" w:sz="0" w:space="0" w:color="auto"/>
        <w:left w:val="none" w:sz="0" w:space="0" w:color="auto"/>
        <w:bottom w:val="none" w:sz="0" w:space="0" w:color="auto"/>
        <w:right w:val="none" w:sz="0" w:space="0" w:color="auto"/>
      </w:divBdr>
    </w:div>
    <w:div w:id="1539927898">
      <w:bodyDiv w:val="1"/>
      <w:marLeft w:val="0"/>
      <w:marRight w:val="0"/>
      <w:marTop w:val="0"/>
      <w:marBottom w:val="0"/>
      <w:divBdr>
        <w:top w:val="none" w:sz="0" w:space="0" w:color="auto"/>
        <w:left w:val="none" w:sz="0" w:space="0" w:color="auto"/>
        <w:bottom w:val="none" w:sz="0" w:space="0" w:color="auto"/>
        <w:right w:val="none" w:sz="0" w:space="0" w:color="auto"/>
      </w:divBdr>
    </w:div>
    <w:div w:id="1540320634">
      <w:bodyDiv w:val="1"/>
      <w:marLeft w:val="0"/>
      <w:marRight w:val="0"/>
      <w:marTop w:val="0"/>
      <w:marBottom w:val="0"/>
      <w:divBdr>
        <w:top w:val="none" w:sz="0" w:space="0" w:color="auto"/>
        <w:left w:val="none" w:sz="0" w:space="0" w:color="auto"/>
        <w:bottom w:val="none" w:sz="0" w:space="0" w:color="auto"/>
        <w:right w:val="none" w:sz="0" w:space="0" w:color="auto"/>
      </w:divBdr>
    </w:div>
    <w:div w:id="1541242639">
      <w:bodyDiv w:val="1"/>
      <w:marLeft w:val="0"/>
      <w:marRight w:val="0"/>
      <w:marTop w:val="0"/>
      <w:marBottom w:val="0"/>
      <w:divBdr>
        <w:top w:val="none" w:sz="0" w:space="0" w:color="auto"/>
        <w:left w:val="none" w:sz="0" w:space="0" w:color="auto"/>
        <w:bottom w:val="none" w:sz="0" w:space="0" w:color="auto"/>
        <w:right w:val="none" w:sz="0" w:space="0" w:color="auto"/>
      </w:divBdr>
    </w:div>
    <w:div w:id="1541747662">
      <w:bodyDiv w:val="1"/>
      <w:marLeft w:val="0"/>
      <w:marRight w:val="0"/>
      <w:marTop w:val="0"/>
      <w:marBottom w:val="0"/>
      <w:divBdr>
        <w:top w:val="none" w:sz="0" w:space="0" w:color="auto"/>
        <w:left w:val="none" w:sz="0" w:space="0" w:color="auto"/>
        <w:bottom w:val="none" w:sz="0" w:space="0" w:color="auto"/>
        <w:right w:val="none" w:sz="0" w:space="0" w:color="auto"/>
      </w:divBdr>
    </w:div>
    <w:div w:id="1546019736">
      <w:bodyDiv w:val="1"/>
      <w:marLeft w:val="0"/>
      <w:marRight w:val="0"/>
      <w:marTop w:val="0"/>
      <w:marBottom w:val="0"/>
      <w:divBdr>
        <w:top w:val="none" w:sz="0" w:space="0" w:color="auto"/>
        <w:left w:val="none" w:sz="0" w:space="0" w:color="auto"/>
        <w:bottom w:val="none" w:sz="0" w:space="0" w:color="auto"/>
        <w:right w:val="none" w:sz="0" w:space="0" w:color="auto"/>
      </w:divBdr>
    </w:div>
    <w:div w:id="1548488215">
      <w:bodyDiv w:val="1"/>
      <w:marLeft w:val="0"/>
      <w:marRight w:val="0"/>
      <w:marTop w:val="0"/>
      <w:marBottom w:val="0"/>
      <w:divBdr>
        <w:top w:val="none" w:sz="0" w:space="0" w:color="auto"/>
        <w:left w:val="none" w:sz="0" w:space="0" w:color="auto"/>
        <w:bottom w:val="none" w:sz="0" w:space="0" w:color="auto"/>
        <w:right w:val="none" w:sz="0" w:space="0" w:color="auto"/>
      </w:divBdr>
    </w:div>
    <w:div w:id="1558206735">
      <w:bodyDiv w:val="1"/>
      <w:marLeft w:val="0"/>
      <w:marRight w:val="0"/>
      <w:marTop w:val="0"/>
      <w:marBottom w:val="0"/>
      <w:divBdr>
        <w:top w:val="none" w:sz="0" w:space="0" w:color="auto"/>
        <w:left w:val="none" w:sz="0" w:space="0" w:color="auto"/>
        <w:bottom w:val="none" w:sz="0" w:space="0" w:color="auto"/>
        <w:right w:val="none" w:sz="0" w:space="0" w:color="auto"/>
      </w:divBdr>
    </w:div>
    <w:div w:id="1558856774">
      <w:bodyDiv w:val="1"/>
      <w:marLeft w:val="0"/>
      <w:marRight w:val="0"/>
      <w:marTop w:val="0"/>
      <w:marBottom w:val="0"/>
      <w:divBdr>
        <w:top w:val="none" w:sz="0" w:space="0" w:color="auto"/>
        <w:left w:val="none" w:sz="0" w:space="0" w:color="auto"/>
        <w:bottom w:val="none" w:sz="0" w:space="0" w:color="auto"/>
        <w:right w:val="none" w:sz="0" w:space="0" w:color="auto"/>
      </w:divBdr>
    </w:div>
    <w:div w:id="1561549900">
      <w:bodyDiv w:val="1"/>
      <w:marLeft w:val="0"/>
      <w:marRight w:val="0"/>
      <w:marTop w:val="0"/>
      <w:marBottom w:val="0"/>
      <w:divBdr>
        <w:top w:val="none" w:sz="0" w:space="0" w:color="auto"/>
        <w:left w:val="none" w:sz="0" w:space="0" w:color="auto"/>
        <w:bottom w:val="none" w:sz="0" w:space="0" w:color="auto"/>
        <w:right w:val="none" w:sz="0" w:space="0" w:color="auto"/>
      </w:divBdr>
    </w:div>
    <w:div w:id="1563826102">
      <w:bodyDiv w:val="1"/>
      <w:marLeft w:val="0"/>
      <w:marRight w:val="0"/>
      <w:marTop w:val="0"/>
      <w:marBottom w:val="0"/>
      <w:divBdr>
        <w:top w:val="none" w:sz="0" w:space="0" w:color="auto"/>
        <w:left w:val="none" w:sz="0" w:space="0" w:color="auto"/>
        <w:bottom w:val="none" w:sz="0" w:space="0" w:color="auto"/>
        <w:right w:val="none" w:sz="0" w:space="0" w:color="auto"/>
      </w:divBdr>
    </w:div>
    <w:div w:id="1574775014">
      <w:bodyDiv w:val="1"/>
      <w:marLeft w:val="0"/>
      <w:marRight w:val="0"/>
      <w:marTop w:val="0"/>
      <w:marBottom w:val="0"/>
      <w:divBdr>
        <w:top w:val="none" w:sz="0" w:space="0" w:color="auto"/>
        <w:left w:val="none" w:sz="0" w:space="0" w:color="auto"/>
        <w:bottom w:val="none" w:sz="0" w:space="0" w:color="auto"/>
        <w:right w:val="none" w:sz="0" w:space="0" w:color="auto"/>
      </w:divBdr>
    </w:div>
    <w:div w:id="1579823359">
      <w:bodyDiv w:val="1"/>
      <w:marLeft w:val="0"/>
      <w:marRight w:val="0"/>
      <w:marTop w:val="0"/>
      <w:marBottom w:val="0"/>
      <w:divBdr>
        <w:top w:val="none" w:sz="0" w:space="0" w:color="auto"/>
        <w:left w:val="none" w:sz="0" w:space="0" w:color="auto"/>
        <w:bottom w:val="none" w:sz="0" w:space="0" w:color="auto"/>
        <w:right w:val="none" w:sz="0" w:space="0" w:color="auto"/>
      </w:divBdr>
    </w:div>
    <w:div w:id="1586648228">
      <w:bodyDiv w:val="1"/>
      <w:marLeft w:val="0"/>
      <w:marRight w:val="0"/>
      <w:marTop w:val="0"/>
      <w:marBottom w:val="0"/>
      <w:divBdr>
        <w:top w:val="none" w:sz="0" w:space="0" w:color="auto"/>
        <w:left w:val="none" w:sz="0" w:space="0" w:color="auto"/>
        <w:bottom w:val="none" w:sz="0" w:space="0" w:color="auto"/>
        <w:right w:val="none" w:sz="0" w:space="0" w:color="auto"/>
      </w:divBdr>
    </w:div>
    <w:div w:id="1598367649">
      <w:bodyDiv w:val="1"/>
      <w:marLeft w:val="0"/>
      <w:marRight w:val="0"/>
      <w:marTop w:val="0"/>
      <w:marBottom w:val="0"/>
      <w:divBdr>
        <w:top w:val="none" w:sz="0" w:space="0" w:color="auto"/>
        <w:left w:val="none" w:sz="0" w:space="0" w:color="auto"/>
        <w:bottom w:val="none" w:sz="0" w:space="0" w:color="auto"/>
        <w:right w:val="none" w:sz="0" w:space="0" w:color="auto"/>
      </w:divBdr>
    </w:div>
    <w:div w:id="1602297338">
      <w:bodyDiv w:val="1"/>
      <w:marLeft w:val="0"/>
      <w:marRight w:val="0"/>
      <w:marTop w:val="0"/>
      <w:marBottom w:val="0"/>
      <w:divBdr>
        <w:top w:val="none" w:sz="0" w:space="0" w:color="auto"/>
        <w:left w:val="none" w:sz="0" w:space="0" w:color="auto"/>
        <w:bottom w:val="none" w:sz="0" w:space="0" w:color="auto"/>
        <w:right w:val="none" w:sz="0" w:space="0" w:color="auto"/>
      </w:divBdr>
    </w:div>
    <w:div w:id="1607468001">
      <w:bodyDiv w:val="1"/>
      <w:marLeft w:val="0"/>
      <w:marRight w:val="0"/>
      <w:marTop w:val="0"/>
      <w:marBottom w:val="0"/>
      <w:divBdr>
        <w:top w:val="none" w:sz="0" w:space="0" w:color="auto"/>
        <w:left w:val="none" w:sz="0" w:space="0" w:color="auto"/>
        <w:bottom w:val="none" w:sz="0" w:space="0" w:color="auto"/>
        <w:right w:val="none" w:sz="0" w:space="0" w:color="auto"/>
      </w:divBdr>
    </w:div>
    <w:div w:id="1612125307">
      <w:bodyDiv w:val="1"/>
      <w:marLeft w:val="0"/>
      <w:marRight w:val="0"/>
      <w:marTop w:val="0"/>
      <w:marBottom w:val="0"/>
      <w:divBdr>
        <w:top w:val="none" w:sz="0" w:space="0" w:color="auto"/>
        <w:left w:val="none" w:sz="0" w:space="0" w:color="auto"/>
        <w:bottom w:val="none" w:sz="0" w:space="0" w:color="auto"/>
        <w:right w:val="none" w:sz="0" w:space="0" w:color="auto"/>
      </w:divBdr>
    </w:div>
    <w:div w:id="1612278072">
      <w:bodyDiv w:val="1"/>
      <w:marLeft w:val="0"/>
      <w:marRight w:val="0"/>
      <w:marTop w:val="0"/>
      <w:marBottom w:val="0"/>
      <w:divBdr>
        <w:top w:val="none" w:sz="0" w:space="0" w:color="auto"/>
        <w:left w:val="none" w:sz="0" w:space="0" w:color="auto"/>
        <w:bottom w:val="none" w:sz="0" w:space="0" w:color="auto"/>
        <w:right w:val="none" w:sz="0" w:space="0" w:color="auto"/>
      </w:divBdr>
    </w:div>
    <w:div w:id="1613592628">
      <w:bodyDiv w:val="1"/>
      <w:marLeft w:val="0"/>
      <w:marRight w:val="0"/>
      <w:marTop w:val="0"/>
      <w:marBottom w:val="0"/>
      <w:divBdr>
        <w:top w:val="none" w:sz="0" w:space="0" w:color="auto"/>
        <w:left w:val="none" w:sz="0" w:space="0" w:color="auto"/>
        <w:bottom w:val="none" w:sz="0" w:space="0" w:color="auto"/>
        <w:right w:val="none" w:sz="0" w:space="0" w:color="auto"/>
      </w:divBdr>
    </w:div>
    <w:div w:id="1613705490">
      <w:bodyDiv w:val="1"/>
      <w:marLeft w:val="0"/>
      <w:marRight w:val="0"/>
      <w:marTop w:val="0"/>
      <w:marBottom w:val="0"/>
      <w:divBdr>
        <w:top w:val="none" w:sz="0" w:space="0" w:color="auto"/>
        <w:left w:val="none" w:sz="0" w:space="0" w:color="auto"/>
        <w:bottom w:val="none" w:sz="0" w:space="0" w:color="auto"/>
        <w:right w:val="none" w:sz="0" w:space="0" w:color="auto"/>
      </w:divBdr>
    </w:div>
    <w:div w:id="1626234854">
      <w:bodyDiv w:val="1"/>
      <w:marLeft w:val="0"/>
      <w:marRight w:val="0"/>
      <w:marTop w:val="0"/>
      <w:marBottom w:val="0"/>
      <w:divBdr>
        <w:top w:val="none" w:sz="0" w:space="0" w:color="auto"/>
        <w:left w:val="none" w:sz="0" w:space="0" w:color="auto"/>
        <w:bottom w:val="none" w:sz="0" w:space="0" w:color="auto"/>
        <w:right w:val="none" w:sz="0" w:space="0" w:color="auto"/>
      </w:divBdr>
    </w:div>
    <w:div w:id="1627933861">
      <w:bodyDiv w:val="1"/>
      <w:marLeft w:val="0"/>
      <w:marRight w:val="0"/>
      <w:marTop w:val="0"/>
      <w:marBottom w:val="0"/>
      <w:divBdr>
        <w:top w:val="none" w:sz="0" w:space="0" w:color="auto"/>
        <w:left w:val="none" w:sz="0" w:space="0" w:color="auto"/>
        <w:bottom w:val="none" w:sz="0" w:space="0" w:color="auto"/>
        <w:right w:val="none" w:sz="0" w:space="0" w:color="auto"/>
      </w:divBdr>
    </w:div>
    <w:div w:id="1630285883">
      <w:bodyDiv w:val="1"/>
      <w:marLeft w:val="0"/>
      <w:marRight w:val="0"/>
      <w:marTop w:val="0"/>
      <w:marBottom w:val="0"/>
      <w:divBdr>
        <w:top w:val="none" w:sz="0" w:space="0" w:color="auto"/>
        <w:left w:val="none" w:sz="0" w:space="0" w:color="auto"/>
        <w:bottom w:val="none" w:sz="0" w:space="0" w:color="auto"/>
        <w:right w:val="none" w:sz="0" w:space="0" w:color="auto"/>
      </w:divBdr>
    </w:div>
    <w:div w:id="1631518813">
      <w:bodyDiv w:val="1"/>
      <w:marLeft w:val="0"/>
      <w:marRight w:val="0"/>
      <w:marTop w:val="0"/>
      <w:marBottom w:val="0"/>
      <w:divBdr>
        <w:top w:val="none" w:sz="0" w:space="0" w:color="auto"/>
        <w:left w:val="none" w:sz="0" w:space="0" w:color="auto"/>
        <w:bottom w:val="none" w:sz="0" w:space="0" w:color="auto"/>
        <w:right w:val="none" w:sz="0" w:space="0" w:color="auto"/>
      </w:divBdr>
    </w:div>
    <w:div w:id="1634285385">
      <w:bodyDiv w:val="1"/>
      <w:marLeft w:val="0"/>
      <w:marRight w:val="0"/>
      <w:marTop w:val="0"/>
      <w:marBottom w:val="0"/>
      <w:divBdr>
        <w:top w:val="none" w:sz="0" w:space="0" w:color="auto"/>
        <w:left w:val="none" w:sz="0" w:space="0" w:color="auto"/>
        <w:bottom w:val="none" w:sz="0" w:space="0" w:color="auto"/>
        <w:right w:val="none" w:sz="0" w:space="0" w:color="auto"/>
      </w:divBdr>
    </w:div>
    <w:div w:id="1636255892">
      <w:bodyDiv w:val="1"/>
      <w:marLeft w:val="0"/>
      <w:marRight w:val="0"/>
      <w:marTop w:val="0"/>
      <w:marBottom w:val="0"/>
      <w:divBdr>
        <w:top w:val="none" w:sz="0" w:space="0" w:color="auto"/>
        <w:left w:val="none" w:sz="0" w:space="0" w:color="auto"/>
        <w:bottom w:val="none" w:sz="0" w:space="0" w:color="auto"/>
        <w:right w:val="none" w:sz="0" w:space="0" w:color="auto"/>
      </w:divBdr>
    </w:div>
    <w:div w:id="1639916839">
      <w:bodyDiv w:val="1"/>
      <w:marLeft w:val="0"/>
      <w:marRight w:val="0"/>
      <w:marTop w:val="0"/>
      <w:marBottom w:val="0"/>
      <w:divBdr>
        <w:top w:val="none" w:sz="0" w:space="0" w:color="auto"/>
        <w:left w:val="none" w:sz="0" w:space="0" w:color="auto"/>
        <w:bottom w:val="none" w:sz="0" w:space="0" w:color="auto"/>
        <w:right w:val="none" w:sz="0" w:space="0" w:color="auto"/>
      </w:divBdr>
    </w:div>
    <w:div w:id="1641111272">
      <w:bodyDiv w:val="1"/>
      <w:marLeft w:val="0"/>
      <w:marRight w:val="0"/>
      <w:marTop w:val="0"/>
      <w:marBottom w:val="0"/>
      <w:divBdr>
        <w:top w:val="none" w:sz="0" w:space="0" w:color="auto"/>
        <w:left w:val="none" w:sz="0" w:space="0" w:color="auto"/>
        <w:bottom w:val="none" w:sz="0" w:space="0" w:color="auto"/>
        <w:right w:val="none" w:sz="0" w:space="0" w:color="auto"/>
      </w:divBdr>
    </w:div>
    <w:div w:id="1642491292">
      <w:bodyDiv w:val="1"/>
      <w:marLeft w:val="0"/>
      <w:marRight w:val="0"/>
      <w:marTop w:val="0"/>
      <w:marBottom w:val="0"/>
      <w:divBdr>
        <w:top w:val="none" w:sz="0" w:space="0" w:color="auto"/>
        <w:left w:val="none" w:sz="0" w:space="0" w:color="auto"/>
        <w:bottom w:val="none" w:sz="0" w:space="0" w:color="auto"/>
        <w:right w:val="none" w:sz="0" w:space="0" w:color="auto"/>
      </w:divBdr>
    </w:div>
    <w:div w:id="1642541544">
      <w:bodyDiv w:val="1"/>
      <w:marLeft w:val="0"/>
      <w:marRight w:val="0"/>
      <w:marTop w:val="0"/>
      <w:marBottom w:val="0"/>
      <w:divBdr>
        <w:top w:val="none" w:sz="0" w:space="0" w:color="auto"/>
        <w:left w:val="none" w:sz="0" w:space="0" w:color="auto"/>
        <w:bottom w:val="none" w:sz="0" w:space="0" w:color="auto"/>
        <w:right w:val="none" w:sz="0" w:space="0" w:color="auto"/>
      </w:divBdr>
    </w:div>
    <w:div w:id="1646622885">
      <w:bodyDiv w:val="1"/>
      <w:marLeft w:val="0"/>
      <w:marRight w:val="0"/>
      <w:marTop w:val="0"/>
      <w:marBottom w:val="0"/>
      <w:divBdr>
        <w:top w:val="none" w:sz="0" w:space="0" w:color="auto"/>
        <w:left w:val="none" w:sz="0" w:space="0" w:color="auto"/>
        <w:bottom w:val="none" w:sz="0" w:space="0" w:color="auto"/>
        <w:right w:val="none" w:sz="0" w:space="0" w:color="auto"/>
      </w:divBdr>
    </w:div>
    <w:div w:id="1652521205">
      <w:bodyDiv w:val="1"/>
      <w:marLeft w:val="0"/>
      <w:marRight w:val="0"/>
      <w:marTop w:val="0"/>
      <w:marBottom w:val="0"/>
      <w:divBdr>
        <w:top w:val="none" w:sz="0" w:space="0" w:color="auto"/>
        <w:left w:val="none" w:sz="0" w:space="0" w:color="auto"/>
        <w:bottom w:val="none" w:sz="0" w:space="0" w:color="auto"/>
        <w:right w:val="none" w:sz="0" w:space="0" w:color="auto"/>
      </w:divBdr>
    </w:div>
    <w:div w:id="1660235441">
      <w:bodyDiv w:val="1"/>
      <w:marLeft w:val="0"/>
      <w:marRight w:val="0"/>
      <w:marTop w:val="0"/>
      <w:marBottom w:val="0"/>
      <w:divBdr>
        <w:top w:val="none" w:sz="0" w:space="0" w:color="auto"/>
        <w:left w:val="none" w:sz="0" w:space="0" w:color="auto"/>
        <w:bottom w:val="none" w:sz="0" w:space="0" w:color="auto"/>
        <w:right w:val="none" w:sz="0" w:space="0" w:color="auto"/>
      </w:divBdr>
    </w:div>
    <w:div w:id="1668245893">
      <w:bodyDiv w:val="1"/>
      <w:marLeft w:val="0"/>
      <w:marRight w:val="0"/>
      <w:marTop w:val="0"/>
      <w:marBottom w:val="0"/>
      <w:divBdr>
        <w:top w:val="none" w:sz="0" w:space="0" w:color="auto"/>
        <w:left w:val="none" w:sz="0" w:space="0" w:color="auto"/>
        <w:bottom w:val="none" w:sz="0" w:space="0" w:color="auto"/>
        <w:right w:val="none" w:sz="0" w:space="0" w:color="auto"/>
      </w:divBdr>
    </w:div>
    <w:div w:id="1669014602">
      <w:bodyDiv w:val="1"/>
      <w:marLeft w:val="0"/>
      <w:marRight w:val="0"/>
      <w:marTop w:val="0"/>
      <w:marBottom w:val="0"/>
      <w:divBdr>
        <w:top w:val="none" w:sz="0" w:space="0" w:color="auto"/>
        <w:left w:val="none" w:sz="0" w:space="0" w:color="auto"/>
        <w:bottom w:val="none" w:sz="0" w:space="0" w:color="auto"/>
        <w:right w:val="none" w:sz="0" w:space="0" w:color="auto"/>
      </w:divBdr>
    </w:div>
    <w:div w:id="1677074425">
      <w:bodyDiv w:val="1"/>
      <w:marLeft w:val="0"/>
      <w:marRight w:val="0"/>
      <w:marTop w:val="0"/>
      <w:marBottom w:val="0"/>
      <w:divBdr>
        <w:top w:val="none" w:sz="0" w:space="0" w:color="auto"/>
        <w:left w:val="none" w:sz="0" w:space="0" w:color="auto"/>
        <w:bottom w:val="none" w:sz="0" w:space="0" w:color="auto"/>
        <w:right w:val="none" w:sz="0" w:space="0" w:color="auto"/>
      </w:divBdr>
    </w:div>
    <w:div w:id="1680891120">
      <w:bodyDiv w:val="1"/>
      <w:marLeft w:val="0"/>
      <w:marRight w:val="0"/>
      <w:marTop w:val="0"/>
      <w:marBottom w:val="0"/>
      <w:divBdr>
        <w:top w:val="none" w:sz="0" w:space="0" w:color="auto"/>
        <w:left w:val="none" w:sz="0" w:space="0" w:color="auto"/>
        <w:bottom w:val="none" w:sz="0" w:space="0" w:color="auto"/>
        <w:right w:val="none" w:sz="0" w:space="0" w:color="auto"/>
      </w:divBdr>
    </w:div>
    <w:div w:id="1684164867">
      <w:bodyDiv w:val="1"/>
      <w:marLeft w:val="0"/>
      <w:marRight w:val="0"/>
      <w:marTop w:val="0"/>
      <w:marBottom w:val="0"/>
      <w:divBdr>
        <w:top w:val="none" w:sz="0" w:space="0" w:color="auto"/>
        <w:left w:val="none" w:sz="0" w:space="0" w:color="auto"/>
        <w:bottom w:val="none" w:sz="0" w:space="0" w:color="auto"/>
        <w:right w:val="none" w:sz="0" w:space="0" w:color="auto"/>
      </w:divBdr>
    </w:div>
    <w:div w:id="1685209395">
      <w:bodyDiv w:val="1"/>
      <w:marLeft w:val="0"/>
      <w:marRight w:val="0"/>
      <w:marTop w:val="0"/>
      <w:marBottom w:val="0"/>
      <w:divBdr>
        <w:top w:val="none" w:sz="0" w:space="0" w:color="auto"/>
        <w:left w:val="none" w:sz="0" w:space="0" w:color="auto"/>
        <w:bottom w:val="none" w:sz="0" w:space="0" w:color="auto"/>
        <w:right w:val="none" w:sz="0" w:space="0" w:color="auto"/>
      </w:divBdr>
    </w:div>
    <w:div w:id="1687174178">
      <w:bodyDiv w:val="1"/>
      <w:marLeft w:val="0"/>
      <w:marRight w:val="0"/>
      <w:marTop w:val="0"/>
      <w:marBottom w:val="0"/>
      <w:divBdr>
        <w:top w:val="none" w:sz="0" w:space="0" w:color="auto"/>
        <w:left w:val="none" w:sz="0" w:space="0" w:color="auto"/>
        <w:bottom w:val="none" w:sz="0" w:space="0" w:color="auto"/>
        <w:right w:val="none" w:sz="0" w:space="0" w:color="auto"/>
      </w:divBdr>
    </w:div>
    <w:div w:id="1690447299">
      <w:bodyDiv w:val="1"/>
      <w:marLeft w:val="0"/>
      <w:marRight w:val="0"/>
      <w:marTop w:val="0"/>
      <w:marBottom w:val="0"/>
      <w:divBdr>
        <w:top w:val="none" w:sz="0" w:space="0" w:color="auto"/>
        <w:left w:val="none" w:sz="0" w:space="0" w:color="auto"/>
        <w:bottom w:val="none" w:sz="0" w:space="0" w:color="auto"/>
        <w:right w:val="none" w:sz="0" w:space="0" w:color="auto"/>
      </w:divBdr>
    </w:div>
    <w:div w:id="1690912547">
      <w:bodyDiv w:val="1"/>
      <w:marLeft w:val="0"/>
      <w:marRight w:val="0"/>
      <w:marTop w:val="0"/>
      <w:marBottom w:val="0"/>
      <w:divBdr>
        <w:top w:val="none" w:sz="0" w:space="0" w:color="auto"/>
        <w:left w:val="none" w:sz="0" w:space="0" w:color="auto"/>
        <w:bottom w:val="none" w:sz="0" w:space="0" w:color="auto"/>
        <w:right w:val="none" w:sz="0" w:space="0" w:color="auto"/>
      </w:divBdr>
    </w:div>
    <w:div w:id="1696341308">
      <w:bodyDiv w:val="1"/>
      <w:marLeft w:val="0"/>
      <w:marRight w:val="0"/>
      <w:marTop w:val="0"/>
      <w:marBottom w:val="0"/>
      <w:divBdr>
        <w:top w:val="none" w:sz="0" w:space="0" w:color="auto"/>
        <w:left w:val="none" w:sz="0" w:space="0" w:color="auto"/>
        <w:bottom w:val="none" w:sz="0" w:space="0" w:color="auto"/>
        <w:right w:val="none" w:sz="0" w:space="0" w:color="auto"/>
      </w:divBdr>
    </w:div>
    <w:div w:id="1702971966">
      <w:bodyDiv w:val="1"/>
      <w:marLeft w:val="0"/>
      <w:marRight w:val="0"/>
      <w:marTop w:val="0"/>
      <w:marBottom w:val="0"/>
      <w:divBdr>
        <w:top w:val="none" w:sz="0" w:space="0" w:color="auto"/>
        <w:left w:val="none" w:sz="0" w:space="0" w:color="auto"/>
        <w:bottom w:val="none" w:sz="0" w:space="0" w:color="auto"/>
        <w:right w:val="none" w:sz="0" w:space="0" w:color="auto"/>
      </w:divBdr>
    </w:div>
    <w:div w:id="1705862553">
      <w:bodyDiv w:val="1"/>
      <w:marLeft w:val="0"/>
      <w:marRight w:val="0"/>
      <w:marTop w:val="0"/>
      <w:marBottom w:val="0"/>
      <w:divBdr>
        <w:top w:val="none" w:sz="0" w:space="0" w:color="auto"/>
        <w:left w:val="none" w:sz="0" w:space="0" w:color="auto"/>
        <w:bottom w:val="none" w:sz="0" w:space="0" w:color="auto"/>
        <w:right w:val="none" w:sz="0" w:space="0" w:color="auto"/>
      </w:divBdr>
    </w:div>
    <w:div w:id="1706177322">
      <w:bodyDiv w:val="1"/>
      <w:marLeft w:val="0"/>
      <w:marRight w:val="0"/>
      <w:marTop w:val="0"/>
      <w:marBottom w:val="0"/>
      <w:divBdr>
        <w:top w:val="none" w:sz="0" w:space="0" w:color="auto"/>
        <w:left w:val="none" w:sz="0" w:space="0" w:color="auto"/>
        <w:bottom w:val="none" w:sz="0" w:space="0" w:color="auto"/>
        <w:right w:val="none" w:sz="0" w:space="0" w:color="auto"/>
      </w:divBdr>
    </w:div>
    <w:div w:id="1710034030">
      <w:bodyDiv w:val="1"/>
      <w:marLeft w:val="0"/>
      <w:marRight w:val="0"/>
      <w:marTop w:val="0"/>
      <w:marBottom w:val="0"/>
      <w:divBdr>
        <w:top w:val="none" w:sz="0" w:space="0" w:color="auto"/>
        <w:left w:val="none" w:sz="0" w:space="0" w:color="auto"/>
        <w:bottom w:val="none" w:sz="0" w:space="0" w:color="auto"/>
        <w:right w:val="none" w:sz="0" w:space="0" w:color="auto"/>
      </w:divBdr>
    </w:div>
    <w:div w:id="1715108183">
      <w:bodyDiv w:val="1"/>
      <w:marLeft w:val="0"/>
      <w:marRight w:val="0"/>
      <w:marTop w:val="0"/>
      <w:marBottom w:val="0"/>
      <w:divBdr>
        <w:top w:val="none" w:sz="0" w:space="0" w:color="auto"/>
        <w:left w:val="none" w:sz="0" w:space="0" w:color="auto"/>
        <w:bottom w:val="none" w:sz="0" w:space="0" w:color="auto"/>
        <w:right w:val="none" w:sz="0" w:space="0" w:color="auto"/>
      </w:divBdr>
    </w:div>
    <w:div w:id="1716808296">
      <w:bodyDiv w:val="1"/>
      <w:marLeft w:val="0"/>
      <w:marRight w:val="0"/>
      <w:marTop w:val="0"/>
      <w:marBottom w:val="0"/>
      <w:divBdr>
        <w:top w:val="none" w:sz="0" w:space="0" w:color="auto"/>
        <w:left w:val="none" w:sz="0" w:space="0" w:color="auto"/>
        <w:bottom w:val="none" w:sz="0" w:space="0" w:color="auto"/>
        <w:right w:val="none" w:sz="0" w:space="0" w:color="auto"/>
      </w:divBdr>
    </w:div>
    <w:div w:id="1719160989">
      <w:bodyDiv w:val="1"/>
      <w:marLeft w:val="0"/>
      <w:marRight w:val="0"/>
      <w:marTop w:val="0"/>
      <w:marBottom w:val="0"/>
      <w:divBdr>
        <w:top w:val="none" w:sz="0" w:space="0" w:color="auto"/>
        <w:left w:val="none" w:sz="0" w:space="0" w:color="auto"/>
        <w:bottom w:val="none" w:sz="0" w:space="0" w:color="auto"/>
        <w:right w:val="none" w:sz="0" w:space="0" w:color="auto"/>
      </w:divBdr>
    </w:div>
    <w:div w:id="1730568418">
      <w:bodyDiv w:val="1"/>
      <w:marLeft w:val="0"/>
      <w:marRight w:val="0"/>
      <w:marTop w:val="0"/>
      <w:marBottom w:val="0"/>
      <w:divBdr>
        <w:top w:val="none" w:sz="0" w:space="0" w:color="auto"/>
        <w:left w:val="none" w:sz="0" w:space="0" w:color="auto"/>
        <w:bottom w:val="none" w:sz="0" w:space="0" w:color="auto"/>
        <w:right w:val="none" w:sz="0" w:space="0" w:color="auto"/>
      </w:divBdr>
    </w:div>
    <w:div w:id="1733506715">
      <w:bodyDiv w:val="1"/>
      <w:marLeft w:val="0"/>
      <w:marRight w:val="0"/>
      <w:marTop w:val="0"/>
      <w:marBottom w:val="0"/>
      <w:divBdr>
        <w:top w:val="none" w:sz="0" w:space="0" w:color="auto"/>
        <w:left w:val="none" w:sz="0" w:space="0" w:color="auto"/>
        <w:bottom w:val="none" w:sz="0" w:space="0" w:color="auto"/>
        <w:right w:val="none" w:sz="0" w:space="0" w:color="auto"/>
      </w:divBdr>
    </w:div>
    <w:div w:id="1736583750">
      <w:bodyDiv w:val="1"/>
      <w:marLeft w:val="0"/>
      <w:marRight w:val="0"/>
      <w:marTop w:val="0"/>
      <w:marBottom w:val="0"/>
      <w:divBdr>
        <w:top w:val="none" w:sz="0" w:space="0" w:color="auto"/>
        <w:left w:val="none" w:sz="0" w:space="0" w:color="auto"/>
        <w:bottom w:val="none" w:sz="0" w:space="0" w:color="auto"/>
        <w:right w:val="none" w:sz="0" w:space="0" w:color="auto"/>
      </w:divBdr>
    </w:div>
    <w:div w:id="1738476761">
      <w:bodyDiv w:val="1"/>
      <w:marLeft w:val="0"/>
      <w:marRight w:val="0"/>
      <w:marTop w:val="0"/>
      <w:marBottom w:val="0"/>
      <w:divBdr>
        <w:top w:val="none" w:sz="0" w:space="0" w:color="auto"/>
        <w:left w:val="none" w:sz="0" w:space="0" w:color="auto"/>
        <w:bottom w:val="none" w:sz="0" w:space="0" w:color="auto"/>
        <w:right w:val="none" w:sz="0" w:space="0" w:color="auto"/>
      </w:divBdr>
    </w:div>
    <w:div w:id="1755777870">
      <w:bodyDiv w:val="1"/>
      <w:marLeft w:val="0"/>
      <w:marRight w:val="0"/>
      <w:marTop w:val="0"/>
      <w:marBottom w:val="0"/>
      <w:divBdr>
        <w:top w:val="none" w:sz="0" w:space="0" w:color="auto"/>
        <w:left w:val="none" w:sz="0" w:space="0" w:color="auto"/>
        <w:bottom w:val="none" w:sz="0" w:space="0" w:color="auto"/>
        <w:right w:val="none" w:sz="0" w:space="0" w:color="auto"/>
      </w:divBdr>
    </w:div>
    <w:div w:id="1756708966">
      <w:bodyDiv w:val="1"/>
      <w:marLeft w:val="0"/>
      <w:marRight w:val="0"/>
      <w:marTop w:val="0"/>
      <w:marBottom w:val="0"/>
      <w:divBdr>
        <w:top w:val="none" w:sz="0" w:space="0" w:color="auto"/>
        <w:left w:val="none" w:sz="0" w:space="0" w:color="auto"/>
        <w:bottom w:val="none" w:sz="0" w:space="0" w:color="auto"/>
        <w:right w:val="none" w:sz="0" w:space="0" w:color="auto"/>
      </w:divBdr>
    </w:div>
    <w:div w:id="1756828631">
      <w:bodyDiv w:val="1"/>
      <w:marLeft w:val="0"/>
      <w:marRight w:val="0"/>
      <w:marTop w:val="0"/>
      <w:marBottom w:val="0"/>
      <w:divBdr>
        <w:top w:val="none" w:sz="0" w:space="0" w:color="auto"/>
        <w:left w:val="none" w:sz="0" w:space="0" w:color="auto"/>
        <w:bottom w:val="none" w:sz="0" w:space="0" w:color="auto"/>
        <w:right w:val="none" w:sz="0" w:space="0" w:color="auto"/>
      </w:divBdr>
    </w:div>
    <w:div w:id="1757750464">
      <w:bodyDiv w:val="1"/>
      <w:marLeft w:val="0"/>
      <w:marRight w:val="0"/>
      <w:marTop w:val="0"/>
      <w:marBottom w:val="0"/>
      <w:divBdr>
        <w:top w:val="none" w:sz="0" w:space="0" w:color="auto"/>
        <w:left w:val="none" w:sz="0" w:space="0" w:color="auto"/>
        <w:bottom w:val="none" w:sz="0" w:space="0" w:color="auto"/>
        <w:right w:val="none" w:sz="0" w:space="0" w:color="auto"/>
      </w:divBdr>
    </w:div>
    <w:div w:id="1766027962">
      <w:bodyDiv w:val="1"/>
      <w:marLeft w:val="0"/>
      <w:marRight w:val="0"/>
      <w:marTop w:val="0"/>
      <w:marBottom w:val="0"/>
      <w:divBdr>
        <w:top w:val="none" w:sz="0" w:space="0" w:color="auto"/>
        <w:left w:val="none" w:sz="0" w:space="0" w:color="auto"/>
        <w:bottom w:val="none" w:sz="0" w:space="0" w:color="auto"/>
        <w:right w:val="none" w:sz="0" w:space="0" w:color="auto"/>
      </w:divBdr>
    </w:div>
    <w:div w:id="1767072179">
      <w:bodyDiv w:val="1"/>
      <w:marLeft w:val="0"/>
      <w:marRight w:val="0"/>
      <w:marTop w:val="0"/>
      <w:marBottom w:val="0"/>
      <w:divBdr>
        <w:top w:val="none" w:sz="0" w:space="0" w:color="auto"/>
        <w:left w:val="none" w:sz="0" w:space="0" w:color="auto"/>
        <w:bottom w:val="none" w:sz="0" w:space="0" w:color="auto"/>
        <w:right w:val="none" w:sz="0" w:space="0" w:color="auto"/>
      </w:divBdr>
    </w:div>
    <w:div w:id="1772429250">
      <w:bodyDiv w:val="1"/>
      <w:marLeft w:val="0"/>
      <w:marRight w:val="0"/>
      <w:marTop w:val="0"/>
      <w:marBottom w:val="0"/>
      <w:divBdr>
        <w:top w:val="none" w:sz="0" w:space="0" w:color="auto"/>
        <w:left w:val="none" w:sz="0" w:space="0" w:color="auto"/>
        <w:bottom w:val="none" w:sz="0" w:space="0" w:color="auto"/>
        <w:right w:val="none" w:sz="0" w:space="0" w:color="auto"/>
      </w:divBdr>
    </w:div>
    <w:div w:id="1774939047">
      <w:bodyDiv w:val="1"/>
      <w:marLeft w:val="0"/>
      <w:marRight w:val="0"/>
      <w:marTop w:val="0"/>
      <w:marBottom w:val="0"/>
      <w:divBdr>
        <w:top w:val="none" w:sz="0" w:space="0" w:color="auto"/>
        <w:left w:val="none" w:sz="0" w:space="0" w:color="auto"/>
        <w:bottom w:val="none" w:sz="0" w:space="0" w:color="auto"/>
        <w:right w:val="none" w:sz="0" w:space="0" w:color="auto"/>
      </w:divBdr>
    </w:div>
    <w:div w:id="1776824615">
      <w:bodyDiv w:val="1"/>
      <w:marLeft w:val="0"/>
      <w:marRight w:val="0"/>
      <w:marTop w:val="0"/>
      <w:marBottom w:val="0"/>
      <w:divBdr>
        <w:top w:val="none" w:sz="0" w:space="0" w:color="auto"/>
        <w:left w:val="none" w:sz="0" w:space="0" w:color="auto"/>
        <w:bottom w:val="none" w:sz="0" w:space="0" w:color="auto"/>
        <w:right w:val="none" w:sz="0" w:space="0" w:color="auto"/>
      </w:divBdr>
    </w:div>
    <w:div w:id="1781146960">
      <w:bodyDiv w:val="1"/>
      <w:marLeft w:val="0"/>
      <w:marRight w:val="0"/>
      <w:marTop w:val="0"/>
      <w:marBottom w:val="0"/>
      <w:divBdr>
        <w:top w:val="none" w:sz="0" w:space="0" w:color="auto"/>
        <w:left w:val="none" w:sz="0" w:space="0" w:color="auto"/>
        <w:bottom w:val="none" w:sz="0" w:space="0" w:color="auto"/>
        <w:right w:val="none" w:sz="0" w:space="0" w:color="auto"/>
      </w:divBdr>
    </w:div>
    <w:div w:id="1795247026">
      <w:bodyDiv w:val="1"/>
      <w:marLeft w:val="0"/>
      <w:marRight w:val="0"/>
      <w:marTop w:val="0"/>
      <w:marBottom w:val="0"/>
      <w:divBdr>
        <w:top w:val="none" w:sz="0" w:space="0" w:color="auto"/>
        <w:left w:val="none" w:sz="0" w:space="0" w:color="auto"/>
        <w:bottom w:val="none" w:sz="0" w:space="0" w:color="auto"/>
        <w:right w:val="none" w:sz="0" w:space="0" w:color="auto"/>
      </w:divBdr>
    </w:div>
    <w:div w:id="1797092489">
      <w:bodyDiv w:val="1"/>
      <w:marLeft w:val="0"/>
      <w:marRight w:val="0"/>
      <w:marTop w:val="0"/>
      <w:marBottom w:val="0"/>
      <w:divBdr>
        <w:top w:val="none" w:sz="0" w:space="0" w:color="auto"/>
        <w:left w:val="none" w:sz="0" w:space="0" w:color="auto"/>
        <w:bottom w:val="none" w:sz="0" w:space="0" w:color="auto"/>
        <w:right w:val="none" w:sz="0" w:space="0" w:color="auto"/>
      </w:divBdr>
    </w:div>
    <w:div w:id="1798064661">
      <w:bodyDiv w:val="1"/>
      <w:marLeft w:val="0"/>
      <w:marRight w:val="0"/>
      <w:marTop w:val="0"/>
      <w:marBottom w:val="0"/>
      <w:divBdr>
        <w:top w:val="none" w:sz="0" w:space="0" w:color="auto"/>
        <w:left w:val="none" w:sz="0" w:space="0" w:color="auto"/>
        <w:bottom w:val="none" w:sz="0" w:space="0" w:color="auto"/>
        <w:right w:val="none" w:sz="0" w:space="0" w:color="auto"/>
      </w:divBdr>
    </w:div>
    <w:div w:id="1802923830">
      <w:bodyDiv w:val="1"/>
      <w:marLeft w:val="0"/>
      <w:marRight w:val="0"/>
      <w:marTop w:val="0"/>
      <w:marBottom w:val="0"/>
      <w:divBdr>
        <w:top w:val="none" w:sz="0" w:space="0" w:color="auto"/>
        <w:left w:val="none" w:sz="0" w:space="0" w:color="auto"/>
        <w:bottom w:val="none" w:sz="0" w:space="0" w:color="auto"/>
        <w:right w:val="none" w:sz="0" w:space="0" w:color="auto"/>
      </w:divBdr>
    </w:div>
    <w:div w:id="1808084850">
      <w:bodyDiv w:val="1"/>
      <w:marLeft w:val="0"/>
      <w:marRight w:val="0"/>
      <w:marTop w:val="0"/>
      <w:marBottom w:val="0"/>
      <w:divBdr>
        <w:top w:val="none" w:sz="0" w:space="0" w:color="auto"/>
        <w:left w:val="none" w:sz="0" w:space="0" w:color="auto"/>
        <w:bottom w:val="none" w:sz="0" w:space="0" w:color="auto"/>
        <w:right w:val="none" w:sz="0" w:space="0" w:color="auto"/>
      </w:divBdr>
    </w:div>
    <w:div w:id="1822623956">
      <w:bodyDiv w:val="1"/>
      <w:marLeft w:val="0"/>
      <w:marRight w:val="0"/>
      <w:marTop w:val="0"/>
      <w:marBottom w:val="0"/>
      <w:divBdr>
        <w:top w:val="none" w:sz="0" w:space="0" w:color="auto"/>
        <w:left w:val="none" w:sz="0" w:space="0" w:color="auto"/>
        <w:bottom w:val="none" w:sz="0" w:space="0" w:color="auto"/>
        <w:right w:val="none" w:sz="0" w:space="0" w:color="auto"/>
      </w:divBdr>
    </w:div>
    <w:div w:id="1824658485">
      <w:bodyDiv w:val="1"/>
      <w:marLeft w:val="0"/>
      <w:marRight w:val="0"/>
      <w:marTop w:val="0"/>
      <w:marBottom w:val="0"/>
      <w:divBdr>
        <w:top w:val="none" w:sz="0" w:space="0" w:color="auto"/>
        <w:left w:val="none" w:sz="0" w:space="0" w:color="auto"/>
        <w:bottom w:val="none" w:sz="0" w:space="0" w:color="auto"/>
        <w:right w:val="none" w:sz="0" w:space="0" w:color="auto"/>
      </w:divBdr>
    </w:div>
    <w:div w:id="1831867677">
      <w:bodyDiv w:val="1"/>
      <w:marLeft w:val="0"/>
      <w:marRight w:val="0"/>
      <w:marTop w:val="0"/>
      <w:marBottom w:val="0"/>
      <w:divBdr>
        <w:top w:val="none" w:sz="0" w:space="0" w:color="auto"/>
        <w:left w:val="none" w:sz="0" w:space="0" w:color="auto"/>
        <w:bottom w:val="none" w:sz="0" w:space="0" w:color="auto"/>
        <w:right w:val="none" w:sz="0" w:space="0" w:color="auto"/>
      </w:divBdr>
    </w:div>
    <w:div w:id="1835533761">
      <w:bodyDiv w:val="1"/>
      <w:marLeft w:val="0"/>
      <w:marRight w:val="0"/>
      <w:marTop w:val="0"/>
      <w:marBottom w:val="0"/>
      <w:divBdr>
        <w:top w:val="none" w:sz="0" w:space="0" w:color="auto"/>
        <w:left w:val="none" w:sz="0" w:space="0" w:color="auto"/>
        <w:bottom w:val="none" w:sz="0" w:space="0" w:color="auto"/>
        <w:right w:val="none" w:sz="0" w:space="0" w:color="auto"/>
      </w:divBdr>
    </w:div>
    <w:div w:id="1836527576">
      <w:bodyDiv w:val="1"/>
      <w:marLeft w:val="0"/>
      <w:marRight w:val="0"/>
      <w:marTop w:val="0"/>
      <w:marBottom w:val="0"/>
      <w:divBdr>
        <w:top w:val="none" w:sz="0" w:space="0" w:color="auto"/>
        <w:left w:val="none" w:sz="0" w:space="0" w:color="auto"/>
        <w:bottom w:val="none" w:sz="0" w:space="0" w:color="auto"/>
        <w:right w:val="none" w:sz="0" w:space="0" w:color="auto"/>
      </w:divBdr>
    </w:div>
    <w:div w:id="1842349608">
      <w:bodyDiv w:val="1"/>
      <w:marLeft w:val="0"/>
      <w:marRight w:val="0"/>
      <w:marTop w:val="0"/>
      <w:marBottom w:val="0"/>
      <w:divBdr>
        <w:top w:val="none" w:sz="0" w:space="0" w:color="auto"/>
        <w:left w:val="none" w:sz="0" w:space="0" w:color="auto"/>
        <w:bottom w:val="none" w:sz="0" w:space="0" w:color="auto"/>
        <w:right w:val="none" w:sz="0" w:space="0" w:color="auto"/>
      </w:divBdr>
    </w:div>
    <w:div w:id="1843857321">
      <w:bodyDiv w:val="1"/>
      <w:marLeft w:val="0"/>
      <w:marRight w:val="0"/>
      <w:marTop w:val="0"/>
      <w:marBottom w:val="0"/>
      <w:divBdr>
        <w:top w:val="none" w:sz="0" w:space="0" w:color="auto"/>
        <w:left w:val="none" w:sz="0" w:space="0" w:color="auto"/>
        <w:bottom w:val="none" w:sz="0" w:space="0" w:color="auto"/>
        <w:right w:val="none" w:sz="0" w:space="0" w:color="auto"/>
      </w:divBdr>
    </w:div>
    <w:div w:id="1848902541">
      <w:bodyDiv w:val="1"/>
      <w:marLeft w:val="0"/>
      <w:marRight w:val="0"/>
      <w:marTop w:val="0"/>
      <w:marBottom w:val="0"/>
      <w:divBdr>
        <w:top w:val="none" w:sz="0" w:space="0" w:color="auto"/>
        <w:left w:val="none" w:sz="0" w:space="0" w:color="auto"/>
        <w:bottom w:val="none" w:sz="0" w:space="0" w:color="auto"/>
        <w:right w:val="none" w:sz="0" w:space="0" w:color="auto"/>
      </w:divBdr>
    </w:div>
    <w:div w:id="1850637024">
      <w:bodyDiv w:val="1"/>
      <w:marLeft w:val="0"/>
      <w:marRight w:val="0"/>
      <w:marTop w:val="0"/>
      <w:marBottom w:val="0"/>
      <w:divBdr>
        <w:top w:val="none" w:sz="0" w:space="0" w:color="auto"/>
        <w:left w:val="none" w:sz="0" w:space="0" w:color="auto"/>
        <w:bottom w:val="none" w:sz="0" w:space="0" w:color="auto"/>
        <w:right w:val="none" w:sz="0" w:space="0" w:color="auto"/>
      </w:divBdr>
    </w:div>
    <w:div w:id="1851555409">
      <w:bodyDiv w:val="1"/>
      <w:marLeft w:val="0"/>
      <w:marRight w:val="0"/>
      <w:marTop w:val="0"/>
      <w:marBottom w:val="0"/>
      <w:divBdr>
        <w:top w:val="none" w:sz="0" w:space="0" w:color="auto"/>
        <w:left w:val="none" w:sz="0" w:space="0" w:color="auto"/>
        <w:bottom w:val="none" w:sz="0" w:space="0" w:color="auto"/>
        <w:right w:val="none" w:sz="0" w:space="0" w:color="auto"/>
      </w:divBdr>
    </w:div>
    <w:div w:id="1851680406">
      <w:bodyDiv w:val="1"/>
      <w:marLeft w:val="0"/>
      <w:marRight w:val="0"/>
      <w:marTop w:val="0"/>
      <w:marBottom w:val="0"/>
      <w:divBdr>
        <w:top w:val="none" w:sz="0" w:space="0" w:color="auto"/>
        <w:left w:val="none" w:sz="0" w:space="0" w:color="auto"/>
        <w:bottom w:val="none" w:sz="0" w:space="0" w:color="auto"/>
        <w:right w:val="none" w:sz="0" w:space="0" w:color="auto"/>
      </w:divBdr>
    </w:div>
    <w:div w:id="1855267504">
      <w:bodyDiv w:val="1"/>
      <w:marLeft w:val="0"/>
      <w:marRight w:val="0"/>
      <w:marTop w:val="0"/>
      <w:marBottom w:val="0"/>
      <w:divBdr>
        <w:top w:val="none" w:sz="0" w:space="0" w:color="auto"/>
        <w:left w:val="none" w:sz="0" w:space="0" w:color="auto"/>
        <w:bottom w:val="none" w:sz="0" w:space="0" w:color="auto"/>
        <w:right w:val="none" w:sz="0" w:space="0" w:color="auto"/>
      </w:divBdr>
    </w:div>
    <w:div w:id="1861435577">
      <w:bodyDiv w:val="1"/>
      <w:marLeft w:val="0"/>
      <w:marRight w:val="0"/>
      <w:marTop w:val="0"/>
      <w:marBottom w:val="0"/>
      <w:divBdr>
        <w:top w:val="none" w:sz="0" w:space="0" w:color="auto"/>
        <w:left w:val="none" w:sz="0" w:space="0" w:color="auto"/>
        <w:bottom w:val="none" w:sz="0" w:space="0" w:color="auto"/>
        <w:right w:val="none" w:sz="0" w:space="0" w:color="auto"/>
      </w:divBdr>
    </w:div>
    <w:div w:id="1876969265">
      <w:bodyDiv w:val="1"/>
      <w:marLeft w:val="0"/>
      <w:marRight w:val="0"/>
      <w:marTop w:val="0"/>
      <w:marBottom w:val="0"/>
      <w:divBdr>
        <w:top w:val="none" w:sz="0" w:space="0" w:color="auto"/>
        <w:left w:val="none" w:sz="0" w:space="0" w:color="auto"/>
        <w:bottom w:val="none" w:sz="0" w:space="0" w:color="auto"/>
        <w:right w:val="none" w:sz="0" w:space="0" w:color="auto"/>
      </w:divBdr>
    </w:div>
    <w:div w:id="1885678402">
      <w:bodyDiv w:val="1"/>
      <w:marLeft w:val="0"/>
      <w:marRight w:val="0"/>
      <w:marTop w:val="0"/>
      <w:marBottom w:val="0"/>
      <w:divBdr>
        <w:top w:val="none" w:sz="0" w:space="0" w:color="auto"/>
        <w:left w:val="none" w:sz="0" w:space="0" w:color="auto"/>
        <w:bottom w:val="none" w:sz="0" w:space="0" w:color="auto"/>
        <w:right w:val="none" w:sz="0" w:space="0" w:color="auto"/>
      </w:divBdr>
    </w:div>
    <w:div w:id="1889025525">
      <w:bodyDiv w:val="1"/>
      <w:marLeft w:val="0"/>
      <w:marRight w:val="0"/>
      <w:marTop w:val="0"/>
      <w:marBottom w:val="0"/>
      <w:divBdr>
        <w:top w:val="none" w:sz="0" w:space="0" w:color="auto"/>
        <w:left w:val="none" w:sz="0" w:space="0" w:color="auto"/>
        <w:bottom w:val="none" w:sz="0" w:space="0" w:color="auto"/>
        <w:right w:val="none" w:sz="0" w:space="0" w:color="auto"/>
      </w:divBdr>
    </w:div>
    <w:div w:id="1889142273">
      <w:bodyDiv w:val="1"/>
      <w:marLeft w:val="0"/>
      <w:marRight w:val="0"/>
      <w:marTop w:val="0"/>
      <w:marBottom w:val="0"/>
      <w:divBdr>
        <w:top w:val="none" w:sz="0" w:space="0" w:color="auto"/>
        <w:left w:val="none" w:sz="0" w:space="0" w:color="auto"/>
        <w:bottom w:val="none" w:sz="0" w:space="0" w:color="auto"/>
        <w:right w:val="none" w:sz="0" w:space="0" w:color="auto"/>
      </w:divBdr>
    </w:div>
    <w:div w:id="1895659399">
      <w:bodyDiv w:val="1"/>
      <w:marLeft w:val="0"/>
      <w:marRight w:val="0"/>
      <w:marTop w:val="0"/>
      <w:marBottom w:val="0"/>
      <w:divBdr>
        <w:top w:val="none" w:sz="0" w:space="0" w:color="auto"/>
        <w:left w:val="none" w:sz="0" w:space="0" w:color="auto"/>
        <w:bottom w:val="none" w:sz="0" w:space="0" w:color="auto"/>
        <w:right w:val="none" w:sz="0" w:space="0" w:color="auto"/>
      </w:divBdr>
    </w:div>
    <w:div w:id="1902516543">
      <w:bodyDiv w:val="1"/>
      <w:marLeft w:val="0"/>
      <w:marRight w:val="0"/>
      <w:marTop w:val="0"/>
      <w:marBottom w:val="0"/>
      <w:divBdr>
        <w:top w:val="none" w:sz="0" w:space="0" w:color="auto"/>
        <w:left w:val="none" w:sz="0" w:space="0" w:color="auto"/>
        <w:bottom w:val="none" w:sz="0" w:space="0" w:color="auto"/>
        <w:right w:val="none" w:sz="0" w:space="0" w:color="auto"/>
      </w:divBdr>
    </w:div>
    <w:div w:id="1908884042">
      <w:bodyDiv w:val="1"/>
      <w:marLeft w:val="0"/>
      <w:marRight w:val="0"/>
      <w:marTop w:val="0"/>
      <w:marBottom w:val="0"/>
      <w:divBdr>
        <w:top w:val="none" w:sz="0" w:space="0" w:color="auto"/>
        <w:left w:val="none" w:sz="0" w:space="0" w:color="auto"/>
        <w:bottom w:val="none" w:sz="0" w:space="0" w:color="auto"/>
        <w:right w:val="none" w:sz="0" w:space="0" w:color="auto"/>
      </w:divBdr>
    </w:div>
    <w:div w:id="1916089012">
      <w:bodyDiv w:val="1"/>
      <w:marLeft w:val="0"/>
      <w:marRight w:val="0"/>
      <w:marTop w:val="0"/>
      <w:marBottom w:val="0"/>
      <w:divBdr>
        <w:top w:val="none" w:sz="0" w:space="0" w:color="auto"/>
        <w:left w:val="none" w:sz="0" w:space="0" w:color="auto"/>
        <w:bottom w:val="none" w:sz="0" w:space="0" w:color="auto"/>
        <w:right w:val="none" w:sz="0" w:space="0" w:color="auto"/>
      </w:divBdr>
    </w:div>
    <w:div w:id="1926724873">
      <w:bodyDiv w:val="1"/>
      <w:marLeft w:val="0"/>
      <w:marRight w:val="0"/>
      <w:marTop w:val="0"/>
      <w:marBottom w:val="0"/>
      <w:divBdr>
        <w:top w:val="none" w:sz="0" w:space="0" w:color="auto"/>
        <w:left w:val="none" w:sz="0" w:space="0" w:color="auto"/>
        <w:bottom w:val="none" w:sz="0" w:space="0" w:color="auto"/>
        <w:right w:val="none" w:sz="0" w:space="0" w:color="auto"/>
      </w:divBdr>
    </w:div>
    <w:div w:id="1930961928">
      <w:bodyDiv w:val="1"/>
      <w:marLeft w:val="0"/>
      <w:marRight w:val="0"/>
      <w:marTop w:val="0"/>
      <w:marBottom w:val="0"/>
      <w:divBdr>
        <w:top w:val="none" w:sz="0" w:space="0" w:color="auto"/>
        <w:left w:val="none" w:sz="0" w:space="0" w:color="auto"/>
        <w:bottom w:val="none" w:sz="0" w:space="0" w:color="auto"/>
        <w:right w:val="none" w:sz="0" w:space="0" w:color="auto"/>
      </w:divBdr>
    </w:div>
    <w:div w:id="1931351095">
      <w:bodyDiv w:val="1"/>
      <w:marLeft w:val="0"/>
      <w:marRight w:val="0"/>
      <w:marTop w:val="0"/>
      <w:marBottom w:val="0"/>
      <w:divBdr>
        <w:top w:val="none" w:sz="0" w:space="0" w:color="auto"/>
        <w:left w:val="none" w:sz="0" w:space="0" w:color="auto"/>
        <w:bottom w:val="none" w:sz="0" w:space="0" w:color="auto"/>
        <w:right w:val="none" w:sz="0" w:space="0" w:color="auto"/>
      </w:divBdr>
    </w:div>
    <w:div w:id="1933658990">
      <w:bodyDiv w:val="1"/>
      <w:marLeft w:val="0"/>
      <w:marRight w:val="0"/>
      <w:marTop w:val="0"/>
      <w:marBottom w:val="0"/>
      <w:divBdr>
        <w:top w:val="none" w:sz="0" w:space="0" w:color="auto"/>
        <w:left w:val="none" w:sz="0" w:space="0" w:color="auto"/>
        <w:bottom w:val="none" w:sz="0" w:space="0" w:color="auto"/>
        <w:right w:val="none" w:sz="0" w:space="0" w:color="auto"/>
      </w:divBdr>
    </w:div>
    <w:div w:id="1937905920">
      <w:bodyDiv w:val="1"/>
      <w:marLeft w:val="0"/>
      <w:marRight w:val="0"/>
      <w:marTop w:val="0"/>
      <w:marBottom w:val="0"/>
      <w:divBdr>
        <w:top w:val="none" w:sz="0" w:space="0" w:color="auto"/>
        <w:left w:val="none" w:sz="0" w:space="0" w:color="auto"/>
        <w:bottom w:val="none" w:sz="0" w:space="0" w:color="auto"/>
        <w:right w:val="none" w:sz="0" w:space="0" w:color="auto"/>
      </w:divBdr>
    </w:div>
    <w:div w:id="1940410675">
      <w:bodyDiv w:val="1"/>
      <w:marLeft w:val="0"/>
      <w:marRight w:val="0"/>
      <w:marTop w:val="0"/>
      <w:marBottom w:val="0"/>
      <w:divBdr>
        <w:top w:val="none" w:sz="0" w:space="0" w:color="auto"/>
        <w:left w:val="none" w:sz="0" w:space="0" w:color="auto"/>
        <w:bottom w:val="none" w:sz="0" w:space="0" w:color="auto"/>
        <w:right w:val="none" w:sz="0" w:space="0" w:color="auto"/>
      </w:divBdr>
    </w:div>
    <w:div w:id="1942764839">
      <w:bodyDiv w:val="1"/>
      <w:marLeft w:val="0"/>
      <w:marRight w:val="0"/>
      <w:marTop w:val="0"/>
      <w:marBottom w:val="0"/>
      <w:divBdr>
        <w:top w:val="none" w:sz="0" w:space="0" w:color="auto"/>
        <w:left w:val="none" w:sz="0" w:space="0" w:color="auto"/>
        <w:bottom w:val="none" w:sz="0" w:space="0" w:color="auto"/>
        <w:right w:val="none" w:sz="0" w:space="0" w:color="auto"/>
      </w:divBdr>
    </w:div>
    <w:div w:id="1948806487">
      <w:bodyDiv w:val="1"/>
      <w:marLeft w:val="0"/>
      <w:marRight w:val="0"/>
      <w:marTop w:val="0"/>
      <w:marBottom w:val="0"/>
      <w:divBdr>
        <w:top w:val="none" w:sz="0" w:space="0" w:color="auto"/>
        <w:left w:val="none" w:sz="0" w:space="0" w:color="auto"/>
        <w:bottom w:val="none" w:sz="0" w:space="0" w:color="auto"/>
        <w:right w:val="none" w:sz="0" w:space="0" w:color="auto"/>
      </w:divBdr>
    </w:div>
    <w:div w:id="1951427732">
      <w:bodyDiv w:val="1"/>
      <w:marLeft w:val="0"/>
      <w:marRight w:val="0"/>
      <w:marTop w:val="0"/>
      <w:marBottom w:val="0"/>
      <w:divBdr>
        <w:top w:val="none" w:sz="0" w:space="0" w:color="auto"/>
        <w:left w:val="none" w:sz="0" w:space="0" w:color="auto"/>
        <w:bottom w:val="none" w:sz="0" w:space="0" w:color="auto"/>
        <w:right w:val="none" w:sz="0" w:space="0" w:color="auto"/>
      </w:divBdr>
    </w:div>
    <w:div w:id="1951815176">
      <w:bodyDiv w:val="1"/>
      <w:marLeft w:val="0"/>
      <w:marRight w:val="0"/>
      <w:marTop w:val="0"/>
      <w:marBottom w:val="0"/>
      <w:divBdr>
        <w:top w:val="none" w:sz="0" w:space="0" w:color="auto"/>
        <w:left w:val="none" w:sz="0" w:space="0" w:color="auto"/>
        <w:bottom w:val="none" w:sz="0" w:space="0" w:color="auto"/>
        <w:right w:val="none" w:sz="0" w:space="0" w:color="auto"/>
      </w:divBdr>
    </w:div>
    <w:div w:id="1953897375">
      <w:bodyDiv w:val="1"/>
      <w:marLeft w:val="0"/>
      <w:marRight w:val="0"/>
      <w:marTop w:val="0"/>
      <w:marBottom w:val="0"/>
      <w:divBdr>
        <w:top w:val="none" w:sz="0" w:space="0" w:color="auto"/>
        <w:left w:val="none" w:sz="0" w:space="0" w:color="auto"/>
        <w:bottom w:val="none" w:sz="0" w:space="0" w:color="auto"/>
        <w:right w:val="none" w:sz="0" w:space="0" w:color="auto"/>
      </w:divBdr>
    </w:div>
    <w:div w:id="1956784713">
      <w:bodyDiv w:val="1"/>
      <w:marLeft w:val="0"/>
      <w:marRight w:val="0"/>
      <w:marTop w:val="0"/>
      <w:marBottom w:val="0"/>
      <w:divBdr>
        <w:top w:val="none" w:sz="0" w:space="0" w:color="auto"/>
        <w:left w:val="none" w:sz="0" w:space="0" w:color="auto"/>
        <w:bottom w:val="none" w:sz="0" w:space="0" w:color="auto"/>
        <w:right w:val="none" w:sz="0" w:space="0" w:color="auto"/>
      </w:divBdr>
    </w:div>
    <w:div w:id="1962178589">
      <w:bodyDiv w:val="1"/>
      <w:marLeft w:val="0"/>
      <w:marRight w:val="0"/>
      <w:marTop w:val="0"/>
      <w:marBottom w:val="0"/>
      <w:divBdr>
        <w:top w:val="none" w:sz="0" w:space="0" w:color="auto"/>
        <w:left w:val="none" w:sz="0" w:space="0" w:color="auto"/>
        <w:bottom w:val="none" w:sz="0" w:space="0" w:color="auto"/>
        <w:right w:val="none" w:sz="0" w:space="0" w:color="auto"/>
      </w:divBdr>
    </w:div>
    <w:div w:id="1962687669">
      <w:bodyDiv w:val="1"/>
      <w:marLeft w:val="0"/>
      <w:marRight w:val="0"/>
      <w:marTop w:val="0"/>
      <w:marBottom w:val="0"/>
      <w:divBdr>
        <w:top w:val="none" w:sz="0" w:space="0" w:color="auto"/>
        <w:left w:val="none" w:sz="0" w:space="0" w:color="auto"/>
        <w:bottom w:val="none" w:sz="0" w:space="0" w:color="auto"/>
        <w:right w:val="none" w:sz="0" w:space="0" w:color="auto"/>
      </w:divBdr>
    </w:div>
    <w:div w:id="1975334272">
      <w:bodyDiv w:val="1"/>
      <w:marLeft w:val="0"/>
      <w:marRight w:val="0"/>
      <w:marTop w:val="0"/>
      <w:marBottom w:val="0"/>
      <w:divBdr>
        <w:top w:val="none" w:sz="0" w:space="0" w:color="auto"/>
        <w:left w:val="none" w:sz="0" w:space="0" w:color="auto"/>
        <w:bottom w:val="none" w:sz="0" w:space="0" w:color="auto"/>
        <w:right w:val="none" w:sz="0" w:space="0" w:color="auto"/>
      </w:divBdr>
    </w:div>
    <w:div w:id="1976988144">
      <w:bodyDiv w:val="1"/>
      <w:marLeft w:val="0"/>
      <w:marRight w:val="0"/>
      <w:marTop w:val="0"/>
      <w:marBottom w:val="0"/>
      <w:divBdr>
        <w:top w:val="none" w:sz="0" w:space="0" w:color="auto"/>
        <w:left w:val="none" w:sz="0" w:space="0" w:color="auto"/>
        <w:bottom w:val="none" w:sz="0" w:space="0" w:color="auto"/>
        <w:right w:val="none" w:sz="0" w:space="0" w:color="auto"/>
      </w:divBdr>
    </w:div>
    <w:div w:id="1978952599">
      <w:bodyDiv w:val="1"/>
      <w:marLeft w:val="0"/>
      <w:marRight w:val="0"/>
      <w:marTop w:val="0"/>
      <w:marBottom w:val="0"/>
      <w:divBdr>
        <w:top w:val="none" w:sz="0" w:space="0" w:color="auto"/>
        <w:left w:val="none" w:sz="0" w:space="0" w:color="auto"/>
        <w:bottom w:val="none" w:sz="0" w:space="0" w:color="auto"/>
        <w:right w:val="none" w:sz="0" w:space="0" w:color="auto"/>
      </w:divBdr>
    </w:div>
    <w:div w:id="1981684756">
      <w:bodyDiv w:val="1"/>
      <w:marLeft w:val="0"/>
      <w:marRight w:val="0"/>
      <w:marTop w:val="0"/>
      <w:marBottom w:val="0"/>
      <w:divBdr>
        <w:top w:val="none" w:sz="0" w:space="0" w:color="auto"/>
        <w:left w:val="none" w:sz="0" w:space="0" w:color="auto"/>
        <w:bottom w:val="none" w:sz="0" w:space="0" w:color="auto"/>
        <w:right w:val="none" w:sz="0" w:space="0" w:color="auto"/>
      </w:divBdr>
    </w:div>
    <w:div w:id="1983148023">
      <w:bodyDiv w:val="1"/>
      <w:marLeft w:val="0"/>
      <w:marRight w:val="0"/>
      <w:marTop w:val="0"/>
      <w:marBottom w:val="0"/>
      <w:divBdr>
        <w:top w:val="none" w:sz="0" w:space="0" w:color="auto"/>
        <w:left w:val="none" w:sz="0" w:space="0" w:color="auto"/>
        <w:bottom w:val="none" w:sz="0" w:space="0" w:color="auto"/>
        <w:right w:val="none" w:sz="0" w:space="0" w:color="auto"/>
      </w:divBdr>
    </w:div>
    <w:div w:id="1984119871">
      <w:bodyDiv w:val="1"/>
      <w:marLeft w:val="0"/>
      <w:marRight w:val="0"/>
      <w:marTop w:val="0"/>
      <w:marBottom w:val="0"/>
      <w:divBdr>
        <w:top w:val="none" w:sz="0" w:space="0" w:color="auto"/>
        <w:left w:val="none" w:sz="0" w:space="0" w:color="auto"/>
        <w:bottom w:val="none" w:sz="0" w:space="0" w:color="auto"/>
        <w:right w:val="none" w:sz="0" w:space="0" w:color="auto"/>
      </w:divBdr>
    </w:div>
    <w:div w:id="1985964894">
      <w:bodyDiv w:val="1"/>
      <w:marLeft w:val="0"/>
      <w:marRight w:val="0"/>
      <w:marTop w:val="0"/>
      <w:marBottom w:val="0"/>
      <w:divBdr>
        <w:top w:val="none" w:sz="0" w:space="0" w:color="auto"/>
        <w:left w:val="none" w:sz="0" w:space="0" w:color="auto"/>
        <w:bottom w:val="none" w:sz="0" w:space="0" w:color="auto"/>
        <w:right w:val="none" w:sz="0" w:space="0" w:color="auto"/>
      </w:divBdr>
    </w:div>
    <w:div w:id="1990748624">
      <w:bodyDiv w:val="1"/>
      <w:marLeft w:val="0"/>
      <w:marRight w:val="0"/>
      <w:marTop w:val="0"/>
      <w:marBottom w:val="0"/>
      <w:divBdr>
        <w:top w:val="none" w:sz="0" w:space="0" w:color="auto"/>
        <w:left w:val="none" w:sz="0" w:space="0" w:color="auto"/>
        <w:bottom w:val="none" w:sz="0" w:space="0" w:color="auto"/>
        <w:right w:val="none" w:sz="0" w:space="0" w:color="auto"/>
      </w:divBdr>
    </w:div>
    <w:div w:id="1995179596">
      <w:bodyDiv w:val="1"/>
      <w:marLeft w:val="0"/>
      <w:marRight w:val="0"/>
      <w:marTop w:val="0"/>
      <w:marBottom w:val="0"/>
      <w:divBdr>
        <w:top w:val="none" w:sz="0" w:space="0" w:color="auto"/>
        <w:left w:val="none" w:sz="0" w:space="0" w:color="auto"/>
        <w:bottom w:val="none" w:sz="0" w:space="0" w:color="auto"/>
        <w:right w:val="none" w:sz="0" w:space="0" w:color="auto"/>
      </w:divBdr>
    </w:div>
    <w:div w:id="2009748569">
      <w:bodyDiv w:val="1"/>
      <w:marLeft w:val="0"/>
      <w:marRight w:val="0"/>
      <w:marTop w:val="0"/>
      <w:marBottom w:val="0"/>
      <w:divBdr>
        <w:top w:val="none" w:sz="0" w:space="0" w:color="auto"/>
        <w:left w:val="none" w:sz="0" w:space="0" w:color="auto"/>
        <w:bottom w:val="none" w:sz="0" w:space="0" w:color="auto"/>
        <w:right w:val="none" w:sz="0" w:space="0" w:color="auto"/>
      </w:divBdr>
    </w:div>
    <w:div w:id="2018343500">
      <w:bodyDiv w:val="1"/>
      <w:marLeft w:val="0"/>
      <w:marRight w:val="0"/>
      <w:marTop w:val="0"/>
      <w:marBottom w:val="0"/>
      <w:divBdr>
        <w:top w:val="none" w:sz="0" w:space="0" w:color="auto"/>
        <w:left w:val="none" w:sz="0" w:space="0" w:color="auto"/>
        <w:bottom w:val="none" w:sz="0" w:space="0" w:color="auto"/>
        <w:right w:val="none" w:sz="0" w:space="0" w:color="auto"/>
      </w:divBdr>
    </w:div>
    <w:div w:id="2020156565">
      <w:bodyDiv w:val="1"/>
      <w:marLeft w:val="0"/>
      <w:marRight w:val="0"/>
      <w:marTop w:val="0"/>
      <w:marBottom w:val="0"/>
      <w:divBdr>
        <w:top w:val="none" w:sz="0" w:space="0" w:color="auto"/>
        <w:left w:val="none" w:sz="0" w:space="0" w:color="auto"/>
        <w:bottom w:val="none" w:sz="0" w:space="0" w:color="auto"/>
        <w:right w:val="none" w:sz="0" w:space="0" w:color="auto"/>
      </w:divBdr>
    </w:div>
    <w:div w:id="2037654516">
      <w:bodyDiv w:val="1"/>
      <w:marLeft w:val="0"/>
      <w:marRight w:val="0"/>
      <w:marTop w:val="0"/>
      <w:marBottom w:val="0"/>
      <w:divBdr>
        <w:top w:val="none" w:sz="0" w:space="0" w:color="auto"/>
        <w:left w:val="none" w:sz="0" w:space="0" w:color="auto"/>
        <w:bottom w:val="none" w:sz="0" w:space="0" w:color="auto"/>
        <w:right w:val="none" w:sz="0" w:space="0" w:color="auto"/>
      </w:divBdr>
    </w:div>
    <w:div w:id="2044550955">
      <w:bodyDiv w:val="1"/>
      <w:marLeft w:val="0"/>
      <w:marRight w:val="0"/>
      <w:marTop w:val="0"/>
      <w:marBottom w:val="0"/>
      <w:divBdr>
        <w:top w:val="none" w:sz="0" w:space="0" w:color="auto"/>
        <w:left w:val="none" w:sz="0" w:space="0" w:color="auto"/>
        <w:bottom w:val="none" w:sz="0" w:space="0" w:color="auto"/>
        <w:right w:val="none" w:sz="0" w:space="0" w:color="auto"/>
      </w:divBdr>
    </w:div>
    <w:div w:id="2052412899">
      <w:bodyDiv w:val="1"/>
      <w:marLeft w:val="0"/>
      <w:marRight w:val="0"/>
      <w:marTop w:val="0"/>
      <w:marBottom w:val="0"/>
      <w:divBdr>
        <w:top w:val="none" w:sz="0" w:space="0" w:color="auto"/>
        <w:left w:val="none" w:sz="0" w:space="0" w:color="auto"/>
        <w:bottom w:val="none" w:sz="0" w:space="0" w:color="auto"/>
        <w:right w:val="none" w:sz="0" w:space="0" w:color="auto"/>
      </w:divBdr>
    </w:div>
    <w:div w:id="2053727412">
      <w:bodyDiv w:val="1"/>
      <w:marLeft w:val="0"/>
      <w:marRight w:val="0"/>
      <w:marTop w:val="0"/>
      <w:marBottom w:val="0"/>
      <w:divBdr>
        <w:top w:val="none" w:sz="0" w:space="0" w:color="auto"/>
        <w:left w:val="none" w:sz="0" w:space="0" w:color="auto"/>
        <w:bottom w:val="none" w:sz="0" w:space="0" w:color="auto"/>
        <w:right w:val="none" w:sz="0" w:space="0" w:color="auto"/>
      </w:divBdr>
    </w:div>
    <w:div w:id="2061592462">
      <w:bodyDiv w:val="1"/>
      <w:marLeft w:val="0"/>
      <w:marRight w:val="0"/>
      <w:marTop w:val="0"/>
      <w:marBottom w:val="0"/>
      <w:divBdr>
        <w:top w:val="none" w:sz="0" w:space="0" w:color="auto"/>
        <w:left w:val="none" w:sz="0" w:space="0" w:color="auto"/>
        <w:bottom w:val="none" w:sz="0" w:space="0" w:color="auto"/>
        <w:right w:val="none" w:sz="0" w:space="0" w:color="auto"/>
      </w:divBdr>
    </w:div>
    <w:div w:id="2066105513">
      <w:bodyDiv w:val="1"/>
      <w:marLeft w:val="0"/>
      <w:marRight w:val="0"/>
      <w:marTop w:val="0"/>
      <w:marBottom w:val="0"/>
      <w:divBdr>
        <w:top w:val="none" w:sz="0" w:space="0" w:color="auto"/>
        <w:left w:val="none" w:sz="0" w:space="0" w:color="auto"/>
        <w:bottom w:val="none" w:sz="0" w:space="0" w:color="auto"/>
        <w:right w:val="none" w:sz="0" w:space="0" w:color="auto"/>
      </w:divBdr>
    </w:div>
    <w:div w:id="2070613745">
      <w:bodyDiv w:val="1"/>
      <w:marLeft w:val="0"/>
      <w:marRight w:val="0"/>
      <w:marTop w:val="0"/>
      <w:marBottom w:val="0"/>
      <w:divBdr>
        <w:top w:val="none" w:sz="0" w:space="0" w:color="auto"/>
        <w:left w:val="none" w:sz="0" w:space="0" w:color="auto"/>
        <w:bottom w:val="none" w:sz="0" w:space="0" w:color="auto"/>
        <w:right w:val="none" w:sz="0" w:space="0" w:color="auto"/>
      </w:divBdr>
    </w:div>
    <w:div w:id="2072800382">
      <w:bodyDiv w:val="1"/>
      <w:marLeft w:val="0"/>
      <w:marRight w:val="0"/>
      <w:marTop w:val="0"/>
      <w:marBottom w:val="0"/>
      <w:divBdr>
        <w:top w:val="none" w:sz="0" w:space="0" w:color="auto"/>
        <w:left w:val="none" w:sz="0" w:space="0" w:color="auto"/>
        <w:bottom w:val="none" w:sz="0" w:space="0" w:color="auto"/>
        <w:right w:val="none" w:sz="0" w:space="0" w:color="auto"/>
      </w:divBdr>
    </w:div>
    <w:div w:id="2075160772">
      <w:bodyDiv w:val="1"/>
      <w:marLeft w:val="0"/>
      <w:marRight w:val="0"/>
      <w:marTop w:val="0"/>
      <w:marBottom w:val="0"/>
      <w:divBdr>
        <w:top w:val="none" w:sz="0" w:space="0" w:color="auto"/>
        <w:left w:val="none" w:sz="0" w:space="0" w:color="auto"/>
        <w:bottom w:val="none" w:sz="0" w:space="0" w:color="auto"/>
        <w:right w:val="none" w:sz="0" w:space="0" w:color="auto"/>
      </w:divBdr>
    </w:div>
    <w:div w:id="2078896212">
      <w:bodyDiv w:val="1"/>
      <w:marLeft w:val="0"/>
      <w:marRight w:val="0"/>
      <w:marTop w:val="0"/>
      <w:marBottom w:val="0"/>
      <w:divBdr>
        <w:top w:val="none" w:sz="0" w:space="0" w:color="auto"/>
        <w:left w:val="none" w:sz="0" w:space="0" w:color="auto"/>
        <w:bottom w:val="none" w:sz="0" w:space="0" w:color="auto"/>
        <w:right w:val="none" w:sz="0" w:space="0" w:color="auto"/>
      </w:divBdr>
    </w:div>
    <w:div w:id="2080246867">
      <w:bodyDiv w:val="1"/>
      <w:marLeft w:val="0"/>
      <w:marRight w:val="0"/>
      <w:marTop w:val="0"/>
      <w:marBottom w:val="0"/>
      <w:divBdr>
        <w:top w:val="none" w:sz="0" w:space="0" w:color="auto"/>
        <w:left w:val="none" w:sz="0" w:space="0" w:color="auto"/>
        <w:bottom w:val="none" w:sz="0" w:space="0" w:color="auto"/>
        <w:right w:val="none" w:sz="0" w:space="0" w:color="auto"/>
      </w:divBdr>
    </w:div>
    <w:div w:id="2097818121">
      <w:bodyDiv w:val="1"/>
      <w:marLeft w:val="0"/>
      <w:marRight w:val="0"/>
      <w:marTop w:val="0"/>
      <w:marBottom w:val="0"/>
      <w:divBdr>
        <w:top w:val="none" w:sz="0" w:space="0" w:color="auto"/>
        <w:left w:val="none" w:sz="0" w:space="0" w:color="auto"/>
        <w:bottom w:val="none" w:sz="0" w:space="0" w:color="auto"/>
        <w:right w:val="none" w:sz="0" w:space="0" w:color="auto"/>
      </w:divBdr>
    </w:div>
    <w:div w:id="2100447670">
      <w:bodyDiv w:val="1"/>
      <w:marLeft w:val="0"/>
      <w:marRight w:val="0"/>
      <w:marTop w:val="0"/>
      <w:marBottom w:val="0"/>
      <w:divBdr>
        <w:top w:val="none" w:sz="0" w:space="0" w:color="auto"/>
        <w:left w:val="none" w:sz="0" w:space="0" w:color="auto"/>
        <w:bottom w:val="none" w:sz="0" w:space="0" w:color="auto"/>
        <w:right w:val="none" w:sz="0" w:space="0" w:color="auto"/>
      </w:divBdr>
    </w:div>
    <w:div w:id="2103723797">
      <w:bodyDiv w:val="1"/>
      <w:marLeft w:val="0"/>
      <w:marRight w:val="0"/>
      <w:marTop w:val="0"/>
      <w:marBottom w:val="0"/>
      <w:divBdr>
        <w:top w:val="none" w:sz="0" w:space="0" w:color="auto"/>
        <w:left w:val="none" w:sz="0" w:space="0" w:color="auto"/>
        <w:bottom w:val="none" w:sz="0" w:space="0" w:color="auto"/>
        <w:right w:val="none" w:sz="0" w:space="0" w:color="auto"/>
      </w:divBdr>
    </w:div>
    <w:div w:id="2103911942">
      <w:bodyDiv w:val="1"/>
      <w:marLeft w:val="0"/>
      <w:marRight w:val="0"/>
      <w:marTop w:val="0"/>
      <w:marBottom w:val="0"/>
      <w:divBdr>
        <w:top w:val="none" w:sz="0" w:space="0" w:color="auto"/>
        <w:left w:val="none" w:sz="0" w:space="0" w:color="auto"/>
        <w:bottom w:val="none" w:sz="0" w:space="0" w:color="auto"/>
        <w:right w:val="none" w:sz="0" w:space="0" w:color="auto"/>
      </w:divBdr>
    </w:div>
    <w:div w:id="2107800576">
      <w:bodyDiv w:val="1"/>
      <w:marLeft w:val="0"/>
      <w:marRight w:val="0"/>
      <w:marTop w:val="0"/>
      <w:marBottom w:val="0"/>
      <w:divBdr>
        <w:top w:val="none" w:sz="0" w:space="0" w:color="auto"/>
        <w:left w:val="none" w:sz="0" w:space="0" w:color="auto"/>
        <w:bottom w:val="none" w:sz="0" w:space="0" w:color="auto"/>
        <w:right w:val="none" w:sz="0" w:space="0" w:color="auto"/>
      </w:divBdr>
    </w:div>
    <w:div w:id="2112242292">
      <w:bodyDiv w:val="1"/>
      <w:marLeft w:val="0"/>
      <w:marRight w:val="0"/>
      <w:marTop w:val="0"/>
      <w:marBottom w:val="0"/>
      <w:divBdr>
        <w:top w:val="none" w:sz="0" w:space="0" w:color="auto"/>
        <w:left w:val="none" w:sz="0" w:space="0" w:color="auto"/>
        <w:bottom w:val="none" w:sz="0" w:space="0" w:color="auto"/>
        <w:right w:val="none" w:sz="0" w:space="0" w:color="auto"/>
      </w:divBdr>
    </w:div>
    <w:div w:id="2115782100">
      <w:bodyDiv w:val="1"/>
      <w:marLeft w:val="0"/>
      <w:marRight w:val="0"/>
      <w:marTop w:val="0"/>
      <w:marBottom w:val="0"/>
      <w:divBdr>
        <w:top w:val="none" w:sz="0" w:space="0" w:color="auto"/>
        <w:left w:val="none" w:sz="0" w:space="0" w:color="auto"/>
        <w:bottom w:val="none" w:sz="0" w:space="0" w:color="auto"/>
        <w:right w:val="none" w:sz="0" w:space="0" w:color="auto"/>
      </w:divBdr>
    </w:div>
    <w:div w:id="2116359635">
      <w:bodyDiv w:val="1"/>
      <w:marLeft w:val="0"/>
      <w:marRight w:val="0"/>
      <w:marTop w:val="0"/>
      <w:marBottom w:val="0"/>
      <w:divBdr>
        <w:top w:val="none" w:sz="0" w:space="0" w:color="auto"/>
        <w:left w:val="none" w:sz="0" w:space="0" w:color="auto"/>
        <w:bottom w:val="none" w:sz="0" w:space="0" w:color="auto"/>
        <w:right w:val="none" w:sz="0" w:space="0" w:color="auto"/>
      </w:divBdr>
    </w:div>
    <w:div w:id="2122527639">
      <w:bodyDiv w:val="1"/>
      <w:marLeft w:val="0"/>
      <w:marRight w:val="0"/>
      <w:marTop w:val="0"/>
      <w:marBottom w:val="0"/>
      <w:divBdr>
        <w:top w:val="none" w:sz="0" w:space="0" w:color="auto"/>
        <w:left w:val="none" w:sz="0" w:space="0" w:color="auto"/>
        <w:bottom w:val="none" w:sz="0" w:space="0" w:color="auto"/>
        <w:right w:val="none" w:sz="0" w:space="0" w:color="auto"/>
      </w:divBdr>
    </w:div>
    <w:div w:id="2136175234">
      <w:bodyDiv w:val="1"/>
      <w:marLeft w:val="0"/>
      <w:marRight w:val="0"/>
      <w:marTop w:val="0"/>
      <w:marBottom w:val="0"/>
      <w:divBdr>
        <w:top w:val="none" w:sz="0" w:space="0" w:color="auto"/>
        <w:left w:val="none" w:sz="0" w:space="0" w:color="auto"/>
        <w:bottom w:val="none" w:sz="0" w:space="0" w:color="auto"/>
        <w:right w:val="none" w:sz="0" w:space="0" w:color="auto"/>
      </w:divBdr>
    </w:div>
    <w:div w:id="2139444393">
      <w:bodyDiv w:val="1"/>
      <w:marLeft w:val="0"/>
      <w:marRight w:val="0"/>
      <w:marTop w:val="0"/>
      <w:marBottom w:val="0"/>
      <w:divBdr>
        <w:top w:val="none" w:sz="0" w:space="0" w:color="auto"/>
        <w:left w:val="none" w:sz="0" w:space="0" w:color="auto"/>
        <w:bottom w:val="none" w:sz="0" w:space="0" w:color="auto"/>
        <w:right w:val="none" w:sz="0" w:space="0" w:color="auto"/>
      </w:divBdr>
    </w:div>
    <w:div w:id="2144496034">
      <w:bodyDiv w:val="1"/>
      <w:marLeft w:val="0"/>
      <w:marRight w:val="0"/>
      <w:marTop w:val="0"/>
      <w:marBottom w:val="0"/>
      <w:divBdr>
        <w:top w:val="none" w:sz="0" w:space="0" w:color="auto"/>
        <w:left w:val="none" w:sz="0" w:space="0" w:color="auto"/>
        <w:bottom w:val="none" w:sz="0" w:space="0" w:color="auto"/>
        <w:right w:val="none" w:sz="0" w:space="0" w:color="auto"/>
      </w:divBdr>
    </w:div>
    <w:div w:id="21471187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s://github.com/aminkhod/DDI-Project"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github.com/aminkhod/DDI-Projec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microsoft.com/office/2011/relationships/people" Target="people.xml"/><Relationship Id="rId10" Type="http://schemas.microsoft.com/office/2016/09/relationships/commentsIds" Target="commentsIds.xml"/><Relationship Id="rId19" Type="http://schemas.openxmlformats.org/officeDocument/2006/relationships/image" Target="media/image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Kar19</b:Tag>
    <b:SourceType>ConferenceProceedings</b:SourceType>
    <b:Guid>{E9D26E02-927C-442E-840E-8F9556D2FA5C}</b:Guid>
    <b:Title>Drug-Drug Interaction Prediction Based on Knowledge Graph Embeddings and Convolutional-LSTM Network</b:Title>
    <b:Year>2019</b:Year>
    <b:City>New York, NY, USA</b:City>
    <b:Publisher>Association for Computing Machinery</b:Publisher>
    <b:Author>
      <b:Author>
        <b:NameList>
          <b:Person>
            <b:Last>Karim</b:Last>
          </b:Person>
          <b:Person>
            <b:Last>Cochez</b:Last>
            <b:First>Md.</b:First>
            <b:Middle>Rezaul and</b:Middle>
          </b:Person>
          <b:Person>
            <b:Last>Jares</b:Last>
            <b:First>Michael</b:First>
            <b:Middle>and</b:Middle>
          </b:Person>
          <b:Person>
            <b:Last>Uddin</b:Last>
            <b:First>Joao</b:First>
            <b:Middle>Bosco and</b:Middle>
          </b:Person>
          <b:Person>
            <b:Last>Beyan</b:Last>
            <b:First>Mamtaz</b:First>
            <b:Middle>and</b:Middle>
          </b:Person>
          <b:Person>
            <b:Last>Decker</b:Last>
            <b:First>Oya</b:First>
            <b:Middle>and</b:Middle>
          </b:Person>
          <b:Person>
            <b:Last>Stefan</b:Last>
          </b:Person>
        </b:NameList>
      </b:Author>
    </b:Author>
    <b:Pages>113–123</b:Pages>
    <b:Volume>11</b:Volume>
    <b:YearAccessed>2019</b:YearAccessed>
    <b:URL>https://doi.org/10.1145/3307339.3342161</b:URL>
    <b:DOI>10.1145/3307339.3342161</b:DOI>
    <b:ConferenceName>Proceedings of the 10th ACM International Conference on Bioinformatics, Computational Biology and Health Informatics</b:ConferenceName>
    <b:RefOrder>10</b:RefOrder>
  </b:Source>
  <b:Source>
    <b:Tag>NPT12</b:Tag>
    <b:SourceType>JournalArticle</b:SourceType>
    <b:Guid>{13545A82-E6CA-4DED-B2CF-91E295681805}</b:Guid>
    <b:Author>
      <b:Author>
        <b:NameList>
          <b:Person>
            <b:Last>NP</b:Last>
            <b:First>Tatonetti</b:First>
          </b:Person>
          <b:Person>
            <b:Last>PP</b:Last>
            <b:First>Ye</b:First>
          </b:Person>
          <b:Person>
            <b:Last>R</b:Last>
            <b:First>Daneshjou</b:First>
          </b:Person>
          <b:Person>
            <b:Last>RB</b:Last>
            <b:First>Altman</b:First>
          </b:Person>
        </b:NameList>
      </b:Author>
    </b:Author>
    <b:Title>Data-driven prediction of drug effects and interactions</b:Title>
    <b:Year>2012</b:Year>
    <b:JournalName>Science translational medicine</b:JournalName>
    <b:Pages>125-31</b:Pages>
    <b:Volume>6</b:Volume>
    <b:Issue>4</b:Issue>
    <b:Month>Mar</b:Month>
    <b:Day>14</b:Day>
    <b:DOI>doi: 10.1126/scitranslmed.3003377</b:DOI>
    <b:RefOrder>37</b:RefOrder>
  </b:Source>
  <b:Source>
    <b:Tag>Law14</b:Tag>
    <b:SourceType>JournalArticle</b:SourceType>
    <b:Guid>{AAD81FCE-ED35-4470-A812-BBC2CA1B85A9}</b:Guid>
    <b:Author>
      <b:Author>
        <b:NameList>
          <b:Person>
            <b:Last>V</b:Last>
            <b:First>Law</b:First>
          </b:Person>
          <b:Person>
            <b:Last>C</b:Last>
            <b:First>Knox</b:First>
          </b:Person>
          <b:Person>
            <b:Last>Y</b:Last>
            <b:First>Djoumbou</b:First>
          </b:Person>
          <b:Person>
            <b:Last>T</b:Last>
            <b:First>Jewison</b:First>
          </b:Person>
          <b:Person>
            <b:Last>AC</b:Last>
            <b:First>Guo</b:First>
          </b:Person>
          <b:Person>
            <b:Last>Y</b:Last>
            <b:First>Liu</b:First>
          </b:Person>
          <b:Person>
            <b:Last>A</b:Last>
            <b:First>Maciejewski</b:First>
          </b:Person>
          <b:Person>
            <b:Last>D</b:Last>
            <b:First>Arndt</b:First>
          </b:Person>
          <b:Person>
            <b:Last>M</b:Last>
            <b:First>Wilson</b:First>
          </b:Person>
          <b:Person>
            <b:Last>V</b:Last>
            <b:First>Neveu</b:First>
          </b:Person>
          <b:Person>
            <b:Last>A</b:Last>
            <b:First>Tang</b:First>
          </b:Person>
          <b:Person>
            <b:Last>G</b:Last>
            <b:First>Gabriel</b:First>
          </b:Person>
          <b:Person>
            <b:Last>C</b:Last>
            <b:First>Ly</b:First>
          </b:Person>
          <b:Person>
            <b:Last>S</b:Last>
            <b:First>Adamjee</b:First>
          </b:Person>
          <b:Person>
            <b:Last>ZT</b:Last>
            <b:First>Dame</b:First>
          </b:Person>
          <b:Person>
            <b:Last>B</b:Last>
            <b:First>Han</b:First>
          </b:Person>
          <b:Person>
            <b:Last>Y</b:Last>
            <b:First>Zhou</b:First>
          </b:Person>
          <b:Person>
            <b:Last>DS</b:Last>
            <b:First>Wishart</b:First>
          </b:Person>
        </b:NameList>
      </b:Author>
    </b:Author>
    <b:Title>DrugBank 4.0: shedding new light on drug metabolism</b:Title>
    <b:JournalName>Nucleic acids research</b:JournalName>
    <b:Year>2014</b:Year>
    <b:Pages>1091-1097</b:Pages>
    <b:Volume>42</b:Volume>
    <b:Issue>Database issue (2014)</b:Issue>
    <b:DOI>doi:10.1093/nar/gkt1068</b:DOI>
    <b:RefOrder>2</b:RefOrder>
  </b:Source>
  <b:Source>
    <b:Tag>LCW05</b:Tag>
    <b:SourceType>JournalArticle</b:SourceType>
    <b:Guid>{CDA4C188-5D6F-48F8-8611-4D1B9427CBFB}</b:Guid>
    <b:Author>
      <b:Author>
        <b:NameList>
          <b:Person>
            <b:Last>LC</b:Last>
            <b:First>Wienkers</b:First>
          </b:Person>
          <b:Person>
            <b:Last>TG</b:Last>
            <b:First>Heath</b:First>
          </b:Person>
        </b:NameList>
      </b:Author>
    </b:Author>
    <b:Title>Predicting in vivo drug interactions from in vitro drug discovery data. Nat Rev Drug Discov</b:Title>
    <b:JournalName>Nature reviews. Drug discovery</b:JournalName>
    <b:Year>2005</b:Year>
    <b:Pages>825-833</b:Pages>
    <b:Volume>4</b:Volume>
    <b:Issue>10</b:Issue>
    <b:DOI>https://doi.org/10.1038/nrd1851</b:DOI>
    <b:RefOrder>1</b:RefOrder>
  </b:Source>
  <b:Source>
    <b:Tag>Lea95</b:Tag>
    <b:SourceType>JournalArticle</b:SourceType>
    <b:Guid>{B6F3E111-C631-4E85-9EC9-798ACCE95664}</b:Guid>
    <b:Author>
      <b:Author>
        <b:NameList>
          <b:Person>
            <b:Last>LL</b:Last>
            <b:First>Leape</b:First>
          </b:Person>
          <b:Person>
            <b:Last>DW</b:Last>
            <b:First>Bates</b:First>
          </b:Person>
          <b:Person>
            <b:Last>DJ</b:Last>
            <b:First>Cullen</b:First>
          </b:Person>
          <b:Person>
            <b:Last>J</b:Last>
            <b:First>Cooper</b:First>
          </b:Person>
          <b:Person>
            <b:Last>HJ</b:Last>
            <b:First>Demonaco</b:First>
          </b:Person>
          <b:Person>
            <b:Last>T</b:Last>
            <b:First>Gallivan</b:First>
          </b:Person>
          <b:Person>
            <b:Last>R</b:Last>
            <b:First>Hallisey</b:First>
          </b:Person>
          <b:Person>
            <b:Last>J</b:Last>
            <b:First>Ives</b:First>
          </b:Person>
          <b:Person>
            <b:Last>N</b:Last>
            <b:First>Laird</b:First>
          </b:Person>
          <b:Person>
            <b:Last>Laffel G</b:Last>
            <b:First>et</b:First>
            <b:Middle>al</b:Middle>
          </b:Person>
        </b:NameList>
      </b:Author>
    </b:Author>
    <b:Title>Systems analysis of adverse drug events. ADE Prevention Study Group</b:Title>
    <b:JournalName>JAMA</b:JournalName>
    <b:Year>1995</b:Year>
    <b:Pages>35-43</b:Pages>
    <b:Volume>274</b:Volume>
    <b:Issue>1</b:Issue>
    <b:RefOrder>3</b:RefOrder>
  </b:Source>
  <b:Source>
    <b:Tag>AKa17</b:Tag>
    <b:SourceType>JournalArticle</b:SourceType>
    <b:Guid>{33DC9156-AFEF-43CC-A1AA-3D7ECB7B92DD}</b:Guid>
    <b:Author>
      <b:Author>
        <b:NameList>
          <b:Person>
            <b:Last>A</b:Last>
            <b:First>Karbownik</b:First>
          </b:Person>
          <b:Person>
            <b:Last>E</b:Last>
            <b:First>Szałek</b:First>
          </b:Person>
          <b:Person>
            <b:Last>K</b:Last>
            <b:First>Sobańska</b:First>
          </b:Person>
          <b:Person>
            <b:Last>T</b:Last>
            <b:First>Grabowski</b:First>
          </b:Person>
          <b:Person>
            <b:Last>A</b:Last>
            <b:First>Wolc</b:First>
          </b:Person>
          <b:Person>
            <b:Last>E</b:Last>
            <b:First>Grześkowiak</b:First>
          </b:Person>
        </b:NameList>
      </b:Author>
    </b:Author>
    <b:Title>Pharmacokinetic drug-drug interaction between erlotinib and paracetamol: A potential risk for clinical practice</b:Title>
    <b:JournalName>European journal of pharmaceutical sciences : official journal of the European Federation for Pharmaceutical Sciences</b:JournalName>
    <b:Year>2017</b:Year>
    <b:Pages>55-62</b:Pages>
    <b:Volume>102</b:Volume>
    <b:DOI>doi: 10.1016/j.ejps.2017.02.028</b:DOI>
    <b:RefOrder>4</b:RefOrder>
  </b:Source>
  <b:Source>
    <b:Tag>Gia</b:Tag>
    <b:SourceType>InternetSite</b:SourceType>
    <b:Guid>{5FEBD2B9-7A4D-4424-A0A4-3C5639482D3C}</b:Guid>
    <b:Title>Giant cell arteritis treatment failure resulting from probable steroid/antiepileptic drug-drug interaction</b:Title>
    <b:Author>
      <b:Author>
        <b:NameList>
          <b:Person>
            <b:Last>Mulroy</b:Last>
            <b:First>Eoin</b:First>
          </b:Person>
          <b:Person>
            <b:Last>Highton</b:Last>
            <b:First>John</b:First>
          </b:Person>
          <b:Person>
            <b:Last>Jordan</b:Last>
            <b:First>Sarah</b:First>
          </b:Person>
        </b:NameList>
      </b:Author>
    </b:Author>
    <b:Year>2017</b:Year>
    <b:ProductionCompany>The New Zealand Medical Journal (Online)</b:ProductionCompany>
    <b:Month>November</b:Month>
    <b:YearAccessed>2023</b:YearAccessed>
    <b:MonthAccessed>December</b:MonthAccessed>
    <b:DayAccessed>13</b:DayAccessed>
    <b:URL>https://journal.nzma.org.nz/journal-articles/giant-cell-arteritis-treatment-failure-resulting-from-probable-steroid-antiepileptic-drug-drug-interaction</b:URL>
    <b:StandardNumber>130(1450), 102 </b:StandardNumber>
    <b:RefOrder>5</b:RefOrder>
  </b:Source>
  <b:Source>
    <b:Tag>Xin11</b:Tag>
    <b:SourceType>JournalArticle</b:SourceType>
    <b:Guid>{FD03FE91-FADD-4C99-993D-0B8D8D02DBA5}</b:Guid>
    <b:Title>Prediction of drug combinations by integrating molecular and pharmacological data</b:Title>
    <b:Year>2011</b:Year>
    <b:Month>12</b:Month>
    <b:URL>{https://doi.org/10.1371/journal.pcbi.1002323</b:URL>
    <b:JournalName>PLOS Computational Biology</b:JournalName>
    <b:Pages>1-7</b:Pages>
    <b:Volume>7</b:Volume>
    <b:Issue>12</b:Issue>
    <b:Author>
      <b:Author>
        <b:NameList>
          <b:Person>
            <b:Last>Xing-Ming</b:Last>
            <b:First>Zhao</b:First>
          </b:Person>
          <b:Person>
            <b:Last>Murat</b:Last>
            <b:First>Iskar</b:First>
          </b:Person>
          <b:Person>
            <b:Last>Georg</b:Last>
            <b:First>Zeller</b:First>
          </b:Person>
          <b:Person>
            <b:Last>Michael</b:Last>
            <b:First>Kuhn</b:First>
          </b:Person>
          <b:Person>
            <b:Last>Vera</b:Last>
            <b:First>van</b:First>
            <b:Middle>Noort</b:Middle>
          </b:Person>
          <b:Person>
            <b:Last>Peer</b:Last>
            <b:First>Bork</b:First>
          </b:Person>
        </b:NameList>
      </b:Author>
    </b:Author>
    <b:Publisher>Public Library of Science</b:Publisher>
    <b:DOI>10.1371/journal.pcbi.1002323</b:DOI>
    <b:RefOrder>6</b:RefOrder>
  </b:Source>
  <b:Source>
    <b:Tag>Vei09</b:Tag>
    <b:SourceType>JournalArticle</b:SourceType>
    <b:Guid>{7A08ADEB-2047-41C1-AA4B-DFCB84B122E6}</b:Guid>
    <b:Author>
      <b:Author>
        <b:NameList>
          <b:Person>
            <b:Last>H</b:Last>
            <b:First>Veith</b:First>
          </b:Person>
          <b:Person>
            <b:Last>N</b:Last>
            <b:First>Southall</b:First>
          </b:Person>
          <b:Person>
            <b:Last>R</b:Last>
            <b:First>Huang</b:First>
          </b:Person>
          <b:Person>
            <b:Last>T</b:Last>
            <b:First>James</b:First>
          </b:Person>
          <b:Person>
            <b:Last>D</b:Last>
            <b:First>Fayne</b:First>
          </b:Person>
          <b:Person>
            <b:Last>N</b:Last>
            <b:First>Artemenko</b:First>
          </b:Person>
          <b:Person>
            <b:Last>M</b:Last>
            <b:First>Shen</b:First>
          </b:Person>
          <b:Person>
            <b:Last>J</b:Last>
            <b:First>Inglese</b:First>
          </b:Person>
          <b:Person>
            <b:Last>CP</b:Last>
            <b:First>Austin</b:First>
          </b:Person>
          <b:Person>
            <b:Last>DG</b:Last>
            <b:First>Lloyd</b:First>
          </b:Person>
          <b:Person>
            <b:Last>DS</b:Last>
            <b:First>Auld</b:First>
          </b:Person>
        </b:NameList>
      </b:Author>
    </b:Author>
    <b:Title>Comprehensive characterization of cytochrome p450 isozyme selectivity across chemical libraries</b:Title>
    <b:JournalName>Nat Biotechnol</b:JournalName>
    <b:Year>2009</b:Year>
    <b:Pages>1050-5</b:Pages>
    <b:Volume>27</b:Volume>
    <b:Issue>11</b:Issue>
    <b:RefOrder>7</b:RefOrder>
  </b:Source>
  <b:Source>
    <b:Tag>SMH07</b:Tag>
    <b:SourceType>JournalArticle</b:SourceType>
    <b:Guid>{D5B6FC5B-0FA7-4B8E-8C81-25FB2FE1DE39}</b:Guid>
    <b:Author>
      <b:Author>
        <b:NameList>
          <b:Person>
            <b:Last>SM</b:Last>
            <b:First>Huang</b:First>
          </b:Person>
          <b:Person>
            <b:Last>R</b:Last>
            <b:First>Temple</b:First>
          </b:Person>
          <b:Person>
            <b:Last>DC</b:Last>
            <b:First>Throckmorton</b:First>
          </b:Person>
          <b:Person>
            <b:Last>LJ</b:Last>
            <b:First>Lesko</b:First>
          </b:Person>
        </b:NameList>
      </b:Author>
    </b:Author>
    <b:Title>Drug interaction studies: study design, data analysis, and implications for dosing and labeling</b:Title>
    <b:JournalName>Clinical pharmacology and therapeutics</b:JournalName>
    <b:Year>2007</b:Year>
    <b:Pages>298-304</b:Pages>
    <b:Volume>81</b:Volume>
    <b:Issue>2</b:Issue>
    <b:DOI>https://doi.org/10.1038/sj.clpt.6100054</b:DOI>
    <b:RefOrder>8</b:RefOrder>
  </b:Source>
  <b:Source>
    <b:Tag>Pin15</b:Tag>
    <b:SourceType>JournalArticle</b:SourceType>
    <b:Guid>{8A5ECAB1-ACDA-493B-B23B-3397E819EFC5}</b:Guid>
    <b:Title>Label Propagation Prediction of Drug-Drug Interactions Based on Clinical Side Effects</b:Title>
    <b:JournalName>Scientific Reports</b:JournalName>
    <b:Year>2015</b:Year>
    <b:Volume>5</b:Volume>
    <b:Issue>1</b:Issue>
    <b:URL>https://api.semanticscholar.org/CorpusID:8040099}</b:URL>
    <b:Author>
      <b:Author>
        <b:NameList>
          <b:Person>
            <b:Last>Zhang</b:Last>
            <b:First>Ping</b:First>
          </b:Person>
          <b:Person>
            <b:Last>Wang</b:Last>
            <b:First>Fei</b:First>
          </b:Person>
          <b:Person>
            <b:Last>Hu</b:Last>
            <b:First>Jianying</b:First>
          </b:Person>
          <b:Person>
            <b:Last>Sorrentino</b:Last>
            <b:First>Robert</b:First>
          </b:Person>
        </b:NameList>
      </b:Author>
    </b:Author>
    <b:RefOrder>9</b:RefOrder>
  </b:Source>
  <b:Source>
    <b:Tag>Wiś16</b:Tag>
    <b:SourceType>JournalArticle</b:SourceType>
    <b:Guid>{A01FEE30-A071-4E8C-9882-3267383A1F63}</b:Guid>
    <b:Author>
      <b:Author>
        <b:NameList>
          <b:Person>
            <b:Last>Wiśniowska</b:Last>
            <b:First>Barbara</b:First>
          </b:Person>
          <b:Person>
            <b:Last>Polak</b:Last>
            <b:First>Sebastian</b:First>
          </b:Person>
        </b:NameList>
      </b:Author>
    </b:Author>
    <b:Title>The role of interaction model in simulation of drug interactions and qt prolongation</b:Title>
    <b:JournalName>Current pharmacology reports</b:JournalName>
    <b:Year>2016</b:Year>
    <b:Pages>339-344</b:Pages>
    <b:Volume>2</b:Volume>
    <b:Issue>6</b:Issue>
    <b:DOI>doi:10.1007/s40495-016-0075-9</b:DOI>
    <b:RefOrder>11</b:RefOrder>
  </b:Source>
  <b:Source>
    <b:Tag>DZh16</b:Tag>
    <b:SourceType>JournalArticle</b:SourceType>
    <b:Guid>{CE008692-89DB-4B36-9DD1-17C6E0E6E577}</b:Guid>
    <b:Author>
      <b:Author>
        <b:NameList>
          <b:Person>
            <b:Last>Zhou</b:Last>
            <b:First>D</b:First>
          </b:Person>
          <b:Person>
            <b:Last>Bui</b:Last>
            <b:First>K</b:First>
          </b:Person>
          <b:Person>
            <b:Last>Sostek</b:Last>
            <b:First>M</b:First>
          </b:Person>
          <b:Person>
            <b:Last>Al-Huniti</b:Last>
            <b:First>N</b:First>
          </b:Person>
        </b:NameList>
      </b:Author>
    </b:Author>
    <b:Title>Simulation and prediction of the drug-drug interaction potential of naloxegol by physiologically based pharmacokinetic modeling</b:Title>
    <b:JournalName>CPT: pharmacometrics &amp; systems pharmacology</b:JournalName>
    <b:Year>2016</b:Year>
    <b:Pages>250-257</b:Pages>
    <b:Volume>5</b:Volume>
    <b:Issue>5</b:Issue>
    <b:RefOrder>12</b:RefOrder>
  </b:Source>
  <b:Source>
    <b:Tag>QCB14</b:Tag>
    <b:SourceType>JournalArticle</b:SourceType>
    <b:Guid>{FD3E7DCB-551D-4ACE-847F-6D56704B5BD2}</b:Guid>
    <b:Author>
      <b:Author>
        <b:NameList>
          <b:Person>
            <b:Last>QC</b:Last>
            <b:First>Bui</b:First>
          </b:Person>
          <b:Person>
            <b:Last>PM</b:Last>
            <b:First>Sloot</b:First>
          </b:Person>
          <b:Person>
            <b:Last>EM</b:Last>
            <b:First>van</b:First>
            <b:Middle>Mulligen</b:Middle>
          </b:Person>
          <b:Person>
            <b:Last>JA</b:Last>
            <b:First>Kors</b:First>
          </b:Person>
        </b:NameList>
      </b:Author>
    </b:Author>
    <b:Title>A novel feature-based approach to extract drug–drug</b:Title>
    <b:JournalName>Bioinformatics (Oxford, England)</b:JournalName>
    <b:Year>2014</b:Year>
    <b:Pages>3365-3371</b:Pages>
    <b:Volume>30</b:Volume>
    <b:Issue>23</b:Issue>
    <b:DOI>https://doi.org/10.1093/bioinformatics/btu557</b:DOI>
    <b:RefOrder>13</b:RefOrder>
  </b:Source>
  <b:Source>
    <b:Tag>YZh16</b:Tag>
    <b:SourceType>JournalArticle</b:SourceType>
    <b:Guid>{E1A82572-1A3F-44D7-A260-B1AEA6C83290}</b:Guid>
    <b:Author>
      <b:Author>
        <b:NameList>
          <b:Person>
            <b:Last>Y</b:Last>
            <b:First>Zhang</b:First>
          </b:Person>
          <b:Person>
            <b:Last>HY</b:Last>
            <b:First>Wu</b:First>
          </b:Person>
          <b:Person>
            <b:Last>J</b:Last>
            <b:First>Xu</b:First>
          </b:Person>
          <b:Person>
            <b:Last>J</b:Last>
            <b:First>Wang</b:First>
          </b:Person>
          <b:Person>
            <b:Last>E</b:Last>
            <b:First>Soysal</b:First>
          </b:Person>
          <b:Person>
            <b:Last>L</b:Last>
            <b:First>Li</b:First>
          </b:Person>
          <b:Person>
            <b:Last>H</b:Last>
            <b:First>Xu</b:First>
          </b:Person>
        </b:NameList>
      </b:Author>
    </b:Author>
    <b:Title>Leveraging syntactic and semantic graph kernels to extract pharmacokinetic drug-drug interactions from biomedical literature</b:Title>
    <b:JournalName>BMC systems biology</b:JournalName>
    <b:Year>2016</b:Year>
    <b:Pages>Suppl 3(Suppl 3):67</b:Pages>
    <b:Volume>10</b:Volume>
    <b:Issue>8</b:Issue>
    <b:DOI>doi: 10.1186/s12918-016-0311-2</b:DOI>
    <b:RefOrder>14</b:RefOrder>
  </b:Source>
  <b:Source>
    <b:Tag>YYa08</b:Tag>
    <b:SourceType>JournalArticle</b:SourceType>
    <b:Guid>{4CEBFA61-4FE1-43F4-ABE0-08DA13C3BBB6}</b:Guid>
    <b:Author>
      <b:Author>
        <b:NameList>
          <b:Person>
            <b:Last>Y</b:Last>
            <b:First>Yamanishi</b:First>
          </b:Person>
          <b:Person>
            <b:Last>M</b:Last>
            <b:First>Araki</b:First>
          </b:Person>
          <b:Person>
            <b:Last>A</b:Last>
            <b:First>Gutteridge</b:First>
          </b:Person>
          <b:Person>
            <b:Last>W</b:Last>
            <b:First>Honda</b:First>
          </b:Person>
          <b:Person>
            <b:Last>M</b:Last>
            <b:First>Kanehisa</b:First>
          </b:Person>
        </b:NameList>
      </b:Author>
    </b:Author>
    <b:Title>Prediction of drug–target interaction networks from the integration of chemical and genomic spaces</b:Title>
    <b:JournalName>Bioinformatics</b:JournalName>
    <b:Year>2008</b:Year>
    <b:Pages>i232-i240</b:Pages>
    <b:Volume>24</b:Volume>
    <b:Issue>13</b:Issue>
    <b:DOI>doi:10.1093/bioinformatics/btn162</b:DOI>
    <b:RefOrder>15</b:RefOrder>
  </b:Source>
  <b:Source>
    <b:Tag>SVi14</b:Tag>
    <b:SourceType>JournalArticle</b:SourceType>
    <b:Guid>{B559A24F-937A-4849-8B9B-083384EA8F98}</b:Guid>
    <b:Author>
      <b:Author>
        <b:NameList>
          <b:Person>
            <b:Last>S</b:Last>
            <b:First>Vilar</b:First>
          </b:Person>
          <b:Person>
            <b:Last>E</b:Last>
            <b:First>Uriarte</b:First>
          </b:Person>
          <b:Person>
            <b:Last>L</b:Last>
            <b:First>Santana</b:First>
          </b:Person>
          <b:Person>
            <b:Last>T</b:Last>
            <b:First>Lorberbaum</b:First>
          </b:Person>
          <b:Person>
            <b:Last>G</b:Last>
            <b:First>Hripcsak</b:First>
          </b:Person>
          <b:Person>
            <b:Last>C</b:Last>
            <b:First>Friedman</b:First>
          </b:Person>
          <b:Person>
            <b:Last>NP</b:Last>
            <b:First>Tatonetti</b:First>
          </b:Person>
        </b:NameList>
      </b:Author>
    </b:Author>
    <b:Title>Similarity-based modeling in large-scale prediction of drug-drug interactions</b:Title>
    <b:JournalName>Nature protocols</b:JournalName>
    <b:Year>2014</b:Year>
    <b:Pages>2147-63</b:Pages>
    <b:Volume>9</b:Volume>
    <b:Issue>9</b:Issue>
    <b:DOI>doi: 10.1038/nprot.2014.151</b:DOI>
    <b:RefOrder>16</b:RefOrder>
  </b:Source>
  <b:Source>
    <b:Tag>Fei14</b:Tag>
    <b:SourceType>JournalArticle</b:SourceType>
    <b:Guid>{31ED70FC-50EB-4E87-9107-8C102F590D49}</b:Guid>
    <b:Title>Machine learning-based prediction of drug-drug interactions by integrating drug phenotypic, therapeutic, chemical, and genomic properties</b:Title>
    <b:JournalName>Journal of the American Medical Informatics Association</b:JournalName>
    <b:Year>2014</b:Year>
    <b:Pages>e278–e286</b:Pages>
    <b:Volume>21</b:Volume>
    <b:Issue>e2</b:Issue>
    <b:Author>
      <b:Author>
        <b:NameList>
          <b:Person>
            <b:Last>Cheng</b:Last>
            <b:First>Feixiong</b:First>
          </b:Person>
          <b:Person>
            <b:Last>Zhongming</b:Last>
            <b:First>Zhao</b:First>
          </b:Person>
        </b:NameList>
      </b:Author>
    </b:Author>
    <b:Publisher>JAMIA</b:Publisher>
    <b:DOI>https://doi.org/10.1136/amiajnl-2013-002512</b:DOI>
    <b:RefOrder>17</b:RefOrder>
  </b:Source>
  <b:Source>
    <b:Tag>TPa15</b:Tag>
    <b:SourceType>JournalArticle</b:SourceType>
    <b:Guid>{63A42B03-CB21-4C64-9FC0-339485FA85C3}</b:Guid>
    <b:Author>
      <b:Author>
        <b:NameList>
          <b:Person>
            <b:Last>T</b:Last>
            <b:First>Pahikkala</b:First>
          </b:Person>
          <b:Person>
            <b:Last>A</b:Last>
            <b:First>Airola</b:First>
          </b:Person>
          <b:Person>
            <b:Last>S</b:Last>
            <b:First>Pietilä</b:First>
          </b:Person>
          <b:Person>
            <b:Last>S</b:Last>
            <b:First>Shakyawar</b:First>
          </b:Person>
          <b:Person>
            <b:Last>A</b:Last>
            <b:First>Szwajda</b:First>
          </b:Person>
          <b:Person>
            <b:Last>J</b:Last>
            <b:First>Tang</b:First>
          </b:Person>
          <b:Person>
            <b:Last>T</b:Last>
            <b:First>Aittokallio</b:First>
          </b:Person>
        </b:NameList>
      </b:Author>
    </b:Author>
    <b:Title>Toward more realistic drug–target interaction predictions</b:Title>
    <b:JournalName>Brief Bioinform</b:JournalName>
    <b:Year>2015</b:Year>
    <b:Pages>325-37</b:Pages>
    <b:Volume>16</b:Volume>
    <b:Issue>2</b:Issue>
    <b:DOI>doi: 10.1093/bib/bbu010</b:DOI>
    <b:RefOrder>18</b:RefOrder>
  </b:Source>
  <b:Source>
    <b:Tag>HLu14</b:Tag>
    <b:SourceType>JournalArticle</b:SourceType>
    <b:Guid>{5345417B-D040-4D61-B11E-6A3EC2182157}</b:Guid>
    <b:Author>
      <b:Author>
        <b:NameList>
          <b:Person>
            <b:Last>H</b:Last>
            <b:First>Luo</b:First>
          </b:Person>
          <b:Person>
            <b:Last>P</b:Last>
            <b:First>Zhang</b:First>
          </b:Person>
          <b:Person>
            <b:Last>H</b:Last>
            <b:First>Huang</b:First>
          </b:Person>
          <b:Person>
            <b:Last>J</b:Last>
            <b:First>Huang</b:First>
          </b:Person>
          <b:Person>
            <b:Last>E</b:Last>
            <b:First>Kao</b:First>
          </b:Person>
          <b:Person>
            <b:Last>L</b:Last>
            <b:First>Shi</b:First>
          </b:Person>
          <b:Person>
            <b:Last>L</b:Last>
            <b:First>He</b:First>
          </b:Person>
          <b:Person>
            <b:Last>L</b:Last>
            <b:First>Yang</b:First>
          </b:Person>
        </b:NameList>
      </b:Author>
    </b:Author>
    <b:Title>DDI-CPI, a server that predicts drug-drug interactions through implementing the chemical-protein interactome</b:Title>
    <b:JournalName>Nucleic acids research</b:JournalName>
    <b:Year>2014</b:Year>
    <b:Pages>W46-52</b:Pages>
    <b:Volume>42</b:Volume>
    <b:Issue>2014</b:Issue>
    <b:DOI>doi:10.1093/nar/gku433</b:DOI>
    <b:RefOrder>19</b:RefOrder>
  </b:Source>
  <b:Source>
    <b:Tag>Hua17</b:Tag>
    <b:SourceType>ConferenceProceedings</b:SourceType>
    <b:Guid>{BEAD1AC1-0C1F-4086-9778-D7D430458578}</b:Guid>
    <b:Title>Predicting comprehensive drug-drug interactions for new drugs via triple matrix factorization</b:Title>
    <b:Year>2017</b:Year>
    <b:Pages>108--117</b:Pages>
    <b:Volume>10208</b:Volume>
    <b:Author>
      <b:Author>
        <b:NameList>
          <b:Person>
            <b:Last>Huang</b:Last>
            <b:First>Hua</b:First>
          </b:Person>
          <b:Person>
            <b:Last>Li</b:Last>
            <b:First>Jia-Xin</b:First>
          </b:Person>
          <b:Person>
            <b:Last>Lei</b:Last>
            <b:First>Peng</b:First>
          </b:Person>
          <b:Person>
            <b:Last>Zhang</b:Last>
            <b:First>Yan-Ning</b:First>
          </b:Person>
          <b:Person>
            <b:Last>Yiu</b:Last>
            <b:First>Siu-Ming</b:First>
          </b:Person>
        </b:NameList>
      </b:Author>
      <b:Editor>
        <b:NameList>
          <b:Person>
            <b:Last>Rojas</b:Last>
            <b:First>Ignacio</b:First>
            <b:Middle>and Ortuno, Francisco</b:Middle>
          </b:Person>
        </b:NameList>
      </b:Editor>
    </b:Author>
    <b:ConferenceName>Bioinformatics and Biomedical Engineering</b:ConferenceName>
    <b:City>Cham</b:City>
    <b:Publisher>Springer International Publishing</b:Publisher>
    <b:DOI>https://doi.org/10.1007/978-3-319-56148-6_</b:DOI>
    <b:RefOrder>20</b:RefOrder>
  </b:Source>
  <b:Source>
    <b:Tag>Dee18</b:Tag>
    <b:SourceType>ConferenceProceedings</b:SourceType>
    <b:Guid>{BDC82E39-D70C-43E4-8755-537B91327608}</b:Guid>
    <b:Title>Deep learning improves prediction of drug–drug and drug–food interactions</b:Title>
    <b:Year>2018</b:Year>
    <b:ConferenceName>Proceedings of the National Academy of Sciences of the United States of America</b:ConferenceName>
    <b:Pages>4304-4311</b:Pages>
    <b:Volume>115</b:Volume>
    <b:DOI>10.1073/pnas.1803294115</b:DOI>
    <b:RefOrder>22</b:RefOrder>
  </b:Source>
  <b:Source>
    <b:Tag>Liu16</b:Tag>
    <b:SourceType>ConferenceProceedings</b:SourceType>
    <b:Guid>{3C7CD1CE-262F-4A90-ACF7-8768593AA509}</b:Guid>
    <b:Author>
      <b:Author>
        <b:NameList>
          <b:Person>
            <b:Last>Liu</b:Last>
            <b:First>Shengyu</b:First>
          </b:Person>
          <b:Person>
            <b:Last>Chen</b:Last>
            <b:First>Kai</b:First>
          </b:Person>
          <b:Person>
            <b:Last>Chen</b:Last>
            <b:First>Qingcai</b:First>
          </b:Person>
          <b:Person>
            <b:Last>Tang</b:Last>
            <b:First>Buzhou</b:First>
          </b:Person>
        </b:NameList>
      </b:Author>
    </b:Author>
    <b:Title>Dependency-based convolutional neural network for drug-drug interaction extraction</b:Title>
    <b:Year>2016</b:Year>
    <b:ConferenceName>2016 IEEE International Conference on Bioinformatics and Biomedicine (BIBM)</b:ConferenceName>
    <b:DOI>10.1109/BIBM.2016.7822671</b:DOI>
    <b:Pages>1074-1080</b:Pages>
    <b:RefOrder>21</b:RefOrder>
  </b:Source>
  <b:Source>
    <b:Tag>BWa14</b:Tag>
    <b:SourceType>JournalArticle</b:SourceType>
    <b:Guid>{C62D37BD-9E0E-45C1-9448-A2CFA8A559ED}</b:Guid>
    <b:Author>
      <b:Author>
        <b:NameList>
          <b:Person>
            <b:Last>B</b:Last>
            <b:First>Wang</b:First>
          </b:Person>
          <b:Person>
            <b:Last>AM</b:Last>
            <b:First>Mezlini</b:First>
          </b:Person>
          <b:Person>
            <b:Last>F</b:Last>
            <b:First>Demir</b:First>
          </b:Person>
          <b:Person>
            <b:Last>M</b:Last>
            <b:First>Fiume</b:First>
          </b:Person>
          <b:Person>
            <b:Last>Z</b:Last>
            <b:First>Tu</b:First>
          </b:Person>
          <b:Person>
            <b:Last>M</b:Last>
            <b:First>Brudno</b:First>
          </b:Person>
          <b:Person>
            <b:Last>B</b:Last>
            <b:First>Haibe-Kains</b:First>
          </b:Person>
          <b:Person>
            <b:Last>A</b:Last>
            <b:First>Goldenberg</b:First>
          </b:Person>
        </b:NameList>
      </b:Author>
    </b:Author>
    <b:Title>Similarity network fusion for aggregating data types on a genomic scale</b:Title>
    <b:Year>2014</b:Year>
    <b:JournalName>Nature methods</b:JournalName>
    <b:Pages>333-7</b:Pages>
    <b:Volume>11</b:Volume>
    <b:Issue>3</b:Issue>
    <b:DOI>10.1038/nmeth.2810</b:DOI>
    <b:RefOrder>23</b:RefOrder>
  </b:Source>
  <b:Source>
    <b:Tag>RSO18</b:Tag>
    <b:SourceType>JournalArticle</b:SourceType>
    <b:Guid>{BE05DCC5-DF5A-4F93-8D70-E014CB8E0606}</b:Guid>
    <b:Author>
      <b:Author>
        <b:NameList>
          <b:Person>
            <b:Last>RS</b:Last>
            <b:First>Olayan</b:First>
          </b:Person>
          <b:Person>
            <b:Last>H</b:Last>
            <b:First>Ashoor</b:First>
          </b:Person>
          <b:Person>
            <b:Last>VB</b:Last>
            <b:First>Bajic</b:First>
          </b:Person>
        </b:NameList>
      </b:Author>
    </b:Author>
    <b:Title>DDR: efficient computational method to predict drug-target interactions using graph mining and machine learning approaches</b:Title>
    <b:JournalName>Bioinformatics (Oxford, England)</b:JournalName>
    <b:Year>2018</b:Year>
    <b:Pages>1164-1173</b:Pages>
    <b:Volume>34</b:Volume>
    <b:Issue>7</b:Issue>
    <b:DOI>10.1093/bioinformatics/btx731</b:DOI>
    <b:RefOrder>24</b:RefOrder>
  </b:Source>
  <b:Source>
    <b:Tag>ZTi17</b:Tag>
    <b:SourceType>JournalArticle</b:SourceType>
    <b:Guid>{14B0CF86-2AF0-46A7-A4C9-D560D977B51C}</b:Guid>
    <b:Author>
      <b:Author>
        <b:NameList>
          <b:Person>
            <b:Last>Z</b:Last>
            <b:First>Tian</b:First>
          </b:Person>
          <b:Person>
            <b:Last>M</b:Last>
            <b:First>Guo</b:First>
          </b:Person>
          <b:Person>
            <b:Last>C</b:Last>
            <b:First>Wang</b:First>
          </b:Person>
          <b:Person>
            <b:Last>L</b:Last>
            <b:First>Xing</b:First>
          </b:Person>
          <b:Person>
            <b:Last>L</b:Last>
            <b:First>Wang</b:First>
          </b:Person>
          <b:Person>
            <b:Last>Y</b:Last>
            <b:First>Zhang</b:First>
          </b:Person>
        </b:NameList>
      </b:Author>
    </b:Author>
    <b:Title>Constructing an integrated gene similarity network for the identification of disease genes</b:Title>
    <b:JournalName>Journal of biomedical semantics</b:JournalName>
    <b:Year>2017</b:Year>
    <b:Pages>(Suppl 1), 32</b:Pages>
    <b:Volume>8</b:Volume>
    <b:Issue>9</b:Issue>
    <b:DOI>10.1186/s13326-017-0141-1</b:DOI>
    <b:RefOrder>25</b:RefOrder>
  </b:Source>
  <b:Source>
    <b:Tag>YAK16</b:Tag>
    <b:SourceType>JournalArticle</b:SourceType>
    <b:Guid>{E29C25B7-8EFD-4926-B977-E9F3AFABE324}</b:Guid>
    <b:Author>
      <b:Author>
        <b:NameList>
          <b:Person>
            <b:Last>YA</b:Last>
            <b:First>Kim</b:First>
          </b:Person>
          <b:Person>
            <b:Last>DY</b:Last>
            <b:First>Cho</b:First>
          </b:Person>
          <b:Person>
            <b:Last>TM</b:Last>
            <b:First>Przytycka</b:First>
          </b:Person>
        </b:NameList>
      </b:Author>
    </b:Author>
    <b:Title>Understanding Genotype-Phenotype Effects in Cancer via Network Approaches</b:Title>
    <b:JournalName>PLoS computational biology</b:JournalName>
    <b:Year>2016</b:Year>
    <b:Pages>e1004747</b:Pages>
    <b:Volume>12</b:Volume>
    <b:Issue>3</b:Issue>
    <b:DOI>10.1371/journal.pcbi.1004747</b:DOI>
    <b:RefOrder>26</b:RefOrder>
  </b:Source>
  <b:Source>
    <b:Tag>YWa16</b:Tag>
    <b:SourceType>JournalArticle</b:SourceType>
    <b:Guid>{8411E3C3-BAF6-459F-A267-FD7A4E07D628}</b:Guid>
    <b:Author>
      <b:Author>
        <b:NameList>
          <b:Person>
            <b:Last>Y</b:Last>
            <b:First>Wang</b:First>
          </b:Person>
          <b:Person>
            <b:Last>T</b:Last>
            <b:First>Liu</b:First>
          </b:Person>
          <b:Person>
            <b:Last>D</b:Last>
            <b:First>Xu</b:First>
          </b:Person>
          <b:Person>
            <b:Last>H</b:Last>
            <b:First>Shi</b:First>
          </b:Person>
          <b:Person>
            <b:Last>C</b:Last>
            <b:First>Zhang</b:First>
          </b:Person>
          <b:Person>
            <b:Last>YY</b:Last>
            <b:First>Mo</b:First>
          </b:Person>
          <b:Person>
            <b:Last>Z</b:Last>
            <b:First>Wang</b:First>
          </b:Person>
        </b:NameList>
      </b:Author>
    </b:Author>
    <b:Title>Predicting DNA Methylation State of CpG Dinucleotide Using Genome Topological Features and Deep Networks</b:Title>
    <b:JournalName>Scientific reports</b:JournalName>
    <b:Year>2016</b:Year>
    <b:Pages>19598</b:Pages>
    <b:Volume>6</b:Volume>
    <b:Issue>1</b:Issue>
    <b:DOI>10.1038/srep19598</b:DOI>
    <b:RefOrder>27</b:RefOrder>
  </b:Source>
  <b:Source>
    <b:Tag>HUA09</b:Tag>
    <b:SourceType>JournalArticle</b:SourceType>
    <b:Guid>{197E7B06-5BCD-4669-8831-407A9287DD2A}</b:Guid>
    <b:Title>Effect of long-term fertilization on organic carbon and nitrogen in a subtropical paddy soil</b:Title>
    <b:JournalName>Pedosphere</b:JournalName>
    <b:Year>2009</b:Year>
    <b:Pages>727-734</b:Pages>
    <b:Volume>19</b:Volume>
    <b:Issue>6</b:Issue>
    <b:URL>https://www.sciencedirect.com/science/article/pii/S1002016009601685</b:URL>
    <b:DOI>10.1016/S1002-0160(09)60168-5</b:DOI>
    <b:Author>
      <b:Author>
        <b:NameList>
          <b:Person>
            <b:Last>HUANG</b:Last>
            <b:First>Qian-Ru</b:First>
          </b:Person>
          <b:Person>
            <b:Last>HU</b:Last>
            <b:First>Feng</b:First>
          </b:Person>
          <b:Person>
            <b:Last>HUANG</b:Last>
            <b:First>Shan</b:First>
          </b:Person>
          <b:Person>
            <b:Last>LI</b:Last>
            <b:First>Hui-Xin</b:First>
          </b:Person>
          <b:Person>
            <b:Last>YUAN</b:Last>
            <b:First>Ying-Hong</b:First>
          </b:Person>
          <b:Person>
            <b:Last>PAN</b:Last>
            <b:First>Gen-Xing</b:First>
          </b:Person>
          <b:Person>
            <b:Last>ZHANG</b:Last>
            <b:First>Wei-Jian</b:First>
          </b:Person>
        </b:NameList>
      </b:Author>
    </b:Author>
    <b:RefOrder>28</b:RefOrder>
  </b:Source>
  <b:Source>
    <b:Tag>FuL17</b:Tag>
    <b:SourceType>JournalArticle</b:SourceType>
    <b:Guid>{9181B5BE-BE76-4BB0-B16C-7D08CDD4A72F}</b:Guid>
    <b:Author>
      <b:Author>
        <b:NameList>
          <b:Person>
            <b:Last>Fu</b:Last>
            <b:First>Laiyi</b:First>
          </b:Person>
          <b:Person>
            <b:Last>Peng</b:Last>
            <b:First>Qinke</b:First>
          </b:Person>
        </b:NameList>
      </b:Author>
    </b:Author>
    <b:Title>A deep ensemble model to predict miRNA-disease association</b:Title>
    <b:JournalName>Scientific Reports</b:JournalName>
    <b:Year>2017</b:Year>
    <b:Volume>7</b:Volume>
    <b:Issue>1</b:Issue>
    <b:URL>https://doi.org/10.1038/s41598-017-15235-6</b:URL>
    <b:DOI>10.1038/s41598-017-15235-6</b:DOI>
    <b:RefOrder>29</b:RefOrder>
  </b:Source>
  <b:Source>
    <b:Tag>XPa16</b:Tag>
    <b:SourceType>JournalArticle</b:SourceType>
    <b:Guid>{5716FA60-D694-4C93-86C0-A062E3F40AF7}</b:Guid>
    <b:Author>
      <b:Author>
        <b:NameList>
          <b:Person>
            <b:Last>X</b:Last>
            <b:First>Pan</b:First>
          </b:Person>
          <b:Person>
            <b:Last>YX</b:Last>
            <b:First>Fan</b:First>
          </b:Person>
          <b:Person>
            <b:Last>J</b:Last>
            <b:First>Yan</b:First>
          </b:Person>
          <b:Person>
            <b:Last>HB</b:Last>
            <b:First>Shen</b:First>
          </b:Person>
        </b:NameList>
      </b:Author>
    </b:Author>
    <b:Title>IPMiner: hidden ncRNA-protein interaction sequential pattern mining with stacked autoencoder for accurate computational prediction</b:Title>
    <b:JournalName>BMC Genomics</b:JournalName>
    <b:Year>2016</b:Year>
    <b:Pages>582</b:Pages>
    <b:Volume>17</b:Volume>
    <b:Issue>9</b:Issue>
    <b:DOI>10.1186/s12864-016-2931-8</b:DOI>
    <b:RefOrder>30</b:RefOrder>
  </b:Source>
  <b:Source>
    <b:Tag>JKo81</b:Tag>
    <b:SourceType>JournalArticle</b:SourceType>
    <b:Guid>{6D27DA71-364D-4B84-82A7-64E9BF5C52FC}</b:Guid>
    <b:Author>
      <b:Author>
        <b:NameList>
          <b:Person>
            <b:Last>Koch-Weser</b:Last>
            <b:First>J</b:First>
          </b:Person>
        </b:NameList>
      </b:Author>
    </b:Author>
    <b:Title>Serum drug concentrations in clinical perspective</b:Title>
    <b:JournalName>Therapeutic drug monitoring</b:JournalName>
    <b:Year>1981</b:Year>
    <b:Pages>3-16</b:Pages>
    <b:Volume>3</b:Volume>
    <b:Issue>1</b:Issue>
    <b:RefOrder>31</b:RefOrder>
  </b:Source>
  <b:Source>
    <b:Tag>JYS18</b:Tag>
    <b:SourceType>JournalArticle</b:SourceType>
    <b:Guid>{1F068B49-E7C5-4558-AA3F-3AAE320189F4}</b:Guid>
    <b:Author>
      <b:Author>
        <b:NameList>
          <b:Person>
            <b:Last>JY</b:Last>
            <b:First>Shi</b:First>
          </b:Person>
          <b:Person>
            <b:Last>H</b:Last>
            <b:First>Huang</b:First>
          </b:Person>
          <b:Person>
            <b:Last>JX</b:Last>
            <b:First>Li</b:First>
          </b:Person>
          <b:Person>
            <b:Last>P</b:Last>
            <b:First>Lei</b:First>
          </b:Person>
          <b:Person>
            <b:Last>YN</b:Last>
            <b:First>Zhang</b:First>
          </b:Person>
          <b:Person>
            <b:Last>K</b:Last>
            <b:First>Dong</b:First>
          </b:Person>
          <b:Person>
            <b:Last>SM</b:Last>
            <b:First>Yiu</b:First>
          </b:Person>
        </b:NameList>
      </b:Author>
    </b:Author>
    <b:Title>TMFUF: a triple matrix factorization-based unified framework for predicting comprehensive drug-drug interactions of new drugs</b:Title>
    <b:JournalName>BMC Bioinformatics</b:JournalName>
    <b:Year>2018</b:Year>
    <b:Pages>19(Suppl 14):411</b:Pages>
    <b:Volume>20</b:Volume>
    <b:Issue>11</b:Issue>
    <b:DOI>10.1186/s12859-018-2379-8</b:DOI>
    <b:RefOrder>32</b:RefOrder>
  </b:Source>
  <b:Source>
    <b:Tag>Cok17</b:Tag>
    <b:SourceType>JournalArticle</b:SourceType>
    <b:Guid>{E6B64E6D-3D79-41E2-933B-251E27149940}</b:Guid>
    <b:Title>Efficient measurement and factorization of high-order drug interactions in mycobacterium tuberculosis</b:Title>
    <b:JournalName>Science advances</b:JournalName>
    <b:Year>2017</b:Year>
    <b:Pages>e1701881</b:Pages>
    <b:Volume>3</b:Volume>
    <b:Issue>10</b:Issue>
    <b:Author>
      <b:Author>
        <b:NameList>
          <b:Person>
            <b:Last>M</b:Last>
            <b:First>Cokol</b:First>
          </b:Person>
          <b:Person>
            <b:Last>N</b:Last>
            <b:First>Kuru</b:First>
          </b:Person>
          <b:Person>
            <b:Last>E</b:Last>
            <b:First>Bicak</b:First>
          </b:Person>
          <b:Person>
            <b:Last>J</b:Last>
            <b:First>Larkins-Ford</b:First>
          </b:Person>
          <b:Person>
            <b:Last>BB</b:Last>
            <b:First>Aldridge</b:First>
          </b:Person>
        </b:NameList>
      </b:Author>
    </b:Author>
    <b:DOI>10.1126/sciadv.1701881</b:DOI>
    <b:RefOrder>34</b:RefOrder>
  </b:Source>
  <b:Source>
    <b:Tag>YuH18</b:Tag>
    <b:SourceType>JournalArticle</b:SourceType>
    <b:Guid>{554A4393-828D-4F78-99D5-787A3D97A9AA}</b:Guid>
    <b:Author>
      <b:Author>
        <b:NameList>
          <b:Person>
            <b:Last>H</b:Last>
            <b:First>Yu</b:First>
          </b:Person>
          <b:Person>
            <b:Last>KT</b:Last>
            <b:First>Mao</b:First>
          </b:Person>
          <b:Person>
            <b:Last>JY</b:Last>
            <b:First>Shi</b:First>
          </b:Person>
          <b:Person>
            <b:Last>H</b:Last>
            <b:First>Huang</b:First>
          </b:Person>
          <b:Person>
            <b:Last>Z</b:Last>
            <b:First>Chen</b:First>
          </b:Person>
          <b:Person>
            <b:Last>K</b:Last>
            <b:First>Dong</b:First>
          </b:Person>
          <b:Person>
            <b:Last>SM</b:Last>
            <b:First>Yiu</b:First>
          </b:Person>
        </b:NameList>
      </b:Author>
    </b:Author>
    <b:Title>Predicting and understanding comprehensive drug-drug interactions via semi-nonnegative matrix factorization</b:Title>
    <b:JournalName>BMC systems biology</b:JournalName>
    <b:Year>2018</b:Year>
    <b:Pages>(Suppl 1):14</b:Pages>
    <b:Volume>12</b:Volume>
    <b:Issue>4</b:Issue>
    <b:DOI>10.1186/s12918-018-0532-7</b:DOI>
    <b:RefOrder>33</b:RefOrder>
  </b:Source>
  <b:Source>
    <b:Tag>JYS19</b:Tag>
    <b:SourceType>JournalArticle</b:SourceType>
    <b:Guid>{4AB3809A-11C2-431A-9C09-AFF6AA28EA22}</b:Guid>
    <b:Author>
      <b:Author>
        <b:NameList>
          <b:Person>
            <b:Last>JY</b:Last>
            <b:First>Shi</b:First>
          </b:Person>
          <b:Person>
            <b:Last>KT</b:Last>
            <b:First>Mao</b:First>
          </b:Person>
          <b:Person>
            <b:Last>H</b:Last>
            <b:First>Yu</b:First>
          </b:Person>
          <b:Person>
            <b:Last>SM</b:Last>
            <b:First>Yiu</b:First>
          </b:Person>
        </b:NameList>
      </b:Author>
    </b:Author>
    <b:Title>Detecting drug communities and predicting comprehensive drug-drug interactions via balance regularized semi-nonnegative matrix factorization</b:Title>
    <b:JournalName>Journal of cheminformatics</b:JournalName>
    <b:Year>2019</b:Year>
    <b:Pages>28</b:Pages>
    <b:Volume>11</b:Volume>
    <b:Issue>1</b:Issue>
    <b:DOI>10.1186/s13321-019-0352-9</b:DOI>
    <b:RefOrder>35</b:RefOrder>
  </b:Source>
  <b:Source>
    <b:Tag>Cam18</b:Tag>
    <b:SourceType>JournalArticle</b:SourceType>
    <b:Guid>{F1DF87E0-8923-473B-A97D-CDE9AB4B5E3D}</b:Guid>
    <b:Author>
      <b:Author>
        <b:NameList>
          <b:Person>
            <b:Last>Camacho</b:Last>
            <b:First>Lesly</b:First>
            <b:Middle>Alejandra Gonzalez</b:Middle>
          </b:Person>
          <b:Person>
            <b:Last>Alves-Souza</b:Last>
            <b:First>Solange</b:First>
            <b:Middle>Nice</b:Middle>
          </b:Person>
        </b:NameList>
      </b:Author>
    </b:Author>
    <b:Title>Social network data to alleviate cold-start in recommender system: A systematic review</b:Title>
    <b:JournalName>Information Processing &amp; Management</b:JournalName>
    <b:Year>2018</b:Year>
    <b:Pages>529-544</b:Pages>
    <b:Volume>54</b:Volume>
    <b:Issue>4</b:Issue>
    <b:DOI>10.1016/j.ipm.2018.03.004</b:DOI>
    <b:RefOrder>36</b:RefOrder>
  </b:Source>
  <b:Source>
    <b:Tag>Zha16</b:Tag>
    <b:SourceType>ConferenceProceedings</b:SourceType>
    <b:Guid>{F59C8263-71CE-47A7-ADAD-1427537CD217}</b:Guid>
    <b:Author>
      <b:Author>
        <b:NameList>
          <b:Person>
            <b:Last>Zhang</b:Last>
            <b:First>Wen</b:First>
          </b:Person>
          <b:Person>
            <b:Last>Chen</b:Last>
            <b:First>Yanlin</b:First>
          </b:Person>
          <b:Person>
            <b:Last>Tu</b:Last>
            <b:First>Shikui</b:First>
          </b:Person>
          <b:Person>
            <b:Last>Liu</b:Last>
            <b:First>Feng</b:First>
          </b:Person>
          <b:Person>
            <b:Last>Qu</b:Last>
            <b:First>Qianlong</b:First>
          </b:Person>
        </b:NameList>
      </b:Author>
    </b:Author>
    <b:Title>Drug side effect prediction through linear neighborhoods and multiple data source integration</b:Title>
    <b:Year>2016</b:Year>
    <b:Pages>427-434</b:Pages>
    <b:ConferenceName>2016 IEEE International Conference on Bioinformatics and Biomedicine (BIBM)</b:ConferenceName>
    <b:Publisher>2016 IEEE International Conference on Bioinformatics and Biomedicine (BIBM)</b:Publisher>
    <b:DOI>10.1109/BIBM.2016.7822555</b:DOI>
    <b:RefOrder>38</b:RefOrder>
  </b:Source>
  <b:Source>
    <b:Tag>Zha18</b:Tag>
    <b:SourceType>JournalArticle</b:SourceType>
    <b:Guid>{50B9504B-FF4B-48D3-A0FF-595B30BC8309}</b:Guid>
    <b:Author>
      <b:Author>
        <b:NameList>
          <b:Person>
            <b:Last>Zhang</b:Last>
            <b:First>Wen</b:First>
          </b:Person>
          <b:Person>
            <b:Last>Chen</b:Last>
            <b:First>Yanlin</b:First>
          </b:Person>
          <b:Person>
            <b:Last>Li</b:Last>
            <b:First>Dingfang</b:First>
          </b:Person>
          <b:Person>
            <b:Last>Yue</b:Last>
            <b:First>Xiang</b:First>
          </b:Person>
        </b:NameList>
      </b:Author>
    </b:Author>
    <b:Title>Manifold regularized matrix factorization for drug-drug interaction prediction</b:Title>
    <b:Year>2018</b:Year>
    <b:JournalName>Journal of Biomedical Informatics</b:JournalName>
    <b:Pages>90-97</b:Pages>
    <b:Volume>88</b:Volume>
    <b:URL>https://www.sciencedirect.com/science/article/pii/S1532046418302144</b:URL>
    <b:DOI>10.1016/j.jbi.2018.11.005</b:DOI>
    <b:RefOrder>39</b:RefOrder>
  </b:Source>
  <b:Source>
    <b:Tag>snf20</b:Tag>
    <b:SourceType>InternetSite</b:SourceType>
    <b:Guid>{4E9C18B3-3A29-498D-BD8D-E88C46674D26}</b:Guid>
    <b:Title>snfpy 0.2.2</b:Title>
    <b:Year>2020</b:Year>
    <b:YearAccessed>2023</b:YearAccessed>
    <b:MonthAccessed>December</b:MonthAccessed>
    <b:DayAccessed>18</b:DayAccessed>
    <b:Author>
      <b:Author>
        <b:NameList>
          <b:Person>
            <b:Last>Markello</b:Last>
            <b:First>Ross</b:First>
          </b:Person>
        </b:NameList>
      </b:Author>
    </b:Author>
    <b:URL>https://pypi.org/project/snfpy/</b:URL>
    <b:Month>March</b:Month>
    <b:Day>3</b:Day>
    <b:RefOrder>40</b:RefOrder>
  </b:Source>
  <b:Source>
    <b:Tag>Vin10</b:Tag>
    <b:SourceType>ConferenceProceedings</b:SourceType>
    <b:Guid>{ABA25DB8-68D0-4B63-A3C8-4D977327687C}</b:Guid>
    <b:Title>Rectified Linear Units Improve Restricted Boltzmann Machines</b:Title>
    <b:Year>2010</b:Year>
    <b:Author>
      <b:Author>
        <b:NameList>
          <b:Person>
            <b:Last>Nair</b:Last>
            <b:First>Vinod</b:First>
          </b:Person>
          <b:Person>
            <b:Last>Hinton</b:Last>
            <b:First>Geoffrey</b:First>
            <b:Middle>E.</b:Middle>
          </b:Person>
        </b:NameList>
      </b:Author>
    </b:Author>
    <b:JournalName>In: ICML</b:JournalName>
    <b:Pages>807-814</b:Pages>
    <b:ConferenceName>ICML'10: Proceedings of the 27th International Conference on International Conference on Machine Learning</b:ConferenceName>
    <b:URL>https://dl.acm.org/doi/10.5555/3104322.3104425</b:URL>
    <b:DOI>10.5555/3104322.3104425</b:DOI>
    <b:City>Haifa, Israel</b:City>
    <b:Publisher>Omnipress</b:Publisher>
    <b:RefOrder>41</b:RefOrder>
  </b:Source>
</b:Sources>
</file>

<file path=customXml/itemProps1.xml><?xml version="1.0" encoding="utf-8"?>
<ds:datastoreItem xmlns:ds="http://schemas.openxmlformats.org/officeDocument/2006/customXml" ds:itemID="{3F094F8D-C535-410E-83DE-0A3697EB66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490</TotalTime>
  <Pages>23</Pages>
  <Words>12069</Words>
  <Characters>68796</Characters>
  <Application>Microsoft Office Word</Application>
  <DocSecurity>0</DocSecurity>
  <Lines>573</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mcm</dc:creator>
  <dc:description/>
  <cp:lastModifiedBy>Amin Khodamoradi</cp:lastModifiedBy>
  <cp:revision>99</cp:revision>
  <dcterms:created xsi:type="dcterms:W3CDTF">2023-11-13T15:33:00Z</dcterms:created>
  <dcterms:modified xsi:type="dcterms:W3CDTF">2023-12-18T17:57:00Z</dcterms:modified>
  <dc:language>en-US</dc:language>
</cp:coreProperties>
</file>