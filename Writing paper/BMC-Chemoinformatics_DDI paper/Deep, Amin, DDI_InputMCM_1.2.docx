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r w:rsidRPr="00343B90">
        <w:rPr>
          <w:rFonts w:ascii="Times New Roman" w:hAnsi="Times New Roman" w:cs="Times New Roman"/>
        </w:rPr>
        <w:t xml:space="preserve">M.Amin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Eslahchi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143A1E87"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 xml:space="preserve">Universidade NOVA de Lisboa, NOVA School of Science and Technology (FCT NOVA) </w:t>
      </w:r>
      <w:del w:id="12" w:author="Amin Khodamoradi" w:date="2023-11-09T18:51:00Z">
        <w:r w:rsidRPr="000A1203" w:rsidDel="00611B9D">
          <w:rPr>
            <w:rFonts w:ascii="Times New Roman" w:hAnsi="Times New Roman" w:cs="Times New Roman"/>
            <w:sz w:val="20"/>
            <w:szCs w:val="20"/>
            <w:lang w:bidi="fa-IR"/>
            <w:rPrChange w:id="13"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2-Department of Computer Science, Faculty of Mathematical Science, Shahid Beheshti University, Tehran, Iran.</w:t>
      </w:r>
    </w:p>
    <w:p w14:paraId="245B048A" w14:textId="77777777" w:rsidR="008F055C" w:rsidRPr="000A1203" w:rsidRDefault="00D92642">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3-School of Bioinformatics, IPM - Institute for Research in Fundamental Sciences, Tehran, Iran.</w:t>
      </w:r>
    </w:p>
    <w:p w14:paraId="7A1A297C" w14:textId="0DBE325A" w:rsidR="00FA6E8C" w:rsidRPr="000A1203" w:rsidRDefault="00FA6E8C" w:rsidP="00FA6E8C">
      <w:pPr>
        <w:spacing w:line="276" w:lineRule="auto"/>
        <w:rPr>
          <w:ins w:id="20" w:author="mcm" w:date="2023-11-09T18:21:00Z"/>
          <w:rFonts w:ascii="Times New Roman" w:hAnsi="Times New Roman" w:cs="Times New Roman"/>
          <w:sz w:val="20"/>
          <w:szCs w:val="20"/>
          <w:rPrChange w:id="21" w:author="Amin Khodamoradi" w:date="2023-11-09T19:00:00Z">
            <w:rPr>
              <w:ins w:id="22" w:author="mcm" w:date="2023-11-09T18:21:00Z"/>
              <w:rFonts w:ascii="Times New Roman" w:hAnsi="Times New Roman" w:cs="Times New Roman"/>
            </w:rPr>
          </w:rPrChange>
        </w:rPr>
      </w:pPr>
      <w:ins w:id="23" w:author="mcm" w:date="2023-11-09T18:21:00Z">
        <w:r w:rsidRPr="000A1203">
          <w:rPr>
            <w:rFonts w:ascii="Times New Roman" w:hAnsi="Times New Roman" w:cs="Times New Roman"/>
            <w:sz w:val="20"/>
            <w:szCs w:val="20"/>
            <w:rPrChange w:id="24" w:author="Amin Khodamoradi" w:date="2023-11-09T19:00:00Z">
              <w:rPr>
                <w:rFonts w:ascii="Times New Roman" w:hAnsi="Times New Roman" w:cs="Times New Roman"/>
              </w:rPr>
            </w:rPrChange>
          </w:rPr>
          <w:t xml:space="preserve">4 - </w:t>
        </w:r>
      </w:ins>
      <w:ins w:id="25" w:author="mcm" w:date="2023-11-10T15:57:00Z">
        <w:r w:rsidR="00C55537" w:rsidRPr="00C55537">
          <w:rPr>
            <w:rFonts w:ascii="Times New Roman" w:hAnsi="Times New Roman" w:cs="Times New Roman"/>
            <w:sz w:val="20"/>
            <w:szCs w:val="20"/>
            <w:lang w:bidi="fa-IR"/>
          </w:rPr>
          <w:t>Center of Technology and Systems (UNINOVA-CTS) and Associated Lab of Intelligent Systems (LASI), 2829-516 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7EB1090A" w:rsidR="008F055C" w:rsidRPr="00343B90" w:rsidDel="00AD6D75" w:rsidRDefault="00D92642" w:rsidP="00AD6D75">
      <w:pPr>
        <w:spacing w:line="276" w:lineRule="auto"/>
        <w:jc w:val="both"/>
        <w:rPr>
          <w:del w:id="26" w:author="Amin Khodamoradi" w:date="2023-12-13T14:04: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ins w:id="27" w:author="Amin Khodamoradi" w:date="2023-12-13T14:04:00Z">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ins>
      <w:del w:id="28" w:author="Amin Khodamoradi" w:date="2023-12-13T14:04:00Z">
        <w:r w:rsidRPr="00343B90" w:rsidDel="00AD6D75">
          <w:rPr>
            <w:rFonts w:ascii="Times New Roman" w:hAnsi="Times New Roman" w:cs="Times New Roman"/>
          </w:rPr>
          <w:delText xml:space="preserve">Drug-drug interactions (DDIs) usually cause unexpected and even adverse drug reactions. </w:delText>
        </w:r>
      </w:del>
      <w:ins w:id="29" w:author="mcm" w:date="2023-11-10T14:26:00Z">
        <w:del w:id="30" w:author="Amin Khodamoradi" w:date="2023-12-13T14:04:00Z">
          <w:r w:rsidR="00380F04" w:rsidDel="00AD6D75">
            <w:rPr>
              <w:rFonts w:ascii="Times New Roman" w:hAnsi="Times New Roman" w:cs="Times New Roman"/>
            </w:rPr>
            <w:delText>The identification of DDIs</w:delText>
          </w:r>
        </w:del>
      </w:ins>
      <w:ins w:id="31" w:author="mcm" w:date="2023-11-10T14:27:00Z">
        <w:del w:id="32" w:author="Amin Khodamoradi" w:date="2023-12-13T14:04:00Z">
          <w:r w:rsidR="00380F04" w:rsidDel="00AD6D75">
            <w:rPr>
              <w:rFonts w:ascii="Times New Roman" w:hAnsi="Times New Roman" w:cs="Times New Roman"/>
            </w:rPr>
            <w:delText xml:space="preserve"> </w:delText>
          </w:r>
          <w:r w:rsidR="00380F04" w:rsidRPr="00343B90" w:rsidDel="00AD6D75">
            <w:rPr>
              <w:rFonts w:ascii="Times New Roman" w:hAnsi="Times New Roman" w:cs="Times New Roman"/>
            </w:rPr>
            <w:delText>before the</w:delText>
          </w:r>
          <w:r w:rsidR="00380F04" w:rsidDel="00AD6D75">
            <w:rPr>
              <w:rFonts w:ascii="Times New Roman" w:hAnsi="Times New Roman" w:cs="Times New Roman"/>
            </w:rPr>
            <w:delText>ir entry</w:delText>
          </w:r>
          <w:r w:rsidR="00380F04" w:rsidRPr="00343B90" w:rsidDel="00AD6D75">
            <w:rPr>
              <w:rFonts w:ascii="Times New Roman" w:hAnsi="Times New Roman" w:cs="Times New Roman"/>
            </w:rPr>
            <w:delText xml:space="preserve"> in the market</w:delText>
          </w:r>
        </w:del>
      </w:ins>
      <w:ins w:id="33" w:author="mcm" w:date="2023-11-10T14:26:00Z">
        <w:del w:id="34" w:author="Amin Khodamoradi" w:date="2023-12-13T14:04:00Z">
          <w:r w:rsidR="00380F04" w:rsidDel="00AD6D75">
            <w:rPr>
              <w:rFonts w:ascii="Times New Roman" w:hAnsi="Times New Roman" w:cs="Times New Roman"/>
            </w:rPr>
            <w:delText xml:space="preserve"> is of utmost importance</w:delText>
          </w:r>
        </w:del>
      </w:ins>
      <w:ins w:id="35" w:author="mcm" w:date="2023-11-10T14:27:00Z">
        <w:del w:id="36" w:author="Amin Khodamoradi" w:date="2023-12-13T14:04:00Z">
          <w:r w:rsidR="00380F04" w:rsidDel="00AD6D75">
            <w:rPr>
              <w:rFonts w:ascii="Times New Roman" w:hAnsi="Times New Roman" w:cs="Times New Roman"/>
            </w:rPr>
            <w:delText>.</w:delText>
          </w:r>
        </w:del>
      </w:ins>
      <w:ins w:id="37" w:author="mcm" w:date="2023-11-10T14:26:00Z">
        <w:del w:id="38" w:author="Amin Khodamoradi" w:date="2023-12-13T14:04:00Z">
          <w:r w:rsidR="00380F04" w:rsidDel="00AD6D75">
            <w:rPr>
              <w:rFonts w:ascii="Times New Roman" w:hAnsi="Times New Roman" w:cs="Times New Roman"/>
            </w:rPr>
            <w:delText xml:space="preserve"> </w:delText>
          </w:r>
        </w:del>
      </w:ins>
      <w:del w:id="39" w:author="Amin Khodamoradi" w:date="2023-12-13T14:04:00Z">
        <w:r w:rsidRPr="00343B90" w:rsidDel="00AD6D75">
          <w:rPr>
            <w:rFonts w:ascii="Times New Roman" w:hAnsi="Times New Roman" w:cs="Times New Roman"/>
          </w:rPr>
          <w:delText xml:space="preserve">It is important to identify DDIs before using them in the market. However, preclinical identification of DDIs </w:delText>
        </w:r>
      </w:del>
      <w:ins w:id="40" w:author="mcm" w:date="2023-11-10T14:28:00Z">
        <w:del w:id="41" w:author="Amin Khodamoradi" w:date="2023-12-13T14:04:00Z">
          <w:r w:rsidR="00380F04" w:rsidDel="00AD6D75">
            <w:rPr>
              <w:rFonts w:ascii="Times New Roman" w:hAnsi="Times New Roman" w:cs="Times New Roman"/>
            </w:rPr>
            <w:delText>remains a costly and time-consuming task</w:delText>
          </w:r>
        </w:del>
      </w:ins>
      <w:del w:id="42" w:author="Amin Khodamoradi" w:date="2023-12-13T14:04:00Z">
        <w:r w:rsidRPr="00343B90" w:rsidDel="00AD6D75">
          <w:rPr>
            <w:rFonts w:ascii="Times New Roman" w:hAnsi="Times New Roman" w:cs="Times New Roman"/>
          </w:rPr>
          <w:delText xml:space="preserve">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w:delText>
        </w:r>
      </w:del>
      <w:ins w:id="43" w:author="mcm" w:date="2023-11-10T14:29:00Z">
        <w:del w:id="44" w:author="Amin Khodamoradi" w:date="2023-12-13T14:04:00Z">
          <w:r w:rsidR="00380F04" w:rsidDel="00AD6D75">
            <w:rPr>
              <w:rFonts w:ascii="Times New Roman" w:hAnsi="Times New Roman" w:cs="Times New Roman"/>
            </w:rPr>
            <w:delText xml:space="preserve">may be </w:delText>
          </w:r>
        </w:del>
      </w:ins>
      <w:del w:id="45" w:author="Amin Khodamoradi" w:date="2023-12-13T14:04:00Z">
        <w:r w:rsidRPr="00343B90" w:rsidDel="00AD6D75">
          <w:rPr>
            <w:rFonts w:ascii="Times New Roman" w:hAnsi="Times New Roman" w:cs="Times New Roman"/>
          </w:rPr>
          <w:delText xml:space="preserve">derived from the structural features of the graph of DDIs. Revealing such a relationship is very </w:delText>
        </w:r>
      </w:del>
      <w:ins w:id="46" w:author="mcm" w:date="2023-11-10T14:30:00Z">
        <w:del w:id="47" w:author="Amin Khodamoradi" w:date="2023-12-13T14:04:00Z">
          <w:r w:rsidR="00380F04" w:rsidDel="00AD6D75">
            <w:rPr>
              <w:rFonts w:ascii="Times New Roman" w:hAnsi="Times New Roman" w:cs="Times New Roman"/>
            </w:rPr>
            <w:delText>key</w:delText>
          </w:r>
        </w:del>
      </w:ins>
      <w:del w:id="48" w:author="Amin Khodamoradi" w:date="2023-12-13T14:04:00Z">
        <w:r w:rsidRPr="00343B90" w:rsidDel="00AD6D75">
          <w:rPr>
            <w:rFonts w:ascii="Times New Roman" w:hAnsi="Times New Roman" w:cs="Times New Roman"/>
          </w:rPr>
          <w:delText xml:space="preserve">important, because </w:delText>
        </w:r>
      </w:del>
      <w:ins w:id="49" w:author="mcm" w:date="2023-11-10T14:30:00Z">
        <w:del w:id="50" w:author="Amin Khodamoradi" w:date="2023-12-13T14:04:00Z">
          <w:r w:rsidR="00380F04" w:rsidDel="00AD6D75">
            <w:rPr>
              <w:rFonts w:ascii="Times New Roman" w:hAnsi="Times New Roman" w:cs="Times New Roman"/>
            </w:rPr>
            <w:delText>as</w:delText>
          </w:r>
          <w:r w:rsidR="00380F04" w:rsidRPr="00343B90" w:rsidDel="00AD6D75">
            <w:rPr>
              <w:rFonts w:ascii="Times New Roman" w:hAnsi="Times New Roman" w:cs="Times New Roman"/>
            </w:rPr>
            <w:delText xml:space="preserve"> </w:delText>
          </w:r>
        </w:del>
      </w:ins>
      <w:del w:id="51" w:author="Amin Khodamoradi" w:date="2023-12-13T14:04:00Z">
        <w:r w:rsidRPr="00343B90" w:rsidDel="00AD6D75">
          <w:rPr>
            <w:rFonts w:ascii="Times New Roman" w:hAnsi="Times New Roman" w:cs="Times New Roman"/>
          </w:rPr>
          <w:delText xml:space="preserve">it </w:delText>
        </w:r>
      </w:del>
      <w:ins w:id="52" w:author="mcm" w:date="2023-11-10T14:30:00Z">
        <w:del w:id="53" w:author="Amin Khodamoradi" w:date="2023-12-13T14:04:00Z">
          <w:r w:rsidR="00380F04" w:rsidDel="00AD6D75">
            <w:rPr>
              <w:rFonts w:ascii="Times New Roman" w:hAnsi="Times New Roman" w:cs="Times New Roman"/>
            </w:rPr>
            <w:delText xml:space="preserve">allows </w:delText>
          </w:r>
        </w:del>
      </w:ins>
      <w:del w:id="54" w:author="Amin Khodamoradi" w:date="2023-12-13T14:04:00Z">
        <w:r w:rsidRPr="00343B90" w:rsidDel="00AD6D75">
          <w:rPr>
            <w:rFonts w:ascii="Times New Roman" w:hAnsi="Times New Roman" w:cs="Times New Roman"/>
          </w:rPr>
          <w:delText>is able to help</w:delText>
        </w:r>
      </w:del>
      <w:ins w:id="55" w:author="mcm" w:date="2023-11-10T14:30:00Z">
        <w:del w:id="56" w:author="Amin Khodamoradi" w:date="2023-12-13T14:04:00Z">
          <w:r w:rsidR="00380F04" w:rsidDel="00AD6D75">
            <w:rPr>
              <w:rFonts w:ascii="Times New Roman" w:hAnsi="Times New Roman" w:cs="Times New Roman"/>
            </w:rPr>
            <w:delText>to</w:delText>
          </w:r>
        </w:del>
      </w:ins>
      <w:del w:id="57" w:author="Amin Khodamoradi" w:date="2023-12-13T14:04:00Z">
        <w:r w:rsidRPr="00343B90" w:rsidDel="00AD6D75">
          <w:rPr>
            <w:rFonts w:ascii="Times New Roman" w:hAnsi="Times New Roman" w:cs="Times New Roman"/>
          </w:rPr>
          <w:delText xml:space="preserve"> understand </w:delText>
        </w:r>
      </w:del>
      <w:ins w:id="58" w:author="mcm" w:date="2023-11-10T14:30:00Z">
        <w:del w:id="59" w:author="Amin Khodamoradi" w:date="2023-12-13T14:04:00Z">
          <w:r w:rsidR="00380F04" w:rsidDel="00AD6D75">
            <w:rPr>
              <w:rFonts w:ascii="Times New Roman" w:hAnsi="Times New Roman" w:cs="Times New Roman"/>
            </w:rPr>
            <w:delText xml:space="preserve">the mechanisms </w:delText>
          </w:r>
        </w:del>
      </w:ins>
      <w:ins w:id="60" w:author="mcm" w:date="2023-11-10T14:31:00Z">
        <w:del w:id="61" w:author="Amin Khodamoradi" w:date="2023-12-13T14:04:00Z">
          <w:r w:rsidR="00380F04" w:rsidDel="00AD6D75">
            <w:rPr>
              <w:rFonts w:ascii="Times New Roman" w:hAnsi="Times New Roman" w:cs="Times New Roman"/>
            </w:rPr>
            <w:delText xml:space="preserve">for </w:delText>
          </w:r>
        </w:del>
      </w:ins>
      <w:del w:id="62" w:author="Amin Khodamoradi" w:date="2023-12-13T14:04:00Z">
        <w:r w:rsidRPr="00343B90" w:rsidDel="00AD6D75">
          <w:rPr>
            <w:rFonts w:ascii="Times New Roman" w:hAnsi="Times New Roman" w:cs="Times New Roman"/>
          </w:rPr>
          <w:delText>how DDIs occur</w:delText>
        </w:r>
      </w:del>
      <w:ins w:id="63" w:author="mcm" w:date="2023-11-10T14:31:00Z">
        <w:del w:id="64" w:author="Amin Khodamoradi" w:date="2023-12-13T14:04:00Z">
          <w:r w:rsidR="00380F04" w:rsidDel="00AD6D75">
            <w:rPr>
              <w:rFonts w:ascii="Times New Roman" w:hAnsi="Times New Roman" w:cs="Times New Roman"/>
            </w:rPr>
            <w:delText>rrance</w:delText>
          </w:r>
        </w:del>
      </w:ins>
      <w:del w:id="65" w:author="Amin Khodamoradi" w:date="2023-12-13T14:04:00Z">
        <w:r w:rsidRPr="00343B90" w:rsidDel="00AD6D75">
          <w:rPr>
            <w:rFonts w:ascii="Times New Roman" w:hAnsi="Times New Roman" w:cs="Times New Roman"/>
          </w:rPr>
          <w:delText>. Prediction of comprehensive DDIs and the discovery of structural relationships in the DDI</w:delText>
        </w:r>
      </w:del>
      <w:ins w:id="66" w:author="mcm" w:date="2023-11-10T14:31:00Z">
        <w:del w:id="67" w:author="Amin Khodamoradi" w:date="2023-12-13T14:04:00Z">
          <w:r w:rsidR="00380F04" w:rsidDel="00AD6D75">
            <w:rPr>
              <w:rFonts w:ascii="Times New Roman" w:hAnsi="Times New Roman" w:cs="Times New Roman"/>
            </w:rPr>
            <w:delText xml:space="preserve"> </w:delText>
          </w:r>
        </w:del>
      </w:ins>
    </w:p>
    <w:p w14:paraId="0680CFC3" w14:textId="6A880191" w:rsidR="008F055C" w:rsidRPr="00343B90" w:rsidRDefault="00D92642" w:rsidP="00AD6D75">
      <w:pPr>
        <w:spacing w:line="276" w:lineRule="auto"/>
        <w:jc w:val="both"/>
        <w:rPr>
          <w:rFonts w:ascii="Times New Roman" w:hAnsi="Times New Roman" w:cs="Times New Roman"/>
        </w:rPr>
      </w:pPr>
      <w:del w:id="68" w:author="Amin Khodamoradi" w:date="2023-12-13T14:04:00Z">
        <w:r w:rsidRPr="00343B90" w:rsidDel="00AD6D75">
          <w:rPr>
            <w:rFonts w:ascii="Times New Roman" w:hAnsi="Times New Roman" w:cs="Times New Roman"/>
          </w:rPr>
          <w:delText>graph play important guidance when making a prescription of multiple drugs.</w:delText>
        </w:r>
      </w:del>
    </w:p>
    <w:p w14:paraId="16AF1DD2" w14:textId="56E9E0F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ins w:id="69" w:author="Amin Khodamoradi" w:date="2023-12-13T14:05:00Z">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ins>
      <w:del w:id="70" w:author="Amin Khodamoradi" w:date="2023-12-13T14:05:00Z">
        <w:r w:rsidRPr="00343B90" w:rsidDel="004B7B49">
          <w:rPr>
            <w:rFonts w:ascii="Times New Roman" w:hAnsi="Times New Roman" w:cs="Times New Roman"/>
          </w:rPr>
          <w:delText xml:space="preserve">In this work, treating a set of comprehensive DDIs as a signed network, we design a novel model </w:delText>
        </w:r>
      </w:del>
      <w:ins w:id="71" w:author="mcm" w:date="2023-11-10T14:34:00Z">
        <w:del w:id="72" w:author="Amin Khodamoradi" w:date="2023-12-13T14:05:00Z">
          <w:r w:rsidR="00380F04" w:rsidRPr="00343B90" w:rsidDel="004B7B49">
            <w:rPr>
              <w:rFonts w:ascii="Times New Roman" w:hAnsi="Times New Roman" w:cs="Times New Roman"/>
            </w:rPr>
            <w:delText xml:space="preserve">Similarity Network Fusion and Convolutional Neural Networks </w:delText>
          </w:r>
        </w:del>
      </w:ins>
      <w:del w:id="73" w:author="Amin Khodamoradi" w:date="2023-12-13T14:05:00Z">
        <w:r w:rsidRPr="00343B90" w:rsidDel="004B7B49">
          <w:rPr>
            <w:rFonts w:ascii="Times New Roman" w:hAnsi="Times New Roman" w:cs="Times New Roman"/>
          </w:rPr>
          <w:delText xml:space="preserve">(SNF-CNN) </w:delText>
        </w:r>
      </w:del>
      <w:ins w:id="74" w:author="mcm" w:date="2023-11-10T14:34:00Z">
        <w:del w:id="75" w:author="Amin Khodamoradi" w:date="2023-12-13T14:05:00Z">
          <w:r w:rsidR="00380F04" w:rsidRPr="00343B90" w:rsidDel="004B7B49">
            <w:rPr>
              <w:rFonts w:ascii="Times New Roman" w:hAnsi="Times New Roman" w:cs="Times New Roman"/>
            </w:rPr>
            <w:delText xml:space="preserve">model </w:delText>
          </w:r>
        </w:del>
      </w:ins>
      <w:del w:id="76" w:author="Amin Khodamoradi" w:date="2023-12-13T14:05:00Z">
        <w:r w:rsidRPr="00343B90" w:rsidDel="004B7B49">
          <w:rPr>
            <w:rFonts w:ascii="Times New Roman" w:hAnsi="Times New Roman" w:cs="Times New Roman"/>
          </w:rPr>
          <w:delText>for the prediction of enhancive or degressive of a pair of drugs based on similarity network fusion and convolutional neural networks. SNF-CNN achieves the depressive DDI prediction (</w:delText>
        </w:r>
        <w:r w:rsidRPr="00343B90" w:rsidDel="004B7B49">
          <w:rPr>
            <w:rFonts w:ascii="Times New Roman" w:hAnsi="Times New Roman" w:cs="Times New Roman"/>
            <w:i/>
            <w:iCs/>
          </w:rPr>
          <w:delText>AUC = 0.975 and AUPR = 0.967</w:delText>
        </w:r>
        <w:r w:rsidRPr="00343B90" w:rsidDel="004B7B49">
          <w:rPr>
            <w:rFonts w:ascii="Times New Roman" w:hAnsi="Times New Roman" w:cs="Times New Roman"/>
          </w:rPr>
          <w:delText>), enhancive DDI prediction (</w:delText>
        </w:r>
        <w:r w:rsidRPr="00343B90" w:rsidDel="004B7B49">
          <w:rPr>
            <w:rFonts w:ascii="Times New Roman" w:hAnsi="Times New Roman" w:cs="Times New Roman"/>
            <w:i/>
            <w:iCs/>
          </w:rPr>
          <w:delText>AUC = 0.969 and AUPR = 0.822</w:delText>
        </w:r>
        <w:r w:rsidRPr="00343B90" w:rsidDel="004B7B49">
          <w:rPr>
            <w:rFonts w:ascii="Times New Roman" w:hAnsi="Times New Roman" w:cs="Times New Roman"/>
          </w:rPr>
          <w:delText>) and the Unknown DDI prediction (</w:delText>
        </w:r>
        <w:r w:rsidRPr="00343B90" w:rsidDel="004B7B49">
          <w:rPr>
            <w:rFonts w:ascii="Times New Roman" w:hAnsi="Times New Roman" w:cs="Times New Roman"/>
            <w:i/>
            <w:iCs/>
          </w:rPr>
          <w:delText>AUC = 0.971 and AUPR = 0.948</w:delText>
        </w:r>
        <w:r w:rsidRPr="00343B90" w:rsidDel="004B7B49">
          <w:rPr>
            <w:rFonts w:ascii="Times New Roman" w:hAnsi="Times New Roman" w:cs="Times New Roman"/>
          </w:rPr>
          <w:delText>). Compared with three state-of-the-art methods on a dataset, SNF-CNN shows superiority.</w:delText>
        </w:r>
      </w:del>
      <w:r w:rsidRPr="00343B90">
        <w:rPr>
          <w:rFonts w:ascii="Times New Roman" w:hAnsi="Times New Roman" w:cs="Times New Roman"/>
        </w:rPr>
        <w:t xml:space="preserve"> </w:t>
      </w:r>
    </w:p>
    <w:p w14:paraId="5717BAAF" w14:textId="095CFAD6" w:rsidR="008F055C" w:rsidRPr="00343B90" w:rsidDel="004B7B49" w:rsidRDefault="00D92642" w:rsidP="004B7B49">
      <w:pPr>
        <w:spacing w:line="276" w:lineRule="auto"/>
        <w:jc w:val="both"/>
        <w:rPr>
          <w:del w:id="77" w:author="Amin Khodamoradi" w:date="2023-12-13T14:05: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ins w:id="78" w:author="Amin Khodamoradi" w:date="2023-12-13T14:05:00Z">
        <w:r w:rsidR="004B7B49" w:rsidRPr="004B7B49">
          <w:rPr>
            <w:rFonts w:ascii="Times New Roman" w:hAnsi="Times New Roman" w:cs="Times New Roman"/>
          </w:rPr>
          <w:t>This innovative approach excels not only in predicting comprehensive DDIs but also in accurately forecasting non-DDIs.</w:t>
        </w:r>
      </w:ins>
      <w:del w:id="79" w:author="Amin Khodamoradi" w:date="2023-12-13T14:05:00Z">
        <w:r w:rsidRPr="00343B90" w:rsidDel="004B7B49">
          <w:rPr>
            <w:rFonts w:ascii="Times New Roman" w:hAnsi="Times New Roman" w:cs="Times New Roman"/>
          </w:rPr>
          <w:delText xml:space="preserve">This new approach is not </w:delText>
        </w:r>
      </w:del>
      <w:ins w:id="80" w:author="mcm" w:date="2023-11-10T14:32:00Z">
        <w:del w:id="81" w:author="Amin Khodamoradi" w:date="2023-12-13T14:05:00Z">
          <w:r w:rsidR="00380F04" w:rsidDel="004B7B49">
            <w:rPr>
              <w:rFonts w:ascii="Times New Roman" w:hAnsi="Times New Roman" w:cs="Times New Roman"/>
            </w:rPr>
            <w:delText>capable</w:delText>
          </w:r>
          <w:r w:rsidR="00380F04" w:rsidRPr="00343B90" w:rsidDel="004B7B49">
            <w:rPr>
              <w:rFonts w:ascii="Times New Roman" w:hAnsi="Times New Roman" w:cs="Times New Roman"/>
            </w:rPr>
            <w:delText xml:space="preserve"> </w:delText>
          </w:r>
        </w:del>
      </w:ins>
      <w:del w:id="82" w:author="Amin Khodamoradi" w:date="2023-12-13T14:05:00Z">
        <w:r w:rsidRPr="00343B90" w:rsidDel="004B7B49">
          <w:rPr>
            <w:rFonts w:ascii="Times New Roman" w:hAnsi="Times New Roman" w:cs="Times New Roman"/>
          </w:rPr>
          <w:delText>only able to predict comprehensive DDI</w:delText>
        </w:r>
      </w:del>
      <w:ins w:id="83" w:author="mcm" w:date="2023-11-10T14:33:00Z">
        <w:del w:id="84" w:author="Amin Khodamoradi" w:date="2023-12-13T14:05:00Z">
          <w:r w:rsidR="00380F04" w:rsidDel="004B7B49">
            <w:rPr>
              <w:rFonts w:ascii="Times New Roman" w:hAnsi="Times New Roman" w:cs="Times New Roman"/>
            </w:rPr>
            <w:delText xml:space="preserve"> as well to accurately </w:delText>
          </w:r>
        </w:del>
      </w:ins>
      <w:del w:id="85" w:author="Amin Khodamoradi" w:date="2023-12-13T14:05:00Z">
        <w:r w:rsidRPr="00343B90" w:rsidDel="004B7B49">
          <w:rPr>
            <w:rFonts w:ascii="Times New Roman" w:hAnsi="Times New Roman" w:cs="Times New Roman"/>
          </w:rPr>
          <w:delText>,</w:delText>
        </w:r>
      </w:del>
    </w:p>
    <w:p w14:paraId="4461AAA9" w14:textId="5A36F4DF" w:rsidR="008F055C" w:rsidRPr="00343B90" w:rsidRDefault="00D92642" w:rsidP="004B7B49">
      <w:pPr>
        <w:spacing w:line="276" w:lineRule="auto"/>
        <w:jc w:val="both"/>
        <w:rPr>
          <w:rFonts w:ascii="Times New Roman" w:hAnsi="Times New Roman" w:cs="Times New Roman"/>
        </w:rPr>
      </w:pPr>
      <w:del w:id="86" w:author="Amin Khodamoradi" w:date="2023-12-13T14:05:00Z">
        <w:r w:rsidRPr="00343B90" w:rsidDel="004B7B49">
          <w:rPr>
            <w:rFonts w:ascii="Times New Roman" w:hAnsi="Times New Roman" w:cs="Times New Roman"/>
          </w:rPr>
          <w:delText xml:space="preserve">but also predicts non-DDI </w:delText>
        </w:r>
        <w:r w:rsidR="00AE0122" w:rsidRPr="00343B90" w:rsidDel="004B7B49">
          <w:rPr>
            <w:rFonts w:ascii="Times New Roman" w:hAnsi="Times New Roman" w:cs="Times New Roman"/>
          </w:rPr>
          <w:delText>accurately</w:delText>
        </w:r>
        <w:r w:rsidRPr="00343B90" w:rsidDel="004B7B49">
          <w:rPr>
            <w:rFonts w:ascii="Times New Roman" w:hAnsi="Times New Roman" w:cs="Times New Roman"/>
          </w:rPr>
          <w:delText>.</w:delText>
        </w:r>
      </w:del>
    </w:p>
    <w:p w14:paraId="71DCDC20" w14:textId="42123F4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ins w:id="87" w:author="Amin Khodamoradi" w:date="2023-12-13T14:05:00Z">
        <w:r w:rsidR="004B7B49" w:rsidRPr="004B7B49">
          <w:rPr>
            <w:rFonts w:ascii="Times New Roman" w:hAnsi="Times New Roman" w:cs="Times New Roman"/>
          </w:rPr>
          <w:t>Drug-Drug Interaction; Drug Similarity; Drug Similarity Integration; Feature Selection; Recommender System</w:t>
        </w:r>
      </w:ins>
      <w:del w:id="88" w:author="Amin Khodamoradi" w:date="2023-12-13T14:05:00Z">
        <w:r w:rsidRPr="00343B90" w:rsidDel="004B7B49">
          <w:rPr>
            <w:rFonts w:ascii="Times New Roman" w:hAnsi="Times New Roman" w:cs="Times New Roman"/>
          </w:rPr>
          <w:delText>Drug-Drug Interaction; Drug Similarity; Drug Similarity Integration; Feature Selection; Recommender System</w:delText>
        </w:r>
      </w:del>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13307055" w:rsidR="00E03EC1" w:rsidRDefault="00D92642" w:rsidP="00A15EED">
      <w:pPr>
        <w:spacing w:line="276" w:lineRule="auto"/>
        <w:jc w:val="both"/>
        <w:rPr>
          <w:ins w:id="8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90" w:author="mcm" w:date="2023-11-10T14:35:00Z">
        <w:r w:rsidRPr="00343B90" w:rsidDel="00380F04">
          <w:rPr>
            <w:rFonts w:ascii="Times New Roman" w:hAnsi="Times New Roman" w:cs="Times New Roman"/>
          </w:rPr>
          <w:delText xml:space="preserve">are </w:delText>
        </w:r>
      </w:del>
      <w:ins w:id="91"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92" w:author="Amin Khodamoradi" w:date="2023-12-13T15:33:00Z"/>
      <w:sdt>
        <w:sdtPr>
          <w:rPr>
            <w:rFonts w:ascii="Times New Roman" w:hAnsi="Times New Roman" w:cs="Times New Roman"/>
          </w:rPr>
          <w:id w:val="1643775704"/>
          <w:citation/>
        </w:sdtPr>
        <w:sdtContent>
          <w:customXmlInsRangeEnd w:id="92"/>
          <w:ins w:id="93" w:author="Amin Khodamoradi" w:date="2023-12-13T15:33:00Z">
            <w:r w:rsidR="006465E8">
              <w:rPr>
                <w:rFonts w:ascii="Times New Roman" w:hAnsi="Times New Roman" w:cs="Times New Roman"/>
              </w:rPr>
              <w:fldChar w:fldCharType="begin"/>
            </w:r>
          </w:ins>
          <w:ins w:id="94"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[1]</w:t>
          </w:r>
          <w:ins w:id="95" w:author="Amin Khodamoradi" w:date="2023-12-13T15:33:00Z">
            <w:r w:rsidR="006465E8">
              <w:rPr>
                <w:rFonts w:ascii="Times New Roman" w:hAnsi="Times New Roman" w:cs="Times New Roman"/>
              </w:rPr>
              <w:fldChar w:fldCharType="end"/>
            </w:r>
          </w:ins>
          <w:customXmlInsRangeStart w:id="96" w:author="Amin Khodamoradi" w:date="2023-12-13T15:33:00Z"/>
        </w:sdtContent>
      </w:sdt>
      <w:customXmlInsRangeEnd w:id="96"/>
      <w:del w:id="97" w:author="Amin Khodamoradi" w:date="2023-12-13T15:30:00Z">
        <w:r w:rsidRPr="00343B90" w:rsidDel="006465E8">
          <w:rPr>
            <w:rFonts w:ascii="Times New Roman" w:hAnsi="Times New Roman" w:cs="Times New Roman"/>
          </w:rPr>
          <w:delText xml:space="preserve"> [1]</w:delText>
        </w:r>
      </w:del>
      <w:r w:rsidRPr="00343B90">
        <w:rPr>
          <w:rFonts w:ascii="Times New Roman" w:hAnsi="Times New Roman" w:cs="Times New Roman"/>
        </w:rPr>
        <w:t xml:space="preserve">. This kind of influence is termed as Drug-Drug interaction (DDI), which </w:t>
      </w:r>
      <w:del w:id="98" w:author="mcm" w:date="2023-11-10T14:35:00Z">
        <w:r w:rsidRPr="00343B90" w:rsidDel="00380F04">
          <w:rPr>
            <w:rFonts w:ascii="Times New Roman" w:hAnsi="Times New Roman" w:cs="Times New Roman"/>
          </w:rPr>
          <w:delText xml:space="preserve">would </w:delText>
        </w:r>
      </w:del>
      <w:ins w:id="99"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reduce drug efficacy, increase unexpected toxicity, or induce other adverse drug reactions between the co-prescribed drugs. As the number of approved drugs increases, the number of drug-unidentified DDIs is rapidly increasing, such that among approved small molecular drugs in Drug</w:t>
      </w:r>
      <w:del w:id="100"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ins w:id="101"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del w:id="104" w:author="Amin Khodamoradi" w:date="2023-12-13T15:38:00Z">
        <w:r w:rsidRPr="00343B90" w:rsidDel="00C46B73">
          <w:rPr>
            <w:rFonts w:ascii="Times New Roman" w:hAnsi="Times New Roman" w:cs="Times New Roman"/>
          </w:rPr>
          <w:delText xml:space="preserve"> </w:delText>
        </w:r>
      </w:del>
      <w:del w:id="105" w:author="Amin Khodamoradi" w:date="2023-12-13T15:37:00Z">
        <w:r w:rsidRPr="00343B90" w:rsidDel="00C46B73">
          <w:rPr>
            <w:rFonts w:ascii="Times New Roman" w:hAnsi="Times New Roman" w:cs="Times New Roman"/>
          </w:rPr>
          <w:delText>[2</w:delText>
        </w:r>
      </w:del>
      <w:customXmlInsRangeStart w:id="106" w:author="Amin Khodamoradi" w:date="2023-12-13T15:37:00Z"/>
      <w:sdt>
        <w:sdtPr>
          <w:rPr>
            <w:rFonts w:ascii="Times New Roman" w:hAnsi="Times New Roman" w:cs="Times New Roman"/>
          </w:rPr>
          <w:id w:val="1999459317"/>
          <w:citation/>
        </w:sdtPr>
        <w:sdtContent>
          <w:customXmlInsRangeEnd w:id="106"/>
          <w:ins w:id="107" w:author="Amin Khodamoradi" w:date="2023-12-13T15:37:00Z">
            <w:r w:rsidR="00C46B73">
              <w:rPr>
                <w:rFonts w:ascii="Times New Roman" w:hAnsi="Times New Roman" w:cs="Times New Roman"/>
              </w:rPr>
              <w:fldChar w:fldCharType="begin"/>
            </w:r>
          </w:ins>
          <w:ins w:id="108"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[2]</w:t>
          </w:r>
          <w:ins w:id="109" w:author="Amin Khodamoradi" w:date="2023-12-13T15:37:00Z">
            <w:r w:rsidR="00C46B73">
              <w:rPr>
                <w:rFonts w:ascii="Times New Roman" w:hAnsi="Times New Roman" w:cs="Times New Roman"/>
              </w:rPr>
              <w:fldChar w:fldCharType="end"/>
            </w:r>
          </w:ins>
          <w:customXmlInsRangeStart w:id="110" w:author="Amin Khodamoradi" w:date="2023-12-13T15:37:00Z"/>
        </w:sdtContent>
      </w:sdt>
      <w:customXmlInsRangeEnd w:id="110"/>
      <w:del w:id="111" w:author="Amin Khodamoradi" w:date="2023-12-13T15:37:00Z">
        <w:r w:rsidRPr="00343B90" w:rsidDel="00C46B73">
          <w:rPr>
            <w:rFonts w:ascii="Times New Roman" w:hAnsi="Times New Roman" w:cs="Times New Roman"/>
          </w:rPr>
          <w:delText>]</w:delText>
        </w:r>
      </w:del>
      <w:r w:rsidRPr="00343B90">
        <w:rPr>
          <w:rFonts w:ascii="Times New Roman" w:hAnsi="Times New Roman" w:cs="Times New Roman"/>
        </w:rPr>
        <w:t xml:space="preserve">. The DDIs </w:t>
      </w:r>
      <w:del w:id="112" w:author="mcm" w:date="2023-11-10T14:37:00Z">
        <w:r w:rsidRPr="00343B90" w:rsidDel="00380F04">
          <w:rPr>
            <w:rFonts w:ascii="Times New Roman" w:hAnsi="Times New Roman" w:cs="Times New Roman"/>
          </w:rPr>
          <w:delText xml:space="preserve">would </w:delText>
        </w:r>
      </w:del>
      <w:ins w:id="113"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put patients, who are treated with multiple drugs, in an unsafe situation</w:t>
      </w:r>
      <w:ins w:id="114" w:author="Amin Khodamoradi" w:date="2023-12-15T13:11:00Z">
        <w:r w:rsidR="00C02759">
          <w:rPr>
            <w:rFonts w:ascii="Times New Roman" w:hAnsi="Times New Roman" w:cs="Times New Roman"/>
          </w:rPr>
          <w:t xml:space="preserve"> </w:t>
        </w:r>
      </w:ins>
      <w:del w:id="115" w:author="Amin Khodamoradi" w:date="2023-12-15T13:11:00Z">
        <w:r w:rsidRPr="00343B90" w:rsidDel="00C02759">
          <w:rPr>
            <w:rFonts w:ascii="Times New Roman" w:hAnsi="Times New Roman" w:cs="Times New Roman"/>
          </w:rPr>
          <w:delText xml:space="preserve"> </w:delText>
        </w:r>
      </w:del>
      <w:customXmlInsRangeStart w:id="116" w:author="Amin Khodamoradi" w:date="2023-12-13T15:44:00Z"/>
      <w:sdt>
        <w:sdtPr>
          <w:rPr>
            <w:rFonts w:ascii="Times New Roman" w:hAnsi="Times New Roman" w:cs="Times New Roman"/>
          </w:rPr>
          <w:id w:val="-1248032084"/>
          <w:citation/>
        </w:sdtPr>
        <w:sdtContent>
          <w:customXmlInsRangeEnd w:id="116"/>
          <w:ins w:id="117" w:author="Amin Khodamoradi" w:date="2023-12-13T15:44:00Z">
            <w:r w:rsidR="00BB32F4">
              <w:rPr>
                <w:rFonts w:ascii="Times New Roman" w:hAnsi="Times New Roman" w:cs="Times New Roman"/>
              </w:rPr>
              <w:fldChar w:fldCharType="begin"/>
            </w:r>
          </w:ins>
          <w:ins w:id="118"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522112" w:rsidRPr="00522112">
            <w:rPr>
              <w:rFonts w:ascii="Times New Roman" w:hAnsi="Times New Roman" w:cs="Times New Roman"/>
              <w:noProof/>
            </w:rPr>
            <w:t>[3]</w:t>
          </w:r>
          <w:ins w:id="119" w:author="Amin Khodamoradi" w:date="2023-12-13T15:44:00Z">
            <w:r w:rsidR="00BB32F4">
              <w:rPr>
                <w:rFonts w:ascii="Times New Roman" w:hAnsi="Times New Roman" w:cs="Times New Roman"/>
              </w:rPr>
              <w:fldChar w:fldCharType="end"/>
            </w:r>
          </w:ins>
          <w:customXmlInsRangeStart w:id="120" w:author="Amin Khodamoradi" w:date="2023-12-13T15:44:00Z"/>
        </w:sdtContent>
      </w:sdt>
      <w:customXmlInsRangeEnd w:id="120"/>
      <w:del w:id="121" w:author="Amin Khodamoradi" w:date="2023-12-13T15:45:00Z">
        <w:r w:rsidRPr="00343B90" w:rsidDel="00BB32F4">
          <w:rPr>
            <w:rFonts w:ascii="Times New Roman" w:hAnsi="Times New Roman" w:cs="Times New Roman"/>
          </w:rPr>
          <w:delText xml:space="preserve">[3, </w:delText>
        </w:r>
      </w:del>
      <w:customXmlInsRangeStart w:id="122" w:author="Amin Khodamoradi" w:date="2023-12-13T15:47:00Z"/>
      <w:sdt>
        <w:sdtPr>
          <w:rPr>
            <w:rFonts w:ascii="Times New Roman" w:hAnsi="Times New Roman" w:cs="Times New Roman"/>
          </w:rPr>
          <w:id w:val="111014026"/>
          <w:citation/>
        </w:sdtPr>
        <w:sdtContent>
          <w:customXmlInsRangeEnd w:id="122"/>
          <w:ins w:id="123" w:author="Amin Khodamoradi" w:date="2023-12-13T15:47:00Z">
            <w:r w:rsidR="00BB32F4">
              <w:rPr>
                <w:rFonts w:ascii="Times New Roman" w:hAnsi="Times New Roman" w:cs="Times New Roman"/>
              </w:rPr>
              <w:fldChar w:fldCharType="begin"/>
            </w:r>
          </w:ins>
          <w:ins w:id="124"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522112" w:rsidRPr="00522112">
            <w:rPr>
              <w:rFonts w:ascii="Times New Roman" w:hAnsi="Times New Roman" w:cs="Times New Roman"/>
              <w:noProof/>
            </w:rPr>
            <w:t>[4]</w:t>
          </w:r>
          <w:ins w:id="125" w:author="Amin Khodamoradi" w:date="2023-12-13T15:47:00Z">
            <w:r w:rsidR="00BB32F4">
              <w:rPr>
                <w:rFonts w:ascii="Times New Roman" w:hAnsi="Times New Roman" w:cs="Times New Roman"/>
              </w:rPr>
              <w:fldChar w:fldCharType="end"/>
            </w:r>
          </w:ins>
          <w:customXmlInsRangeStart w:id="126" w:author="Amin Khodamoradi" w:date="2023-12-13T15:47:00Z"/>
        </w:sdtContent>
      </w:sdt>
      <w:customXmlInsRangeEnd w:id="126"/>
      <w:del w:id="127" w:author="Amin Khodamoradi" w:date="2023-12-13T15:48:00Z">
        <w:r w:rsidRPr="00343B90" w:rsidDel="00BB32F4">
          <w:rPr>
            <w:rFonts w:ascii="Times New Roman" w:hAnsi="Times New Roman" w:cs="Times New Roman"/>
          </w:rPr>
          <w:delText xml:space="preserve">4, </w:delText>
        </w:r>
      </w:del>
      <w:del w:id="128" w:author="Amin Khodamoradi" w:date="2023-12-13T16:00:00Z">
        <w:r w:rsidRPr="00343B90" w:rsidDel="006103DE">
          <w:rPr>
            <w:rFonts w:ascii="Times New Roman" w:hAnsi="Times New Roman" w:cs="Times New Roman"/>
          </w:rPr>
          <w:delText xml:space="preserve">5, </w:delText>
        </w:r>
      </w:del>
      <w:del w:id="129" w:author="Amin Khodamoradi" w:date="2023-12-13T16:01:00Z">
        <w:r w:rsidRPr="00343B90" w:rsidDel="00EA7348">
          <w:rPr>
            <w:rFonts w:ascii="Times New Roman" w:hAnsi="Times New Roman" w:cs="Times New Roman"/>
          </w:rPr>
          <w:delText>6]</w:delText>
        </w:r>
      </w:del>
      <w:customXmlInsRangeStart w:id="130" w:author="Amin Khodamoradi" w:date="2023-12-13T16:02:00Z"/>
      <w:sdt>
        <w:sdtPr>
          <w:rPr>
            <w:rFonts w:ascii="Times New Roman" w:hAnsi="Times New Roman" w:cs="Times New Roman"/>
          </w:rPr>
          <w:id w:val="-568960994"/>
          <w:citation/>
        </w:sdtPr>
        <w:sdtContent>
          <w:customXmlInsRangeEnd w:id="130"/>
          <w:ins w:id="131" w:author="Amin Khodamoradi" w:date="2023-12-13T16:02:00Z">
            <w:r w:rsidR="00EA7348">
              <w:rPr>
                <w:rFonts w:ascii="Times New Roman" w:hAnsi="Times New Roman" w:cs="Times New Roman"/>
              </w:rPr>
              <w:fldChar w:fldCharType="begin"/>
            </w:r>
          </w:ins>
          <w:ins w:id="132"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[5]</w:t>
          </w:r>
          <w:ins w:id="133" w:author="Amin Khodamoradi" w:date="2023-12-13T16:02:00Z">
            <w:r w:rsidR="00EA7348">
              <w:rPr>
                <w:rFonts w:ascii="Times New Roman" w:hAnsi="Times New Roman" w:cs="Times New Roman"/>
              </w:rPr>
              <w:fldChar w:fldCharType="end"/>
            </w:r>
          </w:ins>
          <w:customXmlInsRangeStart w:id="134" w:author="Amin Khodamoradi" w:date="2023-12-13T16:02:00Z"/>
        </w:sdtContent>
      </w:sdt>
      <w:customXmlInsRangeEnd w:id="134"/>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135" w:author="Amin Khodamoradi" w:date="2023-12-13T16:14:00Z"/>
      <w:sdt>
        <w:sdtPr>
          <w:rPr>
            <w:rFonts w:ascii="Times New Roman" w:hAnsi="Times New Roman" w:cs="Times New Roman"/>
          </w:rPr>
          <w:id w:val="2034367542"/>
          <w:citation/>
        </w:sdtPr>
        <w:sdtContent>
          <w:customXmlInsRangeEnd w:id="135"/>
          <w:ins w:id="136"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[6]</w:t>
          </w:r>
          <w:ins w:id="137" w:author="Amin Khodamoradi" w:date="2023-12-13T16:14:00Z">
            <w:r w:rsidR="00733659">
              <w:rPr>
                <w:rFonts w:ascii="Times New Roman" w:hAnsi="Times New Roman" w:cs="Times New Roman"/>
              </w:rPr>
              <w:fldChar w:fldCharType="end"/>
            </w:r>
          </w:ins>
          <w:customXmlInsRangeStart w:id="138" w:author="Amin Khodamoradi" w:date="2023-12-13T16:14:00Z"/>
        </w:sdtContent>
      </w:sdt>
      <w:customXmlInsRangeEnd w:id="138"/>
      <w:del w:id="139" w:author="Amin Khodamoradi" w:date="2023-12-13T16:08:00Z">
        <w:r w:rsidRPr="00343B90" w:rsidDel="00733659">
          <w:rPr>
            <w:rFonts w:ascii="Times New Roman" w:hAnsi="Times New Roman" w:cs="Times New Roman"/>
          </w:rPr>
          <w:delText xml:space="preserve"> [7]</w:delText>
        </w:r>
      </w:del>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140" w:author="Amin Khodamoradi" w:date="2023-12-13T16:19:00Z"/>
      <w:sdt>
        <w:sdtPr>
          <w:rPr>
            <w:rFonts w:ascii="Times New Roman" w:hAnsi="Times New Roman" w:cs="Times New Roman"/>
          </w:rPr>
          <w:id w:val="1103688670"/>
          <w:citation/>
        </w:sdtPr>
        <w:sdtContent>
          <w:customXmlInsRangeEnd w:id="140"/>
          <w:ins w:id="141"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[7]</w:t>
          </w:r>
          <w:ins w:id="142" w:author="Amin Khodamoradi" w:date="2023-12-13T16:19:00Z">
            <w:r w:rsidR="00733659">
              <w:rPr>
                <w:rFonts w:ascii="Times New Roman" w:hAnsi="Times New Roman" w:cs="Times New Roman"/>
              </w:rPr>
              <w:fldChar w:fldCharType="end"/>
            </w:r>
          </w:ins>
          <w:customXmlInsRangeStart w:id="143" w:author="Amin Khodamoradi" w:date="2023-12-13T16:19:00Z"/>
        </w:sdtContent>
      </w:sdt>
      <w:customXmlInsRangeEnd w:id="143"/>
      <w:del w:id="144" w:author="Amin Khodamoradi" w:date="2023-12-13T16:14:00Z">
        <w:r w:rsidRPr="00343B90" w:rsidDel="00733659">
          <w:rPr>
            <w:rFonts w:ascii="Times New Roman" w:hAnsi="Times New Roman" w:cs="Times New Roman"/>
          </w:rPr>
          <w:delText xml:space="preserve"> [8]</w:delText>
        </w:r>
      </w:del>
      <w:r w:rsidRPr="00343B90">
        <w:rPr>
          <w:rFonts w:ascii="Times New Roman" w:hAnsi="Times New Roman" w:cs="Times New Roman"/>
        </w:rPr>
        <w:t xml:space="preserve"> or transporter-associated interactions</w:t>
      </w:r>
      <w:customXmlInsRangeStart w:id="145" w:author="Amin Khodamoradi" w:date="2023-12-13T16:22:00Z"/>
      <w:sdt>
        <w:sdtPr>
          <w:rPr>
            <w:rFonts w:ascii="Times New Roman" w:hAnsi="Times New Roman" w:cs="Times New Roman"/>
          </w:rPr>
          <w:id w:val="-1737311115"/>
          <w:citation/>
        </w:sdtPr>
        <w:sdtContent>
          <w:customXmlInsRangeEnd w:id="145"/>
          <w:ins w:id="146"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[8]</w:t>
          </w:r>
          <w:ins w:id="147" w:author="Amin Khodamoradi" w:date="2023-12-13T16:22:00Z">
            <w:r w:rsidR="0044009C">
              <w:rPr>
                <w:rFonts w:ascii="Times New Roman" w:hAnsi="Times New Roman" w:cs="Times New Roman"/>
              </w:rPr>
              <w:fldChar w:fldCharType="end"/>
            </w:r>
          </w:ins>
          <w:customXmlInsRangeStart w:id="148" w:author="Amin Khodamoradi" w:date="2023-12-13T16:22:00Z"/>
        </w:sdtContent>
      </w:sdt>
      <w:customXmlInsRangeEnd w:id="148"/>
      <w:del w:id="149" w:author="Amin Khodamoradi" w:date="2023-12-13T16:21:00Z">
        <w:r w:rsidRPr="00343B90" w:rsidDel="0044009C">
          <w:rPr>
            <w:rFonts w:ascii="Times New Roman" w:hAnsi="Times New Roman" w:cs="Times New Roman"/>
          </w:rPr>
          <w:delText xml:space="preserve"> </w:delText>
        </w:r>
      </w:del>
      <w:del w:id="150" w:author="Amin Khodamoradi" w:date="2023-12-13T16:19:00Z">
        <w:r w:rsidRPr="00343B90" w:rsidDel="00733659">
          <w:rPr>
            <w:rFonts w:ascii="Times New Roman" w:hAnsi="Times New Roman" w:cs="Times New Roman"/>
          </w:rPr>
          <w:delText>[9]</w:delText>
        </w:r>
      </w:del>
      <w:r w:rsidRPr="00343B90">
        <w:rPr>
          <w:rFonts w:ascii="Times New Roman" w:hAnsi="Times New Roman" w:cs="Times New Roman"/>
        </w:rPr>
        <w:t>) face challenges, such as high costs, long duration, animal welfare considerations</w:t>
      </w:r>
      <w:customXmlInsRangeStart w:id="151" w:author="Amin Khodamoradi" w:date="2023-12-13T16:28:00Z"/>
      <w:sdt>
        <w:sdtPr>
          <w:rPr>
            <w:rFonts w:ascii="Times New Roman" w:hAnsi="Times New Roman" w:cs="Times New Roman"/>
          </w:rPr>
          <w:id w:val="-2023997726"/>
          <w:citation/>
        </w:sdtPr>
        <w:sdtContent>
          <w:customXmlInsRangeEnd w:id="151"/>
          <w:ins w:id="152"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[9]</w:t>
          </w:r>
          <w:ins w:id="153" w:author="Amin Khodamoradi" w:date="2023-12-13T16:28:00Z">
            <w:r w:rsidR="000565DF">
              <w:rPr>
                <w:rFonts w:ascii="Times New Roman" w:hAnsi="Times New Roman" w:cs="Times New Roman"/>
              </w:rPr>
              <w:fldChar w:fldCharType="end"/>
            </w:r>
          </w:ins>
          <w:customXmlInsRangeStart w:id="154" w:author="Amin Khodamoradi" w:date="2023-12-13T16:28:00Z"/>
        </w:sdtContent>
      </w:sdt>
      <w:customXmlInsRangeEnd w:id="154"/>
      <w:del w:id="155" w:author="Amin Khodamoradi" w:date="2023-12-13T16:22:00Z">
        <w:r w:rsidRPr="00343B90" w:rsidDel="00240E69">
          <w:rPr>
            <w:rFonts w:ascii="Times New Roman" w:hAnsi="Times New Roman" w:cs="Times New Roman"/>
          </w:rPr>
          <w:delText xml:space="preserve"> [10]</w:delText>
        </w:r>
      </w:del>
      <w:r w:rsidRPr="00343B90">
        <w:rPr>
          <w:rFonts w:ascii="Times New Roman" w:hAnsi="Times New Roman" w:cs="Times New Roman"/>
        </w:rPr>
        <w:t xml:space="preserve">, </w:t>
      </w:r>
      <w:del w:id="156"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157"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158"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159"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160"/>
      <w:commentRangeStart w:id="161"/>
      <w:commentRangeStart w:id="162"/>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163" w:author="Amin Khodamoradi" w:date="2023-12-13T14:44:00Z"/>
      <w:sdt>
        <w:sdtPr>
          <w:rPr>
            <w:rFonts w:ascii="Times New Roman" w:hAnsi="Times New Roman" w:cs="Times New Roman"/>
          </w:rPr>
          <w:id w:val="-1642267734"/>
          <w:citation/>
        </w:sdtPr>
        <w:sdtContent>
          <w:customXmlInsRangeEnd w:id="163"/>
          <w:ins w:id="164"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[10]</w:t>
          </w:r>
          <w:ins w:id="165" w:author="Amin Khodamoradi" w:date="2023-12-13T14:44:00Z">
            <w:r w:rsidR="00892F8A">
              <w:rPr>
                <w:rFonts w:ascii="Times New Roman" w:hAnsi="Times New Roman" w:cs="Times New Roman"/>
              </w:rPr>
              <w:fldChar w:fldCharType="end"/>
            </w:r>
          </w:ins>
          <w:customXmlInsRangeStart w:id="166" w:author="Amin Khodamoradi" w:date="2023-12-13T14:44:00Z"/>
        </w:sdtContent>
      </w:sdt>
      <w:customXmlInsRangeEnd w:id="166"/>
      <w:r w:rsidRPr="00343B90">
        <w:rPr>
          <w:rFonts w:ascii="Times New Roman" w:hAnsi="Times New Roman" w:cs="Times New Roman"/>
        </w:rPr>
        <w:t xml:space="preserve">. </w:t>
      </w:r>
      <w:commentRangeEnd w:id="160"/>
      <w:r w:rsidR="00380F04">
        <w:rPr>
          <w:rStyle w:val="CommentReference"/>
          <w:rFonts w:cs="Mangal"/>
        </w:rPr>
        <w:commentReference w:id="160"/>
      </w:r>
      <w:commentRangeEnd w:id="161"/>
      <w:r w:rsidR="00892F8A">
        <w:rPr>
          <w:rStyle w:val="CommentReference"/>
          <w:rFonts w:cs="Mangal"/>
        </w:rPr>
        <w:commentReference w:id="161"/>
      </w:r>
      <w:commentRangeEnd w:id="162"/>
      <w:r w:rsidR="00892F8A">
        <w:rPr>
          <w:rStyle w:val="CommentReference"/>
          <w:rFonts w:cs="Mangal"/>
        </w:rPr>
        <w:commentReference w:id="162"/>
      </w:r>
    </w:p>
    <w:p w14:paraId="3E69C74E" w14:textId="5A83B606" w:rsidR="00E03EC1" w:rsidRPr="00343B90" w:rsidRDefault="00E03EC1" w:rsidP="00A15EED">
      <w:pPr>
        <w:spacing w:line="276" w:lineRule="auto"/>
        <w:jc w:val="both"/>
        <w:rPr>
          <w:rFonts w:ascii="Times New Roman" w:hAnsi="Times New Roman" w:cs="Times New Roman"/>
        </w:rPr>
      </w:pPr>
      <w:ins w:id="167" w:author="mcm" w:date="2023-11-09T17:58:00Z">
        <w:r>
          <w:rPr>
            <w:rFonts w:ascii="Times New Roman" w:hAnsi="Times New Roman" w:cs="Times New Roman"/>
          </w:rPr>
          <w:t>DDIs</w:t>
        </w:r>
      </w:ins>
      <w:ins w:id="168" w:author="mcm" w:date="2023-11-09T17:15:00Z">
        <w:r w:rsidRPr="00E03EC1">
          <w:rPr>
            <w:rFonts w:ascii="Times New Roman" w:hAnsi="Times New Roman" w:cs="Times New Roman"/>
          </w:rPr>
          <w:t xml:space="preserve"> can be significantly affected by a patient's medical history </w:t>
        </w:r>
      </w:ins>
      <w:ins w:id="169" w:author="mcm" w:date="2023-11-09T17:16:00Z">
        <w:r>
          <w:rPr>
            <w:rFonts w:ascii="Times New Roman" w:hAnsi="Times New Roman" w:cs="Times New Roman"/>
          </w:rPr>
          <w:t xml:space="preserve">[a] </w:t>
        </w:r>
      </w:ins>
      <w:ins w:id="170" w:author="mcm" w:date="2023-11-09T17:15:00Z">
        <w:r w:rsidRPr="00E03EC1">
          <w:rPr>
            <w:rFonts w:ascii="Times New Roman" w:hAnsi="Times New Roman" w:cs="Times New Roman"/>
          </w:rPr>
          <w:t>and genetics</w:t>
        </w:r>
      </w:ins>
      <w:ins w:id="171" w:author="mcm" w:date="2023-11-09T17:19:00Z">
        <w:r>
          <w:rPr>
            <w:rFonts w:ascii="Times New Roman" w:hAnsi="Times New Roman" w:cs="Times New Roman"/>
          </w:rPr>
          <w:t xml:space="preserve"> [b]</w:t>
        </w:r>
      </w:ins>
      <w:ins w:id="172" w:author="mcm" w:date="2023-11-09T17:15:00Z">
        <w:r w:rsidRPr="00E03EC1">
          <w:rPr>
            <w:rFonts w:ascii="Times New Roman" w:hAnsi="Times New Roman" w:cs="Times New Roman"/>
          </w:rPr>
          <w:t>.</w:t>
        </w:r>
      </w:ins>
      <w:ins w:id="173" w:author="mcm" w:date="2023-11-09T17:23:00Z">
        <w:r>
          <w:rPr>
            <w:rFonts w:ascii="Times New Roman" w:hAnsi="Times New Roman" w:cs="Times New Roman"/>
          </w:rPr>
          <w:t xml:space="preserve"> </w:t>
        </w:r>
      </w:ins>
      <w:ins w:id="174" w:author="mcm" w:date="2023-11-09T17:41:00Z">
        <w:r>
          <w:rPr>
            <w:rFonts w:ascii="Times New Roman" w:hAnsi="Times New Roman" w:cs="Times New Roman"/>
          </w:rPr>
          <w:t>T</w:t>
        </w:r>
      </w:ins>
      <w:ins w:id="175" w:author="mcm" w:date="2023-11-09T17:30:00Z">
        <w:r>
          <w:rPr>
            <w:rFonts w:ascii="Times New Roman" w:hAnsi="Times New Roman" w:cs="Times New Roman"/>
          </w:rPr>
          <w:t>o facilita</w:t>
        </w:r>
      </w:ins>
      <w:ins w:id="176" w:author="mcm" w:date="2023-11-09T17:31:00Z">
        <w:r>
          <w:rPr>
            <w:rFonts w:ascii="Times New Roman" w:hAnsi="Times New Roman" w:cs="Times New Roman"/>
          </w:rPr>
          <w:t>te the link between these aspects, Smart4Health project</w:t>
        </w:r>
      </w:ins>
      <w:ins w:id="177" w:author="mcm" w:date="2023-11-10T14:42:00Z">
        <w:r w:rsidR="00380F04">
          <w:rPr>
            <w:rStyle w:val="FootnoteReference"/>
            <w:rFonts w:ascii="Times New Roman" w:hAnsi="Times New Roman" w:cs="Times New Roman"/>
          </w:rPr>
          <w:footnoteReference w:id="2"/>
        </w:r>
      </w:ins>
      <w:ins w:id="186" w:author="mcm" w:date="2023-11-10T14:44:00Z">
        <w:r w:rsidR="00380F04">
          <w:rPr>
            <w:rFonts w:ascii="Times New Roman" w:hAnsi="Times New Roman" w:cs="Times New Roman"/>
          </w:rPr>
          <w:t xml:space="preserve"> </w:t>
        </w:r>
      </w:ins>
      <w:ins w:id="187" w:author="mcm" w:date="2023-11-09T17:31:00Z">
        <w:r>
          <w:rPr>
            <w:rFonts w:ascii="Times New Roman" w:hAnsi="Times New Roman" w:cs="Times New Roman"/>
          </w:rPr>
          <w:t>developed two platforms: one personal</w:t>
        </w:r>
      </w:ins>
      <w:ins w:id="188" w:author="mcm" w:date="2023-11-09T18:03:00Z">
        <w:r>
          <w:rPr>
            <w:rFonts w:ascii="Times New Roman" w:hAnsi="Times New Roman" w:cs="Times New Roman"/>
          </w:rPr>
          <w:t>,</w:t>
        </w:r>
      </w:ins>
      <w:ins w:id="189" w:author="mcm" w:date="2023-11-09T17:31:00Z">
        <w:r>
          <w:rPr>
            <w:rFonts w:ascii="Times New Roman" w:hAnsi="Times New Roman" w:cs="Times New Roman"/>
          </w:rPr>
          <w:t xml:space="preserve"> containing health information from the</w:t>
        </w:r>
      </w:ins>
      <w:ins w:id="190" w:author="mcm" w:date="2023-11-09T17:32:00Z">
        <w:r>
          <w:rPr>
            <w:rFonts w:ascii="Times New Roman" w:hAnsi="Times New Roman" w:cs="Times New Roman"/>
          </w:rPr>
          <w:t xml:space="preserve"> citizen (</w:t>
        </w:r>
      </w:ins>
      <w:ins w:id="191" w:author="mcm" w:date="2023-11-09T17:31:00Z">
        <w:r>
          <w:rPr>
            <w:rFonts w:ascii="Times New Roman" w:hAnsi="Times New Roman" w:cs="Times New Roman"/>
          </w:rPr>
          <w:t>Citizen Health Data Platform</w:t>
        </w:r>
      </w:ins>
      <w:ins w:id="192" w:author="mcm" w:date="2023-11-09T17:33:00Z">
        <w:r>
          <w:rPr>
            <w:rFonts w:ascii="Times New Roman" w:hAnsi="Times New Roman" w:cs="Times New Roman"/>
          </w:rPr>
          <w:t xml:space="preserve"> </w:t>
        </w:r>
      </w:ins>
      <w:ins w:id="193" w:author="mcm" w:date="2023-11-10T14:44:00Z">
        <w:r w:rsidR="00380F04">
          <w:rPr>
            <w:rFonts w:ascii="Times New Roman" w:hAnsi="Times New Roman" w:cs="Times New Roman"/>
          </w:rPr>
          <w:t>–</w:t>
        </w:r>
      </w:ins>
      <w:ins w:id="194" w:author="mcm" w:date="2023-11-09T17:33:00Z">
        <w:r>
          <w:rPr>
            <w:rFonts w:ascii="Times New Roman" w:hAnsi="Times New Roman" w:cs="Times New Roman"/>
          </w:rPr>
          <w:t xml:space="preserve"> CHDP</w:t>
        </w:r>
      </w:ins>
      <w:ins w:id="195" w:author="mcm" w:date="2023-11-09T17:32:00Z">
        <w:r>
          <w:rPr>
            <w:rFonts w:ascii="Times New Roman" w:hAnsi="Times New Roman" w:cs="Times New Roman"/>
          </w:rPr>
          <w:t>)</w:t>
        </w:r>
      </w:ins>
      <w:ins w:id="19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97" w:author="mcm" w:date="2023-11-09T18:03:00Z">
        <w:r>
          <w:rPr>
            <w:rFonts w:ascii="Times New Roman" w:hAnsi="Times New Roman" w:cs="Times New Roman"/>
          </w:rPr>
          <w:t>data</w:t>
        </w:r>
      </w:ins>
      <w:ins w:id="198" w:author="mcm" w:date="2023-11-09T17:32:00Z">
        <w:r>
          <w:rPr>
            <w:rFonts w:ascii="Times New Roman" w:hAnsi="Times New Roman" w:cs="Times New Roman"/>
          </w:rPr>
          <w:t>,</w:t>
        </w:r>
      </w:ins>
      <w:ins w:id="199" w:author="mcm" w:date="2023-11-09T18:03:00Z">
        <w:r>
          <w:rPr>
            <w:rFonts w:ascii="Times New Roman" w:hAnsi="Times New Roman" w:cs="Times New Roman"/>
          </w:rPr>
          <w:t xml:space="preserve"> and</w:t>
        </w:r>
      </w:ins>
      <w:ins w:id="200" w:author="mcm" w:date="2023-11-09T17:32:00Z">
        <w:r>
          <w:rPr>
            <w:rFonts w:ascii="Times New Roman" w:hAnsi="Times New Roman" w:cs="Times New Roman"/>
          </w:rPr>
          <w:t xml:space="preserve"> one deidentified</w:t>
        </w:r>
      </w:ins>
      <w:ins w:id="201" w:author="mcm" w:date="2023-11-09T18:03:00Z">
        <w:r>
          <w:rPr>
            <w:rFonts w:ascii="Times New Roman" w:hAnsi="Times New Roman" w:cs="Times New Roman"/>
          </w:rPr>
          <w:t>,</w:t>
        </w:r>
      </w:ins>
      <w:ins w:id="202" w:author="mcm" w:date="2023-11-09T17:32:00Z">
        <w:r>
          <w:rPr>
            <w:rFonts w:ascii="Times New Roman" w:hAnsi="Times New Roman" w:cs="Times New Roman"/>
          </w:rPr>
          <w:t xml:space="preserve"> containing data donated for research by the citizen</w:t>
        </w:r>
      </w:ins>
      <w:ins w:id="203" w:author="mcm" w:date="2023-11-09T17:33:00Z">
        <w:r>
          <w:rPr>
            <w:rFonts w:ascii="Times New Roman" w:hAnsi="Times New Roman" w:cs="Times New Roman"/>
          </w:rPr>
          <w:t xml:space="preserve"> (Research Platform – RP)</w:t>
        </w:r>
      </w:ins>
      <w:ins w:id="204" w:author="mcm" w:date="2023-11-09T17:32:00Z">
        <w:r>
          <w:rPr>
            <w:rFonts w:ascii="Times New Roman" w:hAnsi="Times New Roman" w:cs="Times New Roman"/>
          </w:rPr>
          <w:t xml:space="preserve">. </w:t>
        </w:r>
      </w:ins>
      <w:ins w:id="205" w:author="mcm" w:date="2023-11-09T17:33:00Z">
        <w:r>
          <w:rPr>
            <w:rFonts w:ascii="Times New Roman" w:hAnsi="Times New Roman" w:cs="Times New Roman"/>
          </w:rPr>
          <w:t xml:space="preserve">While CHDP </w:t>
        </w:r>
      </w:ins>
      <w:ins w:id="206" w:author="mcm" w:date="2023-11-09T17:34:00Z">
        <w:r>
          <w:rPr>
            <w:rFonts w:ascii="Times New Roman" w:hAnsi="Times New Roman" w:cs="Times New Roman"/>
          </w:rPr>
          <w:t xml:space="preserve">adopts HL7 </w:t>
        </w:r>
      </w:ins>
      <w:ins w:id="207" w:author="mcm" w:date="2023-11-10T14:44:00Z">
        <w:r w:rsidR="00380F04">
          <w:rPr>
            <w:rFonts w:ascii="Times New Roman" w:hAnsi="Times New Roman" w:cs="Times New Roman"/>
          </w:rPr>
          <w:t>FHIR</w:t>
        </w:r>
      </w:ins>
      <w:ins w:id="208" w:author="mcm" w:date="2023-11-10T14:45:00Z">
        <w:r w:rsidR="00380F04">
          <w:rPr>
            <w:rStyle w:val="FootnoteReference"/>
            <w:rFonts w:ascii="Times New Roman" w:hAnsi="Times New Roman" w:cs="Times New Roman"/>
          </w:rPr>
          <w:footnoteReference w:id="3"/>
        </w:r>
      </w:ins>
      <w:ins w:id="213" w:author="mcm" w:date="2023-11-09T17:34:00Z">
        <w:r>
          <w:rPr>
            <w:rFonts w:ascii="Times New Roman" w:hAnsi="Times New Roman" w:cs="Times New Roman"/>
          </w:rPr>
          <w:t xml:space="preserve"> to structure collected data, RP follows OMOP CDM</w:t>
        </w:r>
      </w:ins>
      <w:ins w:id="214" w:author="mcm" w:date="2023-11-10T14:45:00Z">
        <w:r w:rsidR="00380F04">
          <w:rPr>
            <w:rStyle w:val="FootnoteReference"/>
            <w:rFonts w:ascii="Times New Roman" w:hAnsi="Times New Roman" w:cs="Times New Roman"/>
          </w:rPr>
          <w:footnoteReference w:id="4"/>
        </w:r>
      </w:ins>
      <w:ins w:id="219" w:author="mcm" w:date="2023-11-09T17:34:00Z">
        <w:r>
          <w:rPr>
            <w:rFonts w:ascii="Times New Roman" w:hAnsi="Times New Roman" w:cs="Times New Roman"/>
          </w:rPr>
          <w:t xml:space="preserve"> to convey with data coming from CHDP and make it reusable by third part</w:t>
        </w:r>
      </w:ins>
      <w:ins w:id="220" w:author="mcm" w:date="2023-11-09T17:35:00Z">
        <w:r>
          <w:rPr>
            <w:rFonts w:ascii="Times New Roman" w:hAnsi="Times New Roman" w:cs="Times New Roman"/>
          </w:rPr>
          <w:t>y research infrastructures (e.g., ELIXIR</w:t>
        </w:r>
      </w:ins>
      <w:ins w:id="221" w:author="mcm" w:date="2023-11-10T14:45:00Z">
        <w:r w:rsidR="00380F04">
          <w:rPr>
            <w:rStyle w:val="FootnoteReference"/>
            <w:rFonts w:ascii="Times New Roman" w:hAnsi="Times New Roman" w:cs="Times New Roman"/>
          </w:rPr>
          <w:footnoteReference w:id="5"/>
        </w:r>
      </w:ins>
      <w:ins w:id="226" w:author="mcm" w:date="2023-11-09T17:35:00Z">
        <w:r>
          <w:rPr>
            <w:rFonts w:ascii="Times New Roman" w:hAnsi="Times New Roman" w:cs="Times New Roman"/>
          </w:rPr>
          <w:t>). The concept of use entails the pos</w:t>
        </w:r>
      </w:ins>
      <w:ins w:id="227" w:author="mcm" w:date="2023-11-09T17:36:00Z">
        <w:r>
          <w:rPr>
            <w:rFonts w:ascii="Times New Roman" w:hAnsi="Times New Roman" w:cs="Times New Roman"/>
          </w:rPr>
          <w:t xml:space="preserve">sibility of a citizen </w:t>
        </w:r>
      </w:ins>
      <w:ins w:id="228" w:author="mcm" w:date="2023-11-10T14:47:00Z">
        <w:r w:rsidR="00380F04">
          <w:rPr>
            <w:rFonts w:ascii="Times New Roman" w:hAnsi="Times New Roman" w:cs="Times New Roman"/>
          </w:rPr>
          <w:t xml:space="preserve">to </w:t>
        </w:r>
      </w:ins>
      <w:ins w:id="229" w:author="mcm" w:date="2023-11-09T17:36:00Z">
        <w:r>
          <w:rPr>
            <w:rFonts w:ascii="Times New Roman" w:hAnsi="Times New Roman" w:cs="Times New Roman"/>
          </w:rPr>
          <w:t>collect</w:t>
        </w:r>
      </w:ins>
      <w:ins w:id="230" w:author="mcm" w:date="2023-11-10T14:47:00Z">
        <w:r w:rsidR="00380F04">
          <w:rPr>
            <w:rFonts w:ascii="Times New Roman" w:hAnsi="Times New Roman" w:cs="Times New Roman"/>
          </w:rPr>
          <w:t xml:space="preserve"> and </w:t>
        </w:r>
        <w:del w:id="231" w:author="Amin Khodamoradi" w:date="2023-12-15T12:56:00Z">
          <w:r w:rsidR="00380F04" w:rsidDel="003A01F8">
            <w:rPr>
              <w:rFonts w:ascii="Times New Roman" w:hAnsi="Times New Roman" w:cs="Times New Roman"/>
            </w:rPr>
            <w:delText>aggragate</w:delText>
          </w:r>
        </w:del>
      </w:ins>
      <w:ins w:id="232" w:author="Amin Khodamoradi" w:date="2023-12-15T12:56:00Z">
        <w:r w:rsidR="003A01F8">
          <w:rPr>
            <w:rFonts w:ascii="Times New Roman" w:hAnsi="Times New Roman" w:cs="Times New Roman"/>
          </w:rPr>
          <w:t>aggregate</w:t>
        </w:r>
      </w:ins>
      <w:ins w:id="233" w:author="mcm" w:date="2023-11-09T17:36:00Z">
        <w:r>
          <w:rPr>
            <w:rFonts w:ascii="Times New Roman" w:hAnsi="Times New Roman" w:cs="Times New Roman"/>
          </w:rPr>
          <w:t xml:space="preserve"> </w:t>
        </w:r>
      </w:ins>
      <w:ins w:id="234" w:author="mcm" w:date="2023-11-09T17:42:00Z">
        <w:r>
          <w:rPr>
            <w:rFonts w:ascii="Times New Roman" w:hAnsi="Times New Roman" w:cs="Times New Roman"/>
          </w:rPr>
          <w:t>data</w:t>
        </w:r>
      </w:ins>
      <w:ins w:id="235" w:author="mcm" w:date="2023-11-09T17:36:00Z">
        <w:r>
          <w:rPr>
            <w:rFonts w:ascii="Times New Roman" w:hAnsi="Times New Roman" w:cs="Times New Roman"/>
          </w:rPr>
          <w:t xml:space="preserve"> </w:t>
        </w:r>
      </w:ins>
      <w:ins w:id="236" w:author="mcm" w:date="2023-11-10T14:46:00Z">
        <w:r w:rsidR="00380F04">
          <w:rPr>
            <w:rFonts w:ascii="Times New Roman" w:hAnsi="Times New Roman" w:cs="Times New Roman"/>
          </w:rPr>
          <w:t xml:space="preserve">generated </w:t>
        </w:r>
      </w:ins>
      <w:ins w:id="237" w:author="mcm" w:date="2023-11-10T14:47:00Z">
        <w:r w:rsidR="00380F04">
          <w:rPr>
            <w:rFonts w:ascii="Times New Roman" w:hAnsi="Times New Roman" w:cs="Times New Roman"/>
          </w:rPr>
          <w:t>from</w:t>
        </w:r>
      </w:ins>
      <w:ins w:id="238" w:author="mcm" w:date="2023-11-10T14:46:00Z">
        <w:r w:rsidR="00380F04">
          <w:rPr>
            <w:rFonts w:ascii="Times New Roman" w:hAnsi="Times New Roman" w:cs="Times New Roman"/>
          </w:rPr>
          <w:t xml:space="preserve"> interactions with</w:t>
        </w:r>
      </w:ins>
      <w:ins w:id="239" w:author="mcm" w:date="2023-11-09T17:36:00Z">
        <w:r>
          <w:rPr>
            <w:rFonts w:ascii="Times New Roman" w:hAnsi="Times New Roman" w:cs="Times New Roman"/>
          </w:rPr>
          <w:t xml:space="preserve"> medical </w:t>
        </w:r>
      </w:ins>
      <w:ins w:id="240" w:author="mcm" w:date="2023-11-09T18:03:00Z">
        <w:r>
          <w:rPr>
            <w:rFonts w:ascii="Times New Roman" w:hAnsi="Times New Roman" w:cs="Times New Roman"/>
          </w:rPr>
          <w:t>institutions</w:t>
        </w:r>
      </w:ins>
      <w:ins w:id="241" w:author="mcm" w:date="2023-11-10T14:46:00Z">
        <w:r w:rsidR="00380F04">
          <w:rPr>
            <w:rFonts w:ascii="Times New Roman" w:hAnsi="Times New Roman" w:cs="Times New Roman"/>
          </w:rPr>
          <w:t xml:space="preserve"> (e.g., </w:t>
        </w:r>
      </w:ins>
      <w:ins w:id="242" w:author="mcm" w:date="2023-11-10T14:47:00Z">
        <w:r w:rsidR="00380F04">
          <w:rPr>
            <w:rFonts w:ascii="Times New Roman" w:hAnsi="Times New Roman" w:cs="Times New Roman"/>
          </w:rPr>
          <w:t>medication prescriptions</w:t>
        </w:r>
      </w:ins>
      <w:ins w:id="243" w:author="mcm" w:date="2023-11-10T14:46:00Z">
        <w:r w:rsidR="00380F04">
          <w:rPr>
            <w:rFonts w:ascii="Times New Roman" w:hAnsi="Times New Roman" w:cs="Times New Roman"/>
          </w:rPr>
          <w:t>, laboratory results, discharge letters, etc.)</w:t>
        </w:r>
      </w:ins>
      <w:ins w:id="244" w:author="mcm" w:date="2023-11-09T17:36:00Z">
        <w:r>
          <w:rPr>
            <w:rFonts w:ascii="Times New Roman" w:hAnsi="Times New Roman" w:cs="Times New Roman"/>
          </w:rPr>
          <w:t xml:space="preserve"> into one single, interoperable </w:t>
        </w:r>
      </w:ins>
      <w:ins w:id="245" w:author="mcm" w:date="2023-11-10T14:47:00Z">
        <w:r w:rsidR="00380F04">
          <w:rPr>
            <w:rFonts w:ascii="Times New Roman" w:hAnsi="Times New Roman" w:cs="Times New Roman"/>
          </w:rPr>
          <w:t>HER. This data may also</w:t>
        </w:r>
      </w:ins>
      <w:ins w:id="246" w:author="mcm" w:date="2023-11-09T18:04:00Z">
        <w:r>
          <w:rPr>
            <w:rFonts w:ascii="Times New Roman" w:hAnsi="Times New Roman" w:cs="Times New Roman"/>
          </w:rPr>
          <w:t xml:space="preserve"> includ</w:t>
        </w:r>
      </w:ins>
      <w:ins w:id="247" w:author="mcm" w:date="2023-11-10T14:48:00Z">
        <w:r w:rsidR="00380F04">
          <w:rPr>
            <w:rFonts w:ascii="Times New Roman" w:hAnsi="Times New Roman" w:cs="Times New Roman"/>
          </w:rPr>
          <w:t>e</w:t>
        </w:r>
      </w:ins>
      <w:ins w:id="248" w:author="mcm" w:date="2023-11-09T17:37:00Z">
        <w:r>
          <w:rPr>
            <w:rFonts w:ascii="Times New Roman" w:hAnsi="Times New Roman" w:cs="Times New Roman"/>
          </w:rPr>
          <w:t xml:space="preserve"> genetic data</w:t>
        </w:r>
      </w:ins>
      <w:ins w:id="249" w:author="mcm" w:date="2023-11-09T18:04:00Z">
        <w:r>
          <w:rPr>
            <w:rFonts w:ascii="Times New Roman" w:hAnsi="Times New Roman" w:cs="Times New Roman"/>
          </w:rPr>
          <w:t xml:space="preserve"> if available</w:t>
        </w:r>
      </w:ins>
      <w:ins w:id="250" w:author="mcm" w:date="2023-11-09T17:37:00Z">
        <w:r>
          <w:rPr>
            <w:rFonts w:ascii="Times New Roman" w:hAnsi="Times New Roman" w:cs="Times New Roman"/>
          </w:rPr>
          <w:t xml:space="preserve">. </w:t>
        </w:r>
      </w:ins>
      <w:ins w:id="251" w:author="mcm" w:date="2023-11-10T14:48:00Z">
        <w:r w:rsidR="00380F04">
          <w:rPr>
            <w:rFonts w:ascii="Times New Roman" w:hAnsi="Times New Roman" w:cs="Times New Roman"/>
          </w:rPr>
          <w:t>At citizen discretion, this data can be</w:t>
        </w:r>
      </w:ins>
      <w:ins w:id="252" w:author="mcm" w:date="2023-11-09T17:37:00Z">
        <w:r>
          <w:rPr>
            <w:rFonts w:ascii="Times New Roman" w:hAnsi="Times New Roman" w:cs="Times New Roman"/>
          </w:rPr>
          <w:t xml:space="preserve"> donat</w:t>
        </w:r>
      </w:ins>
      <w:ins w:id="253" w:author="mcm" w:date="2023-11-10T14:48:00Z">
        <w:r w:rsidR="00380F04">
          <w:rPr>
            <w:rFonts w:ascii="Times New Roman" w:hAnsi="Times New Roman" w:cs="Times New Roman"/>
          </w:rPr>
          <w:t>ed</w:t>
        </w:r>
      </w:ins>
      <w:ins w:id="254" w:author="mcm" w:date="2023-11-09T17:37:00Z">
        <w:r>
          <w:rPr>
            <w:rFonts w:ascii="Times New Roman" w:hAnsi="Times New Roman" w:cs="Times New Roman"/>
          </w:rPr>
          <w:t xml:space="preserve"> to the RP</w:t>
        </w:r>
      </w:ins>
      <w:ins w:id="255" w:author="mcm" w:date="2023-11-10T14:48:00Z">
        <w:r w:rsidR="00380F04">
          <w:rPr>
            <w:rFonts w:ascii="Times New Roman" w:hAnsi="Times New Roman" w:cs="Times New Roman"/>
          </w:rPr>
          <w:t>. In th</w:t>
        </w:r>
      </w:ins>
      <w:ins w:id="256" w:author="mcm" w:date="2023-11-10T14:49:00Z">
        <w:r w:rsidR="00380F04">
          <w:rPr>
            <w:rFonts w:ascii="Times New Roman" w:hAnsi="Times New Roman" w:cs="Times New Roman"/>
          </w:rPr>
          <w:t>e specific case of</w:t>
        </w:r>
      </w:ins>
      <w:ins w:id="257" w:author="mcm" w:date="2023-11-09T17:37:00Z">
        <w:r>
          <w:rPr>
            <w:rFonts w:ascii="Times New Roman" w:hAnsi="Times New Roman" w:cs="Times New Roman"/>
          </w:rPr>
          <w:t xml:space="preserve"> data related to medication</w:t>
        </w:r>
      </w:ins>
      <w:ins w:id="258" w:author="mcm" w:date="2023-11-09T17:40:00Z">
        <w:r>
          <w:rPr>
            <w:rFonts w:ascii="Times New Roman" w:hAnsi="Times New Roman" w:cs="Times New Roman"/>
          </w:rPr>
          <w:t xml:space="preserve"> intake</w:t>
        </w:r>
      </w:ins>
      <w:ins w:id="259" w:author="mcm" w:date="2023-11-09T17:37:00Z">
        <w:r>
          <w:rPr>
            <w:rFonts w:ascii="Times New Roman" w:hAnsi="Times New Roman" w:cs="Times New Roman"/>
          </w:rPr>
          <w:t xml:space="preserve"> </w:t>
        </w:r>
      </w:ins>
      <w:ins w:id="260"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261" w:author="mcm" w:date="2023-11-10T14:49:00Z">
        <w:r w:rsidR="00380F04">
          <w:rPr>
            <w:rFonts w:ascii="Times New Roman" w:hAnsi="Times New Roman" w:cs="Times New Roman"/>
          </w:rPr>
          <w:t>, these</w:t>
        </w:r>
      </w:ins>
      <w:ins w:id="262" w:author="mcm" w:date="2023-11-09T17:43:00Z">
        <w:r w:rsidRPr="00E03EC1">
          <w:rPr>
            <w:rFonts w:ascii="Times New Roman" w:hAnsi="Times New Roman" w:cs="Times New Roman"/>
          </w:rPr>
          <w:t xml:space="preserve"> </w:t>
        </w:r>
      </w:ins>
      <w:ins w:id="263" w:author="mcm" w:date="2023-11-10T14:49:00Z">
        <w:r w:rsidR="00380F04">
          <w:rPr>
            <w:rFonts w:ascii="Times New Roman" w:hAnsi="Times New Roman" w:cs="Times New Roman"/>
          </w:rPr>
          <w:t>are</w:t>
        </w:r>
      </w:ins>
      <w:ins w:id="264" w:author="mcm" w:date="2023-11-09T17:43:00Z">
        <w:r w:rsidRPr="00E03EC1">
          <w:rPr>
            <w:rFonts w:ascii="Times New Roman" w:hAnsi="Times New Roman" w:cs="Times New Roman"/>
          </w:rPr>
          <w:t xml:space="preserve"> linked to drug exposure and outcome data within the OMOP CDM. </w:t>
        </w:r>
      </w:ins>
      <w:ins w:id="265" w:author="mcm" w:date="2023-11-10T14:49:00Z">
        <w:r w:rsidR="00380F04">
          <w:rPr>
            <w:rFonts w:ascii="Times New Roman" w:hAnsi="Times New Roman" w:cs="Times New Roman"/>
          </w:rPr>
          <w:t xml:space="preserve">This mechanism </w:t>
        </w:r>
      </w:ins>
      <w:ins w:id="266" w:author="mcm" w:date="2023-11-10T14:51:00Z">
        <w:r w:rsidR="00380F04">
          <w:rPr>
            <w:rFonts w:ascii="Times New Roman" w:hAnsi="Times New Roman" w:cs="Times New Roman"/>
          </w:rPr>
          <w:t xml:space="preserve">has the potential to </w:t>
        </w:r>
      </w:ins>
      <w:ins w:id="267" w:author="mcm" w:date="2023-11-10T14:50:00Z">
        <w:r w:rsidR="00380F04">
          <w:rPr>
            <w:rFonts w:ascii="Times New Roman" w:hAnsi="Times New Roman" w:cs="Times New Roman"/>
          </w:rPr>
          <w:t>facilitate</w:t>
        </w:r>
      </w:ins>
      <w:ins w:id="268" w:author="mcm" w:date="2023-11-10T14:49:00Z">
        <w:r w:rsidR="00380F04">
          <w:rPr>
            <w:rFonts w:ascii="Times New Roman" w:hAnsi="Times New Roman" w:cs="Times New Roman"/>
          </w:rPr>
          <w:t xml:space="preserve"> data collection and con</w:t>
        </w:r>
      </w:ins>
      <w:ins w:id="269" w:author="mcm" w:date="2023-11-10T14:50:00Z">
        <w:r w:rsidR="00380F04">
          <w:rPr>
            <w:rFonts w:ascii="Times New Roman" w:hAnsi="Times New Roman" w:cs="Times New Roman"/>
          </w:rPr>
          <w:t>tribute for ensuring quality of the collected data. In addition, h</w:t>
        </w:r>
      </w:ins>
      <w:ins w:id="270" w:author="mcm" w:date="2023-11-09T17:46:00Z">
        <w:r>
          <w:rPr>
            <w:rFonts w:ascii="Times New Roman" w:hAnsi="Times New Roman" w:cs="Times New Roman"/>
          </w:rPr>
          <w:t>aving the citizen in the center of this process</w:t>
        </w:r>
      </w:ins>
      <w:ins w:id="271" w:author="mcm" w:date="2023-11-10T14:51:00Z">
        <w:r w:rsidR="00380F04">
          <w:rPr>
            <w:rFonts w:ascii="Times New Roman" w:hAnsi="Times New Roman" w:cs="Times New Roman"/>
          </w:rPr>
          <w:t>,</w:t>
        </w:r>
      </w:ins>
      <w:ins w:id="272" w:author="mcm" w:date="2023-11-09T17:47:00Z">
        <w:r>
          <w:rPr>
            <w:rFonts w:ascii="Times New Roman" w:hAnsi="Times New Roman" w:cs="Times New Roman"/>
          </w:rPr>
          <w:t xml:space="preserve"> </w:t>
        </w:r>
      </w:ins>
      <w:ins w:id="273" w:author="mcm" w:date="2023-11-10T14:51:00Z">
        <w:r w:rsidR="00380F04">
          <w:rPr>
            <w:rFonts w:ascii="Times New Roman" w:hAnsi="Times New Roman" w:cs="Times New Roman"/>
          </w:rPr>
          <w:t>may accelerate</w:t>
        </w:r>
      </w:ins>
      <w:ins w:id="274" w:author="mcm" w:date="2023-11-09T17:47:00Z">
        <w:r>
          <w:rPr>
            <w:rFonts w:ascii="Times New Roman" w:hAnsi="Times New Roman" w:cs="Times New Roman"/>
          </w:rPr>
          <w:t xml:space="preserve"> and expand the identification of DDIs</w:t>
        </w:r>
      </w:ins>
      <w:ins w:id="275" w:author="mcm" w:date="2023-11-09T17:48:00Z">
        <w:r>
          <w:rPr>
            <w:rFonts w:ascii="Times New Roman" w:hAnsi="Times New Roman" w:cs="Times New Roman"/>
          </w:rPr>
          <w:t xml:space="preserve"> enabling a more comprehensive understanding of their mechanism</w:t>
        </w:r>
      </w:ins>
      <w:ins w:id="276" w:author="mcm" w:date="2023-11-09T17:50:00Z">
        <w:r>
          <w:rPr>
            <w:rFonts w:ascii="Times New Roman" w:hAnsi="Times New Roman" w:cs="Times New Roman"/>
          </w:rPr>
          <w:t>s</w:t>
        </w:r>
      </w:ins>
      <w:ins w:id="277" w:author="mcm" w:date="2023-11-09T17:51:00Z">
        <w:r>
          <w:rPr>
            <w:rFonts w:ascii="Times New Roman" w:hAnsi="Times New Roman" w:cs="Times New Roman"/>
          </w:rPr>
          <w:t>.</w:t>
        </w:r>
      </w:ins>
    </w:p>
    <w:p w14:paraId="42CD2A9D" w14:textId="2D8B5D0F"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278" w:author="Amin Khodamoradi" w:date="2023-12-15T13:10:00Z"/>
      <w:sdt>
        <w:sdtPr>
          <w:rPr>
            <w:rFonts w:ascii="Times New Roman" w:hAnsi="Times New Roman" w:cs="Times New Roman"/>
          </w:rPr>
          <w:id w:val="-1526792508"/>
          <w:citation/>
        </w:sdtPr>
        <w:sdtContent>
          <w:customXmlInsRangeEnd w:id="278"/>
          <w:ins w:id="279"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[11]</w:t>
          </w:r>
          <w:ins w:id="280" w:author="Amin Khodamoradi" w:date="2023-12-15T13:10:00Z">
            <w:r w:rsidR="00C02759">
              <w:rPr>
                <w:rFonts w:ascii="Times New Roman" w:hAnsi="Times New Roman" w:cs="Times New Roman"/>
              </w:rPr>
              <w:fldChar w:fldCharType="end"/>
            </w:r>
          </w:ins>
          <w:customXmlInsRangeStart w:id="281" w:author="Amin Khodamoradi" w:date="2023-12-15T13:10:00Z"/>
        </w:sdtContent>
      </w:sdt>
      <w:customXmlInsRangeEnd w:id="281"/>
      <w:del w:id="282" w:author="Amin Khodamoradi" w:date="2023-12-15T13:07:00Z">
        <w:r w:rsidRPr="00343B90" w:rsidDel="00C02759">
          <w:rPr>
            <w:rFonts w:ascii="Times New Roman" w:hAnsi="Times New Roman" w:cs="Times New Roman"/>
          </w:rPr>
          <w:delText xml:space="preserve"> </w:delText>
        </w:r>
      </w:del>
      <w:del w:id="283" w:author="Amin Khodamoradi" w:date="2023-12-15T13:10:00Z">
        <w:r w:rsidRPr="00343B90" w:rsidDel="00C02759">
          <w:rPr>
            <w:rFonts w:ascii="Times New Roman" w:hAnsi="Times New Roman" w:cs="Times New Roman"/>
          </w:rPr>
          <w:delText xml:space="preserve">[11, </w:delText>
        </w:r>
      </w:del>
      <w:customXmlInsRangeStart w:id="284" w:author="Amin Khodamoradi" w:date="2023-12-15T13:16:00Z"/>
      <w:sdt>
        <w:sdtPr>
          <w:rPr>
            <w:rFonts w:ascii="Times New Roman" w:hAnsi="Times New Roman" w:cs="Times New Roman"/>
          </w:rPr>
          <w:id w:val="950365362"/>
          <w:citation/>
        </w:sdtPr>
        <w:sdtContent>
          <w:customXmlInsRangeEnd w:id="284"/>
          <w:ins w:id="285"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522112" w:rsidRPr="00522112">
            <w:rPr>
              <w:rFonts w:ascii="Times New Roman" w:hAnsi="Times New Roman" w:cs="Times New Roman"/>
              <w:noProof/>
            </w:rPr>
            <w:t>[12]</w:t>
          </w:r>
          <w:ins w:id="286" w:author="Amin Khodamoradi" w:date="2023-12-15T13:16:00Z">
            <w:r w:rsidR="004F49C9">
              <w:rPr>
                <w:rFonts w:ascii="Times New Roman" w:hAnsi="Times New Roman" w:cs="Times New Roman"/>
              </w:rPr>
              <w:fldChar w:fldCharType="end"/>
            </w:r>
          </w:ins>
          <w:customXmlInsRangeStart w:id="287" w:author="Amin Khodamoradi" w:date="2023-12-15T13:16:00Z"/>
        </w:sdtContent>
      </w:sdt>
      <w:customXmlInsRangeEnd w:id="287"/>
      <w:del w:id="288" w:author="Amin Khodamoradi" w:date="2023-12-15T13:14:00Z">
        <w:r w:rsidRPr="00343B90" w:rsidDel="004F49C9">
          <w:rPr>
            <w:rFonts w:ascii="Times New Roman" w:hAnsi="Times New Roman" w:cs="Times New Roman"/>
          </w:rPr>
          <w:delText>1</w:delText>
        </w:r>
      </w:del>
      <w:del w:id="289"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90" w:author="Amin Khodamoradi" w:date="2023-12-15T13:17:00Z"/>
      <w:sdt>
        <w:sdtPr>
          <w:rPr>
            <w:rFonts w:ascii="Times New Roman" w:hAnsi="Times New Roman" w:cs="Times New Roman"/>
          </w:rPr>
          <w:id w:val="1019345106"/>
          <w:citation/>
        </w:sdtPr>
        <w:sdtContent>
          <w:customXmlInsRangeEnd w:id="290"/>
          <w:ins w:id="291"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[9]</w:t>
          </w:r>
          <w:ins w:id="292" w:author="Amin Khodamoradi" w:date="2023-12-15T13:17:00Z">
            <w:r w:rsidR="004F49C9">
              <w:rPr>
                <w:rFonts w:ascii="Times New Roman" w:hAnsi="Times New Roman" w:cs="Times New Roman"/>
              </w:rPr>
              <w:fldChar w:fldCharType="end"/>
            </w:r>
          </w:ins>
          <w:customXmlInsRangeStart w:id="293" w:author="Amin Khodamoradi" w:date="2023-12-15T13:17:00Z"/>
        </w:sdtContent>
      </w:sdt>
      <w:customXmlInsRangeEnd w:id="293"/>
      <w:del w:id="294" w:author="Amin Khodamoradi" w:date="2023-12-15T13:16:00Z">
        <w:r w:rsidRPr="00343B90" w:rsidDel="004F49C9">
          <w:rPr>
            <w:rFonts w:ascii="Times New Roman" w:hAnsi="Times New Roman" w:cs="Times New Roman"/>
          </w:rPr>
          <w:delText xml:space="preserve"> [10]</w:delText>
        </w:r>
      </w:del>
      <w:del w:id="29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96" w:author="Amin Khodamoradi" w:date="2023-12-15T13:21:00Z"/>
      <w:sdt>
        <w:sdtPr>
          <w:rPr>
            <w:rFonts w:ascii="Times New Roman" w:hAnsi="Times New Roman" w:cs="Times New Roman"/>
          </w:rPr>
          <w:id w:val="1567685095"/>
          <w:citation/>
        </w:sdtPr>
        <w:sdtContent>
          <w:customXmlInsRangeEnd w:id="296"/>
          <w:ins w:id="297"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[13]</w:t>
          </w:r>
          <w:ins w:id="298" w:author="Amin Khodamoradi" w:date="2023-12-15T13:21:00Z">
            <w:r w:rsidR="00A0682B">
              <w:rPr>
                <w:rFonts w:ascii="Times New Roman" w:hAnsi="Times New Roman" w:cs="Times New Roman"/>
              </w:rPr>
              <w:fldChar w:fldCharType="end"/>
            </w:r>
          </w:ins>
          <w:customXmlInsRangeStart w:id="299" w:author="Amin Khodamoradi" w:date="2023-12-15T13:21:00Z"/>
        </w:sdtContent>
      </w:sdt>
      <w:customXmlInsRangeEnd w:id="299"/>
      <w:customXmlInsRangeStart w:id="300" w:author="Amin Khodamoradi" w:date="2023-12-15T13:25:00Z"/>
      <w:sdt>
        <w:sdtPr>
          <w:rPr>
            <w:rFonts w:ascii="Times New Roman" w:hAnsi="Times New Roman" w:cs="Times New Roman"/>
          </w:rPr>
          <w:id w:val="1773588446"/>
          <w:citation/>
        </w:sdtPr>
        <w:sdtContent>
          <w:customXmlInsRangeEnd w:id="300"/>
          <w:ins w:id="301"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[14]</w:t>
          </w:r>
          <w:ins w:id="302" w:author="Amin Khodamoradi" w:date="2023-12-15T13:25:00Z">
            <w:r w:rsidR="00A0682B">
              <w:rPr>
                <w:rFonts w:ascii="Times New Roman" w:hAnsi="Times New Roman" w:cs="Times New Roman"/>
              </w:rPr>
              <w:fldChar w:fldCharType="end"/>
            </w:r>
          </w:ins>
          <w:customXmlInsRangeStart w:id="303" w:author="Amin Khodamoradi" w:date="2023-12-15T13:25:00Z"/>
        </w:sdtContent>
      </w:sdt>
      <w:customXmlInsRangeEnd w:id="303"/>
      <w:del w:id="304" w:author="Amin Khodamoradi" w:date="2023-12-15T13:17:00Z">
        <w:r w:rsidRPr="00343B90" w:rsidDel="00A0682B">
          <w:rPr>
            <w:rFonts w:ascii="Times New Roman" w:hAnsi="Times New Roman" w:cs="Times New Roman"/>
          </w:rPr>
          <w:delText xml:space="preserve"> </w:delText>
        </w:r>
      </w:del>
      <w:del w:id="305" w:author="Amin Khodamoradi" w:date="2023-12-15T13:21:00Z">
        <w:r w:rsidRPr="00343B90" w:rsidDel="00A0682B">
          <w:rPr>
            <w:rFonts w:ascii="Times New Roman" w:hAnsi="Times New Roman" w:cs="Times New Roman"/>
          </w:rPr>
          <w:delText>[13, 14]</w:delText>
        </w:r>
      </w:del>
      <w:del w:id="306"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307" w:author="Amin Khodamoradi" w:date="2023-12-15T13:29:00Z"/>
      <w:sdt>
        <w:sdtPr>
          <w:rPr>
            <w:rFonts w:ascii="Times New Roman" w:hAnsi="Times New Roman" w:cs="Times New Roman"/>
          </w:rPr>
          <w:id w:val="-1570412191"/>
          <w:citation/>
        </w:sdtPr>
        <w:sdtContent>
          <w:customXmlInsRangeEnd w:id="307"/>
          <w:ins w:id="308"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ins w:id="309" w:author="Amin Khodamoradi" w:date="2023-12-15T13:29:00Z">
            <w:r w:rsidR="00110CBB">
              <w:rPr>
                <w:rFonts w:ascii="Times New Roman" w:hAnsi="Times New Roman" w:cs="Times New Roman"/>
                <w:noProof/>
              </w:rPr>
              <w:t xml:space="preserve"> </w:t>
            </w:r>
            <w:r w:rsidR="00110CBB" w:rsidRPr="00110CBB">
              <w:rPr>
                <w:rFonts w:ascii="Times New Roman" w:hAnsi="Times New Roman" w:cs="Times New Roman"/>
                <w:noProof/>
                <w:rPrChange w:id="310" w:author="Amin Khodamoradi" w:date="2023-12-15T13:29:00Z">
                  <w:rPr>
                    <w:rFonts w:eastAsia="Times New Roman"/>
                  </w:rPr>
                </w:rPrChange>
              </w:rPr>
              <w:t>[15]</w:t>
            </w:r>
            <w:r w:rsidR="00110CBB">
              <w:rPr>
                <w:rFonts w:ascii="Times New Roman" w:hAnsi="Times New Roman" w:cs="Times New Roman"/>
              </w:rPr>
              <w:fldChar w:fldCharType="end"/>
            </w:r>
          </w:ins>
          <w:customXmlInsRangeStart w:id="311" w:author="Amin Khodamoradi" w:date="2023-12-15T13:29:00Z"/>
        </w:sdtContent>
      </w:sdt>
      <w:customXmlInsRangeEnd w:id="311"/>
      <w:del w:id="312" w:author="Amin Khodamoradi" w:date="2023-12-15T13:27:00Z">
        <w:r w:rsidRPr="00343B90" w:rsidDel="00BD5CD1">
          <w:rPr>
            <w:rFonts w:ascii="Times New Roman" w:hAnsi="Times New Roman" w:cs="Times New Roman"/>
          </w:rPr>
          <w:delText xml:space="preserve"> [15]</w:delText>
        </w:r>
      </w:del>
      <w:del w:id="313"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314" w:author="mcm" w:date="2023-11-10T14:56:00Z">
        <w:r w:rsidR="00380F04">
          <w:rPr>
            <w:rFonts w:ascii="Times New Roman" w:hAnsi="Times New Roman" w:cs="Times New Roman"/>
          </w:rPr>
          <w:t xml:space="preserve">the Food and Drug Administration </w:t>
        </w:r>
      </w:ins>
      <w:del w:id="315"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316" w:author="mcm" w:date="2023-11-10T14:56:00Z">
        <w:r w:rsidR="00380F04" w:rsidRPr="00343B90">
          <w:rPr>
            <w:rFonts w:ascii="Times New Roman" w:hAnsi="Times New Roman" w:cs="Times New Roman"/>
          </w:rPr>
          <w:t>FDA</w:t>
        </w:r>
      </w:ins>
      <w:del w:id="317" w:author="mcm" w:date="2023-11-10T14:56:00Z">
        <w:r w:rsidRPr="00343B90" w:rsidDel="00380F04">
          <w:rPr>
            <w:rFonts w:ascii="Times New Roman" w:hAnsi="Times New Roman" w:cs="Times New Roman"/>
          </w:rPr>
          <w:delText>http://www.fda.gov</w:delText>
        </w:r>
      </w:del>
      <w:ins w:id="318"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323" w:author="mcm" w:date="2023-11-10T14:56:00Z">
        <w:r w:rsidR="00380F04">
          <w:rPr>
            <w:rFonts w:ascii="Times New Roman" w:hAnsi="Times New Roman" w:cs="Times New Roman"/>
          </w:rPr>
          <w:t>, thus</w:t>
        </w:r>
      </w:ins>
      <w:del w:id="324"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325" w:author="Amin Khodamoradi" w:date="2023-12-13T14:27:00Z">
        <w:r w:rsidRPr="00343B90" w:rsidDel="00A50060">
          <w:rPr>
            <w:rFonts w:ascii="Times New Roman" w:hAnsi="Times New Roman" w:cs="Times New Roman"/>
          </w:rPr>
          <w:delText>e.g.</w:delText>
        </w:r>
      </w:del>
      <w:ins w:id="326"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Naı̈ve Similarity-Based Approach</w:t>
      </w:r>
      <w:customXmlInsRangeStart w:id="327" w:author="Amin Khodamoradi" w:date="2023-12-15T13:32:00Z"/>
      <w:sdt>
        <w:sdtPr>
          <w:rPr>
            <w:rFonts w:ascii="Times New Roman" w:hAnsi="Times New Roman" w:cs="Times New Roman"/>
          </w:rPr>
          <w:id w:val="-308874290"/>
          <w:citation/>
        </w:sdtPr>
        <w:sdtContent>
          <w:customXmlInsRangeEnd w:id="327"/>
          <w:ins w:id="328"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ins w:id="329" w:author="Amin Khodamoradi" w:date="2023-12-15T13:32:00Z">
            <w:r w:rsidR="00110CBB">
              <w:rPr>
                <w:rFonts w:ascii="Times New Roman" w:hAnsi="Times New Roman" w:cs="Times New Roman"/>
                <w:noProof/>
              </w:rPr>
              <w:t xml:space="preserve"> </w:t>
            </w:r>
            <w:r w:rsidR="00110CBB" w:rsidRPr="00110CBB">
              <w:rPr>
                <w:rFonts w:ascii="Times New Roman" w:hAnsi="Times New Roman" w:cs="Times New Roman"/>
                <w:noProof/>
                <w:rPrChange w:id="330" w:author="Amin Khodamoradi" w:date="2023-12-15T13:32:00Z">
                  <w:rPr>
                    <w:rFonts w:eastAsia="Times New Roman"/>
                  </w:rPr>
                </w:rPrChange>
              </w:rPr>
              <w:t>[16]</w:t>
            </w:r>
            <w:r w:rsidR="00110CBB">
              <w:rPr>
                <w:rFonts w:ascii="Times New Roman" w:hAnsi="Times New Roman" w:cs="Times New Roman"/>
              </w:rPr>
              <w:fldChar w:fldCharType="end"/>
            </w:r>
          </w:ins>
          <w:customXmlInsRangeStart w:id="331" w:author="Amin Khodamoradi" w:date="2023-12-15T13:32:00Z"/>
        </w:sdtContent>
      </w:sdt>
      <w:customXmlInsRangeEnd w:id="331"/>
      <w:del w:id="332" w:author="Amin Khodamoradi" w:date="2023-12-15T13:30:00Z">
        <w:r w:rsidRPr="00343B90" w:rsidDel="00110CBB">
          <w:rPr>
            <w:rFonts w:ascii="Times New Roman" w:hAnsi="Times New Roman" w:cs="Times New Roman"/>
          </w:rPr>
          <w:delText xml:space="preserve"> [16]</w:delText>
        </w:r>
      </w:del>
      <w:del w:id="333"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334" w:author="Amin Khodamoradi" w:date="2023-12-15T13:33:00Z">
        <w:r w:rsidRPr="00343B90" w:rsidDel="00110CBB">
          <w:rPr>
            <w:rFonts w:ascii="Times New Roman" w:hAnsi="Times New Roman" w:cs="Times New Roman"/>
          </w:rPr>
          <w:delText xml:space="preserve"> [10]</w:delText>
        </w:r>
      </w:del>
      <w:customXmlInsRangeStart w:id="335" w:author="Amin Khodamoradi" w:date="2023-12-15T13:33:00Z"/>
      <w:sdt>
        <w:sdtPr>
          <w:rPr>
            <w:rFonts w:ascii="Times New Roman" w:hAnsi="Times New Roman" w:cs="Times New Roman"/>
          </w:rPr>
          <w:id w:val="-14387572"/>
          <w:citation/>
        </w:sdtPr>
        <w:sdtContent>
          <w:customXmlInsRangeEnd w:id="335"/>
          <w:ins w:id="336"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ins w:id="337" w:author="Amin Khodamoradi" w:date="2023-12-15T13:33:00Z">
            <w:r w:rsidR="00110CBB">
              <w:rPr>
                <w:rFonts w:ascii="Times New Roman" w:hAnsi="Times New Roman" w:cs="Times New Roman"/>
                <w:noProof/>
              </w:rPr>
              <w:t xml:space="preserve"> </w:t>
            </w:r>
            <w:r w:rsidR="00110CBB" w:rsidRPr="00110CBB">
              <w:rPr>
                <w:rFonts w:ascii="Times New Roman" w:hAnsi="Times New Roman" w:cs="Times New Roman"/>
                <w:noProof/>
                <w:rPrChange w:id="338" w:author="Amin Khodamoradi" w:date="2023-12-15T13:33:00Z">
                  <w:rPr>
                    <w:rFonts w:eastAsia="Times New Roman"/>
                  </w:rPr>
                </w:rPrChange>
              </w:rPr>
              <w:t>[9]</w:t>
            </w:r>
            <w:r w:rsidR="00110CBB">
              <w:rPr>
                <w:rFonts w:ascii="Times New Roman" w:hAnsi="Times New Roman" w:cs="Times New Roman"/>
              </w:rPr>
              <w:fldChar w:fldCharType="end"/>
            </w:r>
          </w:ins>
          <w:customXmlInsRangeStart w:id="339" w:author="Amin Khodamoradi" w:date="2023-12-15T13:33:00Z"/>
        </w:sdtContent>
      </w:sdt>
      <w:customXmlInsRangeEnd w:id="339"/>
      <w:r w:rsidRPr="00343B90">
        <w:rPr>
          <w:rFonts w:ascii="Times New Roman" w:hAnsi="Times New Roman" w:cs="Times New Roman"/>
        </w:rPr>
        <w:t>, Classification-Based</w:t>
      </w:r>
      <w:customXmlInsRangeStart w:id="340" w:author="Amin Khodamoradi" w:date="2023-12-15T13:36:00Z"/>
      <w:sdt>
        <w:sdtPr>
          <w:rPr>
            <w:rFonts w:ascii="Times New Roman" w:hAnsi="Times New Roman" w:cs="Times New Roman"/>
          </w:rPr>
          <w:id w:val="993534959"/>
          <w:citation/>
        </w:sdtPr>
        <w:sdtContent>
          <w:customXmlInsRangeEnd w:id="340"/>
          <w:ins w:id="341"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ins w:id="342" w:author="Amin Khodamoradi" w:date="2023-12-15T13:36:00Z">
            <w:r w:rsidR="00742E82">
              <w:rPr>
                <w:rFonts w:ascii="Times New Roman" w:hAnsi="Times New Roman" w:cs="Times New Roman"/>
                <w:noProof/>
              </w:rPr>
              <w:t xml:space="preserve"> </w:t>
            </w:r>
            <w:r w:rsidR="00742E82" w:rsidRPr="00742E82">
              <w:rPr>
                <w:rFonts w:ascii="Times New Roman" w:hAnsi="Times New Roman" w:cs="Times New Roman"/>
                <w:noProof/>
                <w:rPrChange w:id="343" w:author="Amin Khodamoradi" w:date="2023-12-15T13:36:00Z">
                  <w:rPr>
                    <w:rFonts w:eastAsia="Times New Roman"/>
                  </w:rPr>
                </w:rPrChange>
              </w:rPr>
              <w:t>[17]</w:t>
            </w:r>
            <w:r w:rsidR="00742E82">
              <w:rPr>
                <w:rFonts w:ascii="Times New Roman" w:hAnsi="Times New Roman" w:cs="Times New Roman"/>
              </w:rPr>
              <w:fldChar w:fldCharType="end"/>
            </w:r>
          </w:ins>
          <w:customXmlInsRangeStart w:id="344" w:author="Amin Khodamoradi" w:date="2023-12-15T13:36:00Z"/>
        </w:sdtContent>
      </w:sdt>
      <w:customXmlInsRangeEnd w:id="344"/>
      <w:del w:id="345" w:author="Amin Khodamoradi" w:date="2023-12-15T13:33:00Z">
        <w:r w:rsidRPr="00343B90" w:rsidDel="00557419">
          <w:rPr>
            <w:rFonts w:ascii="Times New Roman" w:hAnsi="Times New Roman" w:cs="Times New Roman"/>
          </w:rPr>
          <w:delText xml:space="preserve"> [17]</w:delText>
        </w:r>
      </w:del>
      <w:del w:id="346"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347" w:author="Amin Khodamoradi" w:date="2023-12-15T13:36:00Z">
        <w:r w:rsidRPr="00343B90" w:rsidDel="00742E82">
          <w:rPr>
            <w:rFonts w:ascii="Times New Roman" w:hAnsi="Times New Roman" w:cs="Times New Roman"/>
          </w:rPr>
          <w:delText xml:space="preserve"> [18]</w:delText>
        </w:r>
      </w:del>
      <w:customXmlInsRangeStart w:id="348" w:author="Amin Khodamoradi" w:date="2023-12-15T13:39:00Z"/>
      <w:sdt>
        <w:sdtPr>
          <w:rPr>
            <w:rFonts w:ascii="Times New Roman" w:hAnsi="Times New Roman" w:cs="Times New Roman"/>
          </w:rPr>
          <w:id w:val="-113601722"/>
          <w:citation/>
        </w:sdtPr>
        <w:sdtContent>
          <w:customXmlInsRangeEnd w:id="348"/>
          <w:ins w:id="349"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ins w:id="350" w:author="Amin Khodamoradi" w:date="2023-12-15T13:39:00Z">
            <w:r w:rsidR="00742E82">
              <w:rPr>
                <w:rFonts w:ascii="Times New Roman" w:hAnsi="Times New Roman" w:cs="Times New Roman"/>
                <w:noProof/>
              </w:rPr>
              <w:t xml:space="preserve"> </w:t>
            </w:r>
            <w:r w:rsidR="00742E82" w:rsidRPr="00742E82">
              <w:rPr>
                <w:rFonts w:ascii="Times New Roman" w:hAnsi="Times New Roman" w:cs="Times New Roman"/>
                <w:noProof/>
                <w:rPrChange w:id="351" w:author="Amin Khodamoradi" w:date="2023-12-15T13:39:00Z">
                  <w:rPr>
                    <w:rFonts w:eastAsia="Times New Roman"/>
                  </w:rPr>
                </w:rPrChange>
              </w:rPr>
              <w:t>[18]</w:t>
            </w:r>
            <w:r w:rsidR="00742E82">
              <w:rPr>
                <w:rFonts w:ascii="Times New Roman" w:hAnsi="Times New Roman" w:cs="Times New Roman"/>
              </w:rPr>
              <w:fldChar w:fldCharType="end"/>
            </w:r>
          </w:ins>
          <w:customXmlInsRangeStart w:id="352" w:author="Amin Khodamoradi" w:date="2023-12-15T13:39:00Z"/>
        </w:sdtContent>
      </w:sdt>
      <w:customXmlInsRangeEnd w:id="352"/>
      <w:r w:rsidRPr="00343B90">
        <w:rPr>
          <w:rFonts w:ascii="Times New Roman" w:hAnsi="Times New Roman" w:cs="Times New Roman"/>
        </w:rPr>
        <w:t>. These methods use different drug features to predict DDIs, such as chemical structures</w:t>
      </w:r>
      <w:customXmlInsRangeStart w:id="353" w:author="Amin Khodamoradi" w:date="2023-12-15T13:40:00Z"/>
      <w:sdt>
        <w:sdtPr>
          <w:rPr>
            <w:rFonts w:ascii="Times New Roman" w:hAnsi="Times New Roman" w:cs="Times New Roman"/>
          </w:rPr>
          <w:id w:val="-2134700377"/>
          <w:citation/>
        </w:sdtPr>
        <w:sdtContent>
          <w:customXmlInsRangeEnd w:id="353"/>
          <w:ins w:id="354"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ins w:id="355" w:author="Amin Khodamoradi" w:date="2023-12-15T13:40:00Z">
            <w:r w:rsidR="00037CBF">
              <w:rPr>
                <w:rFonts w:ascii="Times New Roman" w:hAnsi="Times New Roman" w:cs="Times New Roman"/>
                <w:noProof/>
              </w:rPr>
              <w:t xml:space="preserve"> </w:t>
            </w:r>
            <w:r w:rsidR="00037CBF" w:rsidRPr="00037CBF">
              <w:rPr>
                <w:rFonts w:ascii="Times New Roman" w:hAnsi="Times New Roman" w:cs="Times New Roman"/>
                <w:noProof/>
                <w:rPrChange w:id="356" w:author="Amin Khodamoradi" w:date="2023-12-15T13:40:00Z">
                  <w:rPr>
                    <w:rFonts w:eastAsia="Times New Roman"/>
                  </w:rPr>
                </w:rPrChange>
              </w:rPr>
              <w:t>[16]</w:t>
            </w:r>
            <w:r w:rsidR="00037CBF">
              <w:rPr>
                <w:rFonts w:ascii="Times New Roman" w:hAnsi="Times New Roman" w:cs="Times New Roman"/>
              </w:rPr>
              <w:fldChar w:fldCharType="end"/>
            </w:r>
          </w:ins>
          <w:customXmlInsRangeStart w:id="357" w:author="Amin Khodamoradi" w:date="2023-12-15T13:40:00Z"/>
        </w:sdtContent>
      </w:sdt>
      <w:customXmlInsRangeEnd w:id="357"/>
      <w:del w:id="358" w:author="Amin Khodamoradi" w:date="2023-12-15T13:39:00Z">
        <w:r w:rsidRPr="00343B90" w:rsidDel="00037CBF">
          <w:rPr>
            <w:rFonts w:ascii="Times New Roman" w:hAnsi="Times New Roman" w:cs="Times New Roman"/>
          </w:rPr>
          <w:delText xml:space="preserve"> [16]</w:delText>
        </w:r>
      </w:del>
      <w:del w:id="35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del w:id="360" w:author="Amin Khodamoradi" w:date="2023-12-15T13:40:00Z">
        <w:r w:rsidRPr="00343B90" w:rsidDel="00037CBF">
          <w:rPr>
            <w:rFonts w:ascii="Times New Roman" w:hAnsi="Times New Roman" w:cs="Times New Roman"/>
          </w:rPr>
          <w:delText xml:space="preserve"> [19]</w:delText>
        </w:r>
      </w:del>
      <w:del w:id="36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 [17]</w:t>
      </w:r>
      <w:del w:id="36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 [10, 20].</w:t>
      </w:r>
    </w:p>
    <w:p w14:paraId="53E89516"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DeepDDI has </w:t>
      </w:r>
      <w:r w:rsidRPr="00343B90">
        <w:rPr>
          <w:rFonts w:ascii="Times New Roman" w:hAnsi="Times New Roman" w:cs="Times New Roman"/>
        </w:rPr>
        <w:lastRenderedPageBreak/>
        <w:t>proposed by [22], which is a combination of the structural similarity profile generation pipeline and Deep Neural Network (DNN). DeepDDI predicts DDIs from chemical structures and names of drug-drug or drug-food constituent pairs. It has various implications for adverse drug events such as prediction of potential causal mechanism and using them for output sentences.</w:t>
      </w:r>
    </w:p>
    <w:p w14:paraId="1CAC54D8"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14:paraId="1A3FB2DF"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(DrugBank Id: DB00180) decreases when it is taken with Mitotane (DrugBank Id: DB00648), whereas its serum concentration increases when taken with Roxithromycin (DrugBank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 [31].</w:t>
      </w:r>
    </w:p>
    <w:p w14:paraId="18BDC4AB" w14:textId="2C1DA046" w:rsidR="008F055C" w:rsidRPr="00343B90" w:rsidRDefault="00D92642" w:rsidP="00A15EED">
      <w:pPr>
        <w:spacing w:line="276" w:lineRule="auto"/>
        <w:jc w:val="both"/>
        <w:rPr>
          <w:rFonts w:ascii="Times New Roman" w:hAnsi="Times New Roman" w:cs="Times New Roman"/>
        </w:rPr>
      </w:pPr>
      <w:del w:id="363" w:author="mcm" w:date="2023-11-10T15:07:00Z">
        <w:r w:rsidRPr="00343B90" w:rsidDel="00380F04">
          <w:rPr>
            <w:rFonts w:ascii="Times New Roman" w:hAnsi="Times New Roman" w:cs="Times New Roman"/>
          </w:rPr>
          <w:delText xml:space="preserve">Besides </w:delText>
        </w:r>
      </w:del>
      <w:ins w:id="364"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 xml:space="preserve">the occurrence of both enhancive and degressive DDIs is not random [32, 33], </w:t>
      </w:r>
      <w:del w:id="365"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366" w:author="mcm" w:date="2023-11-10T15:08:00Z">
        <w:r w:rsidRPr="00343B90" w:rsidDel="00380F04">
          <w:rPr>
            <w:rFonts w:ascii="Times New Roman" w:hAnsi="Times New Roman" w:cs="Times New Roman"/>
          </w:rPr>
          <w:delText xml:space="preserve">because </w:delText>
        </w:r>
      </w:del>
      <w:ins w:id="367"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 xml:space="preserve">it can help to understand how the DDIs occur. It is one of the most important steps for treating complex diseases [34]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084751FE"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Model of TMFUF [32] is proposed by Shi and et al. in 2018 which predicts enhancive and degressive DDIs for different predicting scenarios of new drugs (those with no known DDI). Proposed DDINMF model [33] in addition to predicting DDIs, </w:t>
      </w:r>
      <w:del w:id="368" w:author="Amin Khodamoradi" w:date="2023-12-13T14:26:00Z">
        <w:r w:rsidRPr="00343B90" w:rsidDel="00DC3773">
          <w:rPr>
            <w:rFonts w:ascii="Times New Roman" w:hAnsi="Times New Roman" w:cs="Times New Roman"/>
          </w:rPr>
          <w:delText>asigns</w:delText>
        </w:r>
      </w:del>
      <w:ins w:id="369"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370"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371"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372" w:author="Amin Khodamoradi" w:date="2023-12-13T14:45:00Z">
        <w:r w:rsidRPr="00343B90" w:rsidDel="00892F8A">
          <w:rPr>
            <w:rFonts w:ascii="Times New Roman" w:hAnsi="Times New Roman" w:cs="Times New Roman"/>
          </w:rPr>
          <w:delText>communities</w:delText>
        </w:r>
      </w:del>
      <w:ins w:id="373"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In result, some corelations are observed between drug communities and the numbers of enhancive, degressive, sum and difference of DDIs for each drug.</w:t>
      </w:r>
    </w:p>
    <w:p w14:paraId="0956D3B4" w14:textId="19BC940D" w:rsidR="008F055C" w:rsidRPr="00343B90" w:rsidRDefault="00D92642" w:rsidP="00A15EED">
      <w:pPr>
        <w:spacing w:line="276" w:lineRule="auto"/>
        <w:jc w:val="both"/>
        <w:rPr>
          <w:rFonts w:ascii="Times New Roman" w:hAnsi="Times New Roman" w:cs="Times New Roman"/>
        </w:rPr>
      </w:pPr>
      <w:del w:id="374" w:author="mcm" w:date="2023-11-10T15:09:00Z">
        <w:r w:rsidRPr="00343B90" w:rsidDel="00380F04">
          <w:rPr>
            <w:rFonts w:ascii="Times New Roman" w:hAnsi="Times New Roman" w:cs="Times New Roman"/>
          </w:rPr>
          <w:delText>These observation</w:delText>
        </w:r>
      </w:del>
      <w:ins w:id="375"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376"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377" w:author="mcm" w:date="2023-11-10T15:08:00Z">
        <w:r w:rsidRPr="00343B90" w:rsidDel="00380F04">
          <w:rPr>
            <w:rFonts w:ascii="Times New Roman" w:hAnsi="Times New Roman" w:cs="Times New Roman"/>
          </w:rPr>
          <w:delText>not only</w:delText>
        </w:r>
      </w:del>
      <w:ins w:id="378"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379" w:author="mcm" w:date="2023-11-10T15:09:00Z">
        <w:r w:rsidR="00380F04">
          <w:rPr>
            <w:rFonts w:ascii="Times New Roman" w:hAnsi="Times New Roman" w:cs="Times New Roman"/>
          </w:rPr>
          <w:t>as well as</w:t>
        </w:r>
      </w:ins>
      <w:del w:id="380"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381"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 [35] model is a method based on Semi-NMF to predict the degressive and </w:t>
      </w:r>
      <w:del w:id="382" w:author="mcm" w:date="2023-11-10T15:09:00Z">
        <w:r w:rsidRPr="00343B90" w:rsidDel="00380F04">
          <w:rPr>
            <w:rFonts w:ascii="Times New Roman" w:hAnsi="Times New Roman" w:cs="Times New Roman"/>
          </w:rPr>
          <w:delText>enhansive</w:delText>
        </w:r>
      </w:del>
      <w:ins w:id="383"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384"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385" w:author="mcm" w:date="2023-11-10T15:11:00Z">
        <w:r w:rsidR="00380F04">
          <w:rPr>
            <w:rFonts w:ascii="Times New Roman" w:hAnsi="Times New Roman" w:cs="Times New Roman"/>
          </w:rPr>
          <w:t xml:space="preserve">for </w:t>
        </w:r>
      </w:ins>
      <w:del w:id="386"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387"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388" w:author="Amin Khodamoradi" w:date="2023-12-13T14:31:00Z"/>
          <w:rFonts w:ascii="Times New Roman" w:hAnsi="Times New Roman" w:cs="Times New Roman"/>
        </w:rPr>
      </w:pPr>
      <w:commentRangeStart w:id="389"/>
      <w:commentRangeStart w:id="390"/>
      <w:commentRangeStart w:id="391"/>
      <w:r w:rsidRPr="00343B90">
        <w:rPr>
          <w:rFonts w:ascii="Times New Roman" w:hAnsi="Times New Roman" w:cs="Times New Roman"/>
        </w:rPr>
        <w:t>In this</w:t>
      </w:r>
      <w:ins w:id="392" w:author="Amin Khodamoradi" w:date="2023-12-13T14:31:00Z">
        <w:r w:rsidR="00A50060">
          <w:rPr>
            <w:rFonts w:ascii="Times New Roman" w:hAnsi="Times New Roman" w:cs="Times New Roman"/>
          </w:rPr>
          <w:t xml:space="preserve"> </w:t>
        </w:r>
      </w:ins>
      <w:del w:id="393" w:author="Amin Khodamoradi" w:date="2023-12-13T14:31:00Z">
        <w:r w:rsidRPr="00343B90" w:rsidDel="00A50060">
          <w:rPr>
            <w:rFonts w:ascii="Times New Roman" w:hAnsi="Times New Roman" w:cs="Times New Roman"/>
          </w:rPr>
          <w:delText xml:space="preserve"> paper,</w:delText>
        </w:r>
      </w:del>
      <w:ins w:id="394" w:author="Amin Khodamoradi" w:date="2023-12-13T14:31:00Z">
        <w:r w:rsidR="00A50060">
          <w:rPr>
            <w:rFonts w:ascii="Times New Roman" w:hAnsi="Times New Roman" w:cs="Times New Roman"/>
          </w:rPr>
          <w:t>s</w:t>
        </w:r>
      </w:ins>
      <w:del w:id="395" w:author="Amin Khodamoradi" w:date="2023-12-13T14:31:00Z">
        <w:r w:rsidRPr="00343B90" w:rsidDel="00A50060">
          <w:rPr>
            <w:rFonts w:ascii="Times New Roman" w:hAnsi="Times New Roman" w:cs="Times New Roman"/>
          </w:rPr>
          <w:delText xml:space="preserve"> </w:delText>
        </w:r>
        <w:commentRangeEnd w:id="389"/>
        <w:r w:rsidR="00380F04" w:rsidDel="00A50060">
          <w:rPr>
            <w:rStyle w:val="CommentReference"/>
            <w:rFonts w:cs="Mangal"/>
          </w:rPr>
          <w:commentReference w:id="389"/>
        </w:r>
      </w:del>
      <w:commentRangeEnd w:id="390"/>
      <w:r w:rsidR="00892F8A">
        <w:rPr>
          <w:rStyle w:val="CommentReference"/>
          <w:rFonts w:cs="Mangal"/>
        </w:rPr>
        <w:commentReference w:id="390"/>
      </w:r>
      <w:commentRangeEnd w:id="391"/>
      <w:r w:rsidR="00892F8A">
        <w:rPr>
          <w:rStyle w:val="CommentReference"/>
          <w:rFonts w:cs="Mangal"/>
        </w:rPr>
        <w:commentReference w:id="391"/>
      </w:r>
      <w:del w:id="396" w:author="Amin Khodamoradi" w:date="2023-12-13T14:31:00Z">
        <w:r w:rsidRPr="00343B90" w:rsidDel="00A50060">
          <w:rPr>
            <w:rFonts w:ascii="Times New Roman" w:hAnsi="Times New Roman" w:cs="Times New Roman"/>
          </w:rPr>
          <w:delText xml:space="preserve">we firstly introduce data and features. </w:delText>
        </w:r>
        <w:commentRangeStart w:id="397"/>
        <w:commentRangeStart w:id="398"/>
        <w:commentRangeStart w:id="399"/>
        <w:r w:rsidRPr="00343B90" w:rsidDel="00A50060">
          <w:rPr>
            <w:rFonts w:ascii="Times New Roman" w:hAnsi="Times New Roman" w:cs="Times New Roman"/>
          </w:rPr>
          <w:delText>T</w:delText>
        </w:r>
      </w:del>
      <w:ins w:id="400"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401" w:author="Amin Khodamoradi" w:date="2023-12-13T14:31:00Z"/>
          <w:rFonts w:ascii="Times New Roman" w:hAnsi="Times New Roman" w:cs="Times New Roman"/>
        </w:rPr>
      </w:pPr>
      <w:ins w:id="402"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403"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404" w:author="Amin Khodamoradi" w:date="2023-12-13T14:25:00Z"/>
          <w:rFonts w:ascii="Times New Roman" w:hAnsi="Times New Roman" w:cs="Times New Roman"/>
        </w:rPr>
      </w:pPr>
      <w:del w:id="405"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406"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407" w:author="Amin Khodamoradi" w:date="2023-12-13T14:25:00Z"/>
          <w:rFonts w:ascii="Times New Roman" w:hAnsi="Times New Roman" w:cs="Times New Roman"/>
        </w:rPr>
      </w:pPr>
      <w:del w:id="408"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397"/>
        <w:r w:rsidR="00380F04" w:rsidDel="00A15EED">
          <w:rPr>
            <w:rStyle w:val="CommentReference"/>
            <w:rFonts w:cs="Mangal"/>
          </w:rPr>
          <w:commentReference w:id="397"/>
        </w:r>
      </w:del>
      <w:commentRangeEnd w:id="398"/>
      <w:r w:rsidR="00892F8A">
        <w:rPr>
          <w:rStyle w:val="CommentReference"/>
          <w:rFonts w:cs="Mangal"/>
        </w:rPr>
        <w:commentReference w:id="398"/>
      </w:r>
      <w:commentRangeEnd w:id="399"/>
      <w:r w:rsidR="00892F8A">
        <w:rPr>
          <w:rStyle w:val="CommentReference"/>
          <w:rFonts w:cs="Mangal"/>
        </w:rPr>
        <w:commentReference w:id="399"/>
      </w:r>
      <w:del w:id="409"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410"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47592712" w:rsidR="00353532" w:rsidRPr="00353532" w:rsidRDefault="00353532" w:rsidP="00353532">
      <w:pPr>
        <w:spacing w:line="276" w:lineRule="auto"/>
        <w:rPr>
          <w:ins w:id="411" w:author="Amin Khodamoradi" w:date="2023-12-13T15:04:00Z"/>
          <w:rFonts w:ascii="Times New Roman" w:hAnsi="Times New Roman" w:cs="Times New Roman"/>
        </w:rPr>
      </w:pPr>
      <w:ins w:id="412" w:author="Amin Khodamoradi" w:date="2023-12-13T15:04:00Z">
        <w:r w:rsidRPr="00353532">
          <w:rPr>
            <w:rFonts w:ascii="Times New Roman" w:hAnsi="Times New Roman" w:cs="Times New Roman"/>
          </w:rPr>
          <w:t>This study utilizes the dataset introduced by Yu et al. in 2018 [33],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413" w:author="Amin Khodamoradi" w:date="2023-12-13T15:04:00Z"/>
          <w:rFonts w:ascii="Times New Roman" w:hAnsi="Times New Roman" w:cs="Times New Roman"/>
        </w:rPr>
      </w:pPr>
      <w:ins w:id="414"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415"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416" w:author="Amin Khodamoradi" w:date="2023-12-13T15:04:00Z"/>
          <w:rFonts w:ascii="Times New Roman" w:hAnsi="Times New Roman" w:cs="Times New Roman"/>
          <w:rPrChange w:id="417" w:author="Amin Khodamoradi" w:date="2023-12-13T15:05:00Z">
            <w:rPr>
              <w:ins w:id="418" w:author="Amin Khodamoradi" w:date="2023-12-13T15:04:00Z"/>
            </w:rPr>
          </w:rPrChange>
        </w:rPr>
        <w:pPrChange w:id="419" w:author="Amin Khodamoradi" w:date="2023-12-13T15:05:00Z">
          <w:pPr>
            <w:spacing w:line="276" w:lineRule="auto"/>
          </w:pPr>
        </w:pPrChange>
      </w:pPr>
      <w:ins w:id="420" w:author="Amin Khodamoradi" w:date="2023-12-13T15:04:00Z">
        <w:r w:rsidRPr="00353532">
          <w:rPr>
            <w:rFonts w:ascii="Times New Roman" w:hAnsi="Times New Roman" w:cs="Times New Roman"/>
            <w:rPrChange w:id="421" w:author="Amin Khodamoradi" w:date="2023-12-13T15:05:00Z">
              <w:rPr/>
            </w:rPrChange>
          </w:rPr>
          <w:t>An 881-dimensional feature vector (Fstr), derived from PubChem chemical structure descriptors.</w:t>
        </w:r>
      </w:ins>
    </w:p>
    <w:p w14:paraId="08DFAA0B" w14:textId="7FB83D27" w:rsidR="00353532" w:rsidRPr="00353532" w:rsidRDefault="00353532">
      <w:pPr>
        <w:pStyle w:val="ListParagraph"/>
        <w:numPr>
          <w:ilvl w:val="0"/>
          <w:numId w:val="7"/>
        </w:numPr>
        <w:spacing w:line="276" w:lineRule="auto"/>
        <w:jc w:val="both"/>
        <w:rPr>
          <w:ins w:id="422" w:author="Amin Khodamoradi" w:date="2023-12-13T15:05:00Z"/>
          <w:rFonts w:ascii="Times New Roman" w:hAnsi="Times New Roman" w:cs="Times New Roman"/>
          <w:rPrChange w:id="423" w:author="Amin Khodamoradi" w:date="2023-12-13T15:05:00Z">
            <w:rPr>
              <w:ins w:id="424" w:author="Amin Khodamoradi" w:date="2023-12-13T15:05:00Z"/>
            </w:rPr>
          </w:rPrChange>
        </w:rPr>
        <w:pPrChange w:id="425" w:author="Amin Khodamoradi" w:date="2023-12-13T15:05:00Z">
          <w:pPr>
            <w:spacing w:line="276" w:lineRule="auto"/>
            <w:jc w:val="both"/>
          </w:pPr>
        </w:pPrChange>
      </w:pPr>
      <w:ins w:id="426" w:author="Amin Khodamoradi" w:date="2023-12-13T15:04:00Z">
        <w:r w:rsidRPr="00353532">
          <w:rPr>
            <w:rFonts w:ascii="Times New Roman" w:hAnsi="Times New Roman" w:cs="Times New Roman"/>
            <w:rPrChange w:id="427" w:author="Amin Khodamoradi" w:date="2023-12-13T15:05:00Z">
              <w:rPr/>
            </w:rPrChange>
          </w:rPr>
          <w:t>A 9149-dimensional feature vector (Fse), based on off-label side effects sourced from the OFFSIDES database</w:t>
        </w:r>
      </w:ins>
      <w:del w:id="428" w:author="Amin Khodamoradi" w:date="2023-12-13T15:04:00Z">
        <w:r w:rsidR="00D92642" w:rsidRPr="00353532" w:rsidDel="00353532">
          <w:rPr>
            <w:rFonts w:ascii="Times New Roman" w:hAnsi="Times New Roman" w:cs="Times New Roman"/>
            <w:rPrChange w:id="429"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430" w:author="mcm" w:date="2023-11-10T15:21:00Z">
        <w:del w:id="431" w:author="Amin Khodamoradi" w:date="2023-12-13T15:04:00Z">
          <w:r w:rsidR="00380F04" w:rsidRPr="00353532" w:rsidDel="00353532">
            <w:rPr>
              <w:rFonts w:ascii="Times New Roman" w:hAnsi="Times New Roman" w:cs="Times New Roman"/>
              <w:rPrChange w:id="432" w:author="Amin Khodamoradi" w:date="2023-12-13T15:05:00Z">
                <w:rPr/>
              </w:rPrChange>
            </w:rPr>
            <w:delText xml:space="preserve"> is</w:delText>
          </w:r>
        </w:del>
      </w:ins>
      <w:del w:id="433" w:author="Amin Khodamoradi" w:date="2023-12-13T15:04:00Z">
        <w:r w:rsidR="00D92642" w:rsidRPr="00353532" w:rsidDel="00353532">
          <w:rPr>
            <w:rFonts w:ascii="Times New Roman" w:hAnsi="Times New Roman" w:cs="Times New Roman"/>
            <w:rPrChange w:id="434"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435" w:author="Amin Khodamoradi" w:date="2023-12-13T15:05:00Z">
              <w:rPr>
                <w:i/>
                <w:iCs/>
              </w:rPr>
            </w:rPrChange>
          </w:rPr>
          <w:delText>F</w:delText>
        </w:r>
        <w:r w:rsidR="00D92642" w:rsidRPr="00353532" w:rsidDel="00353532">
          <w:rPr>
            <w:rFonts w:ascii="Times New Roman" w:hAnsi="Times New Roman" w:cs="Times New Roman"/>
            <w:i/>
            <w:iCs/>
            <w:vertAlign w:val="subscript"/>
            <w:rPrChange w:id="436" w:author="Amin Khodamoradi" w:date="2023-12-13T15:05:00Z">
              <w:rPr>
                <w:i/>
                <w:iCs/>
                <w:vertAlign w:val="subscript"/>
              </w:rPr>
            </w:rPrChange>
          </w:rPr>
          <w:delText>str</w:delText>
        </w:r>
        <w:r w:rsidR="00D92642" w:rsidRPr="00353532" w:rsidDel="00353532">
          <w:rPr>
            <w:rFonts w:ascii="Times New Roman" w:hAnsi="Times New Roman" w:cs="Times New Roman"/>
            <w:rPrChange w:id="437"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438" w:author="Amin Khodamoradi" w:date="2023-12-13T15:05:00Z">
              <w:rPr>
                <w:i/>
                <w:iCs/>
              </w:rPr>
            </w:rPrChange>
          </w:rPr>
          <w:delText>F</w:delText>
        </w:r>
        <w:r w:rsidR="00D92642" w:rsidRPr="00353532" w:rsidDel="00353532">
          <w:rPr>
            <w:rFonts w:ascii="Times New Roman" w:hAnsi="Times New Roman" w:cs="Times New Roman"/>
            <w:i/>
            <w:iCs/>
            <w:vertAlign w:val="subscript"/>
            <w:rPrChange w:id="439" w:author="Amin Khodamoradi" w:date="2023-12-13T15:05:00Z">
              <w:rPr>
                <w:i/>
                <w:iCs/>
                <w:vertAlign w:val="subscript"/>
              </w:rPr>
            </w:rPrChange>
          </w:rPr>
          <w:delText>se</w:delText>
        </w:r>
        <w:r w:rsidR="00D92642" w:rsidRPr="00353532" w:rsidDel="00353532">
          <w:rPr>
            <w:rFonts w:ascii="Times New Roman" w:hAnsi="Times New Roman" w:cs="Times New Roman"/>
            <w:rPrChange w:id="440" w:author="Amin Khodamoradi" w:date="2023-12-13T15:05:00Z">
              <w:rPr/>
            </w:rPrChange>
          </w:rPr>
          <w:delText xml:space="preserve"> based on the off-label side effects provided by </w:delText>
        </w:r>
        <w:commentRangeStart w:id="441"/>
        <w:commentRangeStart w:id="442"/>
        <w:commentRangeStart w:id="443"/>
        <w:r w:rsidR="00D92642" w:rsidRPr="00353532" w:rsidDel="00353532">
          <w:rPr>
            <w:rFonts w:ascii="Times New Roman" w:hAnsi="Times New Roman" w:cs="Times New Roman"/>
            <w:rPrChange w:id="444" w:author="Amin Khodamoradi" w:date="2023-12-13T15:05:00Z">
              <w:rPr/>
            </w:rPrChange>
          </w:rPr>
          <w:delText>OFFSIDES</w:delText>
        </w:r>
        <w:commentRangeEnd w:id="441"/>
        <w:r w:rsidR="00380F04" w:rsidDel="00353532">
          <w:rPr>
            <w:rStyle w:val="CommentReference"/>
          </w:rPr>
          <w:commentReference w:id="441"/>
        </w:r>
        <w:commentRangeEnd w:id="442"/>
        <w:r w:rsidDel="00353532">
          <w:rPr>
            <w:rStyle w:val="CommentReference"/>
          </w:rPr>
          <w:commentReference w:id="442"/>
        </w:r>
        <w:commentRangeEnd w:id="443"/>
        <w:r w:rsidDel="00353532">
          <w:rPr>
            <w:rStyle w:val="CommentReference"/>
          </w:rPr>
          <w:commentReference w:id="443"/>
        </w:r>
      </w:del>
      <w:ins w:id="445" w:author="mcm" w:date="2023-11-10T15:24:00Z">
        <w:del w:id="446" w:author="Amin Khodamoradi" w:date="2023-12-13T15:04:00Z">
          <w:r w:rsidR="00380F04" w:rsidRPr="00353532" w:rsidDel="00353532">
            <w:rPr>
              <w:rFonts w:ascii="Times New Roman" w:hAnsi="Times New Roman" w:cs="Times New Roman"/>
              <w:rPrChange w:id="447" w:author="Amin Khodamoradi" w:date="2023-12-13T15:05:00Z">
                <w:rPr/>
              </w:rPrChange>
            </w:rPr>
            <w:delText xml:space="preserve"> database</w:delText>
          </w:r>
        </w:del>
      </w:ins>
      <w:customXmlInsRangeStart w:id="448" w:author="Amin Khodamoradi" w:date="2023-12-13T15:02:00Z"/>
      <w:sdt>
        <w:sdtPr>
          <w:id w:val="-696390873"/>
          <w:citation/>
        </w:sdtPr>
        <w:sdtContent>
          <w:customXmlInsRangeEnd w:id="448"/>
          <w:ins w:id="449" w:author="Amin Khodamoradi" w:date="2023-12-13T15:02:00Z">
            <w:r w:rsidR="00C4240B" w:rsidRPr="00353532">
              <w:rPr>
                <w:rFonts w:ascii="Times New Roman" w:hAnsi="Times New Roman" w:cs="Times New Roman"/>
                <w:rPrChange w:id="450" w:author="Amin Khodamoradi" w:date="2023-12-13T15:05:00Z">
                  <w:rPr/>
                </w:rPrChange>
              </w:rPr>
              <w:fldChar w:fldCharType="begin"/>
            </w:r>
            <w:r w:rsidR="00C4240B" w:rsidRPr="00353532">
              <w:rPr>
                <w:rFonts w:ascii="Times New Roman" w:hAnsi="Times New Roman" w:cs="Times New Roman"/>
                <w:rPrChange w:id="451" w:author="Amin Khodamoradi" w:date="2023-12-13T15:05:00Z">
                  <w:rPr/>
                </w:rPrChange>
              </w:rPr>
              <w:instrText xml:space="preserve"> CITATION NPT12 \l 1033 </w:instrText>
            </w:r>
          </w:ins>
          <w:r w:rsidR="00C4240B" w:rsidRPr="00353532">
            <w:rPr>
              <w:rFonts w:ascii="Times New Roman" w:hAnsi="Times New Roman" w:cs="Times New Roman"/>
              <w:rPrChange w:id="452" w:author="Amin Khodamoradi" w:date="2023-12-13T15:05:00Z">
                <w:rPr/>
              </w:rPrChange>
            </w:rPr>
            <w:fldChar w:fldCharType="separate"/>
          </w:r>
          <w:r w:rsidR="00522112">
            <w:rPr>
              <w:rFonts w:ascii="Times New Roman" w:hAnsi="Times New Roman" w:cs="Times New Roman"/>
              <w:noProof/>
            </w:rPr>
            <w:t xml:space="preserve"> </w:t>
          </w:r>
          <w:r w:rsidR="00522112" w:rsidRPr="00522112">
            <w:rPr>
              <w:rFonts w:ascii="Times New Roman" w:hAnsi="Times New Roman" w:cs="Times New Roman"/>
              <w:noProof/>
            </w:rPr>
            <w:t>[15]</w:t>
          </w:r>
          <w:ins w:id="453" w:author="Amin Khodamoradi" w:date="2023-12-13T15:02:00Z">
            <w:r w:rsidR="00C4240B" w:rsidRPr="00353532">
              <w:rPr>
                <w:rFonts w:ascii="Times New Roman" w:hAnsi="Times New Roman" w:cs="Times New Roman"/>
                <w:rPrChange w:id="454" w:author="Amin Khodamoradi" w:date="2023-12-13T15:05:00Z">
                  <w:rPr/>
                </w:rPrChange>
              </w:rPr>
              <w:fldChar w:fldCharType="end"/>
            </w:r>
          </w:ins>
          <w:customXmlInsRangeStart w:id="455" w:author="Amin Khodamoradi" w:date="2023-12-13T15:02:00Z"/>
        </w:sdtContent>
      </w:sdt>
      <w:customXmlInsRangeEnd w:id="455"/>
      <w:r w:rsidR="00D92642" w:rsidRPr="00353532">
        <w:rPr>
          <w:rFonts w:ascii="Times New Roman" w:hAnsi="Times New Roman" w:cs="Times New Roman"/>
          <w:rPrChange w:id="456" w:author="Amin Khodamoradi" w:date="2023-12-13T15:05:00Z">
            <w:rPr/>
          </w:rPrChange>
        </w:rPr>
        <w:t xml:space="preserve">. </w:t>
      </w:r>
      <w:del w:id="457" w:author="Amin Khodamoradi" w:date="2023-12-13T15:05:00Z">
        <w:r w:rsidR="00D92642" w:rsidRPr="00353532" w:rsidDel="00353532">
          <w:rPr>
            <w:rFonts w:ascii="Times New Roman" w:hAnsi="Times New Roman" w:cs="Times New Roman"/>
            <w:rPrChange w:id="458"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459" w:author="Amin Khodamoradi" w:date="2023-12-13T15:05:00Z"/>
          <w:rFonts w:ascii="Times New Roman" w:hAnsi="Times New Roman" w:cs="Times New Roman"/>
        </w:rPr>
      </w:pPr>
      <w:ins w:id="460"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461"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462"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0A5D2D8D" w14:textId="77777777" w:rsidR="00537485" w:rsidRPr="00343B90" w:rsidRDefault="00537485" w:rsidP="00537485">
      <w:pPr>
        <w:spacing w:line="276" w:lineRule="auto"/>
        <w:jc w:val="both"/>
        <w:rPr>
          <w:ins w:id="463" w:author="Amin Khodamoradi" w:date="2023-12-13T15:25:00Z"/>
          <w:rFonts w:ascii="Times New Roman" w:hAnsi="Times New Roman" w:cs="Times New Roman"/>
        </w:rPr>
      </w:pPr>
      <w:ins w:id="464" w:author="Amin Khodamoradi" w:date="2023-12-13T15:25:00Z">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i = 1, 2, ...,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 f</w:t>
        </w:r>
        <w:r w:rsidRPr="00343B90">
          <w:rPr>
            <w:rFonts w:ascii="Times New Roman" w:hAnsi="Times New Roman" w:cs="Times New Roman"/>
            <w:i/>
            <w:iCs/>
            <w:vertAlign w:val="subscript"/>
          </w:rPr>
          <w:t>k</w:t>
        </w:r>
        <w:r w:rsidRPr="00343B90">
          <w:rPr>
            <w:rFonts w:ascii="Times New Roman" w:hAnsi="Times New Roman" w:cs="Times New Roman"/>
            <w:i/>
            <w:iCs/>
          </w:rPr>
          <w:t>, ..., f</w:t>
        </w:r>
        <w:r w:rsidRPr="00343B90">
          <w:rPr>
            <w:rFonts w:ascii="Times New Roman" w:hAnsi="Times New Roman" w:cs="Times New Roman"/>
            <w:i/>
            <w:iCs/>
            <w:vertAlign w:val="subscript"/>
          </w:rPr>
          <w:t>p</w:t>
        </w:r>
        <w:r w:rsidRPr="00343B90">
          <w:rPr>
            <w:rFonts w:ascii="Times New Roman" w:hAnsi="Times New Roman" w:cs="Times New Roman"/>
            <w:i/>
            <w:iCs/>
          </w:rPr>
          <w:t>]</w:t>
        </w:r>
        <w:r w:rsidRPr="00343B90">
          <w:rPr>
            <w:rFonts w:ascii="Times New Roman" w:hAnsi="Times New Roman" w:cs="Times New Roman"/>
          </w:rPr>
          <w:t>, which f</w:t>
        </w:r>
        <w:r w:rsidRPr="00343B90">
          <w:rPr>
            <w:rFonts w:ascii="Times New Roman" w:hAnsi="Times New Roman" w:cs="Times New Roman"/>
            <w:vertAlign w:val="subscript"/>
          </w:rPr>
          <w:t>k</w:t>
        </w:r>
        <w:r w:rsidRPr="00343B90">
          <w:rPr>
            <w:rFonts w:ascii="Times New Roman" w:hAnsi="Times New Roman" w:cs="Times New Roman"/>
          </w:rPr>
          <w:t xml:space="preserve"> = 1 indicates the </w:t>
        </w:r>
        <w:r w:rsidRPr="00343B90">
          <w:rPr>
            <w:rFonts w:ascii="Times New Roman" w:hAnsi="Times New Roman" w:cs="Times New Roman"/>
            <w:i/>
            <w:iCs/>
          </w:rPr>
          <w:t>K-th</w:t>
        </w:r>
        <w:r w:rsidRPr="00343B90">
          <w:rPr>
            <w:rFonts w:ascii="Times New Roman" w:hAnsi="Times New Roman" w:cs="Times New Roman"/>
          </w:rPr>
          <w:t xml:space="preserve"> specific chemical structure fragment or occur</w:t>
        </w:r>
        <w:r>
          <w:rPr>
            <w:rFonts w:ascii="Times New Roman" w:hAnsi="Times New Roman" w:cs="Times New Roman"/>
          </w:rPr>
          <w:t>rence</w:t>
        </w:r>
        <w:r w:rsidRPr="00343B90">
          <w:rPr>
            <w:rFonts w:ascii="Times New Roman" w:hAnsi="Times New Roman" w:cs="Times New Roman"/>
          </w:rPr>
          <w:t xml:space="preserve"> an off-label side effect, and </w:t>
        </w:r>
        <w:r w:rsidRPr="00343B90">
          <w:rPr>
            <w:rFonts w:ascii="Times New Roman" w:hAnsi="Times New Roman" w:cs="Times New Roman"/>
            <w:i/>
            <w:iCs/>
          </w:rPr>
          <w:t>f</w:t>
        </w:r>
        <w:r w:rsidRPr="00343B90">
          <w:rPr>
            <w:rFonts w:ascii="Times New Roman" w:hAnsi="Times New Roman" w:cs="Times New Roman"/>
            <w:i/>
            <w:iCs/>
            <w:vertAlign w:val="subscript"/>
          </w:rPr>
          <w:t xml:space="preserve">k </w:t>
        </w:r>
        <w:r w:rsidRPr="00343B90">
          <w:rPr>
            <w:rFonts w:ascii="Times New Roman" w:hAnsi="Times New Roman" w:cs="Times New Roman"/>
            <w:i/>
            <w:iCs/>
          </w:rPr>
          <w:t>= 0</w:t>
        </w:r>
        <w:r w:rsidRPr="00343B90">
          <w:rPr>
            <w:rFonts w:ascii="Times New Roman" w:hAnsi="Times New Roman" w:cs="Times New Roman"/>
          </w:rPr>
          <w:t xml:space="preserve"> otherwise. </w:t>
        </w:r>
        <w:commentRangeStart w:id="465"/>
        <w:r w:rsidRPr="00343B90">
          <w:rPr>
            <w:rFonts w:ascii="Times New Roman" w:hAnsi="Times New Roman" w:cs="Times New Roman"/>
          </w:rPr>
          <w:t>Because each drug has two feature vectors of the chemical structure and the off-label side effec</w:t>
        </w:r>
        <w:r>
          <w:rPr>
            <w:rFonts w:ascii="Times New Roman" w:hAnsi="Times New Roman" w:cs="Times New Roman"/>
          </w:rPr>
          <w:t>t,</w:t>
        </w:r>
        <w:commentRangeEnd w:id="465"/>
        <w:r>
          <w:rPr>
            <w:rStyle w:val="CommentReference"/>
            <w:rFonts w:cs="Mangal"/>
          </w:rPr>
          <w:commentReference w:id="465"/>
        </w:r>
        <w:r w:rsidRPr="00343B90">
          <w:rPr>
            <w:rFonts w:ascii="Times New Roman" w:hAnsi="Times New Roman" w:cs="Times New Roman"/>
          </w:rPr>
          <w:t xml:space="preserve"> </w:t>
        </w:r>
        <w:r>
          <w:rPr>
            <w:rFonts w:ascii="Times New Roman" w:hAnsi="Times New Roman" w:cs="Times New Roman"/>
          </w:rPr>
          <w:t>t</w:t>
        </w:r>
        <w:r w:rsidRPr="00343B90">
          <w:rPr>
            <w:rFonts w:ascii="Times New Roman" w:hAnsi="Times New Roman" w:cs="Times New Roman"/>
          </w:rPr>
          <w:t xml:space="preserve">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depends</w:t>
        </w:r>
        <w:r>
          <w:rPr>
            <w:rFonts w:ascii="Times New Roman" w:hAnsi="Times New Roman" w:cs="Times New Roman"/>
          </w:rPr>
          <w:t xml:space="preserve"> </w:t>
        </w:r>
        <w:r w:rsidRPr="00343B90">
          <w:rPr>
            <w:rFonts w:ascii="Times New Roman" w:hAnsi="Times New Roman" w:cs="Times New Roman"/>
          </w:rPr>
          <w:t xml:space="preserve">on kind of feature). Matrices of </w:t>
        </w:r>
        <w:r w:rsidRPr="00343B90">
          <w:rPr>
            <w:rFonts w:ascii="Times New Roman" w:hAnsi="Times New Roman" w:cs="Times New Roman"/>
            <w:i/>
            <w:iCs/>
          </w:rPr>
          <w:t>F</w:t>
        </w:r>
        <w:r w:rsidRPr="00343B90">
          <w:rPr>
            <w:rFonts w:ascii="Times New Roman" w:hAnsi="Times New Roman" w:cs="Times New Roman"/>
            <w:i/>
            <w:iCs/>
            <w:vertAlign w:val="subscript"/>
          </w:rPr>
          <w:t>str</w:t>
        </w:r>
        <w:r w:rsidRPr="00343B90">
          <w:rPr>
            <w:rFonts w:ascii="Times New Roman" w:hAnsi="Times New Roman" w:cs="Times New Roman"/>
          </w:rPr>
          <w:t xml:space="preserve"> and </w:t>
        </w:r>
        <w:r w:rsidRPr="00343B90">
          <w:rPr>
            <w:rFonts w:ascii="Times New Roman" w:hAnsi="Times New Roman" w:cs="Times New Roman"/>
            <w:i/>
            <w:iCs/>
          </w:rPr>
          <w:t>F</w:t>
        </w:r>
        <w:r w:rsidRPr="00343B90">
          <w:rPr>
            <w:rFonts w:ascii="Times New Roman" w:hAnsi="Times New Roman" w:cs="Times New Roman"/>
            <w:i/>
            <w:iCs/>
            <w:vertAlign w:val="subscript"/>
          </w:rPr>
          <w:t>se</w:t>
        </w:r>
        <w:r w:rsidRPr="00343B90">
          <w:rPr>
            <w:rFonts w:ascii="Times New Roman" w:hAnsi="Times New Roman" w:cs="Times New Roman"/>
            <w:i/>
            <w:iCs/>
          </w:rPr>
          <w:t xml:space="preserve"> </w:t>
        </w:r>
        <w:r w:rsidRPr="00343B90">
          <w:rPr>
            <w:rFonts w:ascii="Times New Roman" w:hAnsi="Times New Roman" w:cs="Times New Roman"/>
          </w:rPr>
          <w:t xml:space="preserve">are, respectively, the feature matrix of the chemical structure and the feature matrix of off-label side effects. </w:t>
        </w:r>
      </w:ins>
    </w:p>
    <w:p w14:paraId="67A5BF7F" w14:textId="77777777" w:rsidR="00537485" w:rsidRPr="00343B90" w:rsidRDefault="00537485">
      <w:pPr>
        <w:spacing w:line="276" w:lineRule="auto"/>
        <w:rPr>
          <w:rFonts w:ascii="Times New Roman" w:hAnsi="Times New Roman" w:cs="Times New Roman"/>
        </w:rPr>
      </w:pPr>
    </w:p>
    <w:p w14:paraId="1C0136A4" w14:textId="42B6E1AF" w:rsidR="00FD54EB" w:rsidRPr="00FD54EB" w:rsidRDefault="00FD54EB" w:rsidP="00FD54EB">
      <w:pPr>
        <w:spacing w:line="276" w:lineRule="auto"/>
        <w:jc w:val="both"/>
        <w:rPr>
          <w:ins w:id="466" w:author="Amin Khodamoradi" w:date="2023-12-13T15:08:00Z"/>
          <w:rFonts w:ascii="Times New Roman" w:hAnsi="Times New Roman" w:cs="Times New Roman"/>
        </w:rPr>
      </w:pPr>
      <w:ins w:id="467"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i = 1, 2, ..., m</w:t>
        </w:r>
      </w:ins>
      <w:ins w:id="468" w:author="Amin Khodamoradi" w:date="2023-12-13T15:09:00Z">
        <w:r>
          <w:rPr>
            <w:rFonts w:ascii="Times New Roman" w:hAnsi="Times New Roman" w:cs="Times New Roman"/>
          </w:rPr>
          <w:t>,</w:t>
        </w:r>
      </w:ins>
      <w:ins w:id="469"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470"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471"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472"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473"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 f</w:t>
        </w:r>
        <w:r w:rsidRPr="00343B90">
          <w:rPr>
            <w:rFonts w:ascii="Times New Roman" w:hAnsi="Times New Roman" w:cs="Times New Roman"/>
            <w:i/>
            <w:iCs/>
            <w:vertAlign w:val="subscript"/>
          </w:rPr>
          <w:t>k</w:t>
        </w:r>
        <w:r w:rsidRPr="00343B90">
          <w:rPr>
            <w:rFonts w:ascii="Times New Roman" w:hAnsi="Times New Roman" w:cs="Times New Roman"/>
            <w:i/>
            <w:iCs/>
          </w:rPr>
          <w:t>, ..., f</w:t>
        </w:r>
        <w:r w:rsidRPr="00343B90">
          <w:rPr>
            <w:rFonts w:ascii="Times New Roman" w:hAnsi="Times New Roman" w:cs="Times New Roman"/>
            <w:i/>
            <w:iCs/>
            <w:vertAlign w:val="subscript"/>
          </w:rPr>
          <w:t>p</w:t>
        </w:r>
        <w:r w:rsidRPr="00343B90">
          <w:rPr>
            <w:rFonts w:ascii="Times New Roman" w:hAnsi="Times New Roman" w:cs="Times New Roman"/>
            <w:i/>
            <w:iCs/>
          </w:rPr>
          <w:t>]</w:t>
        </w:r>
      </w:ins>
      <w:ins w:id="474" w:author="Amin Khodamoradi" w:date="2023-12-13T15:08:00Z">
        <w:r w:rsidRPr="00FD54EB">
          <w:rPr>
            <w:rFonts w:ascii="Times New Roman" w:hAnsi="Times New Roman" w:cs="Times New Roman"/>
          </w:rPr>
          <w:t xml:space="preserve">, where </w:t>
        </w:r>
      </w:ins>
      <w:ins w:id="475" w:author="Amin Khodamoradi" w:date="2023-12-13T15:11:00Z">
        <w:r w:rsidRPr="00FD54EB">
          <w:rPr>
            <w:rFonts w:ascii="Times New Roman" w:hAnsi="Times New Roman" w:cs="Times New Roman"/>
            <w:i/>
            <w:iCs/>
            <w:rPrChange w:id="476"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477" w:author="Amin Khodamoradi" w:date="2023-12-13T15:11:00Z">
              <w:rPr>
                <w:rFonts w:ascii="Times New Roman" w:hAnsi="Times New Roman" w:cs="Times New Roman"/>
                <w:vertAlign w:val="subscript"/>
              </w:rPr>
            </w:rPrChange>
          </w:rPr>
          <w:t>k</w:t>
        </w:r>
        <w:r w:rsidRPr="00FD54EB">
          <w:rPr>
            <w:rFonts w:ascii="Times New Roman" w:hAnsi="Times New Roman" w:cs="Times New Roman"/>
            <w:i/>
            <w:iCs/>
            <w:rPrChange w:id="478"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479" w:author="Amin Khodamoradi" w:date="2023-12-13T15:08:00Z">
        <w:r w:rsidRPr="00FD54EB">
          <w:rPr>
            <w:rFonts w:ascii="Times New Roman" w:hAnsi="Times New Roman" w:cs="Times New Roman"/>
          </w:rPr>
          <w:t xml:space="preserve">indicates the presence of the k-th specific chemical structure fragment or occurrence of an off-label side effect, and </w:t>
        </w:r>
        <w:r w:rsidRPr="00FD54EB">
          <w:rPr>
            <w:rFonts w:ascii="Times New Roman" w:hAnsi="Times New Roman" w:cs="Times New Roman"/>
            <w:i/>
            <w:iCs/>
            <w:rPrChange w:id="480"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481" w:author="Amin Khodamoradi" w:date="2023-12-13T15:12:00Z">
              <w:rPr>
                <w:rFonts w:ascii="Times New Roman" w:hAnsi="Times New Roman" w:cs="Times New Roman"/>
              </w:rPr>
            </w:rPrChange>
          </w:rPr>
          <w:t>k</w:t>
        </w:r>
        <w:r w:rsidRPr="00FD54EB">
          <w:rPr>
            <w:rFonts w:ascii="Times New Roman" w:hAnsi="Times New Roman" w:cs="Times New Roman"/>
            <w:i/>
            <w:iCs/>
            <w:rPrChange w:id="482"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483"/>
      <w:commentRangeStart w:id="484"/>
      <w:commentRangeStart w:id="485"/>
      <w:ins w:id="486" w:author="Amin Khodamoradi" w:date="2023-12-13T15:25:00Z">
        <w:r w:rsidR="00537485" w:rsidRPr="00FD54EB">
          <w:rPr>
            <w:rFonts w:ascii="Times New Roman" w:hAnsi="Times New Roman" w:cs="Times New Roman"/>
          </w:rPr>
          <w:t>Given</w:t>
        </w:r>
        <w:commentRangeEnd w:id="483"/>
        <w:r w:rsidR="00537485">
          <w:rPr>
            <w:rStyle w:val="CommentReference"/>
            <w:rFonts w:cs="Mangal"/>
          </w:rPr>
          <w:commentReference w:id="483"/>
        </w:r>
      </w:ins>
      <w:commentRangeEnd w:id="484"/>
      <w:ins w:id="487" w:author="Amin Khodamoradi" w:date="2023-12-13T15:26:00Z">
        <w:r w:rsidR="00537485">
          <w:rPr>
            <w:rStyle w:val="CommentReference"/>
            <w:rFonts w:cs="Mangal"/>
          </w:rPr>
          <w:commentReference w:id="484"/>
        </w:r>
        <w:commentRangeEnd w:id="485"/>
        <w:r w:rsidR="00537485">
          <w:rPr>
            <w:rStyle w:val="CommentReference"/>
            <w:rFonts w:cs="Mangal"/>
          </w:rPr>
          <w:commentReference w:id="485"/>
        </w:r>
      </w:ins>
      <w:ins w:id="488" w:author="Amin Khodamoradi" w:date="2023-12-13T15:25:00Z">
        <w:r w:rsidR="00537485" w:rsidRPr="00343B90">
          <w:rPr>
            <w:rFonts w:ascii="Times New Roman" w:hAnsi="Times New Roman" w:cs="Times New Roman"/>
          </w:rPr>
          <w:t xml:space="preserve"> </w:t>
        </w:r>
      </w:ins>
      <w:ins w:id="489"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490"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491" w:author="Amin Khodamoradi" w:date="2023-12-13T15:12:00Z">
              <w:rPr>
                <w:rFonts w:ascii="Times New Roman" w:hAnsi="Times New Roman" w:cs="Times New Roman"/>
              </w:rPr>
            </w:rPrChange>
          </w:rPr>
          <w:t>m</w:t>
        </w:r>
      </w:ins>
      <w:ins w:id="492"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493" w:author="Amin Khodamoradi" w:date="2023-12-13T15:08:00Z">
        <w:r w:rsidRPr="005D235F">
          <w:rPr>
            <w:rFonts w:ascii="Times New Roman" w:hAnsi="Times New Roman" w:cs="Times New Roman"/>
            <w:i/>
            <w:iCs/>
            <w:rPrChange w:id="494"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495"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r w:rsidRPr="005D235F">
          <w:rPr>
            <w:rFonts w:ascii="Times New Roman" w:hAnsi="Times New Roman" w:cs="Times New Roman"/>
            <w:i/>
            <w:iCs/>
            <w:rPrChange w:id="496" w:author="Amin Khodamoradi" w:date="2023-12-13T15:13:00Z">
              <w:rPr>
                <w:rFonts w:ascii="Times New Roman" w:hAnsi="Times New Roman" w:cs="Times New Roman"/>
              </w:rPr>
            </w:rPrChange>
          </w:rPr>
          <w:t>F</w:t>
        </w:r>
      </w:ins>
      <w:ins w:id="497" w:author="Amin Khodamoradi" w:date="2023-12-13T15:13:00Z">
        <w:r w:rsidR="005D235F" w:rsidRPr="005D235F">
          <w:rPr>
            <w:rFonts w:ascii="Times New Roman" w:hAnsi="Times New Roman" w:cs="Times New Roman"/>
            <w:i/>
            <w:iCs/>
            <w:vertAlign w:val="subscript"/>
            <w:rPrChange w:id="498" w:author="Amin Khodamoradi" w:date="2023-12-13T15:13:00Z">
              <w:rPr>
                <w:rFonts w:ascii="Times New Roman" w:hAnsi="Times New Roman" w:cs="Times New Roman"/>
              </w:rPr>
            </w:rPrChange>
          </w:rPr>
          <w:t>str</w:t>
        </w:r>
        <w:r w:rsidR="005D235F">
          <w:rPr>
            <w:rFonts w:ascii="Times New Roman" w:hAnsi="Times New Roman" w:cs="Times New Roman"/>
          </w:rPr>
          <w:t xml:space="preserve"> </w:t>
        </w:r>
      </w:ins>
      <w:ins w:id="499" w:author="Amin Khodamoradi" w:date="2023-12-13T15:08:00Z">
        <w:r w:rsidRPr="00FD54EB">
          <w:rPr>
            <w:rFonts w:ascii="Times New Roman" w:hAnsi="Times New Roman" w:cs="Times New Roman"/>
          </w:rPr>
          <w:t xml:space="preserve">and </w:t>
        </w:r>
        <w:r w:rsidRPr="005D235F">
          <w:rPr>
            <w:rFonts w:ascii="Times New Roman" w:hAnsi="Times New Roman" w:cs="Times New Roman"/>
            <w:i/>
            <w:iCs/>
            <w:rPrChange w:id="500"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501" w:author="Amin Khodamoradi" w:date="2023-12-13T15:13:00Z">
              <w:rPr>
                <w:rFonts w:ascii="Times New Roman" w:hAnsi="Times New Roman" w:cs="Times New Roman"/>
              </w:rPr>
            </w:rPrChange>
          </w:rPr>
          <w:t>se</w:t>
        </w:r>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502"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503" w:author="Amin Khodamoradi" w:date="2023-12-13T15:08:00Z"/>
          <w:rFonts w:ascii="Times New Roman" w:hAnsi="Times New Roman" w:cs="Times New Roman"/>
        </w:rPr>
      </w:pPr>
      <w:ins w:id="504" w:author="Amin Khodamoradi" w:date="2023-12-13T15:08:00Z">
        <w:r w:rsidRPr="00FD54EB">
          <w:rPr>
            <w:rFonts w:ascii="Times New Roman" w:hAnsi="Times New Roman" w:cs="Times New Roman"/>
          </w:rPr>
          <w:t xml:space="preserve">Drug-Drug interactions can be represented by an </w:t>
        </w:r>
      </w:ins>
      <w:ins w:id="505"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506" w:author="Amin Khodamoradi" w:date="2023-12-13T15:08:00Z">
        <w:r w:rsidRPr="00FD54EB">
          <w:rPr>
            <w:rFonts w:ascii="Times New Roman" w:hAnsi="Times New Roman" w:cs="Times New Roman"/>
          </w:rPr>
          <w:t xml:space="preserve">symmetric interaction matrix </w:t>
        </w:r>
      </w:ins>
      <w:ins w:id="507" w:author="Amin Khodamoradi" w:date="2023-12-13T15:15:00Z">
        <w:r w:rsidR="005D235F" w:rsidRPr="00343B90">
          <w:rPr>
            <w:rFonts w:ascii="Times New Roman" w:hAnsi="Times New Roman" w:cs="Times New Roman"/>
            <w:i/>
            <w:iCs/>
          </w:rPr>
          <w:t xml:space="preserve">A </w:t>
        </w:r>
        <w:r w:rsidR="005D235F" w:rsidRPr="005D235F">
          <w:rPr>
            <w:rFonts w:ascii="Times New Roman" w:hAnsi="Times New Roman" w:cs="Times New Roman"/>
            <w:i/>
            <w:iCs/>
            <w:vertAlign w:val="subscript"/>
            <w:rPrChange w:id="508" w:author="Amin Khodamoradi" w:date="2023-12-13T15:15:00Z">
              <w:rPr>
                <w:rFonts w:ascii="Times New Roman" w:hAnsi="Times New Roman" w:cs="Times New Roman"/>
                <w:i/>
                <w:iCs/>
              </w:rPr>
            </w:rPrChange>
          </w:rPr>
          <w:t>m×m</w:t>
        </w:r>
        <w:r w:rsidR="005D235F">
          <w:rPr>
            <w:rFonts w:ascii="Times New Roman" w:hAnsi="Times New Roman" w:cs="Times New Roman"/>
            <w:i/>
            <w:iCs/>
          </w:rPr>
          <w:t xml:space="preserve"> </w:t>
        </w:r>
        <w:r w:rsidR="005D235F" w:rsidRPr="00343B90">
          <w:rPr>
            <w:rFonts w:ascii="Times New Roman" w:hAnsi="Times New Roman" w:cs="Times New Roman"/>
            <w:i/>
            <w:iCs/>
          </w:rPr>
          <w:t>= {a</w:t>
        </w:r>
        <w:r w:rsidR="005D235F" w:rsidRPr="00343B90">
          <w:rPr>
            <w:rFonts w:ascii="Times New Roman" w:hAnsi="Times New Roman" w:cs="Times New Roman"/>
            <w:i/>
            <w:iCs/>
            <w:vertAlign w:val="subscript"/>
          </w:rPr>
          <w:t>ij</w:t>
        </w:r>
        <w:r w:rsidR="005D235F" w:rsidRPr="00343B90">
          <w:rPr>
            <w:rFonts w:ascii="Times New Roman" w:hAnsi="Times New Roman" w:cs="Times New Roman"/>
            <w:i/>
            <w:iCs/>
          </w:rPr>
          <w:t>}</w:t>
        </w:r>
      </w:ins>
      <w:ins w:id="509" w:author="Amin Khodamoradi" w:date="2023-12-13T15:08:00Z">
        <w:r w:rsidRPr="00FD54EB">
          <w:rPr>
            <w:rFonts w:ascii="Times New Roman" w:hAnsi="Times New Roman" w:cs="Times New Roman"/>
          </w:rPr>
          <w:t xml:space="preserve">. For conventional binary DDIs, </w:t>
        </w:r>
      </w:ins>
      <w:ins w:id="510"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r w:rsidR="005D235F" w:rsidRPr="00343B90">
          <w:rPr>
            <w:rFonts w:ascii="Times New Roman" w:hAnsi="Times New Roman" w:cs="Times New Roman"/>
            <w:i/>
            <w:iCs/>
          </w:rPr>
          <w:t xml:space="preserve"> = 1</w:t>
        </w:r>
      </w:ins>
      <w:ins w:id="511"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512"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13"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r w:rsidRPr="005D235F">
          <w:rPr>
            <w:rFonts w:ascii="Times New Roman" w:hAnsi="Times New Roman" w:cs="Times New Roman"/>
            <w:i/>
            <w:iCs/>
            <w:rPrChange w:id="514"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15" w:author="Amin Khodamoradi" w:date="2023-12-13T15:16:00Z">
              <w:rPr>
                <w:rFonts w:ascii="Times New Roman" w:hAnsi="Times New Roman" w:cs="Times New Roman"/>
              </w:rPr>
            </w:rPrChange>
          </w:rPr>
          <w:t>j</w:t>
        </w:r>
        <w:r w:rsidRPr="00FD54EB">
          <w:rPr>
            <w:rFonts w:ascii="Times New Roman" w:hAnsi="Times New Roman" w:cs="Times New Roman"/>
          </w:rPr>
          <w:t xml:space="preserve">, and </w:t>
        </w:r>
        <w:r w:rsidRPr="005D235F">
          <w:rPr>
            <w:rFonts w:ascii="Times New Roman" w:hAnsi="Times New Roman" w:cs="Times New Roman"/>
            <w:i/>
            <w:iCs/>
            <w:rPrChange w:id="516"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517" w:author="Amin Khodamoradi" w:date="2023-12-13T15:17:00Z">
              <w:rPr>
                <w:rFonts w:ascii="Times New Roman" w:hAnsi="Times New Roman" w:cs="Times New Roman"/>
              </w:rPr>
            </w:rPrChange>
          </w:rPr>
          <w:t>ij</w:t>
        </w:r>
        <w:r w:rsidRPr="005D235F">
          <w:rPr>
            <w:rFonts w:ascii="Times New Roman" w:hAnsi="Times New Roman" w:cs="Times New Roman"/>
            <w:i/>
            <w:iCs/>
            <w:rPrChange w:id="518"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519" w:author="Amin Khodamoradi" w:date="2023-12-13T15:17:00Z">
        <w:r w:rsidR="005D235F" w:rsidRPr="005D235F">
          <w:rPr>
            <w:rFonts w:ascii="Times New Roman" w:hAnsi="Times New Roman" w:cs="Times New Roman"/>
          </w:rPr>
          <w:t>(</w:t>
        </w:r>
      </w:ins>
      <w:ins w:id="520" w:author="Amin Khodamoradi" w:date="2023-12-13T15:08:00Z">
        <w:r w:rsidRPr="005D235F">
          <w:rPr>
            <w:rFonts w:ascii="Times New Roman" w:hAnsi="Times New Roman" w:cs="Times New Roman"/>
            <w:i/>
            <w:iCs/>
            <w:rPrChange w:id="521"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522" w:author="Amin Khodamoradi" w:date="2023-12-13T15:17:00Z">
              <w:rPr>
                <w:rFonts w:ascii="Times New Roman" w:hAnsi="Times New Roman" w:cs="Times New Roman"/>
              </w:rPr>
            </w:rPrChange>
          </w:rPr>
          <w:t>ij</w:t>
        </w:r>
      </w:ins>
      <w:ins w:id="523" w:author="Amin Khodamoradi" w:date="2023-12-13T15:18:00Z">
        <w:r w:rsidR="005D235F">
          <w:rPr>
            <w:rFonts w:ascii="Times New Roman" w:hAnsi="Times New Roman" w:cs="Times New Roman"/>
            <w:i/>
            <w:iCs/>
          </w:rPr>
          <w:t xml:space="preserve"> </w:t>
        </w:r>
      </w:ins>
      <w:ins w:id="524" w:author="Amin Khodamoradi" w:date="2023-12-13T15:20:00Z">
        <w:r w:rsidR="005D235F" w:rsidRPr="005D235F">
          <w:rPr>
            <w:rFonts w:ascii="Cambria Math" w:hAnsi="Cambria Math" w:cs="Cambria Math"/>
            <w:i/>
            <w:iCs/>
          </w:rPr>
          <w:t>∈</w:t>
        </w:r>
      </w:ins>
      <w:ins w:id="525" w:author="Amin Khodamoradi" w:date="2023-12-13T15:18:00Z">
        <w:r w:rsidR="005D235F">
          <w:rPr>
            <w:rFonts w:ascii="Times New Roman" w:hAnsi="Times New Roman" w:cs="Times New Roman"/>
            <w:i/>
            <w:iCs/>
          </w:rPr>
          <w:t xml:space="preserve"> </w:t>
        </w:r>
      </w:ins>
      <w:ins w:id="526" w:author="Amin Khodamoradi" w:date="2023-12-13T15:08:00Z">
        <w:r w:rsidRPr="005D235F">
          <w:rPr>
            <w:rFonts w:ascii="Times New Roman" w:hAnsi="Times New Roman" w:cs="Times New Roman"/>
            <w:i/>
            <w:iCs/>
            <w:rPrChange w:id="527"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528"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r w:rsidR="003015B5" w:rsidRPr="00343B90">
          <w:rPr>
            <w:rFonts w:ascii="Times New Roman" w:hAnsi="Times New Roman" w:cs="Times New Roman"/>
            <w:i/>
            <w:iCs/>
          </w:rPr>
          <w:t xml:space="preserve"> </w:t>
        </w:r>
      </w:ins>
      <w:ins w:id="529" w:author="Amin Khodamoradi" w:date="2023-12-13T15:08:00Z">
        <w:r w:rsidRPr="00FD54EB">
          <w:rPr>
            <w:rFonts w:ascii="Times New Roman" w:hAnsi="Times New Roman" w:cs="Times New Roman"/>
          </w:rPr>
          <w:t xml:space="preserve">do not interact, </w:t>
        </w:r>
      </w:ins>
      <w:ins w:id="530"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0</w:t>
        </w:r>
      </w:ins>
      <w:ins w:id="531" w:author="Amin Khodamoradi" w:date="2023-12-13T15:08:00Z">
        <w:r w:rsidRPr="00FD54EB">
          <w:rPr>
            <w:rFonts w:ascii="Times New Roman" w:hAnsi="Times New Roman" w:cs="Times New Roman"/>
          </w:rPr>
          <w:t xml:space="preserve">. However, if there is an enhancive DDI or a degressive DDI between </w:t>
        </w:r>
      </w:ins>
      <w:ins w:id="532"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r w:rsidR="003015B5" w:rsidRPr="00343B90">
          <w:rPr>
            <w:rFonts w:ascii="Times New Roman" w:hAnsi="Times New Roman" w:cs="Times New Roman"/>
          </w:rPr>
          <w:t xml:space="preserve">, </w:t>
        </w:r>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533"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534" w:author="Amin Khodamoradi" w:date="2023-12-13T15:14:00Z"/>
          <w:rFonts w:ascii="Times New Roman" w:hAnsi="Times New Roman" w:cs="Times New Roman"/>
        </w:rPr>
      </w:pPr>
      <w:del w:id="535"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536" w:author="mcm" w:date="2023-11-10T15:26:00Z">
        <w:del w:id="537"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538"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539"/>
        <w:r w:rsidRPr="00343B90" w:rsidDel="005D235F">
          <w:rPr>
            <w:rFonts w:ascii="Times New Roman" w:hAnsi="Times New Roman" w:cs="Times New Roman"/>
          </w:rPr>
          <w:delText>Because each drug has two feature vectors of the chemical structure and the off-label side effec</w:delText>
        </w:r>
      </w:del>
      <w:ins w:id="540" w:author="mcm" w:date="2023-11-13T14:56:00Z">
        <w:del w:id="541" w:author="Amin Khodamoradi" w:date="2023-12-13T15:14:00Z">
          <w:r w:rsidR="00AF7B5D" w:rsidDel="005D235F">
            <w:rPr>
              <w:rFonts w:ascii="Times New Roman" w:hAnsi="Times New Roman" w:cs="Times New Roman"/>
            </w:rPr>
            <w:delText>t</w:delText>
          </w:r>
        </w:del>
      </w:ins>
      <w:del w:id="542" w:author="Amin Khodamoradi" w:date="2023-12-13T15:14:00Z">
        <w:r w:rsidRPr="00343B90" w:rsidDel="005D235F">
          <w:rPr>
            <w:rFonts w:ascii="Times New Roman" w:hAnsi="Times New Roman" w:cs="Times New Roman"/>
          </w:rPr>
          <w:delText>t</w:delText>
        </w:r>
      </w:del>
      <w:ins w:id="543" w:author="mcm" w:date="2023-11-13T14:56:00Z">
        <w:del w:id="544" w:author="Amin Khodamoradi" w:date="2023-12-13T15:14:00Z">
          <w:r w:rsidR="00AF7B5D" w:rsidDel="005D235F">
            <w:rPr>
              <w:rFonts w:ascii="Times New Roman" w:hAnsi="Times New Roman" w:cs="Times New Roman"/>
            </w:rPr>
            <w:delText>,</w:delText>
          </w:r>
        </w:del>
      </w:ins>
      <w:del w:id="545" w:author="Amin Khodamoradi" w:date="2023-12-13T15:14:00Z">
        <w:r w:rsidRPr="00343B90" w:rsidDel="005D235F">
          <w:rPr>
            <w:rFonts w:ascii="Times New Roman" w:hAnsi="Times New Roman" w:cs="Times New Roman"/>
          </w:rPr>
          <w:delText>.</w:delText>
        </w:r>
        <w:commentRangeEnd w:id="539"/>
        <w:r w:rsidR="00380F04" w:rsidDel="005D235F">
          <w:rPr>
            <w:rStyle w:val="CommentReference"/>
            <w:rFonts w:cs="Mangal"/>
          </w:rPr>
          <w:commentReference w:id="539"/>
        </w:r>
        <w:r w:rsidRPr="00343B90" w:rsidDel="005D235F">
          <w:rPr>
            <w:rFonts w:ascii="Times New Roman" w:hAnsi="Times New Roman" w:cs="Times New Roman"/>
          </w:rPr>
          <w:delText xml:space="preserve"> </w:delText>
        </w:r>
      </w:del>
      <w:ins w:id="546" w:author="mcm" w:date="2023-11-13T14:57:00Z">
        <w:del w:id="547" w:author="Amin Khodamoradi" w:date="2023-12-13T15:14:00Z">
          <w:r w:rsidR="00AF7B5D" w:rsidDel="005D235F">
            <w:rPr>
              <w:rFonts w:ascii="Times New Roman" w:hAnsi="Times New Roman" w:cs="Times New Roman"/>
            </w:rPr>
            <w:delText>t</w:delText>
          </w:r>
        </w:del>
      </w:ins>
      <w:del w:id="548"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549" w:author="mcm" w:date="2023-11-10T15:28:00Z">
        <w:del w:id="550"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551" w:author="Amin Khodamoradi" w:date="2023-12-13T15:14:00Z"/>
          <w:rFonts w:ascii="Times New Roman" w:hAnsi="Times New Roman" w:cs="Times New Roman"/>
        </w:rPr>
      </w:pPr>
      <w:del w:id="552"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553" w:author="Amin Khodamoradi" w:date="2023-12-13T15:23:00Z"/>
          <w:rFonts w:ascii="Times New Roman" w:hAnsi="Times New Roman" w:cs="Times New Roman"/>
        </w:rPr>
      </w:pPr>
      <w:del w:id="554"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555" w:author="Amin Khodamoradi" w:date="2023-12-13T14:26:00Z">
        <w:r w:rsidRPr="00343B90" w:rsidDel="00100AD8">
          <w:rPr>
            <w:rFonts w:ascii="Times New Roman" w:hAnsi="Times New Roman" w:cs="Times New Roman"/>
          </w:rPr>
          <w:delText xml:space="preserve"> </w:delText>
        </w:r>
      </w:del>
      <w:del w:id="556"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557"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r w:rsidRPr="00343B90">
        <w:rPr>
          <w:rFonts w:ascii="Times New Roman" w:hAnsi="Times New Roman" w:cs="Times New Roman"/>
          <w:i/>
          <w:iCs/>
        </w:rPr>
        <w:t>S</w:t>
      </w:r>
      <w:r w:rsidRPr="00343B90">
        <w:rPr>
          <w:rFonts w:ascii="Times New Roman" w:hAnsi="Times New Roman" w:cs="Times New Roman"/>
          <w:i/>
          <w:iCs/>
          <w:vertAlign w:val="subscript"/>
        </w:rPr>
        <w:t>str</w:t>
      </w:r>
      <w:r w:rsidRPr="00343B90">
        <w:rPr>
          <w:rFonts w:ascii="Times New Roman" w:hAnsi="Times New Roman" w:cs="Times New Roman"/>
          <w:i/>
          <w:iCs/>
        </w:rPr>
        <w:t xml:space="preserve"> </w:t>
      </w:r>
      <w:r w:rsidRPr="00343B90">
        <w:rPr>
          <w:rFonts w:ascii="Times New Roman" w:hAnsi="Times New Roman" w:cs="Times New Roman"/>
        </w:rPr>
        <w:t xml:space="preserve">and </w:t>
      </w:r>
      <w:r w:rsidRPr="00343B90">
        <w:rPr>
          <w:rFonts w:ascii="Times New Roman" w:hAnsi="Times New Roman" w:cs="Times New Roman"/>
          <w:i/>
          <w:iCs/>
        </w:rPr>
        <w:t>S</w:t>
      </w:r>
      <w:r w:rsidRPr="00343B90">
        <w:rPr>
          <w:rFonts w:ascii="Times New Roman" w:hAnsi="Times New Roman" w:cs="Times New Roman"/>
          <w:i/>
          <w:iCs/>
          <w:vertAlign w:val="subscript"/>
        </w:rPr>
        <w:t>se</w:t>
      </w:r>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where s</w:t>
      </w:r>
      <w:r w:rsidRPr="00343B90">
        <w:rPr>
          <w:rFonts w:ascii="Times New Roman" w:hAnsi="Times New Roman" w:cs="Times New Roman"/>
          <w:vertAlign w:val="subscript"/>
        </w:rPr>
        <w:t>i,j</w:t>
      </w:r>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x</w:t>
      </w:r>
      <w:r w:rsidRPr="00343B90">
        <w:rPr>
          <w:rFonts w:ascii="Times New Roman" w:hAnsi="Times New Roman" w:cs="Times New Roman"/>
          <w:i/>
          <w:iCs/>
          <w:vertAlign w:val="subscript"/>
        </w:rPr>
        <w:t>j</w:t>
      </w:r>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x</w:t>
      </w:r>
      <w:r w:rsidRPr="00343B90">
        <w:rPr>
          <w:rFonts w:ascii="Times New Roman" w:hAnsi="Times New Roman" w:cs="Times New Roman"/>
          <w:vertAlign w:val="subscript"/>
        </w:rPr>
        <w:t>j</w:t>
      </w:r>
      <w:r w:rsidRPr="00343B90">
        <w:rPr>
          <w:rFonts w:ascii="Times New Roman" w:hAnsi="Times New Roman" w:cs="Times New Roman"/>
        </w:rPr>
        <w:t xml:space="preserve"> is defined as follows:</w:t>
      </w:r>
    </w:p>
    <w:p w14:paraId="53EB670E" w14:textId="77777777" w:rsidR="008F055C" w:rsidRPr="00343B90" w:rsidRDefault="00D92642">
      <w:pPr>
        <w:spacing w:line="276" w:lineRule="auto"/>
        <w:jc w:val="both"/>
        <w:rPr>
          <w:rFonts w:ascii="Times New Roman" w:hAnsi="Times New Roman" w:cs="Times New Roman"/>
        </w:rPr>
      </w:pPr>
      <w:commentRangeStart w:id="558"/>
      <w:r w:rsidRPr="00343B90">
        <w:rPr>
          <w:rFonts w:ascii="Times New Roman" w:hAnsi="Times New Roman" w:cs="Times New Roman"/>
        </w:rPr>
        <w:t>S</w:t>
      </w:r>
      <w:r w:rsidRPr="00343B90">
        <w:rPr>
          <w:rFonts w:ascii="Times New Roman" w:hAnsi="Times New Roman" w:cs="Times New Roman"/>
          <w:vertAlign w:val="subscript"/>
        </w:rPr>
        <w:t>Cos</w:t>
      </w:r>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w:t>
      </w:r>
      <w:r w:rsidRPr="00343B90">
        <w:rPr>
          <w:rFonts w:ascii="Times New Roman" w:hAnsi="Times New Roman" w:cs="Times New Roman"/>
          <w:vertAlign w:val="subscript"/>
        </w:rPr>
        <w:t>j</w:t>
      </w:r>
      <w:r w:rsidRPr="00343B90">
        <w:rPr>
          <w:rFonts w:ascii="Times New Roman" w:hAnsi="Times New Roman" w:cs="Times New Roman"/>
        </w:rPr>
        <w:t xml:space="preserve">) = </w:t>
      </w:r>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commentRangeEnd w:id="558"/>
      <w:r w:rsidR="00380F04">
        <w:rPr>
          <w:rStyle w:val="CommentReference"/>
          <w:rFonts w:cs="Mangal"/>
        </w:rPr>
        <w:commentReference w:id="558"/>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08DD727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r w:rsidR="00C939EF" w:rsidRPr="00343B90">
        <w:rPr>
          <w:rFonts w:ascii="Times New Roman" w:hAnsi="Times New Roman" w:cs="Times New Roman"/>
        </w:rPr>
        <w:t xml:space="preserve"> </w:t>
      </w:r>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is the Euclidean Norm and x</w:t>
      </w:r>
      <w:r w:rsidRPr="00343B90">
        <w:rPr>
          <w:rFonts w:ascii="Times New Roman" w:hAnsi="Times New Roman" w:cs="Times New Roman"/>
          <w:vertAlign w:val="subscript"/>
        </w:rPr>
        <w:t>i</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has dimensions of 568 × 568, and elements of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have a value between 0 and 1. To integrate the network similarity, the package of SNFPy is used, which is implemented in Python and is available at [39].</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r w:rsidRPr="00343B90">
        <w:rPr>
          <w:rFonts w:ascii="Times New Roman" w:hAnsi="Times New Roman" w:cs="Times New Roman"/>
          <w:i/>
          <w:iCs/>
        </w:rPr>
        <w:t xml:space="preserve">i-th </w:t>
      </w:r>
      <w:r w:rsidRPr="00343B90">
        <w:rPr>
          <w:rFonts w:ascii="Times New Roman" w:hAnsi="Times New Roman" w:cs="Times New Roman"/>
        </w:rPr>
        <w:t>and the name of the drug j</w:t>
      </w:r>
      <w:r w:rsidRPr="00343B90">
        <w:rPr>
          <w:rFonts w:ascii="Times New Roman" w:hAnsi="Times New Roman" w:cs="Times New Roman"/>
          <w:i/>
          <w:iCs/>
        </w:rPr>
        <w:t>-th</w:t>
      </w:r>
      <w:r w:rsidRPr="00343B90">
        <w:rPr>
          <w:rFonts w:ascii="Times New Roman" w:hAnsi="Times New Roman" w:cs="Times New Roman"/>
        </w:rPr>
        <w:t>.</w:t>
      </w:r>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i-th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j-th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559" w:author="mcm" w:date="2023-11-10T15:31:00Z">
        <w:r w:rsidRPr="00343B90" w:rsidDel="00380F04">
          <w:rPr>
            <w:rFonts w:ascii="Times New Roman" w:hAnsi="Times New Roman" w:cs="Times New Roman"/>
          </w:rPr>
          <w:delText>Obviously</w:delText>
        </w:r>
      </w:del>
      <w:ins w:id="560"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d</w:t>
      </w:r>
      <w:r w:rsidRPr="00343B90">
        <w:rPr>
          <w:rFonts w:ascii="Times New Roman" w:hAnsi="Times New Roman" w:cs="Times New Roman"/>
          <w:i/>
          <w:iCs/>
          <w:vertAlign w:val="subscript"/>
        </w:rPr>
        <w:t>j</w:t>
      </w:r>
      <w:r w:rsidRPr="00343B90">
        <w:rPr>
          <w:rFonts w:ascii="Times New Roman" w:hAnsi="Times New Roman" w:cs="Times New Roman"/>
        </w:rPr>
        <w:t>)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77777777"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 xml:space="preserve">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w:t>
      </w:r>
      <w:r w:rsidRPr="00343B90">
        <w:rPr>
          <w:rFonts w:ascii="Times New Roman" w:hAnsi="Times New Roman" w:cs="Times New Roman"/>
          <w:color w:val="000000"/>
        </w:rPr>
        <w:lastRenderedPageBreak/>
        <w:t>each step. (e) The iterative network fusion results in convergence to the final fused network. Edge color indicates which data type has contributed to the given similarity.</w:t>
      </w:r>
    </w:p>
    <w:p w14:paraId="7DCA49B8" w14:textId="77777777" w:rsidR="001B23AB" w:rsidRPr="00343B90" w:rsidRDefault="001B23AB" w:rsidP="00280A89">
      <w:pPr>
        <w:keepNext/>
        <w:spacing w:line="276" w:lineRule="auto"/>
        <w:rPr>
          <w:rFonts w:ascii="Times New Roman" w:hAnsi="Times New Roman" w:cs="Times New Roman"/>
        </w:rPr>
      </w:pPr>
    </w:p>
    <w:p w14:paraId="547B131A" w14:textId="77777777"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10989EA5" w14:textId="77777777"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4A0ADD62" w14:textId="77777777" w:rsidR="001B23AB" w:rsidRPr="00343B90" w:rsidRDefault="001B23AB" w:rsidP="00280A89">
      <w:pPr>
        <w:keepNext/>
        <w:spacing w:line="276" w:lineRule="auto"/>
        <w:rPr>
          <w:rFonts w:ascii="Times New Roman" w:hAnsi="Times New Roman" w:cs="Times New Roman"/>
        </w:rPr>
      </w:pPr>
    </w:p>
    <w:p w14:paraId="1DDBD058" w14:textId="77777777"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4D48E59" w14:textId="77777777"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14:paraId="39659FA9" w14:textId="77777777" w:rsidR="008F055C" w:rsidRPr="00343B90" w:rsidRDefault="008F055C" w:rsidP="00280A89">
      <w:pPr>
        <w:spacing w:line="276" w:lineRule="auto"/>
        <w:rPr>
          <w:rFonts w:ascii="Times New Roman" w:hAnsi="Times New Roman" w:cs="Times New Roman"/>
        </w:rPr>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577F05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w:t>
      </w:r>
      <w:commentRangeStart w:id="561"/>
      <w:r w:rsidRPr="00343B90">
        <w:rPr>
          <w:rFonts w:ascii="Times New Roman" w:hAnsi="Times New Roman" w:cs="Times New Roman"/>
        </w:rPr>
        <w:t xml:space="preserve">But before presenting the model and inputting the data into the machine, one important point must be considered. </w:t>
      </w:r>
      <w:commentRangeEnd w:id="561"/>
      <w:r w:rsidR="00380F04">
        <w:rPr>
          <w:rStyle w:val="CommentReference"/>
          <w:rFonts w:cs="Mangal"/>
        </w:rPr>
        <w:commentReference w:id="561"/>
      </w:r>
      <w:r w:rsidRPr="00343B90">
        <w:rPr>
          <w:rFonts w:ascii="Times New Roman" w:hAnsi="Times New Roman" w:cs="Times New Roman"/>
        </w:rPr>
        <w:t>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14:paraId="3F07723D" w14:textId="77777777" w:rsidR="008F055C" w:rsidRPr="00343B90" w:rsidRDefault="008F055C">
      <w:pPr>
        <w:spacing w:line="276" w:lineRule="auto"/>
        <w:rPr>
          <w:rFonts w:ascii="Times New Roman" w:hAnsi="Times New Roman" w:cs="Times New Roman"/>
        </w:rPr>
      </w:pPr>
    </w:p>
    <w:p w14:paraId="1BB660F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t>
      </w:r>
      <w:r w:rsidRPr="00343B90">
        <w:rPr>
          <w:rFonts w:ascii="Times New Roman" w:hAnsi="Times New Roman" w:cs="Times New Roman"/>
        </w:rPr>
        <w:lastRenderedPageBreak/>
        <w:t>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d</w:t>
      </w:r>
      <w:r w:rsidRPr="00343B90">
        <w:rPr>
          <w:rFonts w:ascii="Times New Roman" w:hAnsi="Times New Roman" w:cs="Times New Roman"/>
          <w:vertAlign w:val="subscript"/>
        </w:rPr>
        <w:t>j</w:t>
      </w:r>
      <w:r w:rsidR="00727DFE" w:rsidRPr="00343B90">
        <w:rPr>
          <w:rFonts w:ascii="Times New Roman" w:hAnsi="Times New Roman" w:cs="Times New Roman"/>
        </w:rPr>
        <w:t>) and (d</w:t>
      </w:r>
      <w:r w:rsidR="00727DFE" w:rsidRPr="00343B90">
        <w:rPr>
          <w:rFonts w:ascii="Times New Roman" w:hAnsi="Times New Roman" w:cs="Times New Roman"/>
          <w:vertAlign w:val="subscript"/>
        </w:rPr>
        <w:t>j</w:t>
      </w:r>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562" w:author="mcm" w:date="2023-11-10T15:36:00Z">
        <w:r w:rsidR="00380F04">
          <w:rPr>
            <w:rFonts w:ascii="Times New Roman" w:hAnsi="Times New Roman" w:cs="Times New Roman"/>
          </w:rPr>
          <w:t>. E</w:t>
        </w:r>
      </w:ins>
      <w:ins w:id="563" w:author="mcm" w:date="2023-11-10T15:35:00Z">
        <w:r w:rsidR="00380F04">
          <w:rPr>
            <w:rFonts w:ascii="Times New Roman" w:hAnsi="Times New Roman" w:cs="Times New Roman"/>
          </w:rPr>
          <w:t>xpressed as:</w:t>
        </w:r>
      </w:ins>
      <w:del w:id="564" w:author="mcm" w:date="2023-11-10T15:35:00Z">
        <w:r w:rsidRPr="00343B90" w:rsidDel="00380F04">
          <w:rPr>
            <w:rFonts w:ascii="Times New Roman" w:hAnsi="Times New Roman" w:cs="Times New Roman"/>
          </w:rPr>
          <w:delText>.</w:delText>
        </w:r>
      </w:del>
    </w:p>
    <w:p w14:paraId="049FF5DF" w14:textId="2AA24592"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Ac</m:t>
          </m:r>
          <m:r>
            <w:ins w:id="565" w:author="mcm" w:date="2023-11-10T15:35:00Z">
              <w:rPr>
                <w:rFonts w:ascii="Cambria Math" w:hAnsi="Cambria Math" w:cs="Times New Roman"/>
              </w:rPr>
              <m:t>c</m:t>
            </w:ins>
          </m:r>
          <m:r>
            <w:rPr>
              <w:rFonts w:ascii="Cambria Math" w:hAnsi="Cambria Math" w:cs="Times New Roman"/>
            </w:rPr>
            <m:t>ur</m:t>
          </m:r>
          <m:r>
            <w:del w:id="566" w:author="mcm" w:date="2023-11-10T15:35:00Z">
              <w:rPr>
                <w:rFonts w:ascii="Cambria Math" w:hAnsi="Cambria Math" w:cs="Times New Roman"/>
              </w:rPr>
              <m:t>r</m:t>
            </w:del>
          </m:r>
          <m:r>
            <w:rPr>
              <w:rFonts w:ascii="Cambria Math" w:hAnsi="Cambria Math" w:cs="Times New Roman"/>
            </w:rPr>
            <m:t xml:space="preserve">acy= </m:t>
          </m:r>
          <w:commentRangeStart w:id="567"/>
          <m:f>
            <m:fPr>
              <m:ctrlPr>
                <w:ins w:id="568" w:author="mcm" w:date="2023-11-10T14:22:00Z">
                  <w:rPr>
                    <w:rFonts w:ascii="Cambria Math" w:hAnsi="Cambria Math" w:cs="Times New Roman"/>
                    <w:i/>
                    <w:iCs/>
                  </w:rPr>
                </w:ins>
              </m:ctrlPr>
            </m:fPr>
            <m:num>
              <m:r>
                <w:rPr>
                  <w:rFonts w:ascii="Cambria Math" w:hAnsi="Cambria Math" w:cs="Times New Roman"/>
                </w:rPr>
                <m:t>TP+TN</m:t>
              </m:r>
            </m:num>
            <m:den>
              <m:r>
                <w:rPr>
                  <w:rFonts w:ascii="Cambria Math" w:hAnsi="Cambria Math" w:cs="Times New Roman"/>
                </w:rPr>
                <m:t>TP+FP+TN+FN</m:t>
              </m:r>
            </m:den>
          </m:f>
          <w:commentRangeEnd w:id="567"/>
          <m:r>
            <w:ins w:id="569" w:author="mcm" w:date="2023-11-10T15:35:00Z">
              <m:rPr>
                <m:sty m:val="p"/>
              </m:rPr>
              <w:rPr>
                <w:rStyle w:val="CommentReference"/>
                <w:rFonts w:cs="Mangal"/>
              </w:rPr>
              <w:commentReference w:id="567"/>
            </w:ins>
          </m:r>
        </m:oMath>
      </m:oMathPara>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(enh/deg) interactions among all predicted (enh/deg) interactions.</w:t>
      </w:r>
      <w:ins w:id="570" w:author="mcm" w:date="2023-11-10T15:36:00Z">
        <w:r w:rsidR="00380F04">
          <w:rPr>
            <w:rFonts w:ascii="Times New Roman" w:hAnsi="Times New Roman" w:cs="Times New Roman"/>
          </w:rPr>
          <w:t xml:space="preserve"> Expressed as:</w:t>
        </w:r>
      </w:ins>
    </w:p>
    <w:p w14:paraId="04999A9F" w14:textId="77777777" w:rsidR="008F055C" w:rsidRPr="00343B90" w:rsidRDefault="00000000" w:rsidP="00661C92">
      <w:pPr>
        <w:spacing w:line="276" w:lineRule="auto"/>
        <w:rPr>
          <w:rFonts w:ascii="Times New Roman" w:hAnsi="Times New Roman" w:cs="Times New Roman"/>
          <w:i/>
          <w:iCs/>
        </w:rPr>
      </w:pPr>
      <m:oMathPara>
        <m:oMath>
          <m:sSub>
            <m:sSubPr>
              <m:ctrlPr>
                <w:ins w:id="571" w:author="mcm" w:date="2023-11-10T14:22:00Z">
                  <w:rPr>
                    <w:rFonts w:ascii="Cambria Math" w:hAnsi="Cambria Math" w:cs="Times New Roman"/>
                    <w:iCs/>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572"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TP+FP</m:t>
              </m:r>
            </m:den>
          </m:f>
        </m:oMath>
      </m:oMathPara>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(enh/deg) interactions among all true (enh/deg) interactions.</w:t>
      </w:r>
      <w:ins w:id="573" w:author="mcm" w:date="2023-11-10T15:36:00Z">
        <w:r w:rsidR="00380F04">
          <w:rPr>
            <w:rFonts w:ascii="Times New Roman" w:hAnsi="Times New Roman" w:cs="Times New Roman"/>
          </w:rPr>
          <w:t xml:space="preserve"> Expressed as:</w:t>
        </w:r>
      </w:ins>
    </w:p>
    <w:p w14:paraId="7B021BB1" w14:textId="77777777" w:rsidR="008F055C" w:rsidRPr="00343B90" w:rsidRDefault="00000000" w:rsidP="0094351A">
      <w:pPr>
        <w:spacing w:line="276" w:lineRule="auto"/>
        <w:rPr>
          <w:rFonts w:ascii="Times New Roman" w:hAnsi="Times New Roman" w:cs="Times New Roman"/>
        </w:rPr>
      </w:pPr>
      <m:oMathPara>
        <m:oMath>
          <m:sSub>
            <m:sSubPr>
              <m:ctrlPr>
                <w:ins w:id="574"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575"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TP+FN</m:t>
              </m:r>
            </m:den>
          </m:f>
        </m:oMath>
      </m:oMathPara>
    </w:p>
    <w:p w14:paraId="35E995B3" w14:textId="77777777" w:rsidR="00380F04" w:rsidRDefault="00D92642">
      <w:pPr>
        <w:spacing w:line="276" w:lineRule="auto"/>
        <w:jc w:val="both"/>
        <w:rPr>
          <w:ins w:id="576" w:author="mcm" w:date="2023-11-10T15:37:00Z"/>
          <w:rFonts w:ascii="Times New Roman" w:hAnsi="Times New Roman" w:cs="Times New Roman"/>
          <w:i/>
          <w:iCs/>
        </w:rPr>
      </w:pPr>
      <w:r w:rsidRPr="00380F04">
        <w:rPr>
          <w:rFonts w:ascii="Times New Roman" w:hAnsi="Times New Roman" w:cs="Times New Roman"/>
          <w:rPrChange w:id="577"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578" w:author="mcm" w:date="2023-11-10T15:37:00Z">
            <w:rPr>
              <w:rFonts w:ascii="Times New Roman" w:hAnsi="Times New Roman" w:cs="Times New Roman"/>
              <w:i/>
              <w:iCs/>
            </w:rPr>
          </w:rPrChange>
        </w:rPr>
      </w:pPr>
      <w:r w:rsidRPr="00380F04">
        <w:rPr>
          <w:rFonts w:ascii="Times New Roman" w:hAnsi="Times New Roman" w:cs="Times New Roman"/>
          <w:rPrChange w:id="579" w:author="mcm" w:date="2023-11-10T15:37:00Z">
            <w:rPr>
              <w:rFonts w:ascii="Times New Roman" w:hAnsi="Times New Roman" w:cs="Times New Roman"/>
              <w:i/>
              <w:iCs/>
            </w:rPr>
          </w:rPrChange>
        </w:rPr>
        <w:t>F-measure: The geometric mean of precision and recall.</w:t>
      </w:r>
      <w:ins w:id="580" w:author="mcm" w:date="2023-11-10T15:37:00Z">
        <w:r w:rsidR="00380F04">
          <w:rPr>
            <w:rFonts w:ascii="Times New Roman" w:hAnsi="Times New Roman" w:cs="Times New Roman"/>
          </w:rPr>
          <w:t xml:space="preserve"> Expressed as:</w:t>
        </w:r>
      </w:ins>
    </w:p>
    <w:p w14:paraId="1B21A834"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ins w:id="581"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582" w:author="mcm" w:date="2023-11-10T14:22:00Z">
                  <w:rPr>
                    <w:rFonts w:ascii="Cambria Math" w:hAnsi="Cambria Math" w:cs="Times New Roman"/>
                    <w:i/>
                    <w:iCs/>
                  </w:rPr>
                </w:ins>
              </m:ctrlPr>
            </m:fPr>
            <m:num>
              <m:sSub>
                <m:sSubPr>
                  <m:ctrlPr>
                    <w:ins w:id="583"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584"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585"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586"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587" w:author="mcm" w:date="2023-11-10T15:37:00Z">
            <w:rPr>
              <w:rFonts w:ascii="Times New Roman" w:hAnsi="Times New Roman" w:cs="Times New Roman"/>
              <w:i/>
              <w:iCs/>
            </w:rPr>
          </w:rPrChange>
        </w:rPr>
      </w:pPr>
      <w:r w:rsidRPr="00380F04">
        <w:rPr>
          <w:rFonts w:ascii="Times New Roman" w:hAnsi="Times New Roman" w:cs="Times New Roman"/>
          <w:rPrChange w:id="588"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589" w:author="mcm" w:date="2023-11-10T15:37:00Z">
            <w:rPr>
              <w:rFonts w:ascii="Times New Roman" w:hAnsi="Times New Roman" w:cs="Times New Roman"/>
              <w:i/>
              <w:iCs/>
            </w:rPr>
          </w:rPrChange>
        </w:rPr>
      </w:pPr>
      <w:r w:rsidRPr="00380F04">
        <w:rPr>
          <w:rFonts w:ascii="Times New Roman" w:hAnsi="Times New Roman" w:cs="Times New Roman"/>
          <w:rPrChange w:id="590"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591" w:author="mcm" w:date="2023-11-10T15:38:00Z">
            <w:rPr>
              <w:rFonts w:ascii="Times New Roman" w:hAnsi="Times New Roman" w:cs="Times New Roman"/>
              <w:b/>
              <w:bCs/>
              <w:i/>
              <w:iCs/>
            </w:rPr>
          </w:rPrChange>
        </w:rPr>
      </w:pPr>
      <w:r w:rsidRPr="00380F04">
        <w:rPr>
          <w:rFonts w:ascii="Times New Roman" w:hAnsi="Times New Roman" w:cs="Times New Roman"/>
          <w:b/>
          <w:bCs/>
          <w:rPrChange w:id="592" w:author="mcm" w:date="2023-11-10T15:38:00Z">
            <w:rPr>
              <w:rFonts w:ascii="Times New Roman" w:hAnsi="Times New Roman" w:cs="Times New Roman"/>
              <w:b/>
              <w:bCs/>
              <w:i/>
              <w:iCs/>
            </w:rPr>
          </w:rPrChange>
        </w:rPr>
        <w:t>Selecting and training model on known interactions</w:t>
      </w:r>
    </w:p>
    <w:p w14:paraId="3F84419D" w14:textId="77777777" w:rsidR="008F055C" w:rsidRPr="00380F04" w:rsidRDefault="00D92642">
      <w:pPr>
        <w:spacing w:line="276" w:lineRule="auto"/>
        <w:jc w:val="both"/>
        <w:rPr>
          <w:rFonts w:ascii="Times New Roman" w:hAnsi="Times New Roman" w:cs="Times New Roman"/>
          <w:rPrChange w:id="593" w:author="mcm" w:date="2023-11-10T15:37:00Z">
            <w:rPr>
              <w:rFonts w:ascii="Times New Roman" w:hAnsi="Times New Roman" w:cs="Times New Roman"/>
              <w:i/>
              <w:iCs/>
            </w:rPr>
          </w:rPrChange>
        </w:rPr>
      </w:pPr>
      <w:r w:rsidRPr="00380F04">
        <w:rPr>
          <w:rFonts w:ascii="Times New Roman" w:hAnsi="Times New Roman" w:cs="Times New Roman"/>
          <w:rPrChange w:id="594" w:author="mcm" w:date="2023-11-10T15:37:00Z">
            <w:rPr>
              <w:rFonts w:ascii="Times New Roman" w:hAnsi="Times New Roman" w:cs="Times New Roman"/>
              <w:i/>
              <w:iCs/>
            </w:rPr>
          </w:rPrChange>
        </w:rPr>
        <w:t xml:space="preserve">To solve this problem, it is necessary to provide a model that detects non-interaction with high resolution and confidence. Therefore, we design a model based on deep learning that predicts the possible non-interaction drug pairs and then use it to design a three-class model. </w:t>
      </w:r>
      <w:commentRangeStart w:id="595"/>
      <w:r w:rsidRPr="00380F04">
        <w:rPr>
          <w:rFonts w:ascii="Times New Roman" w:hAnsi="Times New Roman" w:cs="Times New Roman"/>
          <w:rPrChange w:id="596" w:author="mcm" w:date="2023-11-10T15:37:00Z">
            <w:rPr>
              <w:rFonts w:ascii="Times New Roman" w:hAnsi="Times New Roman" w:cs="Times New Roman"/>
              <w:i/>
              <w:iCs/>
            </w:rPr>
          </w:rPrChange>
        </w:rPr>
        <w:t>Obviously</w:t>
      </w:r>
      <w:commentRangeEnd w:id="595"/>
      <w:r w:rsidR="00380F04">
        <w:rPr>
          <w:rStyle w:val="CommentReference"/>
          <w:rFonts w:cs="Mangal"/>
        </w:rPr>
        <w:commentReference w:id="595"/>
      </w:r>
      <w:r w:rsidRPr="00380F04">
        <w:rPr>
          <w:rFonts w:ascii="Times New Roman" w:hAnsi="Times New Roman" w:cs="Times New Roman"/>
          <w:rPrChange w:id="597" w:author="mcm" w:date="2023-11-10T15:37:00Z">
            <w:rPr>
              <w:rFonts w:ascii="Times New Roman" w:hAnsi="Times New Roman" w:cs="Times New Roman"/>
              <w:i/>
              <w:iCs/>
            </w:rPr>
          </w:rPrChange>
        </w:rPr>
        <w:t>, high 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598" w:author="mcm" w:date="2023-11-10T15:38:00Z">
            <w:rPr>
              <w:rFonts w:ascii="Times New Roman" w:hAnsi="Times New Roman" w:cs="Times New Roman"/>
              <w:b/>
              <w:bCs/>
              <w:i/>
              <w:iCs/>
            </w:rPr>
          </w:rPrChange>
        </w:rPr>
      </w:pPr>
      <w:r w:rsidRPr="00380F04">
        <w:rPr>
          <w:rFonts w:ascii="Times New Roman" w:hAnsi="Times New Roman" w:cs="Times New Roman"/>
          <w:b/>
          <w:bCs/>
          <w:rPrChange w:id="599" w:author="mcm" w:date="2023-11-10T15:38:00Z">
            <w:rPr>
              <w:rFonts w:ascii="Times New Roman" w:hAnsi="Times New Roman" w:cs="Times New Roman"/>
              <w:b/>
              <w:bCs/>
              <w:i/>
              <w:iCs/>
            </w:rPr>
          </w:rPrChange>
        </w:rPr>
        <w:t>Selecting model</w:t>
      </w:r>
    </w:p>
    <w:p w14:paraId="7C8801BB" w14:textId="6BDB98CC" w:rsidR="008F055C" w:rsidRPr="00380F04" w:rsidDel="00380F04" w:rsidRDefault="00D92642" w:rsidP="00380F04">
      <w:pPr>
        <w:spacing w:line="276" w:lineRule="auto"/>
        <w:jc w:val="both"/>
        <w:rPr>
          <w:del w:id="600" w:author="mcm" w:date="2023-11-10T15:39:00Z"/>
          <w:rFonts w:ascii="Times New Roman" w:hAnsi="Times New Roman" w:cs="Times New Roman"/>
          <w:rPrChange w:id="601" w:author="mcm" w:date="2023-11-10T15:39:00Z">
            <w:rPr>
              <w:del w:id="602" w:author="mcm" w:date="2023-11-10T15:39:00Z"/>
              <w:rFonts w:ascii="Times New Roman" w:hAnsi="Times New Roman" w:cs="Times New Roman"/>
              <w:i/>
              <w:iCs/>
            </w:rPr>
          </w:rPrChange>
        </w:rPr>
      </w:pPr>
      <w:r w:rsidRPr="00380F04">
        <w:rPr>
          <w:rFonts w:ascii="Times New Roman" w:hAnsi="Times New Roman" w:cs="Times New Roman"/>
          <w:rPrChange w:id="603" w:author="mcm" w:date="2023-11-10T15:39:00Z">
            <w:rPr>
              <w:rFonts w:ascii="Times New Roman" w:hAnsi="Times New Roman" w:cs="Times New Roman"/>
              <w:i/>
              <w:iCs/>
            </w:rPr>
          </w:rPrChang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ins w:id="604" w:author="mcm" w:date="2023-11-10T15:39:00Z">
        <w:r w:rsidR="00380F04">
          <w:rPr>
            <w:rFonts w:ascii="Times New Roman" w:hAnsi="Times New Roman" w:cs="Times New Roman"/>
          </w:rPr>
          <w:t xml:space="preserve"> </w:t>
        </w:r>
      </w:ins>
    </w:p>
    <w:p w14:paraId="08B76C22" w14:textId="14B53844" w:rsidR="008F055C" w:rsidRPr="00380F04" w:rsidDel="00380F04" w:rsidRDefault="00D92642" w:rsidP="00380F04">
      <w:pPr>
        <w:spacing w:line="276" w:lineRule="auto"/>
        <w:jc w:val="both"/>
        <w:rPr>
          <w:del w:id="605" w:author="mcm" w:date="2023-11-10T15:39:00Z"/>
          <w:rFonts w:ascii="Times New Roman" w:hAnsi="Times New Roman" w:cs="Times New Roman"/>
          <w:rPrChange w:id="606" w:author="mcm" w:date="2023-11-10T15:39:00Z">
            <w:rPr>
              <w:del w:id="607" w:author="mcm" w:date="2023-11-10T15:39:00Z"/>
              <w:rFonts w:ascii="Times New Roman" w:hAnsi="Times New Roman" w:cs="Times New Roman"/>
              <w:i/>
              <w:iCs/>
            </w:rPr>
          </w:rPrChange>
        </w:rPr>
      </w:pPr>
      <w:r w:rsidRPr="00380F04">
        <w:rPr>
          <w:rFonts w:ascii="Times New Roman" w:hAnsi="Times New Roman" w:cs="Times New Roman"/>
          <w:rPrChange w:id="608" w:author="mcm" w:date="2023-11-10T15:39:00Z">
            <w:rPr>
              <w:rFonts w:ascii="Times New Roman" w:hAnsi="Times New Roman" w:cs="Times New Roman"/>
              <w:i/>
              <w:iCs/>
            </w:rPr>
          </w:rPrChang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ins w:id="609" w:author="mcm" w:date="2023-11-10T15:39:00Z">
        <w:r w:rsidR="00380F04">
          <w:rPr>
            <w:rFonts w:ascii="Times New Roman" w:hAnsi="Times New Roman" w:cs="Times New Roman"/>
          </w:rPr>
          <w:t xml:space="preserve"> </w:t>
        </w:r>
      </w:ins>
    </w:p>
    <w:p w14:paraId="7FBBF7F0" w14:textId="77777777" w:rsidR="008F055C" w:rsidRPr="00380F04" w:rsidRDefault="00D92642" w:rsidP="00380F04">
      <w:pPr>
        <w:spacing w:line="276" w:lineRule="auto"/>
        <w:jc w:val="both"/>
        <w:rPr>
          <w:rFonts w:ascii="Times New Roman" w:hAnsi="Times New Roman" w:cs="Times New Roman"/>
          <w:rPrChange w:id="610" w:author="mcm" w:date="2023-11-10T15:39:00Z">
            <w:rPr>
              <w:rFonts w:ascii="Times New Roman" w:hAnsi="Times New Roman" w:cs="Times New Roman"/>
              <w:i/>
              <w:iCs/>
            </w:rPr>
          </w:rPrChange>
        </w:rPr>
      </w:pPr>
      <w:r w:rsidRPr="00380F04">
        <w:rPr>
          <w:rFonts w:ascii="Times New Roman" w:hAnsi="Times New Roman" w:cs="Times New Roman"/>
          <w:rPrChange w:id="611" w:author="mcm" w:date="2023-11-10T15:39:00Z">
            <w:rPr>
              <w:rFonts w:ascii="Times New Roman" w:hAnsi="Times New Roman" w:cs="Times New Roman"/>
              <w:i/>
              <w:iCs/>
            </w:rPr>
          </w:rPrChange>
        </w:rPr>
        <w:t xml:space="preserve">process, pairs of drugs dual are considered. Since the (d i , d j ) and (d j , d i ) pairs of drugs are not biologically different from each other, in the separation of training and testing data, necessarily a pair of drugs and their dual are in the same group. This prevents </w:t>
      </w:r>
      <w:commentRangeStart w:id="612"/>
      <w:r w:rsidRPr="00380F04">
        <w:rPr>
          <w:rFonts w:ascii="Times New Roman" w:hAnsi="Times New Roman" w:cs="Times New Roman"/>
          <w:rPrChange w:id="613" w:author="mcm" w:date="2023-11-10T15:39:00Z">
            <w:rPr>
              <w:rFonts w:ascii="Times New Roman" w:hAnsi="Times New Roman" w:cs="Times New Roman"/>
              <w:i/>
              <w:iCs/>
            </w:rPr>
          </w:rPrChange>
        </w:rPr>
        <w:t xml:space="preserve">unfair </w:t>
      </w:r>
      <w:commentRangeEnd w:id="612"/>
      <w:r w:rsidR="00380F04">
        <w:rPr>
          <w:rStyle w:val="CommentReference"/>
          <w:rFonts w:cs="Mangal"/>
        </w:rPr>
        <w:commentReference w:id="612"/>
      </w:r>
      <w:r w:rsidRPr="00380F04">
        <w:rPr>
          <w:rFonts w:ascii="Times New Roman" w:hAnsi="Times New Roman" w:cs="Times New Roman"/>
          <w:rPrChange w:id="614" w:author="mcm" w:date="2023-11-10T15:39:00Z">
            <w:rPr>
              <w:rFonts w:ascii="Times New Roman" w:hAnsi="Times New Roman" w:cs="Times New Roman"/>
              <w:i/>
              <w:iCs/>
            </w:rPr>
          </w:rPrChange>
        </w:rPr>
        <w:t>results.</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3873D4" w:rsidR="008F055C" w:rsidRPr="00380F04" w:rsidRDefault="00D92642" w:rsidP="00380F04">
      <w:pPr>
        <w:spacing w:line="276" w:lineRule="auto"/>
        <w:jc w:val="both"/>
        <w:rPr>
          <w:rFonts w:ascii="Times New Roman" w:hAnsi="Times New Roman" w:cs="Times New Roman"/>
          <w:rPrChange w:id="615" w:author="mcm" w:date="2023-11-10T15:39:00Z">
            <w:rPr>
              <w:rFonts w:ascii="Times New Roman" w:hAnsi="Times New Roman" w:cs="Times New Roman"/>
              <w:i/>
              <w:iCs/>
            </w:rPr>
          </w:rPrChange>
        </w:rPr>
      </w:pPr>
      <w:r w:rsidRPr="00380F04">
        <w:rPr>
          <w:rFonts w:ascii="Times New Roman" w:hAnsi="Times New Roman" w:cs="Times New Roman"/>
          <w:rPrChange w:id="616" w:author="mcm" w:date="2023-11-10T15:39:00Z">
            <w:rPr>
              <w:rFonts w:ascii="Times New Roman" w:hAnsi="Times New Roman" w:cs="Times New Roman"/>
              <w:i/>
              <w:iCs/>
            </w:rPr>
          </w:rPrChange>
        </w:rPr>
        <w:t xml:space="preserve">After testing the different structures, we have modeled the final deep neural network shown in Figure 3. This network has three layers of two-dimensional convolution. In the following, there are three </w:t>
      </w:r>
      <w:del w:id="617" w:author="mcm" w:date="2023-11-10T15:40:00Z">
        <w:r w:rsidRPr="00380F04" w:rsidDel="00380F04">
          <w:rPr>
            <w:rFonts w:ascii="Times New Roman" w:hAnsi="Times New Roman" w:cs="Times New Roman"/>
            <w:rPrChange w:id="618" w:author="mcm" w:date="2023-11-10T15:39:00Z">
              <w:rPr>
                <w:rFonts w:ascii="Times New Roman" w:hAnsi="Times New Roman" w:cs="Times New Roman"/>
                <w:i/>
                <w:iCs/>
              </w:rPr>
            </w:rPrChange>
          </w:rPr>
          <w:delText>fully-connected</w:delText>
        </w:r>
      </w:del>
      <w:ins w:id="619"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620"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(ReLU) activation function [40], which is defined as the positive part of its argument:</w:t>
      </w:r>
    </w:p>
    <w:p w14:paraId="638097C1" w14:textId="77777777" w:rsidR="008F055C" w:rsidRPr="00343B90" w:rsidDel="00380F04" w:rsidRDefault="008F055C">
      <w:pPr>
        <w:spacing w:line="276" w:lineRule="auto"/>
        <w:jc w:val="center"/>
        <w:rPr>
          <w:del w:id="621" w:author="mcm" w:date="2023-11-10T15:40:00Z"/>
          <w:rFonts w:ascii="Times New Roman" w:hAnsi="Times New Roman" w:cs="Times New Roman"/>
        </w:rPr>
        <w:pPrChange w:id="622" w:author="mcm" w:date="2023-11-10T15:40:00Z">
          <w:pPr>
            <w:spacing w:line="276" w:lineRule="auto"/>
          </w:pPr>
        </w:pPrChange>
      </w:pPr>
    </w:p>
    <w:p w14:paraId="574AA48C" w14:textId="77777777" w:rsidR="008F055C" w:rsidRPr="00343B90" w:rsidRDefault="00D92642">
      <w:pPr>
        <w:keepNext/>
        <w:spacing w:line="276" w:lineRule="auto"/>
        <w:jc w:val="center"/>
        <w:rPr>
          <w:rFonts w:ascii="Times New Roman" w:hAnsi="Times New Roman" w:cs="Times New Roman"/>
          <w:noProof/>
          <w:lang w:eastAsia="en-US" w:bidi="ar-SA"/>
        </w:rPr>
        <w:pPrChange w:id="623" w:author="mcm" w:date="2023-11-10T15:40:00Z">
          <w:pPr>
            <w:keepNext/>
            <w:spacing w:line="276" w:lineRule="auto"/>
          </w:pPr>
        </w:pPrChange>
      </w:pPr>
      <w:r w:rsidRPr="00343B90">
        <w:rPr>
          <w:rFonts w:ascii="Times New Roman" w:hAnsi="Times New Roman" w:cs="Times New Roman"/>
          <w:i/>
          <w:iCs/>
        </w:rPr>
        <w:t xml:space="preserve">ReLU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del w:id="624" w:author="mcm" w:date="2023-11-10T15:40:00Z">
        <w:r w:rsidRPr="00343B90" w:rsidDel="00380F04">
          <w:rPr>
            <w:rFonts w:ascii="Times New Roman" w:hAnsi="Times New Roman" w:cs="Times New Roman"/>
            <w:i/>
            <w:iCs/>
          </w:rPr>
          <w:tab/>
        </w:r>
      </w:del>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7F80EB33"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0FCC0A1A"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zeros</w:t>
      </w:r>
    </w:p>
    <w:p w14:paraId="21AC439D" w14:textId="77777777" w:rsidR="008F055C" w:rsidRPr="00343B90" w:rsidRDefault="008F055C">
      <w:pPr>
        <w:spacing w:line="276" w:lineRule="auto"/>
        <w:rPr>
          <w:rFonts w:ascii="Times New Roman" w:hAnsi="Times New Roman" w:cs="Times New Roman"/>
        </w:rPr>
      </w:pPr>
    </w:p>
    <w:p w14:paraId="68AAB267" w14:textId="77777777" w:rsidR="008F055C" w:rsidRPr="00C55537" w:rsidRDefault="00E03EC1" w:rsidP="00D57090">
      <w:pPr>
        <w:spacing w:line="276" w:lineRule="auto"/>
        <w:jc w:val="both"/>
        <w:rPr>
          <w:rFonts w:ascii="Times New Roman" w:hAnsi="Times New Roman" w:cs="Times New Roman"/>
          <w:rPrChange w:id="625"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626" w:author="mcm" w:date="2023-11-10T15:40:00Z">
            <w:rPr>
              <w:rFonts w:ascii="Times New Roman" w:hAnsi="Times New Roman" w:cs="Times New Roman"/>
              <w:i/>
              <w:iCs/>
            </w:rPr>
          </w:rPrChange>
        </w:rPr>
        <w:t>The number of convolution filters is 128, 32, and 8, respectively. All connected layers have 64, 16, and 2 nodes, respectively. The first two layers have the activation function of ReLU, and the last layer with 2 nodes has a Sigmoid activation function [41],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ins w:id="627" w:author="mcm" w:date="2023-11-10T14:22:00Z">
                <w:rPr>
                  <w:rFonts w:ascii="Cambria Math" w:hAnsi="Cambria Math" w:cs="Times New Roman"/>
                  <w:i/>
                  <w:iCs/>
                </w:rPr>
              </w:ins>
            </m:ctrlPr>
          </m:fPr>
          <m:num>
            <m:r>
              <w:rPr>
                <w:rFonts w:ascii="Cambria Math" w:hAnsi="Cambria Math" w:cs="Times New Roman"/>
              </w:rPr>
              <m:t>1</m:t>
            </m:r>
          </m:num>
          <m:den>
            <m:r>
              <w:rPr>
                <w:rFonts w:ascii="Cambria Math" w:hAnsi="Cambria Math" w:cs="Times New Roman"/>
              </w:rPr>
              <m:t xml:space="preserve">(1 + </m:t>
            </m:r>
            <m:sSup>
              <m:sSupPr>
                <m:ctrlPr>
                  <w:ins w:id="628" w:author="mcm" w:date="2023-11-10T14:22:00Z">
                    <w:rPr>
                      <w:rFonts w:ascii="Cambria Math" w:hAnsi="Cambria Math" w:cs="Times New Roman"/>
                      <w:i/>
                      <w:iCs/>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629"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630" w:author="mcm" w:date="2023-11-10T15:41:00Z">
        <w:r w:rsidRPr="00343B90" w:rsidDel="00C55537">
          <w:rPr>
            <w:rFonts w:ascii="Times New Roman" w:hAnsi="Times New Roman" w:cs="Times New Roman"/>
          </w:rPr>
          <w:delText>wast</w:delText>
        </w:r>
      </w:del>
      <w:ins w:id="631"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77777777" w:rsidR="008F055C" w:rsidRPr="00343B90" w:rsidRDefault="00D92642">
      <w:pPr>
        <w:spacing w:line="276" w:lineRule="auto"/>
        <w:jc w:val="both"/>
        <w:rPr>
          <w:rFonts w:ascii="Times New Roman" w:hAnsi="Times New Roman" w:cs="Times New Roman"/>
        </w:rPr>
        <w:pPrChange w:id="632" w:author="mcm" w:date="2023-11-10T15:41:00Z">
          <w:pPr>
            <w:spacing w:line="276" w:lineRule="auto"/>
          </w:pPr>
        </w:pPrChange>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633"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We used Tensorflow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634" w:author="mcm" w:date="2023-11-10T16:16:00Z"/>
          <w:rFonts w:ascii="Times New Roman" w:hAnsi="Times New Roman" w:cs="Times New Roman"/>
        </w:rPr>
      </w:pPr>
      <w:r w:rsidRPr="00343B90">
        <w:rPr>
          <w:rFonts w:ascii="Times New Roman" w:hAnsi="Times New Roman" w:cs="Times New Roman"/>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ins w:id="635"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lastRenderedPageBreak/>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Table 2 is an example result of implemented model which shows the ability of the model in terms of precision, recall and F-measure Indicates the type of interactions. According to Table 2 the precision of </w:t>
      </w:r>
      <w:r w:rsidRPr="00343B90">
        <w:rPr>
          <w:rFonts w:ascii="Times New Roman" w:hAnsi="Times New Roman" w:cs="Times New Roman"/>
        </w:rPr>
        <w:lastRenderedPageBreak/>
        <w:t>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it is clear that values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lastRenderedPageBreak/>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 xml:space="preserve">layers were used. The </w:t>
      </w:r>
      <w:r w:rsidRPr="00343B90">
        <w:rPr>
          <w:rFonts w:ascii="Times New Roman" w:hAnsi="Times New Roman" w:cs="Times New Roman"/>
        </w:rPr>
        <w:lastRenderedPageBreak/>
        <w:t>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for  SNF-CNN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In this study, we classify drug pairs into three classes, according to the type of interaction or non-interaction, so in order to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Table 3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r w:rsidRPr="00343B90">
              <w:rPr>
                <w:rFonts w:ascii="Times New Roman" w:hAnsi="Times New Roman" w:cs="Times New Roman"/>
                <w:i/>
                <w:iCs/>
                <w:sz w:val="22"/>
                <w:szCs w:val="22"/>
                <w:vertAlign w:val="subscript"/>
              </w:rPr>
              <w:tab/>
              <w:t>:</w:t>
            </w:r>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(enh/deg/nonInt)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636"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637"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638"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r w:rsidR="00FA1296" w:rsidRPr="00343B90">
        <w:rPr>
          <w:rFonts w:ascii="Times New Roman" w:hAnsi="Times New Roman" w:cs="Times New Roman"/>
        </w:rPr>
        <w:t>Enh/Deg/Non-Int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639"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640" w:author="mcm" w:date="2023-11-10T14:22:00Z">
                  <w:rPr>
                    <w:rFonts w:ascii="Cambria Math" w:hAnsi="Cambria Math" w:cs="Times New Roman"/>
                    <w:i/>
                  </w:rPr>
                </w:ins>
              </m:ctrlPr>
            </m:fPr>
            <m:num>
              <m:sSub>
                <m:sSubPr>
                  <m:ctrlPr>
                    <w:ins w:id="641"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642"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643"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(TP</w:t>
      </w:r>
      <w:r w:rsidRPr="00343B90">
        <w:rPr>
          <w:rFonts w:ascii="Times New Roman" w:hAnsi="Times New Roman" w:cs="Times New Roman"/>
          <w:i w:val="0"/>
          <w:iCs w:val="0"/>
          <w:vertAlign w:val="subscript"/>
        </w:rPr>
        <w:t>Enh/Deg/Non-Int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(Enh/Deg/Non-Int)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644"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645" w:author="mcm" w:date="2023-11-10T14:22:00Z">
                  <w:rPr>
                    <w:rFonts w:ascii="Cambria Math" w:hAnsi="Cambria Math" w:cs="Times New Roman"/>
                    <w:i/>
                  </w:rPr>
                </w:ins>
              </m:ctrlPr>
            </m:fPr>
            <m:num>
              <m:sSub>
                <m:sSubPr>
                  <m:ctrlPr>
                    <w:ins w:id="646"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647"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648"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649"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650" w:author="mcm" w:date="2023-11-10T14:22:00Z">
                  <w:rPr>
                    <w:rFonts w:ascii="Cambria Math" w:hAnsi="Cambria Math" w:cs="Times New Roman"/>
                    <w:i/>
                    <w:iCs/>
                  </w:rPr>
                </w:ins>
              </m:ctrlPr>
            </m:fPr>
            <m:num>
              <m:sSub>
                <m:sSubPr>
                  <m:ctrlPr>
                    <w:ins w:id="651"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652"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653"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654"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lastRenderedPageBreak/>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and their confidence interval</w:t>
      </w:r>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lastRenderedPageBreak/>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BRSNMF[35]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TMFUF[32]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655"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still be improved. So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latest version of the DrugBank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656" w:author="mcm" w:date="2023-11-10T16:34:00Z">
        <w:r w:rsidR="00C55537">
          <w:rPr>
            <w:rFonts w:ascii="Times New Roman" w:hAnsi="Times New Roman" w:cs="Times New Roman"/>
            <w:i w:val="0"/>
            <w:iCs w:val="0"/>
          </w:rPr>
          <w:t>, all of them related to differences between the version 4 and 5 of the DrugBank:</w:t>
        </w:r>
      </w:ins>
      <w:del w:id="657"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658" w:author="mcm" w:date="2023-11-10T16:23:00Z">
            <w:rPr>
              <w:rFonts w:ascii="Times New Roman" w:hAnsi="Times New Roman" w:cs="Times New Roman"/>
              <w:i w:val="0"/>
              <w:iCs w:val="0"/>
            </w:rPr>
          </w:rPrChange>
        </w:rPr>
        <w:t xml:space="preserve">1) </w:t>
      </w:r>
      <w:del w:id="659" w:author="mcm" w:date="2023-11-10T16:20:00Z">
        <w:r w:rsidRPr="00C55537" w:rsidDel="00C55537">
          <w:rPr>
            <w:rFonts w:ascii="Times New Roman" w:hAnsi="Times New Roman" w:cs="Times New Roman"/>
            <w:b/>
            <w:bCs/>
            <w:i w:val="0"/>
            <w:iCs w:val="0"/>
            <w:rPrChange w:id="660" w:author="mcm" w:date="2023-11-10T16:23:00Z">
              <w:rPr>
                <w:rFonts w:ascii="Times New Roman" w:hAnsi="Times New Roman" w:cs="Times New Roman"/>
                <w:i w:val="0"/>
                <w:iCs w:val="0"/>
              </w:rPr>
            </w:rPrChange>
          </w:rPr>
          <w:delText>The first is about r</w:delText>
        </w:r>
      </w:del>
      <w:ins w:id="661" w:author="mcm" w:date="2023-11-10T16:20:00Z">
        <w:r w:rsidR="00C55537" w:rsidRPr="00C55537">
          <w:rPr>
            <w:rFonts w:ascii="Times New Roman" w:hAnsi="Times New Roman" w:cs="Times New Roman"/>
            <w:b/>
            <w:bCs/>
            <w:i w:val="0"/>
            <w:iCs w:val="0"/>
            <w:rPrChange w:id="662"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663" w:author="mcm" w:date="2023-11-10T16:23:00Z">
            <w:rPr>
              <w:rFonts w:ascii="Times New Roman" w:hAnsi="Times New Roman" w:cs="Times New Roman"/>
              <w:i w:val="0"/>
              <w:iCs w:val="0"/>
            </w:rPr>
          </w:rPrChange>
        </w:rPr>
        <w:t>emoved interactions</w:t>
      </w:r>
      <w:del w:id="664" w:author="mcm" w:date="2023-11-10T16:37:00Z">
        <w:r w:rsidRPr="00C55537" w:rsidDel="00C55537">
          <w:rPr>
            <w:rFonts w:ascii="Times New Roman" w:hAnsi="Times New Roman" w:cs="Times New Roman"/>
            <w:b/>
            <w:bCs/>
            <w:i w:val="0"/>
            <w:iCs w:val="0"/>
            <w:rPrChange w:id="665" w:author="mcm" w:date="2023-11-10T16:23:00Z">
              <w:rPr>
                <w:rFonts w:ascii="Times New Roman" w:hAnsi="Times New Roman" w:cs="Times New Roman"/>
                <w:i w:val="0"/>
                <w:iCs w:val="0"/>
              </w:rPr>
            </w:rPrChange>
          </w:rPr>
          <w:delText xml:space="preserve"> in DrugBank version 5</w:delText>
        </w:r>
      </w:del>
      <w:ins w:id="666"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667" w:author="mcm" w:date="2023-11-10T16:23:00Z">
        <w:r w:rsidR="00C55537">
          <w:rPr>
            <w:rFonts w:ascii="Times New Roman" w:hAnsi="Times New Roman" w:cs="Times New Roman"/>
            <w:i w:val="0"/>
            <w:iCs w:val="0"/>
          </w:rPr>
          <w:t>D</w:t>
        </w:r>
      </w:ins>
      <w:ins w:id="668" w:author="mcm" w:date="2023-11-10T16:22:00Z">
        <w:r w:rsidR="00C55537">
          <w:rPr>
            <w:rFonts w:ascii="Times New Roman" w:hAnsi="Times New Roman" w:cs="Times New Roman"/>
            <w:i w:val="0"/>
            <w:iCs w:val="0"/>
          </w:rPr>
          <w:t xml:space="preserve">ata was </w:t>
        </w:r>
      </w:ins>
      <w:ins w:id="669" w:author="mcm" w:date="2023-11-10T16:23:00Z">
        <w:r w:rsidR="00C55537">
          <w:rPr>
            <w:rFonts w:ascii="Times New Roman" w:hAnsi="Times New Roman" w:cs="Times New Roman"/>
            <w:i w:val="0"/>
            <w:iCs w:val="0"/>
          </w:rPr>
          <w:t>precisely labeled</w:t>
        </w:r>
      </w:ins>
      <w:ins w:id="670" w:author="mcm" w:date="2023-11-10T16:22:00Z">
        <w:r w:rsidR="00C55537">
          <w:rPr>
            <w:rFonts w:ascii="Times New Roman" w:hAnsi="Times New Roman" w:cs="Times New Roman"/>
            <w:i w:val="0"/>
            <w:iCs w:val="0"/>
          </w:rPr>
          <w:t xml:space="preserve"> </w:t>
        </w:r>
      </w:ins>
      <w:ins w:id="671" w:author="mcm" w:date="2023-11-10T16:23:00Z">
        <w:r w:rsidR="00C55537">
          <w:rPr>
            <w:rFonts w:ascii="Times New Roman" w:hAnsi="Times New Roman" w:cs="Times New Roman"/>
            <w:i w:val="0"/>
            <w:iCs w:val="0"/>
          </w:rPr>
          <w:t xml:space="preserve">in DrugBanck version 4 </w:t>
        </w:r>
      </w:ins>
      <w:ins w:id="672" w:author="mcm" w:date="2023-11-10T16:24:00Z">
        <w:r w:rsidR="00C55537">
          <w:rPr>
            <w:rFonts w:ascii="Times New Roman" w:hAnsi="Times New Roman" w:cs="Times New Roman"/>
            <w:i w:val="0"/>
            <w:iCs w:val="0"/>
          </w:rPr>
          <w:t xml:space="preserve">is no longer labeled as such in version 5. </w:t>
        </w:r>
      </w:ins>
      <w:del w:id="673" w:author="mcm" w:date="2023-11-10T16:20:00Z">
        <w:r w:rsidDel="00C55537">
          <w:rPr>
            <w:rFonts w:ascii="Times New Roman" w:hAnsi="Times New Roman" w:cs="Times New Roman"/>
            <w:i w:val="0"/>
            <w:iCs w:val="0"/>
          </w:rPr>
          <w:delText>which are</w:delText>
        </w:r>
      </w:del>
      <w:del w:id="674"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675"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r w:rsidRPr="00DE2C70">
        <w:rPr>
          <w:rFonts w:ascii="Times New Roman" w:hAnsi="Times New Roman" w:cs="Times New Roman"/>
          <w:i w:val="0"/>
          <w:iCs w:val="0"/>
        </w:rPr>
        <w:t xml:space="preserve">DrugBank </w:t>
      </w:r>
      <w:ins w:id="676"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Alprenolol (DB00866) and Bevantolol (DB01295), while </w:t>
      </w:r>
      <w:del w:id="677"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678"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679" w:author="mcm" w:date="2023-11-10T16:22:00Z">
        <w:r w:rsidR="00C55537">
          <w:rPr>
            <w:rFonts w:ascii="Times New Roman" w:hAnsi="Times New Roman" w:cs="Times New Roman"/>
            <w:i w:val="0"/>
            <w:iCs w:val="0"/>
          </w:rPr>
          <w:t>. This represents a problem for</w:t>
        </w:r>
      </w:ins>
      <w:del w:id="680"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681"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682" w:author="mcm" w:date="2023-11-10T16:22:00Z">
        <w:r w:rsidR="00C55537">
          <w:rPr>
            <w:rFonts w:ascii="Times New Roman" w:hAnsi="Times New Roman" w:cs="Times New Roman"/>
            <w:i w:val="0"/>
            <w:iCs w:val="0"/>
          </w:rPr>
          <w:t xml:space="preserve">as data </w:t>
        </w:r>
      </w:ins>
      <w:r w:rsidRPr="00DE2C70">
        <w:rPr>
          <w:rFonts w:ascii="Times New Roman" w:hAnsi="Times New Roman" w:cs="Times New Roman"/>
          <w:i w:val="0"/>
          <w:iCs w:val="0"/>
        </w:rPr>
        <w:t xml:space="preserve">show </w:t>
      </w:r>
      <w:del w:id="683"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684" w:author="mcm" w:date="2023-11-10T16:24:00Z">
        <w:r w:rsidRPr="00C55537" w:rsidDel="00C55537">
          <w:rPr>
            <w:rFonts w:ascii="Times New Roman" w:hAnsi="Times New Roman" w:cs="Times New Roman"/>
            <w:b/>
            <w:bCs/>
            <w:i w:val="0"/>
            <w:iCs w:val="0"/>
            <w:rPrChange w:id="685" w:author="mcm" w:date="2023-11-10T16:35:00Z">
              <w:rPr>
                <w:rFonts w:ascii="Times New Roman" w:hAnsi="Times New Roman" w:cs="Times New Roman"/>
                <w:i w:val="0"/>
                <w:iCs w:val="0"/>
              </w:rPr>
            </w:rPrChange>
          </w:rPr>
          <w:delText xml:space="preserve">The second one is about </w:delText>
        </w:r>
      </w:del>
      <w:ins w:id="686" w:author="mcm" w:date="2023-11-10T16:24:00Z">
        <w:r w:rsidR="00C55537" w:rsidRPr="00C55537">
          <w:rPr>
            <w:rFonts w:ascii="Times New Roman" w:hAnsi="Times New Roman" w:cs="Times New Roman"/>
            <w:b/>
            <w:bCs/>
            <w:i w:val="0"/>
            <w:iCs w:val="0"/>
            <w:rPrChange w:id="687" w:author="mcm" w:date="2023-11-10T16:35:00Z">
              <w:rPr>
                <w:rFonts w:ascii="Times New Roman" w:hAnsi="Times New Roman" w:cs="Times New Roman"/>
                <w:i w:val="0"/>
                <w:iCs w:val="0"/>
              </w:rPr>
            </w:rPrChange>
          </w:rPr>
          <w:t>D</w:t>
        </w:r>
      </w:ins>
      <w:del w:id="688" w:author="mcm" w:date="2023-11-10T16:24:00Z">
        <w:r w:rsidRPr="00C55537" w:rsidDel="00C55537">
          <w:rPr>
            <w:rFonts w:ascii="Times New Roman" w:hAnsi="Times New Roman" w:cs="Times New Roman"/>
            <w:b/>
            <w:bCs/>
            <w:i w:val="0"/>
            <w:iCs w:val="0"/>
            <w:rPrChange w:id="689"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690" w:author="mcm" w:date="2023-11-10T16:35:00Z">
            <w:rPr>
              <w:rFonts w:ascii="Times New Roman" w:hAnsi="Times New Roman" w:cs="Times New Roman"/>
              <w:i w:val="0"/>
              <w:iCs w:val="0"/>
            </w:rPr>
          </w:rPrChange>
        </w:rPr>
        <w:t xml:space="preserve">rug Pairs </w:t>
      </w:r>
      <w:del w:id="691" w:author="mcm" w:date="2023-11-10T16:36:00Z">
        <w:r w:rsidRPr="00C55537" w:rsidDel="00C55537">
          <w:rPr>
            <w:rFonts w:ascii="Times New Roman" w:hAnsi="Times New Roman" w:cs="Times New Roman"/>
            <w:b/>
            <w:bCs/>
            <w:i w:val="0"/>
            <w:iCs w:val="0"/>
            <w:rPrChange w:id="692"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693" w:author="mcm" w:date="2023-11-10T16:35:00Z">
            <w:rPr>
              <w:rFonts w:ascii="Times New Roman" w:hAnsi="Times New Roman" w:cs="Times New Roman"/>
              <w:i w:val="0"/>
              <w:iCs w:val="0"/>
            </w:rPr>
          </w:rPrChange>
        </w:rPr>
        <w:t>labeled as non-DDIs</w:t>
      </w:r>
      <w:ins w:id="694" w:author="mcm" w:date="2023-11-10T16:36:00Z">
        <w:r w:rsidR="00C55537">
          <w:rPr>
            <w:rFonts w:ascii="Times New Roman" w:hAnsi="Times New Roman" w:cs="Times New Roman"/>
            <w:b/>
            <w:bCs/>
            <w:i w:val="0"/>
            <w:iCs w:val="0"/>
          </w:rPr>
          <w:t xml:space="preserve">. </w:t>
        </w:r>
      </w:ins>
      <w:ins w:id="695" w:author="mcm" w:date="2023-11-10T16:37:00Z">
        <w:r w:rsidR="00C55537">
          <w:rPr>
            <w:rFonts w:ascii="Times New Roman" w:hAnsi="Times New Roman" w:cs="Times New Roman"/>
            <w:b/>
            <w:bCs/>
            <w:i w:val="0"/>
            <w:iCs w:val="0"/>
          </w:rPr>
          <w:t>Some drug pairs labeled as non</w:t>
        </w:r>
      </w:ins>
      <w:ins w:id="696" w:author="mcm" w:date="2023-11-10T16:38:00Z">
        <w:r w:rsidR="00C55537">
          <w:rPr>
            <w:rFonts w:ascii="Times New Roman" w:hAnsi="Times New Roman" w:cs="Times New Roman"/>
            <w:b/>
            <w:bCs/>
            <w:i w:val="0"/>
            <w:iCs w:val="0"/>
          </w:rPr>
          <w:t xml:space="preserve">-DDIs in </w:t>
        </w:r>
      </w:ins>
      <w:del w:id="697" w:author="mcm" w:date="2023-11-10T16:36:00Z">
        <w:r w:rsidRPr="00C55537" w:rsidDel="00C55537">
          <w:rPr>
            <w:rFonts w:ascii="Times New Roman" w:hAnsi="Times New Roman" w:cs="Times New Roman"/>
            <w:i w:val="0"/>
            <w:iCs w:val="0"/>
          </w:rPr>
          <w:delText xml:space="preserve"> in </w:delText>
        </w:r>
      </w:del>
      <w:r w:rsidRPr="00C55537">
        <w:rPr>
          <w:rFonts w:ascii="Times New Roman" w:hAnsi="Times New Roman" w:cs="Times New Roman"/>
          <w:i w:val="0"/>
          <w:iCs w:val="0"/>
        </w:rPr>
        <w:t>DrugBank version 4</w:t>
      </w:r>
      <w:ins w:id="698"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699" w:author="mcm" w:date="2023-11-10T16:38:00Z">
        <w:r w:rsidRPr="00C55537" w:rsidDel="00C55537">
          <w:rPr>
            <w:rFonts w:ascii="Times New Roman" w:hAnsi="Times New Roman" w:cs="Times New Roman"/>
            <w:i w:val="0"/>
            <w:iCs w:val="0"/>
          </w:rPr>
          <w:delText xml:space="preserve">but in the current version, </w:delText>
        </w:r>
      </w:del>
      <w:del w:id="700"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701"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w:t>
      </w:r>
      <w:r>
        <w:rPr>
          <w:rFonts w:ascii="Times New Roman" w:hAnsi="Times New Roman" w:cs="Times New Roman"/>
          <w:i w:val="0"/>
          <w:iCs w:val="0"/>
        </w:rPr>
        <w:lastRenderedPageBreak/>
        <w:t>version of Drug</w:t>
      </w:r>
      <w:r w:rsidRPr="00DE2C70">
        <w:rPr>
          <w:rFonts w:ascii="Times New Roman" w:hAnsi="Times New Roman" w:cs="Times New Roman"/>
          <w:i w:val="0"/>
          <w:iCs w:val="0"/>
        </w:rPr>
        <w:t>Bank,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702" w:author="mcm" w:date="2023-11-10T16:35:00Z">
        <w:r w:rsidRPr="00C55537" w:rsidDel="00C55537">
          <w:rPr>
            <w:rFonts w:ascii="Times New Roman" w:hAnsi="Times New Roman" w:cs="Times New Roman"/>
            <w:b/>
            <w:bCs/>
            <w:i w:val="0"/>
            <w:iCs w:val="0"/>
            <w:rPrChange w:id="703" w:author="mcm" w:date="2023-11-10T16:38:00Z">
              <w:rPr>
                <w:rFonts w:ascii="Times New Roman" w:hAnsi="Times New Roman" w:cs="Times New Roman"/>
                <w:i w:val="0"/>
                <w:iCs w:val="0"/>
              </w:rPr>
            </w:rPrChange>
          </w:rPr>
          <w:delText xml:space="preserve">The last one refers to </w:delText>
        </w:r>
      </w:del>
      <w:ins w:id="704" w:author="mcm" w:date="2023-11-10T16:35:00Z">
        <w:r w:rsidR="00C55537" w:rsidRPr="00C55537">
          <w:rPr>
            <w:rFonts w:ascii="Times New Roman" w:hAnsi="Times New Roman" w:cs="Times New Roman"/>
            <w:b/>
            <w:bCs/>
            <w:i w:val="0"/>
            <w:iCs w:val="0"/>
            <w:rPrChange w:id="705" w:author="mcm" w:date="2023-11-10T16:38:00Z">
              <w:rPr>
                <w:rFonts w:ascii="Times New Roman" w:hAnsi="Times New Roman" w:cs="Times New Roman"/>
                <w:i w:val="0"/>
                <w:iCs w:val="0"/>
              </w:rPr>
            </w:rPrChange>
          </w:rPr>
          <w:t>A</w:t>
        </w:r>
      </w:ins>
      <w:del w:id="706" w:author="mcm" w:date="2023-11-10T16:35:00Z">
        <w:r w:rsidRPr="00C55537" w:rsidDel="00C55537">
          <w:rPr>
            <w:rFonts w:ascii="Times New Roman" w:hAnsi="Times New Roman" w:cs="Times New Roman"/>
            <w:b/>
            <w:bCs/>
            <w:i w:val="0"/>
            <w:iCs w:val="0"/>
            <w:rPrChange w:id="707"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708" w:author="mcm" w:date="2023-11-10T16:38:00Z">
            <w:rPr>
              <w:rFonts w:ascii="Times New Roman" w:hAnsi="Times New Roman" w:cs="Times New Roman"/>
              <w:i w:val="0"/>
              <w:iCs w:val="0"/>
            </w:rPr>
          </w:rPrChange>
        </w:rPr>
        <w:t>ltering DDIs’ types</w:t>
      </w:r>
      <w:ins w:id="709" w:author="mcm" w:date="2023-11-10T16:38:00Z">
        <w:r w:rsidR="00C55537" w:rsidRPr="00C55537">
          <w:rPr>
            <w:rFonts w:ascii="Times New Roman" w:hAnsi="Times New Roman" w:cs="Times New Roman"/>
            <w:b/>
            <w:bCs/>
            <w:i w:val="0"/>
            <w:iCs w:val="0"/>
            <w:rPrChange w:id="710" w:author="mcm" w:date="2023-11-10T16:38:00Z">
              <w:rPr>
                <w:rFonts w:ascii="Times New Roman" w:hAnsi="Times New Roman" w:cs="Times New Roman"/>
                <w:i w:val="0"/>
                <w:iCs w:val="0"/>
              </w:rPr>
            </w:rPrChange>
          </w:rPr>
          <w:t>.</w:t>
        </w:r>
      </w:ins>
      <w:del w:id="711"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712" w:author="mcm" w:date="2023-11-10T16:38:00Z">
        <w:r w:rsidRPr="00DE2C70" w:rsidDel="00C55537">
          <w:rPr>
            <w:rFonts w:ascii="Times New Roman" w:hAnsi="Times New Roman" w:cs="Times New Roman"/>
            <w:i w:val="0"/>
            <w:iCs w:val="0"/>
          </w:rPr>
          <w:delText>which are l</w:delText>
        </w:r>
      </w:del>
      <w:ins w:id="713"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DrugBank version 4, </w:t>
      </w:r>
      <w:del w:id="714"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715"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716"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717" w:author="mcm" w:date="2023-11-10T16:40:00Z">
        <w:r w:rsidRPr="00DE2C70" w:rsidDel="00C55537">
          <w:rPr>
            <w:rFonts w:ascii="Times New Roman" w:hAnsi="Times New Roman" w:cs="Times New Roman"/>
            <w:i w:val="0"/>
            <w:iCs w:val="0"/>
          </w:rPr>
          <w:delText>work</w:delText>
        </w:r>
      </w:del>
      <w:ins w:id="718"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be collected from the latest version of DrugBank.</w:t>
      </w:r>
    </w:p>
    <w:p w14:paraId="5AD1E59D" w14:textId="77777777" w:rsidR="00DE2C70" w:rsidRDefault="00DE2C70" w:rsidP="00DE2C70">
      <w:pPr>
        <w:pStyle w:val="Caption"/>
        <w:jc w:val="both"/>
        <w:rPr>
          <w:ins w:id="719"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720" w:author="mcm" w:date="2023-11-09T18:05:00Z">
        <w:r>
          <w:rPr>
            <w:rFonts w:ascii="Times New Roman" w:hAnsi="Times New Roman" w:cs="Times New Roman"/>
            <w:i w:val="0"/>
            <w:iCs w:val="0"/>
          </w:rPr>
          <w:t>A</w:t>
        </w:r>
      </w:ins>
      <w:ins w:id="721" w:author="mcm" w:date="2023-11-10T16:40:00Z">
        <w:r w:rsidR="00C55537">
          <w:rPr>
            <w:rFonts w:ascii="Times New Roman" w:hAnsi="Times New Roman" w:cs="Times New Roman"/>
            <w:i w:val="0"/>
            <w:iCs w:val="0"/>
          </w:rPr>
          <w:t>s</w:t>
        </w:r>
      </w:ins>
      <w:ins w:id="722" w:author="mcm" w:date="2023-11-09T18:15:00Z">
        <w:r>
          <w:rPr>
            <w:rFonts w:ascii="Times New Roman" w:hAnsi="Times New Roman" w:cs="Times New Roman"/>
            <w:i w:val="0"/>
            <w:iCs w:val="0"/>
          </w:rPr>
          <w:t xml:space="preserve"> future wor</w:t>
        </w:r>
      </w:ins>
      <w:ins w:id="723" w:author="mcm" w:date="2023-11-09T18:16:00Z">
        <w:r>
          <w:rPr>
            <w:rFonts w:ascii="Times New Roman" w:hAnsi="Times New Roman" w:cs="Times New Roman"/>
            <w:i w:val="0"/>
            <w:iCs w:val="0"/>
          </w:rPr>
          <w:t>k, authors are also evaluating the</w:t>
        </w:r>
      </w:ins>
      <w:ins w:id="724" w:author="mcm" w:date="2023-11-09T18:05:00Z">
        <w:r>
          <w:rPr>
            <w:rFonts w:ascii="Times New Roman" w:hAnsi="Times New Roman" w:cs="Times New Roman"/>
            <w:i w:val="0"/>
            <w:iCs w:val="0"/>
          </w:rPr>
          <w:t xml:space="preserve"> </w:t>
        </w:r>
      </w:ins>
      <w:ins w:id="725" w:author="mcm" w:date="2023-11-09T18:16:00Z">
        <w:r>
          <w:rPr>
            <w:rFonts w:ascii="Times New Roman" w:hAnsi="Times New Roman" w:cs="Times New Roman"/>
            <w:i w:val="0"/>
            <w:iCs w:val="0"/>
          </w:rPr>
          <w:t xml:space="preserve">possibility of extending </w:t>
        </w:r>
      </w:ins>
      <w:ins w:id="726" w:author="mcm" w:date="2023-11-09T18:05:00Z">
        <w:r>
          <w:rPr>
            <w:rFonts w:ascii="Times New Roman" w:hAnsi="Times New Roman" w:cs="Times New Roman"/>
            <w:i w:val="0"/>
            <w:iCs w:val="0"/>
          </w:rPr>
          <w:t>th</w:t>
        </w:r>
      </w:ins>
      <w:ins w:id="727" w:author="mcm" w:date="2023-11-10T16:40:00Z">
        <w:r w:rsidR="00C55537">
          <w:rPr>
            <w:rFonts w:ascii="Times New Roman" w:hAnsi="Times New Roman" w:cs="Times New Roman"/>
            <w:i w:val="0"/>
            <w:iCs w:val="0"/>
          </w:rPr>
          <w:t>e</w:t>
        </w:r>
      </w:ins>
      <w:ins w:id="728" w:author="mcm" w:date="2023-11-10T16:41:00Z">
        <w:r w:rsidR="00C55537">
          <w:rPr>
            <w:rFonts w:ascii="Times New Roman" w:hAnsi="Times New Roman" w:cs="Times New Roman"/>
            <w:i w:val="0"/>
            <w:iCs w:val="0"/>
          </w:rPr>
          <w:t xml:space="preserve"> </w:t>
        </w:r>
      </w:ins>
      <w:ins w:id="729" w:author="mcm" w:date="2023-11-10T16:42:00Z">
        <w:r w:rsidR="00C55537">
          <w:rPr>
            <w:rFonts w:ascii="Times New Roman" w:hAnsi="Times New Roman" w:cs="Times New Roman"/>
            <w:i w:val="0"/>
            <w:iCs w:val="0"/>
          </w:rPr>
          <w:t>research</w:t>
        </w:r>
      </w:ins>
      <w:ins w:id="730" w:author="mcm" w:date="2023-11-10T16:40:00Z">
        <w:r w:rsidR="00C55537">
          <w:rPr>
            <w:rFonts w:ascii="Times New Roman" w:hAnsi="Times New Roman" w:cs="Times New Roman"/>
            <w:i w:val="0"/>
            <w:iCs w:val="0"/>
          </w:rPr>
          <w:t xml:space="preserve"> </w:t>
        </w:r>
      </w:ins>
      <w:ins w:id="731" w:author="mcm" w:date="2023-11-09T18:16:00Z">
        <w:r>
          <w:rPr>
            <w:rFonts w:ascii="Times New Roman" w:hAnsi="Times New Roman" w:cs="Times New Roman"/>
            <w:i w:val="0"/>
            <w:iCs w:val="0"/>
          </w:rPr>
          <w:t>by combining</w:t>
        </w:r>
      </w:ins>
      <w:ins w:id="732" w:author="mcm" w:date="2023-11-10T16:41:00Z">
        <w:r w:rsidR="00C55537">
          <w:rPr>
            <w:rFonts w:ascii="Times New Roman" w:hAnsi="Times New Roman" w:cs="Times New Roman"/>
            <w:i w:val="0"/>
            <w:iCs w:val="0"/>
          </w:rPr>
          <w:t xml:space="preserve"> the results here presented</w:t>
        </w:r>
      </w:ins>
      <w:ins w:id="733" w:author="mcm" w:date="2023-11-09T18:16:00Z">
        <w:r>
          <w:rPr>
            <w:rFonts w:ascii="Times New Roman" w:hAnsi="Times New Roman" w:cs="Times New Roman"/>
            <w:i w:val="0"/>
            <w:iCs w:val="0"/>
          </w:rPr>
          <w:t xml:space="preserve"> </w:t>
        </w:r>
      </w:ins>
      <w:ins w:id="734" w:author="mcm" w:date="2023-11-09T18:05:00Z">
        <w:r>
          <w:rPr>
            <w:rFonts w:ascii="Times New Roman" w:hAnsi="Times New Roman" w:cs="Times New Roman"/>
            <w:i w:val="0"/>
            <w:iCs w:val="0"/>
          </w:rPr>
          <w:t>wit</w:t>
        </w:r>
      </w:ins>
      <w:ins w:id="735" w:author="mcm" w:date="2023-11-09T18:06:00Z">
        <w:r>
          <w:rPr>
            <w:rFonts w:ascii="Times New Roman" w:hAnsi="Times New Roman" w:cs="Times New Roman"/>
            <w:i w:val="0"/>
            <w:iCs w:val="0"/>
          </w:rPr>
          <w:t xml:space="preserve">h the results achieved within Smart4Health project regarding pharmacogenomics for </w:t>
        </w:r>
      </w:ins>
      <w:ins w:id="736" w:author="mcm" w:date="2023-11-09T18:07:00Z">
        <w:r>
          <w:rPr>
            <w:rFonts w:ascii="Times New Roman" w:hAnsi="Times New Roman" w:cs="Times New Roman"/>
            <w:i w:val="0"/>
            <w:iCs w:val="0"/>
          </w:rPr>
          <w:t>personalized</w:t>
        </w:r>
      </w:ins>
      <w:ins w:id="737" w:author="mcm" w:date="2023-11-09T18:06:00Z">
        <w:r>
          <w:rPr>
            <w:rFonts w:ascii="Times New Roman" w:hAnsi="Times New Roman" w:cs="Times New Roman"/>
            <w:i w:val="0"/>
            <w:iCs w:val="0"/>
          </w:rPr>
          <w:t xml:space="preserve"> health</w:t>
        </w:r>
      </w:ins>
      <w:ins w:id="738" w:author="mcm" w:date="2023-11-09T18:07:00Z">
        <w:r>
          <w:rPr>
            <w:rFonts w:ascii="Times New Roman" w:hAnsi="Times New Roman" w:cs="Times New Roman"/>
            <w:i w:val="0"/>
            <w:iCs w:val="0"/>
          </w:rPr>
          <w:t xml:space="preserve"> [c]</w:t>
        </w:r>
      </w:ins>
      <w:ins w:id="739" w:author="mcm" w:date="2023-11-09T18:16:00Z">
        <w:r>
          <w:rPr>
            <w:rFonts w:ascii="Times New Roman" w:hAnsi="Times New Roman" w:cs="Times New Roman"/>
            <w:i w:val="0"/>
            <w:iCs w:val="0"/>
          </w:rPr>
          <w:t xml:space="preserve"> in orde</w:t>
        </w:r>
      </w:ins>
      <w:ins w:id="740" w:author="mcm" w:date="2023-11-09T18:17:00Z">
        <w:r>
          <w:rPr>
            <w:rFonts w:ascii="Times New Roman" w:hAnsi="Times New Roman" w:cs="Times New Roman"/>
            <w:i w:val="0"/>
            <w:iCs w:val="0"/>
          </w:rPr>
          <w:t xml:space="preserve">r to study DDIs </w:t>
        </w:r>
      </w:ins>
      <w:ins w:id="741" w:author="mcm" w:date="2023-11-09T18:18:00Z">
        <w:r>
          <w:rPr>
            <w:rFonts w:ascii="Times New Roman" w:hAnsi="Times New Roman" w:cs="Times New Roman"/>
            <w:i w:val="0"/>
            <w:iCs w:val="0"/>
          </w:rPr>
          <w:t xml:space="preserve">mechanisms </w:t>
        </w:r>
      </w:ins>
      <w:ins w:id="742" w:author="mcm" w:date="2023-11-09T18:17:00Z">
        <w:r>
          <w:rPr>
            <w:rFonts w:ascii="Times New Roman" w:hAnsi="Times New Roman" w:cs="Times New Roman"/>
            <w:i w:val="0"/>
            <w:iCs w:val="0"/>
          </w:rPr>
          <w:t>in specific</w:t>
        </w:r>
      </w:ins>
      <w:ins w:id="743" w:author="mcm" w:date="2023-11-09T18:18:00Z">
        <w:r>
          <w:rPr>
            <w:rFonts w:ascii="Times New Roman" w:hAnsi="Times New Roman" w:cs="Times New Roman"/>
            <w:i w:val="0"/>
            <w:iCs w:val="0"/>
          </w:rPr>
          <w:t xml:space="preserve"> </w:t>
        </w:r>
      </w:ins>
      <w:ins w:id="744" w:author="mcm" w:date="2023-11-09T18:19:00Z">
        <w:r>
          <w:rPr>
            <w:rFonts w:ascii="Times New Roman" w:hAnsi="Times New Roman" w:cs="Times New Roman"/>
            <w:i w:val="0"/>
            <w:iCs w:val="0"/>
          </w:rPr>
          <w:t>patient profiles and contribute for the development of personalized treatment</w:t>
        </w:r>
      </w:ins>
      <w:ins w:id="745" w:author="mcm" w:date="2023-11-09T18:17:00Z">
        <w:r>
          <w:rPr>
            <w:rFonts w:ascii="Times New Roman" w:hAnsi="Times New Roman" w:cs="Times New Roman"/>
            <w:i w:val="0"/>
            <w:iCs w:val="0"/>
          </w:rPr>
          <w:t xml:space="preserve"> </w:t>
        </w:r>
      </w:ins>
      <w:ins w:id="746" w:author="mcm" w:date="2023-11-09T18:19:00Z">
        <w:r>
          <w:rPr>
            <w:rFonts w:ascii="Times New Roman" w:hAnsi="Times New Roman" w:cs="Times New Roman"/>
            <w:i w:val="0"/>
            <w:iCs w:val="0"/>
          </w:rPr>
          <w:t>schemes.</w:t>
        </w:r>
      </w:ins>
      <w:ins w:id="747"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748" w:author="Amin Khodamoradi" w:date="2023-11-09T18:53:00Z"/>
          <w:rFonts w:ascii="Times New Roman" w:hAnsi="Times New Roman" w:cs="Times New Roman"/>
          <w:i w:val="0"/>
          <w:iCs w:val="0"/>
        </w:rPr>
      </w:pPr>
      <w:ins w:id="749" w:author="Amin Khodamoradi" w:date="2023-11-09T18:53:00Z">
        <w:r w:rsidRPr="00323DAE">
          <w:rPr>
            <w:rFonts w:ascii="Times New Roman" w:hAnsi="Times New Roman" w:cs="Times New Roman"/>
            <w:i w:val="0"/>
            <w:iCs w:val="0"/>
          </w:rPr>
          <w:t xml:space="preserve">This work </w:t>
        </w:r>
        <w:del w:id="750" w:author="mcm" w:date="2023-11-10T16:02:00Z">
          <w:r w:rsidRPr="00323DAE" w:rsidDel="00C55537">
            <w:rPr>
              <w:rFonts w:ascii="Times New Roman" w:hAnsi="Times New Roman" w:cs="Times New Roman"/>
              <w:i w:val="0"/>
              <w:iCs w:val="0"/>
            </w:rPr>
            <w:delText>has</w:delText>
          </w:r>
        </w:del>
      </w:ins>
      <w:ins w:id="751" w:author="mcm" w:date="2023-11-10T16:02:00Z">
        <w:r w:rsidR="00C55537">
          <w:rPr>
            <w:rFonts w:ascii="Times New Roman" w:hAnsi="Times New Roman" w:cs="Times New Roman"/>
            <w:i w:val="0"/>
            <w:iCs w:val="0"/>
          </w:rPr>
          <w:t>was</w:t>
        </w:r>
      </w:ins>
      <w:ins w:id="752" w:author="Amin Khodamoradi" w:date="2023-11-09T18:53:00Z">
        <w:r w:rsidRPr="00323DAE">
          <w:rPr>
            <w:rFonts w:ascii="Times New Roman" w:hAnsi="Times New Roman" w:cs="Times New Roman"/>
            <w:i w:val="0"/>
            <w:iCs w:val="0"/>
          </w:rPr>
          <w:t xml:space="preserve"> </w:t>
        </w:r>
        <w:del w:id="753"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754" w:author="mcm" w:date="2023-11-10T15:59:00Z">
          <w:r w:rsidRPr="00323DAE" w:rsidDel="00C55537">
            <w:rPr>
              <w:rFonts w:ascii="Times New Roman" w:hAnsi="Times New Roman" w:cs="Times New Roman"/>
              <w:i w:val="0"/>
              <w:iCs w:val="0"/>
            </w:rPr>
            <w:delText>developed in the context of Smart4Health project.</w:delText>
          </w:r>
        </w:del>
      </w:ins>
      <w:ins w:id="755" w:author="mcm" w:date="2023-11-10T15:59:00Z">
        <w:r w:rsidR="00C55537">
          <w:rPr>
            <w:rFonts w:ascii="Times New Roman" w:hAnsi="Times New Roman" w:cs="Times New Roman"/>
            <w:i w:val="0"/>
            <w:iCs w:val="0"/>
          </w:rPr>
          <w:t xml:space="preserve">funded by </w:t>
        </w:r>
      </w:ins>
      <w:ins w:id="756" w:author="Amin Khodamoradi" w:date="2023-11-09T18:53:00Z">
        <w:del w:id="757"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758"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759" w:author="Amin Khodamoradi" w:date="2023-11-09T18:53:00Z">
        <w:del w:id="760"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761"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762" w:author="Amin Khodamoradi" w:date="2023-11-09T18:53:00Z">
        <w:del w:id="763" w:author="mcm" w:date="2023-11-10T16:03:00Z">
          <w:r w:rsidRPr="00323DAE" w:rsidDel="00C55537">
            <w:rPr>
              <w:rFonts w:ascii="Times New Roman" w:hAnsi="Times New Roman" w:cs="Times New Roman"/>
              <w:i w:val="0"/>
              <w:iCs w:val="0"/>
            </w:rPr>
            <w:delText>.</w:delText>
          </w:r>
        </w:del>
      </w:ins>
      <w:del w:id="764"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765"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DDI:Drug-drug interactions; CV:cross-validation; SNF:Similarity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is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766"/>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766"/>
      <w:r w:rsidR="004F2C63">
        <w:rPr>
          <w:rStyle w:val="CommentReference"/>
          <w:rFonts w:cs="Mangal"/>
          <w:i w:val="0"/>
          <w:iCs w:val="0"/>
        </w:rPr>
        <w:commentReference w:id="766"/>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767"/>
      <w:r w:rsidRPr="002175CC">
        <w:rPr>
          <w:rFonts w:ascii="Times New Roman" w:hAnsi="Times New Roman" w:cs="Times New Roman"/>
        </w:rPr>
        <w:t>1-</w:t>
      </w:r>
      <w:r w:rsidRPr="002175CC">
        <w:rPr>
          <w:rFonts w:ascii="Times New Roman" w:hAnsi="Times New Roman" w:cs="Times New Roman"/>
          <w:lang w:bidi="fa-IR"/>
        </w:rPr>
        <w:t>Universidade NOVA de Lisboa, NOVA School of Science and Technology (FCT NOVA) / Uninova,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767"/>
      <w:r w:rsidR="004F2C63">
        <w:rPr>
          <w:rStyle w:val="CommentReference"/>
          <w:rFonts w:cs="Mangal"/>
        </w:rPr>
        <w:commentReference w:id="767"/>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768" w:author="Amin Khodamoradi" w:date="2023-12-15T12:56:00Z"/>
          <w:b/>
          <w:bCs/>
          <w:color w:val="auto"/>
          <w:rPrChange w:id="769" w:author="Amin Khodamoradi" w:date="2023-12-15T13:27:00Z">
            <w:rPr>
              <w:ins w:id="770" w:author="Amin Khodamoradi" w:date="2023-12-15T12:56:00Z"/>
            </w:rPr>
          </w:rPrChange>
        </w:rPr>
      </w:pPr>
      <w:del w:id="771" w:author="Amin Khodamoradi" w:date="2023-12-15T13:27:00Z">
        <w:r w:rsidRPr="002175CC" w:rsidDel="006707F0">
          <w:rPr>
            <w:rFonts w:ascii="Times New Roman" w:hAnsi="Times New Roman" w:cs="Times New Roman"/>
            <w:b/>
            <w:bCs/>
            <w:sz w:val="28"/>
            <w:szCs w:val="28"/>
          </w:rPr>
          <w:delText>References</w:delText>
        </w:r>
      </w:del>
    </w:p>
    <w:customXmlInsRangeStart w:id="772" w:author="Amin Khodamoradi" w:date="2023-12-15T12:56:00Z"/>
    <w:sdt>
      <w:sdtPr>
        <w:id w:val="1869258997"/>
        <w:docPartObj>
          <w:docPartGallery w:val="Bibliographies"/>
          <w:docPartUnique/>
        </w:docPartObj>
      </w:sdtPr>
      <w:sdtEndPr>
        <w:rPr>
          <w:rFonts w:ascii="Liberation Serif" w:eastAsia="Noto Serif CJK SC" w:hAnsi="Liberation Serif" w:cs="Lohit Devanagari"/>
          <w:color w:val="auto"/>
          <w:kern w:val="2"/>
          <w:sz w:val="24"/>
          <w:szCs w:val="24"/>
          <w:lang w:eastAsia="zh-CN" w:bidi="hi-IN"/>
        </w:rPr>
      </w:sdtEndPr>
      <w:sdtContent>
        <w:customXmlInsRangeEnd w:id="772"/>
        <w:p w14:paraId="02AF149B" w14:textId="32629DEB" w:rsidR="00C54BBE" w:rsidRPr="009C6A90" w:rsidRDefault="00C54BBE">
          <w:pPr>
            <w:pStyle w:val="Heading1"/>
            <w:rPr>
              <w:ins w:id="773" w:author="Amin Khodamoradi" w:date="2023-12-15T12:56:00Z"/>
              <w:b/>
              <w:bCs/>
              <w:color w:val="auto"/>
              <w:rPrChange w:id="774" w:author="Amin Khodamoradi" w:date="2023-12-15T13:27:00Z">
                <w:rPr>
                  <w:ins w:id="775" w:author="Amin Khodamoradi" w:date="2023-12-15T12:56:00Z"/>
                </w:rPr>
              </w:rPrChange>
            </w:rPr>
          </w:pPr>
          <w:ins w:id="776" w:author="Amin Khodamoradi" w:date="2023-12-15T12:56:00Z">
            <w:r w:rsidRPr="009C6A90">
              <w:rPr>
                <w:b/>
                <w:bCs/>
                <w:color w:val="auto"/>
                <w:rPrChange w:id="777" w:author="Amin Khodamoradi" w:date="2023-12-15T13:27:00Z">
                  <w:rPr/>
                </w:rPrChange>
              </w:rPr>
              <w:t>References</w:t>
            </w:r>
          </w:ins>
        </w:p>
        <w:customXmlInsRangeStart w:id="778" w:author="Amin Khodamoradi" w:date="2023-12-15T12:56:00Z"/>
        <w:sdt>
          <w:sdtPr>
            <w:id w:val="-573587230"/>
            <w:bibliography/>
          </w:sdtPr>
          <w:sdtContent>
            <w:customXmlInsRangeEnd w:id="778"/>
            <w:p w14:paraId="1537DA9F" w14:textId="77777777" w:rsidR="00522112" w:rsidRDefault="00C54BBE">
              <w:pPr>
                <w:rPr>
                  <w:noProof/>
                  <w:sz w:val="20"/>
                </w:rPr>
              </w:pPr>
              <w:ins w:id="779"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522112" w14:paraId="40D9D316" w14:textId="77777777">
                <w:trPr>
                  <w:divId w:val="1185437314"/>
                  <w:tblCellSpacing w:w="15" w:type="dxa"/>
                </w:trPr>
                <w:tc>
                  <w:tcPr>
                    <w:tcW w:w="50" w:type="pct"/>
                    <w:hideMark/>
                  </w:tcPr>
                  <w:p w14:paraId="5CECDC99" w14:textId="2AD7006B" w:rsidR="00522112" w:rsidRDefault="00522112">
                    <w:pPr>
                      <w:pStyle w:val="Bibliography"/>
                      <w:rPr>
                        <w:noProof/>
                        <w:kern w:val="0"/>
                        <w:szCs w:val="24"/>
                      </w:rPr>
                    </w:pPr>
                    <w:r>
                      <w:rPr>
                        <w:noProof/>
                      </w:rPr>
                      <w:t xml:space="preserve">[1] </w:t>
                    </w:r>
                  </w:p>
                </w:tc>
                <w:tc>
                  <w:tcPr>
                    <w:tcW w:w="0" w:type="auto"/>
                    <w:hideMark/>
                  </w:tcPr>
                  <w:p w14:paraId="05D7BF7D" w14:textId="77777777" w:rsidR="00522112" w:rsidRDefault="00522112">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522112" w14:paraId="1D45B05B" w14:textId="77777777">
                <w:trPr>
                  <w:divId w:val="1185437314"/>
                  <w:tblCellSpacing w:w="15" w:type="dxa"/>
                </w:trPr>
                <w:tc>
                  <w:tcPr>
                    <w:tcW w:w="50" w:type="pct"/>
                    <w:hideMark/>
                  </w:tcPr>
                  <w:p w14:paraId="7F83C110" w14:textId="77777777" w:rsidR="00522112" w:rsidRDefault="00522112">
                    <w:pPr>
                      <w:pStyle w:val="Bibliography"/>
                      <w:rPr>
                        <w:noProof/>
                      </w:rPr>
                    </w:pPr>
                    <w:r>
                      <w:rPr>
                        <w:noProof/>
                      </w:rPr>
                      <w:t xml:space="preserve">[2] </w:t>
                    </w:r>
                  </w:p>
                </w:tc>
                <w:tc>
                  <w:tcPr>
                    <w:tcW w:w="0" w:type="auto"/>
                    <w:hideMark/>
                  </w:tcPr>
                  <w:p w14:paraId="7C928D5A" w14:textId="77777777" w:rsidR="00522112" w:rsidRDefault="00522112">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522112" w14:paraId="0D6EB3FB" w14:textId="77777777">
                <w:trPr>
                  <w:divId w:val="1185437314"/>
                  <w:tblCellSpacing w:w="15" w:type="dxa"/>
                </w:trPr>
                <w:tc>
                  <w:tcPr>
                    <w:tcW w:w="50" w:type="pct"/>
                    <w:hideMark/>
                  </w:tcPr>
                  <w:p w14:paraId="158B53E0" w14:textId="77777777" w:rsidR="00522112" w:rsidRDefault="00522112">
                    <w:pPr>
                      <w:pStyle w:val="Bibliography"/>
                      <w:rPr>
                        <w:noProof/>
                      </w:rPr>
                    </w:pPr>
                    <w:r>
                      <w:rPr>
                        <w:noProof/>
                      </w:rPr>
                      <w:t xml:space="preserve">[3] </w:t>
                    </w:r>
                  </w:p>
                </w:tc>
                <w:tc>
                  <w:tcPr>
                    <w:tcW w:w="0" w:type="auto"/>
                    <w:hideMark/>
                  </w:tcPr>
                  <w:p w14:paraId="1D1D706C" w14:textId="77777777" w:rsidR="00522112" w:rsidRDefault="00522112">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522112" w14:paraId="28516343" w14:textId="77777777">
                <w:trPr>
                  <w:divId w:val="1185437314"/>
                  <w:tblCellSpacing w:w="15" w:type="dxa"/>
                </w:trPr>
                <w:tc>
                  <w:tcPr>
                    <w:tcW w:w="50" w:type="pct"/>
                    <w:hideMark/>
                  </w:tcPr>
                  <w:p w14:paraId="6AFB685E" w14:textId="77777777" w:rsidR="00522112" w:rsidRDefault="00522112">
                    <w:pPr>
                      <w:pStyle w:val="Bibliography"/>
                      <w:rPr>
                        <w:noProof/>
                      </w:rPr>
                    </w:pPr>
                    <w:r>
                      <w:rPr>
                        <w:noProof/>
                      </w:rPr>
                      <w:t xml:space="preserve">[4] </w:t>
                    </w:r>
                  </w:p>
                </w:tc>
                <w:tc>
                  <w:tcPr>
                    <w:tcW w:w="0" w:type="auto"/>
                    <w:hideMark/>
                  </w:tcPr>
                  <w:p w14:paraId="49DFC33A" w14:textId="77777777" w:rsidR="00522112" w:rsidRDefault="00522112">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522112" w14:paraId="0EAAD0CE" w14:textId="77777777">
                <w:trPr>
                  <w:divId w:val="1185437314"/>
                  <w:tblCellSpacing w:w="15" w:type="dxa"/>
                </w:trPr>
                <w:tc>
                  <w:tcPr>
                    <w:tcW w:w="50" w:type="pct"/>
                    <w:hideMark/>
                  </w:tcPr>
                  <w:p w14:paraId="5559B6FD" w14:textId="77777777" w:rsidR="00522112" w:rsidRDefault="00522112">
                    <w:pPr>
                      <w:pStyle w:val="Bibliography"/>
                      <w:rPr>
                        <w:noProof/>
                      </w:rPr>
                    </w:pPr>
                    <w:r>
                      <w:rPr>
                        <w:noProof/>
                      </w:rPr>
                      <w:t xml:space="preserve">[5] </w:t>
                    </w:r>
                  </w:p>
                </w:tc>
                <w:tc>
                  <w:tcPr>
                    <w:tcW w:w="0" w:type="auto"/>
                    <w:hideMark/>
                  </w:tcPr>
                  <w:p w14:paraId="6DCDE3D8" w14:textId="77777777" w:rsidR="00522112" w:rsidRDefault="00522112">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522112" w14:paraId="49623E90" w14:textId="77777777">
                <w:trPr>
                  <w:divId w:val="1185437314"/>
                  <w:tblCellSpacing w:w="15" w:type="dxa"/>
                </w:trPr>
                <w:tc>
                  <w:tcPr>
                    <w:tcW w:w="50" w:type="pct"/>
                    <w:hideMark/>
                  </w:tcPr>
                  <w:p w14:paraId="4A1921B6" w14:textId="77777777" w:rsidR="00522112" w:rsidRDefault="00522112">
                    <w:pPr>
                      <w:pStyle w:val="Bibliography"/>
                      <w:rPr>
                        <w:noProof/>
                      </w:rPr>
                    </w:pPr>
                    <w:r>
                      <w:rPr>
                        <w:noProof/>
                      </w:rPr>
                      <w:t xml:space="preserve">[6] </w:t>
                    </w:r>
                  </w:p>
                </w:tc>
                <w:tc>
                  <w:tcPr>
                    <w:tcW w:w="0" w:type="auto"/>
                    <w:hideMark/>
                  </w:tcPr>
                  <w:p w14:paraId="412F29C5" w14:textId="77777777" w:rsidR="00522112" w:rsidRDefault="00522112">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522112" w14:paraId="4B0161D1" w14:textId="77777777">
                <w:trPr>
                  <w:divId w:val="1185437314"/>
                  <w:tblCellSpacing w:w="15" w:type="dxa"/>
                </w:trPr>
                <w:tc>
                  <w:tcPr>
                    <w:tcW w:w="50" w:type="pct"/>
                    <w:hideMark/>
                  </w:tcPr>
                  <w:p w14:paraId="5906E58A" w14:textId="77777777" w:rsidR="00522112" w:rsidRDefault="00522112">
                    <w:pPr>
                      <w:pStyle w:val="Bibliography"/>
                      <w:rPr>
                        <w:noProof/>
                      </w:rPr>
                    </w:pPr>
                    <w:r>
                      <w:rPr>
                        <w:noProof/>
                      </w:rPr>
                      <w:t xml:space="preserve">[7] </w:t>
                    </w:r>
                  </w:p>
                </w:tc>
                <w:tc>
                  <w:tcPr>
                    <w:tcW w:w="0" w:type="auto"/>
                    <w:hideMark/>
                  </w:tcPr>
                  <w:p w14:paraId="78A0C70E" w14:textId="77777777" w:rsidR="00522112" w:rsidRDefault="00522112">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522112" w14:paraId="74427E22" w14:textId="77777777">
                <w:trPr>
                  <w:divId w:val="1185437314"/>
                  <w:tblCellSpacing w:w="15" w:type="dxa"/>
                </w:trPr>
                <w:tc>
                  <w:tcPr>
                    <w:tcW w:w="50" w:type="pct"/>
                    <w:hideMark/>
                  </w:tcPr>
                  <w:p w14:paraId="0F1260FA" w14:textId="77777777" w:rsidR="00522112" w:rsidRDefault="00522112">
                    <w:pPr>
                      <w:pStyle w:val="Bibliography"/>
                      <w:rPr>
                        <w:noProof/>
                      </w:rPr>
                    </w:pPr>
                    <w:r>
                      <w:rPr>
                        <w:noProof/>
                      </w:rPr>
                      <w:lastRenderedPageBreak/>
                      <w:t xml:space="preserve">[8] </w:t>
                    </w:r>
                  </w:p>
                </w:tc>
                <w:tc>
                  <w:tcPr>
                    <w:tcW w:w="0" w:type="auto"/>
                    <w:hideMark/>
                  </w:tcPr>
                  <w:p w14:paraId="4F1F0653" w14:textId="77777777" w:rsidR="00522112" w:rsidRDefault="00522112">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522112" w14:paraId="6603B430" w14:textId="77777777">
                <w:trPr>
                  <w:divId w:val="1185437314"/>
                  <w:tblCellSpacing w:w="15" w:type="dxa"/>
                </w:trPr>
                <w:tc>
                  <w:tcPr>
                    <w:tcW w:w="50" w:type="pct"/>
                    <w:hideMark/>
                  </w:tcPr>
                  <w:p w14:paraId="35EDD257" w14:textId="77777777" w:rsidR="00522112" w:rsidRDefault="00522112">
                    <w:pPr>
                      <w:pStyle w:val="Bibliography"/>
                      <w:rPr>
                        <w:noProof/>
                      </w:rPr>
                    </w:pPr>
                    <w:r>
                      <w:rPr>
                        <w:noProof/>
                      </w:rPr>
                      <w:t xml:space="preserve">[9] </w:t>
                    </w:r>
                  </w:p>
                </w:tc>
                <w:tc>
                  <w:tcPr>
                    <w:tcW w:w="0" w:type="auto"/>
                    <w:hideMark/>
                  </w:tcPr>
                  <w:p w14:paraId="7FAB3456" w14:textId="77777777" w:rsidR="00522112" w:rsidRDefault="00522112">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522112" w14:paraId="0FF78080" w14:textId="77777777">
                <w:trPr>
                  <w:divId w:val="1185437314"/>
                  <w:tblCellSpacing w:w="15" w:type="dxa"/>
                </w:trPr>
                <w:tc>
                  <w:tcPr>
                    <w:tcW w:w="50" w:type="pct"/>
                    <w:hideMark/>
                  </w:tcPr>
                  <w:p w14:paraId="37247379" w14:textId="77777777" w:rsidR="00522112" w:rsidRDefault="00522112">
                    <w:pPr>
                      <w:pStyle w:val="Bibliography"/>
                      <w:rPr>
                        <w:noProof/>
                      </w:rPr>
                    </w:pPr>
                    <w:r>
                      <w:rPr>
                        <w:noProof/>
                      </w:rPr>
                      <w:t xml:space="preserve">[10] </w:t>
                    </w:r>
                  </w:p>
                </w:tc>
                <w:tc>
                  <w:tcPr>
                    <w:tcW w:w="0" w:type="auto"/>
                    <w:hideMark/>
                  </w:tcPr>
                  <w:p w14:paraId="0C6EC13A" w14:textId="77777777" w:rsidR="00522112" w:rsidRDefault="00522112">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522112" w14:paraId="2B6FC07F" w14:textId="77777777">
                <w:trPr>
                  <w:divId w:val="1185437314"/>
                  <w:tblCellSpacing w:w="15" w:type="dxa"/>
                </w:trPr>
                <w:tc>
                  <w:tcPr>
                    <w:tcW w:w="50" w:type="pct"/>
                    <w:hideMark/>
                  </w:tcPr>
                  <w:p w14:paraId="25096B58" w14:textId="77777777" w:rsidR="00522112" w:rsidRDefault="00522112">
                    <w:pPr>
                      <w:pStyle w:val="Bibliography"/>
                      <w:rPr>
                        <w:noProof/>
                      </w:rPr>
                    </w:pPr>
                    <w:r>
                      <w:rPr>
                        <w:noProof/>
                      </w:rPr>
                      <w:t xml:space="preserve">[11] </w:t>
                    </w:r>
                  </w:p>
                </w:tc>
                <w:tc>
                  <w:tcPr>
                    <w:tcW w:w="0" w:type="auto"/>
                    <w:hideMark/>
                  </w:tcPr>
                  <w:p w14:paraId="7567D553" w14:textId="77777777" w:rsidR="00522112" w:rsidRDefault="00522112">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522112" w14:paraId="5366C0AF" w14:textId="77777777">
                <w:trPr>
                  <w:divId w:val="1185437314"/>
                  <w:tblCellSpacing w:w="15" w:type="dxa"/>
                </w:trPr>
                <w:tc>
                  <w:tcPr>
                    <w:tcW w:w="50" w:type="pct"/>
                    <w:hideMark/>
                  </w:tcPr>
                  <w:p w14:paraId="79389EFA" w14:textId="77777777" w:rsidR="00522112" w:rsidRDefault="00522112">
                    <w:pPr>
                      <w:pStyle w:val="Bibliography"/>
                      <w:rPr>
                        <w:noProof/>
                      </w:rPr>
                    </w:pPr>
                    <w:r>
                      <w:rPr>
                        <w:noProof/>
                      </w:rPr>
                      <w:t xml:space="preserve">[12] </w:t>
                    </w:r>
                  </w:p>
                </w:tc>
                <w:tc>
                  <w:tcPr>
                    <w:tcW w:w="0" w:type="auto"/>
                    <w:hideMark/>
                  </w:tcPr>
                  <w:p w14:paraId="0C37CAAB" w14:textId="77777777" w:rsidR="00522112" w:rsidRDefault="00522112">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522112" w14:paraId="7647AD98" w14:textId="77777777">
                <w:trPr>
                  <w:divId w:val="1185437314"/>
                  <w:tblCellSpacing w:w="15" w:type="dxa"/>
                </w:trPr>
                <w:tc>
                  <w:tcPr>
                    <w:tcW w:w="50" w:type="pct"/>
                    <w:hideMark/>
                  </w:tcPr>
                  <w:p w14:paraId="27FAED1E" w14:textId="77777777" w:rsidR="00522112" w:rsidRDefault="00522112">
                    <w:pPr>
                      <w:pStyle w:val="Bibliography"/>
                      <w:rPr>
                        <w:noProof/>
                      </w:rPr>
                    </w:pPr>
                    <w:r>
                      <w:rPr>
                        <w:noProof/>
                      </w:rPr>
                      <w:t xml:space="preserve">[13] </w:t>
                    </w:r>
                  </w:p>
                </w:tc>
                <w:tc>
                  <w:tcPr>
                    <w:tcW w:w="0" w:type="auto"/>
                    <w:hideMark/>
                  </w:tcPr>
                  <w:p w14:paraId="60674ED2" w14:textId="77777777" w:rsidR="00522112" w:rsidRDefault="00522112">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522112" w14:paraId="30E60AEB" w14:textId="77777777">
                <w:trPr>
                  <w:divId w:val="1185437314"/>
                  <w:tblCellSpacing w:w="15" w:type="dxa"/>
                </w:trPr>
                <w:tc>
                  <w:tcPr>
                    <w:tcW w:w="50" w:type="pct"/>
                    <w:hideMark/>
                  </w:tcPr>
                  <w:p w14:paraId="36DBA238" w14:textId="77777777" w:rsidR="00522112" w:rsidRDefault="00522112">
                    <w:pPr>
                      <w:pStyle w:val="Bibliography"/>
                      <w:rPr>
                        <w:noProof/>
                      </w:rPr>
                    </w:pPr>
                    <w:r>
                      <w:rPr>
                        <w:noProof/>
                      </w:rPr>
                      <w:t xml:space="preserve">[14] </w:t>
                    </w:r>
                  </w:p>
                </w:tc>
                <w:tc>
                  <w:tcPr>
                    <w:tcW w:w="0" w:type="auto"/>
                    <w:hideMark/>
                  </w:tcPr>
                  <w:p w14:paraId="22EB1DE1" w14:textId="77777777" w:rsidR="00522112" w:rsidRDefault="00522112">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522112" w14:paraId="361DE61D" w14:textId="77777777">
                <w:trPr>
                  <w:divId w:val="1185437314"/>
                  <w:tblCellSpacing w:w="15" w:type="dxa"/>
                </w:trPr>
                <w:tc>
                  <w:tcPr>
                    <w:tcW w:w="50" w:type="pct"/>
                    <w:hideMark/>
                  </w:tcPr>
                  <w:p w14:paraId="043DAC78" w14:textId="77777777" w:rsidR="00522112" w:rsidRDefault="00522112">
                    <w:pPr>
                      <w:pStyle w:val="Bibliography"/>
                      <w:rPr>
                        <w:noProof/>
                      </w:rPr>
                    </w:pPr>
                    <w:r>
                      <w:rPr>
                        <w:noProof/>
                      </w:rPr>
                      <w:t xml:space="preserve">[15] </w:t>
                    </w:r>
                  </w:p>
                </w:tc>
                <w:tc>
                  <w:tcPr>
                    <w:tcW w:w="0" w:type="auto"/>
                    <w:hideMark/>
                  </w:tcPr>
                  <w:p w14:paraId="4D0E3BEE" w14:textId="77777777" w:rsidR="00522112" w:rsidRDefault="00522112">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bl>
            <w:p w14:paraId="3411B968" w14:textId="77777777" w:rsidR="00522112" w:rsidRDefault="00522112">
              <w:pPr>
                <w:divId w:val="1185437314"/>
                <w:rPr>
                  <w:rFonts w:eastAsia="Times New Roman"/>
                  <w:noProof/>
                </w:rPr>
              </w:pPr>
            </w:p>
            <w:p w14:paraId="11B62AD2" w14:textId="3B693E1D" w:rsidR="00C54BBE" w:rsidRDefault="00C54BBE">
              <w:pPr>
                <w:rPr>
                  <w:ins w:id="780" w:author="Amin Khodamoradi" w:date="2023-12-15T12:56:00Z"/>
                </w:rPr>
              </w:pPr>
              <w:ins w:id="781" w:author="Amin Khodamoradi" w:date="2023-12-15T12:56:00Z">
                <w:r>
                  <w:rPr>
                    <w:b/>
                    <w:bCs/>
                    <w:noProof/>
                  </w:rPr>
                  <w:fldChar w:fldCharType="end"/>
                </w:r>
              </w:ins>
            </w:p>
            <w:customXmlInsRangeStart w:id="782" w:author="Amin Khodamoradi" w:date="2023-12-15T12:56:00Z"/>
          </w:sdtContent>
        </w:sdt>
        <w:customXmlInsRangeEnd w:id="782"/>
        <w:customXmlInsRangeStart w:id="783" w:author="Amin Khodamoradi" w:date="2023-12-15T12:56:00Z"/>
      </w:sdtContent>
    </w:sdt>
    <w:customXmlInsRangeEnd w:id="783"/>
    <w:p w14:paraId="345F5DD9" w14:textId="77777777" w:rsidR="00C54BBE" w:rsidRPr="002175CC" w:rsidRDefault="00C54BBE" w:rsidP="002175CC">
      <w:pPr>
        <w:pStyle w:val="Caption"/>
        <w:jc w:val="both"/>
        <w:rPr>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784" w:author="Amin Khodamoradi" w:date="2023-12-13T16:00:00Z"/>
          <w:rFonts w:ascii="Times New Roman" w:hAnsi="Times New Roman" w:cs="Times New Roman"/>
          <w:i w:val="0"/>
          <w:iCs w:val="0"/>
        </w:rPr>
      </w:pPr>
      <w:del w:id="785"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786" w:author="Amin Khodamoradi" w:date="2023-12-13T16:00:00Z"/>
          <w:rFonts w:ascii="Times New Roman" w:hAnsi="Times New Roman" w:cs="Times New Roman"/>
          <w:i w:val="0"/>
          <w:iCs w:val="0"/>
        </w:rPr>
      </w:pPr>
      <w:del w:id="787"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788" w:author="Amin Khodamoradi" w:date="2023-12-13T16:00:00Z"/>
          <w:rFonts w:ascii="Times New Roman" w:hAnsi="Times New Roman" w:cs="Times New Roman"/>
          <w:i w:val="0"/>
          <w:iCs w:val="0"/>
        </w:rPr>
      </w:pPr>
      <w:del w:id="789"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790" w:author="Amin Khodamoradi" w:date="2023-12-13T16:00:00Z"/>
          <w:rFonts w:ascii="Times New Roman" w:hAnsi="Times New Roman" w:cs="Times New Roman"/>
          <w:i w:val="0"/>
          <w:iCs w:val="0"/>
        </w:rPr>
      </w:pPr>
      <w:del w:id="791"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792" w:author="Amin Khodamoradi" w:date="2023-12-13T16:00:00Z"/>
          <w:rFonts w:ascii="Times New Roman" w:hAnsi="Times New Roman" w:cs="Times New Roman"/>
          <w:i w:val="0"/>
          <w:iCs w:val="0"/>
        </w:rPr>
      </w:pPr>
      <w:del w:id="793"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6. Mulroy, E., Highton, J., Jordan, S.: Giant cell arteritis treatment failure resulting from probable</w:t>
      </w:r>
      <w:r>
        <w:rPr>
          <w:rFonts w:ascii="Times New Roman" w:hAnsi="Times New Roman" w:cs="Times New Roman"/>
          <w:i w:val="0"/>
          <w:iCs w:val="0"/>
        </w:rPr>
        <w:t xml:space="preserve"> </w:t>
      </w:r>
      <w:r w:rsidRPr="002175CC">
        <w:rPr>
          <w:rFonts w:ascii="Times New Roman" w:hAnsi="Times New Roman" w:cs="Times New Roman"/>
          <w:i w:val="0"/>
          <w:iCs w:val="0"/>
        </w:rPr>
        <w:t>steroid/antiepileptic drug-drug interaction. The New Zealand Medical Journal (Online) 130(1450), 102 (2017)</w:t>
      </w:r>
    </w:p>
    <w:p w14:paraId="52444EE2"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7. Zhao, X.-M., Iskar, M., Zeller, G., Kuhn, M., Van Noort, V., Bork, P.: Prediction of drug combinations by</w:t>
      </w:r>
      <w:r>
        <w:rPr>
          <w:rFonts w:ascii="Times New Roman" w:hAnsi="Times New Roman" w:cs="Times New Roman"/>
          <w:i w:val="0"/>
          <w:iCs w:val="0"/>
        </w:rPr>
        <w:t xml:space="preserve"> </w:t>
      </w:r>
      <w:r w:rsidRPr="002175CC">
        <w:rPr>
          <w:rFonts w:ascii="Times New Roman" w:hAnsi="Times New Roman" w:cs="Times New Roman"/>
          <w:i w:val="0"/>
          <w:iCs w:val="0"/>
        </w:rPr>
        <w:t>integrating molecular and pharmacological data. PLoS Comput Biol 7(12), 1002323 (2011)</w:t>
      </w:r>
    </w:p>
    <w:p w14:paraId="2193177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8. Veith, H., Southall, N., Huang, R., James, T., Fayne, D., Artemenko, N., Shen, M., Inglese, J., Austin, C.P.,</w:t>
      </w:r>
      <w:r>
        <w:rPr>
          <w:rFonts w:ascii="Times New Roman" w:hAnsi="Times New Roman" w:cs="Times New Roman"/>
          <w:i w:val="0"/>
          <w:iCs w:val="0"/>
        </w:rPr>
        <w:t xml:space="preserve"> </w:t>
      </w:r>
      <w:r w:rsidRPr="002175CC">
        <w:rPr>
          <w:rFonts w:ascii="Times New Roman" w:hAnsi="Times New Roman" w:cs="Times New Roman"/>
          <w:i w:val="0"/>
          <w:iCs w:val="0"/>
        </w:rPr>
        <w:t>Lloyd, D.G., et al.: Comprehensive characterization of cytochrome p450 isozyme selectivity across chemical</w:t>
      </w:r>
      <w:r>
        <w:rPr>
          <w:rFonts w:ascii="Times New Roman" w:hAnsi="Times New Roman" w:cs="Times New Roman"/>
          <w:i w:val="0"/>
          <w:iCs w:val="0"/>
        </w:rPr>
        <w:t xml:space="preserve"> </w:t>
      </w:r>
      <w:r w:rsidRPr="002175CC">
        <w:rPr>
          <w:rFonts w:ascii="Times New Roman" w:hAnsi="Times New Roman" w:cs="Times New Roman"/>
          <w:i w:val="0"/>
          <w:iCs w:val="0"/>
        </w:rPr>
        <w:t>libraries. Nature biotechnology 27(11), 1050–1055 (2009)</w:t>
      </w:r>
    </w:p>
    <w:p w14:paraId="22F7B7C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9. Huang, S.-M., Temple, R., Throckmorton, D., Lesko, L.: Drug interaction studies: study design, data analysis,</w:t>
      </w:r>
      <w:r>
        <w:rPr>
          <w:rFonts w:ascii="Times New Roman" w:hAnsi="Times New Roman" w:cs="Times New Roman"/>
          <w:i w:val="0"/>
          <w:iCs w:val="0"/>
        </w:rPr>
        <w:t xml:space="preserve"> </w:t>
      </w:r>
      <w:r w:rsidRPr="002175CC">
        <w:rPr>
          <w:rFonts w:ascii="Times New Roman" w:hAnsi="Times New Roman" w:cs="Times New Roman"/>
          <w:i w:val="0"/>
          <w:iCs w:val="0"/>
        </w:rPr>
        <w:t>and implications for dosing and labeling. Clinical Pharmacology &amp; Therapeutics 81(2), 298–304 (2007)</w:t>
      </w:r>
    </w:p>
    <w:p w14:paraId="1452F43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10. Zhang, P., Wang, F., Hu, J., Sorrentino, R.: Label propagation prediction of drug-drug interactions based on</w:t>
      </w:r>
      <w:r>
        <w:rPr>
          <w:rFonts w:ascii="Times New Roman" w:hAnsi="Times New Roman" w:cs="Times New Roman"/>
          <w:i w:val="0"/>
          <w:iCs w:val="0"/>
        </w:rPr>
        <w:t xml:space="preserve"> </w:t>
      </w:r>
      <w:r w:rsidRPr="002175CC">
        <w:rPr>
          <w:rFonts w:ascii="Times New Roman" w:hAnsi="Times New Roman" w:cs="Times New Roman"/>
          <w:i w:val="0"/>
          <w:iCs w:val="0"/>
        </w:rPr>
        <w:t>clinical side effects. Scientific reports 5(1), 1–10 (2015)</w:t>
      </w:r>
    </w:p>
    <w:p w14:paraId="4D6F930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11. Wiśniowska, B., Polak, S.: The role of interaction model in simulation of drug interactions and qt prolongation.</w:t>
      </w:r>
      <w:r>
        <w:rPr>
          <w:rFonts w:ascii="Times New Roman" w:hAnsi="Times New Roman" w:cs="Times New Roman"/>
          <w:i w:val="0"/>
          <w:iCs w:val="0"/>
        </w:rPr>
        <w:t xml:space="preserve"> </w:t>
      </w:r>
      <w:r w:rsidRPr="002175CC">
        <w:rPr>
          <w:rFonts w:ascii="Times New Roman" w:hAnsi="Times New Roman" w:cs="Times New Roman"/>
          <w:i w:val="0"/>
          <w:iCs w:val="0"/>
        </w:rPr>
        <w:t>Current pharmacology reports 2(6), 339–344 (2016)</w:t>
      </w:r>
    </w:p>
    <w:p w14:paraId="4C697F5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12. Zhou, D., Bui, K., Sostek, M., Al-Huniti, N.: Simulation and prediction of the drug-drug interaction potential</w:t>
      </w:r>
      <w:r>
        <w:rPr>
          <w:rFonts w:ascii="Times New Roman" w:hAnsi="Times New Roman" w:cs="Times New Roman"/>
          <w:i w:val="0"/>
          <w:iCs w:val="0"/>
        </w:rPr>
        <w:t xml:space="preserve"> </w:t>
      </w:r>
      <w:r w:rsidRPr="002175CC">
        <w:rPr>
          <w:rFonts w:ascii="Times New Roman" w:hAnsi="Times New Roman" w:cs="Times New Roman"/>
          <w:i w:val="0"/>
          <w:iCs w:val="0"/>
        </w:rPr>
        <w:t>of naloxegol by physiologically based pharmacokinetic modeling. CPT: pharmacometrics &amp; systems</w:t>
      </w:r>
      <w:r>
        <w:rPr>
          <w:rFonts w:ascii="Times New Roman" w:hAnsi="Times New Roman" w:cs="Times New Roman"/>
          <w:i w:val="0"/>
          <w:iCs w:val="0"/>
        </w:rPr>
        <w:t xml:space="preserve"> </w:t>
      </w:r>
      <w:r w:rsidRPr="002175CC">
        <w:rPr>
          <w:rFonts w:ascii="Times New Roman" w:hAnsi="Times New Roman" w:cs="Times New Roman"/>
          <w:i w:val="0"/>
          <w:iCs w:val="0"/>
        </w:rPr>
        <w:t>pharmacology 5(5), 250–257 (2016)</w:t>
      </w:r>
    </w:p>
    <w:p w14:paraId="06460A3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13. Bui, Q.-C., Sloot, P.M., Van Mulligen, E.M., Kors, J.A.: A novel feature-based approach to extract drug–drug</w:t>
      </w:r>
      <w:r>
        <w:rPr>
          <w:rFonts w:ascii="Times New Roman" w:hAnsi="Times New Roman" w:cs="Times New Roman"/>
          <w:i w:val="0"/>
          <w:iCs w:val="0"/>
        </w:rPr>
        <w:t xml:space="preserve"> </w:t>
      </w:r>
      <w:r w:rsidRPr="002175CC">
        <w:rPr>
          <w:rFonts w:ascii="Times New Roman" w:hAnsi="Times New Roman" w:cs="Times New Roman"/>
          <w:i w:val="0"/>
          <w:iCs w:val="0"/>
        </w:rPr>
        <w:t>interactions from biomedical text. Bioinformatics 30(23), 3365–3371 (2014)</w:t>
      </w:r>
    </w:p>
    <w:p w14:paraId="48038866"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14. Zhang, Y., Wu, H.-Y., Xu, J., Wang, J., Soysal, E., Li, L., Xu, H.: Leveraging syntactic and semantic graph</w:t>
      </w:r>
      <w:r>
        <w:rPr>
          <w:rFonts w:ascii="Times New Roman" w:hAnsi="Times New Roman" w:cs="Times New Roman"/>
          <w:i w:val="0"/>
          <w:iCs w:val="0"/>
        </w:rPr>
        <w:t xml:space="preserve"> </w:t>
      </w:r>
      <w:r w:rsidRPr="002175CC">
        <w:rPr>
          <w:rFonts w:ascii="Times New Roman" w:hAnsi="Times New Roman" w:cs="Times New Roman"/>
          <w:i w:val="0"/>
          <w:iCs w:val="0"/>
        </w:rPr>
        <w:t>kernels to extract pharmacokinetic drug drug interactions from biomedical literature. BMC systems biology</w:t>
      </w:r>
      <w:r>
        <w:rPr>
          <w:rFonts w:ascii="Times New Roman" w:hAnsi="Times New Roman" w:cs="Times New Roman"/>
          <w:i w:val="0"/>
          <w:iCs w:val="0"/>
        </w:rPr>
        <w:t xml:space="preserve"> </w:t>
      </w:r>
      <w:r w:rsidRPr="002175CC">
        <w:rPr>
          <w:rFonts w:ascii="Times New Roman" w:hAnsi="Times New Roman" w:cs="Times New Roman"/>
          <w:i w:val="0"/>
          <w:iCs w:val="0"/>
        </w:rPr>
        <w:t>10(3), 67 (2016)</w:t>
      </w:r>
    </w:p>
    <w:p w14:paraId="4A947A6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15. Yamanishi, Y., Araki, M., Gutteridge, A., Honda, W., Kanehisa, M.: Prediction of drug–target interaction</w:t>
      </w:r>
      <w:r>
        <w:rPr>
          <w:rFonts w:ascii="Times New Roman" w:hAnsi="Times New Roman" w:cs="Times New Roman"/>
          <w:i w:val="0"/>
          <w:iCs w:val="0"/>
        </w:rPr>
        <w:t xml:space="preserve"> </w:t>
      </w:r>
      <w:r w:rsidRPr="002175CC">
        <w:rPr>
          <w:rFonts w:ascii="Times New Roman" w:hAnsi="Times New Roman" w:cs="Times New Roman"/>
          <w:i w:val="0"/>
          <w:iCs w:val="0"/>
        </w:rPr>
        <w:t>networks from the integration of chemical and genomic spaces. Bioinformatics 24(13), 232–240 (2008)</w:t>
      </w:r>
    </w:p>
    <w:p w14:paraId="3D28E15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16. Vilar, S., Uriarte, E., Santana, L., Lorberbaum, T., Hripcsak, G., Friedman, C., Tatonetti, N.P.: Similarity-based</w:t>
      </w:r>
      <w:r>
        <w:rPr>
          <w:rFonts w:ascii="Times New Roman" w:hAnsi="Times New Roman" w:cs="Times New Roman"/>
          <w:i w:val="0"/>
          <w:iCs w:val="0"/>
        </w:rPr>
        <w:t xml:space="preserve"> </w:t>
      </w:r>
      <w:r w:rsidRPr="002175CC">
        <w:rPr>
          <w:rFonts w:ascii="Times New Roman" w:hAnsi="Times New Roman" w:cs="Times New Roman"/>
          <w:i w:val="0"/>
          <w:iCs w:val="0"/>
        </w:rPr>
        <w:t>modeling in large-scale prediction of drug-drug interactions. Nature protocols 9(9), 2147 (2014)</w:t>
      </w:r>
    </w:p>
    <w:p w14:paraId="6458ABB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17. Cheng, F., Zhao, Z.: Machine learning-based prediction of drug–drug interactions by integrating drug</w:t>
      </w:r>
      <w:r>
        <w:rPr>
          <w:rFonts w:ascii="Times New Roman" w:hAnsi="Times New Roman" w:cs="Times New Roman"/>
          <w:i w:val="0"/>
          <w:iCs w:val="0"/>
        </w:rPr>
        <w:t xml:space="preserve"> </w:t>
      </w:r>
      <w:r w:rsidRPr="002175CC">
        <w:rPr>
          <w:rFonts w:ascii="Times New Roman" w:hAnsi="Times New Roman" w:cs="Times New Roman"/>
          <w:i w:val="0"/>
          <w:iCs w:val="0"/>
        </w:rPr>
        <w:t>phenotypic, therapeutic, chemical, and genomic properties. Journal of the American Medical Informatics</w:t>
      </w:r>
      <w:r>
        <w:rPr>
          <w:rFonts w:ascii="Times New Roman" w:hAnsi="Times New Roman" w:cs="Times New Roman"/>
          <w:i w:val="0"/>
          <w:iCs w:val="0"/>
        </w:rPr>
        <w:t xml:space="preserve"> </w:t>
      </w:r>
      <w:r w:rsidRPr="002175CC">
        <w:rPr>
          <w:rFonts w:ascii="Times New Roman" w:hAnsi="Times New Roman" w:cs="Times New Roman"/>
          <w:i w:val="0"/>
          <w:iCs w:val="0"/>
        </w:rPr>
        <w:t>Association 21(e2), 278–286 (2014)</w:t>
      </w:r>
    </w:p>
    <w:p w14:paraId="38C0ED7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18. Pahikkala, T., Airola, A., Pietilä, S., Shakyawar, S., Szwajda, A., Tang, J., Aittokallio, T.: Toward more</w:t>
      </w:r>
      <w:r>
        <w:rPr>
          <w:rFonts w:ascii="Times New Roman" w:hAnsi="Times New Roman" w:cs="Times New Roman"/>
          <w:i w:val="0"/>
          <w:iCs w:val="0"/>
        </w:rPr>
        <w:t xml:space="preserve"> </w:t>
      </w:r>
      <w:r w:rsidRPr="002175CC">
        <w:rPr>
          <w:rFonts w:ascii="Times New Roman" w:hAnsi="Times New Roman" w:cs="Times New Roman"/>
          <w:i w:val="0"/>
          <w:iCs w:val="0"/>
        </w:rPr>
        <w:t>realistic drug–target interaction predictions. Briefings in bioinformatics 16(2), 325–337 (2015)</w:t>
      </w:r>
    </w:p>
    <w:p w14:paraId="5C62C179"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19. Luo, H., Zhang, P., Huang, H., Huang, J., Kao, E., Shi, L., He, L., Yang, L.: Ddi-cpi, a server that predicts</w:t>
      </w:r>
      <w:r>
        <w:rPr>
          <w:rFonts w:ascii="Times New Roman" w:hAnsi="Times New Roman" w:cs="Times New Roman"/>
          <w:i w:val="0"/>
          <w:iCs w:val="0"/>
        </w:rPr>
        <w:t xml:space="preserve"> </w:t>
      </w:r>
      <w:r w:rsidRPr="002175CC">
        <w:rPr>
          <w:rFonts w:ascii="Times New Roman" w:hAnsi="Times New Roman" w:cs="Times New Roman"/>
          <w:i w:val="0"/>
          <w:iCs w:val="0"/>
        </w:rPr>
        <w:t>drug–drug interactions through implementing the chemical–protein interactome. Nucleic acids research</w:t>
      </w:r>
      <w:r w:rsidR="000D3D42">
        <w:rPr>
          <w:rFonts w:ascii="Times New Roman" w:hAnsi="Times New Roman" w:cs="Times New Roman"/>
          <w:i w:val="0"/>
          <w:iCs w:val="0"/>
        </w:rPr>
        <w:t xml:space="preserve"> </w:t>
      </w:r>
      <w:r w:rsidRPr="002175CC">
        <w:rPr>
          <w:rFonts w:ascii="Times New Roman" w:hAnsi="Times New Roman" w:cs="Times New Roman"/>
          <w:i w:val="0"/>
          <w:iCs w:val="0"/>
        </w:rPr>
        <w:t>42(W1), 46–52 (2014)</w:t>
      </w:r>
    </w:p>
    <w:p w14:paraId="53A53797"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20. Shi, J.-Y., Huang, H., Li, J.-X., Lei, P., Zhang, Y.-N., Yiu, S.-M.: Predicting comprehensive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interactions for new drugs via triple matrix factorization. In: International Conference on Bioinformatics and</w:t>
      </w:r>
      <w:r w:rsidR="000D3D42">
        <w:rPr>
          <w:rFonts w:ascii="Times New Roman" w:hAnsi="Times New Roman" w:cs="Times New Roman"/>
          <w:i w:val="0"/>
          <w:iCs w:val="0"/>
        </w:rPr>
        <w:t xml:space="preserve"> </w:t>
      </w:r>
      <w:r w:rsidRPr="002175CC">
        <w:rPr>
          <w:rFonts w:ascii="Times New Roman" w:hAnsi="Times New Roman" w:cs="Times New Roman"/>
          <w:i w:val="0"/>
          <w:iCs w:val="0"/>
        </w:rPr>
        <w:t>Biomedical Engineering, pp. 108–117 (2017). Springer</w:t>
      </w:r>
    </w:p>
    <w:p w14:paraId="045286A2"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21. Liu, S., Chen, K., Chen, Q., Tang, B.: Dependency-based convolutional neural network for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 extraction. In: 2016 IEEE International Conference on Bioinformatics and Biomedicine (BIBM), pp.</w:t>
      </w:r>
      <w:r w:rsidR="000D3D42">
        <w:rPr>
          <w:rFonts w:ascii="Times New Roman" w:hAnsi="Times New Roman" w:cs="Times New Roman"/>
          <w:i w:val="0"/>
          <w:iCs w:val="0"/>
        </w:rPr>
        <w:t xml:space="preserve"> </w:t>
      </w:r>
      <w:r w:rsidRPr="002175CC">
        <w:rPr>
          <w:rFonts w:ascii="Times New Roman" w:hAnsi="Times New Roman" w:cs="Times New Roman"/>
          <w:i w:val="0"/>
          <w:iCs w:val="0"/>
        </w:rPr>
        <w:t>1074–1080 (2016). IEEE</w:t>
      </w:r>
    </w:p>
    <w:p w14:paraId="6D03A21B"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22. Ryu, J.Y., Kim, H.U., Lee, S.Y.: Deep learning improves prediction of drug–drug and drug–food interactions.</w:t>
      </w:r>
      <w:r w:rsidR="000D3D42">
        <w:rPr>
          <w:rFonts w:ascii="Times New Roman" w:hAnsi="Times New Roman" w:cs="Times New Roman"/>
          <w:i w:val="0"/>
          <w:iCs w:val="0"/>
        </w:rPr>
        <w:t xml:space="preserve"> </w:t>
      </w:r>
      <w:r w:rsidRPr="002175CC">
        <w:rPr>
          <w:rFonts w:ascii="Times New Roman" w:hAnsi="Times New Roman" w:cs="Times New Roman"/>
          <w:i w:val="0"/>
          <w:iCs w:val="0"/>
        </w:rPr>
        <w:t>Proceedings of the National Academy of Sciences 115(18), 4304–4311 (2018)</w:t>
      </w:r>
    </w:p>
    <w:p w14:paraId="3F6EDAEC"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23. Wang, B., Mezlini, A.M., Demir, F., Fiume, M., Tu, Z., Brudno, M., Haibe-Kains, B., Goldenberg, A.:</w:t>
      </w:r>
      <w:r w:rsidR="000D3D42">
        <w:rPr>
          <w:rFonts w:ascii="Times New Roman" w:hAnsi="Times New Roman" w:cs="Times New Roman"/>
          <w:i w:val="0"/>
          <w:iCs w:val="0"/>
        </w:rPr>
        <w:t xml:space="preserve"> </w:t>
      </w:r>
      <w:r w:rsidRPr="002175CC">
        <w:rPr>
          <w:rFonts w:ascii="Times New Roman" w:hAnsi="Times New Roman" w:cs="Times New Roman"/>
          <w:i w:val="0"/>
          <w:iCs w:val="0"/>
        </w:rPr>
        <w:t>Similarity network fusion for aggregating data types on a genomic scale. Nature methods 11(3), 333 (2014)</w:t>
      </w:r>
    </w:p>
    <w:p w14:paraId="1AD165FB" w14:textId="77777777" w:rsid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24. Olayan, R.S., Ashoor, H., Bajic, V.B.: Ddr: efficient computational method to predict drug–target interactions</w:t>
      </w:r>
      <w:r w:rsidR="000D3D42">
        <w:rPr>
          <w:rFonts w:ascii="Times New Roman" w:hAnsi="Times New Roman" w:cs="Times New Roman"/>
          <w:i w:val="0"/>
          <w:iCs w:val="0"/>
        </w:rPr>
        <w:t xml:space="preserve"> using graph mining and machine learning approaches. </w:t>
      </w:r>
      <w:r w:rsidR="000D3D42" w:rsidRPr="000D3D42">
        <w:rPr>
          <w:rFonts w:ascii="Times New Roman" w:hAnsi="Times New Roman" w:cs="Times New Roman"/>
          <w:i w:val="0"/>
          <w:iCs w:val="0"/>
        </w:rPr>
        <w:t>Bioinformatics</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34(7),</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1164–1173</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(2018)</w:t>
      </w:r>
    </w:p>
    <w:p w14:paraId="6E4204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25. Tian, Z., Guo, M., Wang, C., Xing, L., Wang, L., Zhang, Y.: Constructing an integrated gene similarity</w:t>
      </w:r>
      <w:r>
        <w:rPr>
          <w:rFonts w:ascii="Times New Roman" w:hAnsi="Times New Roman" w:cs="Times New Roman"/>
          <w:i w:val="0"/>
          <w:iCs w:val="0"/>
        </w:rPr>
        <w:t xml:space="preserve"> </w:t>
      </w:r>
      <w:r w:rsidRPr="000D3D42">
        <w:rPr>
          <w:rFonts w:ascii="Times New Roman" w:hAnsi="Times New Roman" w:cs="Times New Roman"/>
          <w:i w:val="0"/>
          <w:iCs w:val="0"/>
        </w:rPr>
        <w:t>network for the identification of disease genes. Journal of biomedical semantics 8(1), 32 (2017)</w:t>
      </w:r>
    </w:p>
    <w:p w14:paraId="75AB1D8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26. Kim, Y.-A., Cho, D.-Y., Przytycka, T.M.: Understanding genotype-phenotype effects in cancer via network</w:t>
      </w:r>
      <w:r>
        <w:rPr>
          <w:rFonts w:ascii="Times New Roman" w:hAnsi="Times New Roman" w:cs="Times New Roman"/>
          <w:i w:val="0"/>
          <w:iCs w:val="0"/>
        </w:rPr>
        <w:t xml:space="preserve"> </w:t>
      </w:r>
      <w:r w:rsidRPr="000D3D42">
        <w:rPr>
          <w:rFonts w:ascii="Times New Roman" w:hAnsi="Times New Roman" w:cs="Times New Roman"/>
          <w:i w:val="0"/>
          <w:iCs w:val="0"/>
        </w:rPr>
        <w:t>approaches. PLoS computational biology 12(3), 1004747 (2016)</w:t>
      </w:r>
    </w:p>
    <w:p w14:paraId="409919D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27. Wang, Y., Liu, T., Xu, D., Shi, H., Zhang, C., Mo, Y.-Y., Wang, Z.: Predicting dna methylation state of cpg</w:t>
      </w:r>
      <w:r>
        <w:rPr>
          <w:rFonts w:ascii="Times New Roman" w:hAnsi="Times New Roman" w:cs="Times New Roman"/>
          <w:i w:val="0"/>
          <w:iCs w:val="0"/>
        </w:rPr>
        <w:t xml:space="preserve"> </w:t>
      </w:r>
      <w:r w:rsidRPr="000D3D42">
        <w:rPr>
          <w:rFonts w:ascii="Times New Roman" w:hAnsi="Times New Roman" w:cs="Times New Roman"/>
          <w:i w:val="0"/>
          <w:iCs w:val="0"/>
        </w:rPr>
        <w:t>dinucleotide using genome topological features and deep networks. Scientific reports 6, 19598 (2016)</w:t>
      </w:r>
    </w:p>
    <w:p w14:paraId="4C8022F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28. Huang, Q.-R., Hu, F., Huang, S., Li, H.-X., Yuan, Y.-H., Pan, G.-X., Zhang, W.-J., et al.: Effect of long-term</w:t>
      </w:r>
      <w:r>
        <w:rPr>
          <w:rFonts w:ascii="Times New Roman" w:hAnsi="Times New Roman" w:cs="Times New Roman"/>
          <w:i w:val="0"/>
          <w:iCs w:val="0"/>
        </w:rPr>
        <w:t xml:space="preserve"> </w:t>
      </w:r>
      <w:r w:rsidRPr="000D3D42">
        <w:rPr>
          <w:rFonts w:ascii="Times New Roman" w:hAnsi="Times New Roman" w:cs="Times New Roman"/>
          <w:i w:val="0"/>
          <w:iCs w:val="0"/>
        </w:rPr>
        <w:t>fertilization on organic carbon and nitrogen in a subtropical paddy soil. Pedosphere 19(6), 727–734 (2009)</w:t>
      </w:r>
    </w:p>
    <w:p w14:paraId="6AC9645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29. Fu, L., Peng, Q.: A deep ensemble model to predict mirna-disease association. Scientific reports 7(1), 1–13</w:t>
      </w:r>
      <w:r>
        <w:rPr>
          <w:rFonts w:ascii="Times New Roman" w:hAnsi="Times New Roman" w:cs="Times New Roman"/>
          <w:i w:val="0"/>
          <w:iCs w:val="0"/>
        </w:rPr>
        <w:t xml:space="preserve"> </w:t>
      </w:r>
      <w:r w:rsidRPr="000D3D42">
        <w:rPr>
          <w:rFonts w:ascii="Times New Roman" w:hAnsi="Times New Roman" w:cs="Times New Roman"/>
          <w:i w:val="0"/>
          <w:iCs w:val="0"/>
        </w:rPr>
        <w:t>(2017)</w:t>
      </w:r>
    </w:p>
    <w:p w14:paraId="4B1B7A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30. Pan, X., Fan, Y.-X., Yan, J., Shen, H.-B.: Ipminer: hidden ncrna-protein interaction sequential pattern mining</w:t>
      </w:r>
      <w:r>
        <w:rPr>
          <w:rFonts w:ascii="Times New Roman" w:hAnsi="Times New Roman" w:cs="Times New Roman"/>
          <w:i w:val="0"/>
          <w:iCs w:val="0"/>
        </w:rPr>
        <w:t xml:space="preserve"> </w:t>
      </w:r>
      <w:r w:rsidRPr="000D3D42">
        <w:rPr>
          <w:rFonts w:ascii="Times New Roman" w:hAnsi="Times New Roman" w:cs="Times New Roman"/>
          <w:i w:val="0"/>
          <w:iCs w:val="0"/>
        </w:rPr>
        <w:t>with stacked autoencoder for accurate computational prediction. BMC genomics 17(1), 582 (2016)</w:t>
      </w:r>
    </w:p>
    <w:p w14:paraId="782EEEC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31. Koch-Weser, J.: Serum drug concentrations in clinical perspective. Therapeutic drug monitoring 3(1), 3–16</w:t>
      </w:r>
      <w:r>
        <w:rPr>
          <w:rFonts w:ascii="Times New Roman" w:hAnsi="Times New Roman" w:cs="Times New Roman"/>
          <w:i w:val="0"/>
          <w:iCs w:val="0"/>
        </w:rPr>
        <w:t xml:space="preserve"> </w:t>
      </w:r>
      <w:r w:rsidRPr="000D3D42">
        <w:rPr>
          <w:rFonts w:ascii="Times New Roman" w:hAnsi="Times New Roman" w:cs="Times New Roman"/>
          <w:i w:val="0"/>
          <w:iCs w:val="0"/>
        </w:rPr>
        <w:t>(1981)</w:t>
      </w:r>
    </w:p>
    <w:p w14:paraId="3B8C15B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32. Shi, J.-Y., Huang, H., Li, J.-X., Lei, P., Zhang, Y.-N., Dong, K., Yiu, S.-M.: Tmfuf: a triple matrix</w:t>
      </w:r>
    </w:p>
    <w:p w14:paraId="082A3F97" w14:textId="6FBCCFF3"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factorization-based unified framework for predicting comprehensive drug-drug interactions of new drugs. BMC</w:t>
      </w:r>
      <w:r>
        <w:rPr>
          <w:rFonts w:ascii="Times New Roman" w:hAnsi="Times New Roman" w:cs="Times New Roman"/>
          <w:i w:val="0"/>
          <w:iCs w:val="0"/>
        </w:rPr>
        <w:t xml:space="preserve"> </w:t>
      </w:r>
      <w:ins w:id="794" w:author="Amin Khodamoradi" w:date="2023-12-13T14:14:00Z">
        <w:r w:rsidR="004B7B49">
          <w:rPr>
            <w:rFonts w:ascii="Times New Roman" w:hAnsi="Times New Roman" w:cs="Times New Roman"/>
            <w:i w:val="0"/>
            <w:iCs w:val="0"/>
          </w:rPr>
          <w:t>B</w:t>
        </w:r>
      </w:ins>
      <w:r w:rsidRPr="000D3D42">
        <w:rPr>
          <w:rFonts w:ascii="Times New Roman" w:hAnsi="Times New Roman" w:cs="Times New Roman"/>
          <w:i w:val="0"/>
          <w:iCs w:val="0"/>
        </w:rPr>
        <w:t>ioinformatics 19(14), 27–37 (2018)</w:t>
      </w:r>
    </w:p>
    <w:p w14:paraId="57D62E1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33. Yu, H., Mao, K.-T., Shi, J.-Y., Huang, H., Chen, Z., Dong, K., Yiu, S.-M.: Predicting and understanding</w:t>
      </w:r>
      <w:r>
        <w:rPr>
          <w:rFonts w:ascii="Times New Roman" w:hAnsi="Times New Roman" w:cs="Times New Roman"/>
          <w:i w:val="0"/>
          <w:iCs w:val="0"/>
        </w:rPr>
        <w:t xml:space="preserve"> </w:t>
      </w:r>
      <w:r w:rsidRPr="000D3D42">
        <w:rPr>
          <w:rFonts w:ascii="Times New Roman" w:hAnsi="Times New Roman" w:cs="Times New Roman"/>
          <w:i w:val="0"/>
          <w:iCs w:val="0"/>
        </w:rPr>
        <w:t>comprehensive drug-drug interactions via semi-nonnegative matrix factorization. BMC systems biology 12(1),</w:t>
      </w:r>
      <w:r>
        <w:rPr>
          <w:rFonts w:ascii="Times New Roman" w:hAnsi="Times New Roman" w:cs="Times New Roman"/>
          <w:i w:val="0"/>
          <w:iCs w:val="0"/>
        </w:rPr>
        <w:t xml:space="preserve"> </w:t>
      </w:r>
      <w:r w:rsidRPr="000D3D42">
        <w:rPr>
          <w:rFonts w:ascii="Times New Roman" w:hAnsi="Times New Roman" w:cs="Times New Roman"/>
          <w:i w:val="0"/>
          <w:iCs w:val="0"/>
        </w:rPr>
        <w:t>14 (2018)</w:t>
      </w:r>
    </w:p>
    <w:p w14:paraId="4EB3F975"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34. Cokol, M., Kuru, N., Bicak, E., Larkins-Ford, J., Aldridge, B.B.: Efficient measurement and factorization of</w:t>
      </w:r>
      <w:r>
        <w:rPr>
          <w:rFonts w:ascii="Times New Roman" w:hAnsi="Times New Roman" w:cs="Times New Roman"/>
          <w:i w:val="0"/>
          <w:iCs w:val="0"/>
        </w:rPr>
        <w:t xml:space="preserve"> </w:t>
      </w:r>
      <w:r w:rsidRPr="000D3D42">
        <w:rPr>
          <w:rFonts w:ascii="Times New Roman" w:hAnsi="Times New Roman" w:cs="Times New Roman"/>
          <w:i w:val="0"/>
          <w:iCs w:val="0"/>
        </w:rPr>
        <w:t>high-order drug interactions in mycobacterium tuberculosis. Science advances 3(10), 1701881 (2017)</w:t>
      </w:r>
    </w:p>
    <w:p w14:paraId="6975DF0F"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35. Shi, J.-Y., Mao, K.-T., Yu, H., Yiu, S.-M.: Detecting drug communities and predicting comprehensive</w:t>
      </w:r>
      <w:r>
        <w:rPr>
          <w:rFonts w:ascii="Times New Roman" w:hAnsi="Times New Roman" w:cs="Times New Roman"/>
          <w:i w:val="0"/>
          <w:iCs w:val="0"/>
        </w:rPr>
        <w:t xml:space="preserve"> </w:t>
      </w:r>
      <w:r w:rsidRPr="000D3D42">
        <w:rPr>
          <w:rFonts w:ascii="Times New Roman" w:hAnsi="Times New Roman" w:cs="Times New Roman"/>
          <w:i w:val="0"/>
          <w:iCs w:val="0"/>
        </w:rPr>
        <w:t>drug–drug interactions via balance regularized semi-nonnegative matrix factorization. Journal ofcheminformatics 11(1), 1–16 (2019)</w:t>
      </w:r>
    </w:p>
    <w:p w14:paraId="69FB2F5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36. Camacho, L.A.G., Alves-Souza, S.N.: Social network data to alleviate cold-start in recommender system: A</w:t>
      </w:r>
      <w:r>
        <w:rPr>
          <w:rFonts w:ascii="Times New Roman" w:hAnsi="Times New Roman" w:cs="Times New Roman"/>
          <w:i w:val="0"/>
          <w:iCs w:val="0"/>
        </w:rPr>
        <w:t xml:space="preserve"> </w:t>
      </w:r>
      <w:r w:rsidRPr="000D3D42">
        <w:rPr>
          <w:rFonts w:ascii="Times New Roman" w:hAnsi="Times New Roman" w:cs="Times New Roman"/>
          <w:i w:val="0"/>
          <w:iCs w:val="0"/>
        </w:rPr>
        <w:t>systematic review. Information Processing &amp; Management 54(4), 529–544 (2018)</w:t>
      </w:r>
    </w:p>
    <w:p w14:paraId="645333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66F3753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24E42C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39. Ross Markello: snfpy 0.2.2 (2018). https://pypi.org/project/snfpy/ Accessed Accessed 20 October 2020</w:t>
      </w:r>
    </w:p>
    <w:p w14:paraId="608DDCD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40. Nair, V., Hinton, G.E.: Rectified linear units improve restricted boltzmann machines. In: ICML (2010)</w:t>
      </w:r>
    </w:p>
    <w:p w14:paraId="3D5DDFC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41. Hinton, G., Deng, L., Yu, D., Dahl, G.E., Mohamed, A.-r., Jaitly, N., Senior, A., Vanhoucke,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55D92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42. Srivastava, N., Hinton, G., Krizhevsky, A., Sutskever, I., Salakhutdinov,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01D1E7F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43. Abadi, M., Barham, P., Chen, J., Chen, Z., Davis, A., Dean, J., Devin, M., Ghemawat, S., Irving, G., Isard, M.,</w:t>
      </w:r>
      <w:r>
        <w:rPr>
          <w:rFonts w:ascii="Times New Roman" w:hAnsi="Times New Roman" w:cs="Times New Roman"/>
          <w:i w:val="0"/>
          <w:iCs w:val="0"/>
        </w:rPr>
        <w:t xml:space="preserve"> </w:t>
      </w:r>
      <w:r w:rsidRPr="000D3D42">
        <w:rPr>
          <w:rFonts w:ascii="Times New Roman" w:hAnsi="Times New Roman" w:cs="Times New Roman"/>
          <w:i w:val="0"/>
          <w:iCs w:val="0"/>
        </w:rPr>
        <w:t>et al.: Tensorflow: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6CBBFF9C"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 xml:space="preserve">44. Chollet, F., et al.: Keras. </w:t>
      </w:r>
      <w:hyperlink r:id="rId22"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45. Ghosal, T., Edithal, V., Ekbal, A., Bhattacharyya, P., Chivukula, S.S.S.K., Tsatsaronis, G.: Is your document</w:t>
      </w:r>
      <w:r>
        <w:rPr>
          <w:rFonts w:ascii="Times New Roman" w:hAnsi="Times New Roman" w:cs="Times New Roman"/>
          <w:i w:val="0"/>
          <w:iCs w:val="0"/>
        </w:rPr>
        <w:t xml:space="preserve"> </w:t>
      </w:r>
      <w:r w:rsidRPr="000D3D42">
        <w:rPr>
          <w:rFonts w:ascii="Times New Roman" w:hAnsi="Times New Roman" w:cs="Times New Roman"/>
          <w:i w:val="0"/>
          <w:iCs w:val="0"/>
        </w:rPr>
        <w:t>novel? let attention guide you. an attention based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349F59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75E89A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10D48F10"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48. Kingma, D.P., Ba, J.: Adam: A method for stochastic optimization. arXiv preprint arXiv:1412.6980 (2014)</w:t>
      </w:r>
    </w:p>
    <w:p w14:paraId="458121CB" w14:textId="77777777" w:rsidR="000D3D42" w:rsidRPr="000D3D42" w:rsidRDefault="000D3D42" w:rsidP="000D3D42">
      <w:pPr>
        <w:pStyle w:val="Caption"/>
        <w:jc w:val="both"/>
        <w:rPr>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795"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796"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797" w:author="mcm" w:date="2023-11-09T17:19:00Z"/>
          <w:rFonts w:ascii="Times New Roman" w:hAnsi="Times New Roman" w:cs="Times New Roman"/>
          <w:i w:val="0"/>
          <w:iCs w:val="0"/>
          <w:rPrChange w:id="798" w:author="mcm" w:date="2023-11-13T14:45:00Z">
            <w:rPr>
              <w:ins w:id="799" w:author="mcm" w:date="2023-11-09T17:19:00Z"/>
              <w:rFonts w:ascii="Times New Roman" w:hAnsi="Times New Roman" w:cs="Times New Roman"/>
              <w:i w:val="0"/>
              <w:iCs w:val="0"/>
              <w:lang w:val="pt-PT"/>
            </w:rPr>
          </w:rPrChange>
        </w:rPr>
      </w:pPr>
      <w:ins w:id="800" w:author="mcm" w:date="2023-11-09T17:18:00Z">
        <w:r w:rsidRPr="00AF7B5D">
          <w:rPr>
            <w:rFonts w:ascii="Times New Roman" w:hAnsi="Times New Roman" w:cs="Times New Roman"/>
            <w:i w:val="0"/>
            <w:iCs w:val="0"/>
          </w:rPr>
          <w:t xml:space="preserve">[a] </w:t>
        </w:r>
      </w:ins>
      <w:ins w:id="801"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802" w:author="mcm" w:date="2023-11-13T14:45:00Z">
              <w:rPr>
                <w:rFonts w:ascii="Times New Roman" w:hAnsi="Times New Roman" w:cs="Times New Roman"/>
                <w:i w:val="0"/>
                <w:iCs w:val="0"/>
                <w:lang w:val="pt-PT"/>
              </w:rPr>
            </w:rPrChange>
          </w:rPr>
          <w:instrText>HYPERLINK "</w:instrText>
        </w:r>
      </w:ins>
      <w:ins w:id="803" w:author="mcm" w:date="2023-11-09T17:18:00Z">
        <w:r w:rsidRPr="00AF7B5D">
          <w:rPr>
            <w:rFonts w:ascii="Times New Roman" w:hAnsi="Times New Roman" w:cs="Times New Roman"/>
            <w:i w:val="0"/>
            <w:iCs w:val="0"/>
          </w:rPr>
          <w:instrText>https://www.frontiersin.org/articles/10.3389/fphar.2023.1088900/full</w:instrText>
        </w:r>
      </w:ins>
      <w:ins w:id="804" w:author="mcm" w:date="2023-11-09T17:19:00Z">
        <w:r w:rsidRPr="00AF7B5D">
          <w:rPr>
            <w:rFonts w:ascii="Times New Roman" w:hAnsi="Times New Roman" w:cs="Times New Roman"/>
            <w:i w:val="0"/>
            <w:iCs w:val="0"/>
            <w:rPrChange w:id="805"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806" w:author="mcm" w:date="2023-11-09T17:18:00Z">
        <w:r w:rsidRPr="00AF7B5D">
          <w:rPr>
            <w:rStyle w:val="Hyperlink"/>
            <w:rPrChange w:id="807" w:author="mcm" w:date="2023-11-13T14:45:00Z">
              <w:rPr>
                <w:rFonts w:ascii="Times New Roman" w:hAnsi="Times New Roman" w:cs="Times New Roman"/>
                <w:i w:val="0"/>
                <w:iCs w:val="0"/>
              </w:rPr>
            </w:rPrChange>
          </w:rPr>
          <w:t>https://www.frontiersin.org/articles/10.3389/fphar.2023.1088900/full</w:t>
        </w:r>
      </w:ins>
      <w:ins w:id="808"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809" w:author="mcm" w:date="2023-11-09T18:08:00Z"/>
          <w:rFonts w:ascii="Times New Roman" w:hAnsi="Times New Roman" w:cs="Times New Roman"/>
          <w:i w:val="0"/>
          <w:iCs w:val="0"/>
        </w:rPr>
      </w:pPr>
      <w:ins w:id="810" w:author="mcm" w:date="2023-11-09T17:19:00Z">
        <w:r w:rsidRPr="00E03EC1">
          <w:rPr>
            <w:rFonts w:ascii="Times New Roman" w:hAnsi="Times New Roman" w:cs="Times New Roman"/>
            <w:i w:val="0"/>
            <w:iCs w:val="0"/>
            <w:rPrChange w:id="811"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812"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813" w:author="mcm" w:date="2023-11-09T17:19:00Z">
        <w:r w:rsidRPr="00E03EC1">
          <w:rPr>
            <w:rFonts w:ascii="Times New Roman" w:hAnsi="Times New Roman" w:cs="Times New Roman"/>
            <w:i w:val="0"/>
            <w:iCs w:val="0"/>
          </w:rPr>
          <w:instrText>https://doi.org/10.1038/s41397-019-0122-0</w:instrText>
        </w:r>
      </w:ins>
      <w:ins w:id="814"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815" w:author="mcm" w:date="2023-11-09T17:19:00Z">
        <w:r w:rsidRPr="00386349">
          <w:rPr>
            <w:rStyle w:val="Hyperlink"/>
            <w:rFonts w:ascii="Times New Roman" w:hAnsi="Times New Roman" w:cs="Times New Roman"/>
            <w:i w:val="0"/>
            <w:iCs w:val="0"/>
          </w:rPr>
          <w:t>https://doi.org/10.1038/s41397-019-0122-0</w:t>
        </w:r>
      </w:ins>
      <w:ins w:id="816"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817"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0"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161"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162" w:author="Amin Khodamoradi" w:date="2023-12-13T14:45:00Z" w:initials="AK">
    <w:p w14:paraId="36DAFE4B" w14:textId="0A5A60D6" w:rsidR="00892F8A" w:rsidRDefault="00892F8A">
      <w:pPr>
        <w:pStyle w:val="CommentText"/>
      </w:pPr>
      <w:r>
        <w:rPr>
          <w:rStyle w:val="CommentReference"/>
        </w:rPr>
        <w:annotationRef/>
      </w:r>
    </w:p>
  </w:comment>
  <w:comment w:id="389"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390" w:author="Amin Khodamoradi" w:date="2023-12-13T14:45:00Z" w:initials="AK">
    <w:p w14:paraId="3FFC5CF6" w14:textId="01694AF7" w:rsidR="00892F8A" w:rsidRDefault="00892F8A">
      <w:pPr>
        <w:pStyle w:val="CommentText"/>
      </w:pPr>
      <w:r>
        <w:rPr>
          <w:rStyle w:val="CommentReference"/>
        </w:rPr>
        <w:annotationRef/>
      </w:r>
      <w:r>
        <w:t>I paraphrased</w:t>
      </w:r>
    </w:p>
  </w:comment>
  <w:comment w:id="391" w:author="Amin Khodamoradi" w:date="2023-12-13T14:46:00Z" w:initials="AK">
    <w:p w14:paraId="14BD4596" w14:textId="3C234B42" w:rsidR="00892F8A" w:rsidRDefault="00892F8A">
      <w:pPr>
        <w:pStyle w:val="CommentText"/>
      </w:pPr>
      <w:r>
        <w:rPr>
          <w:rStyle w:val="CommentReference"/>
        </w:rPr>
        <w:annotationRef/>
      </w:r>
    </w:p>
  </w:comment>
  <w:comment w:id="397"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398"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399" w:author="Amin Khodamoradi" w:date="2023-12-13T14:46:00Z" w:initials="AK">
    <w:p w14:paraId="6D8F1EBB" w14:textId="269AE518" w:rsidR="00892F8A" w:rsidRDefault="00892F8A">
      <w:pPr>
        <w:pStyle w:val="CommentText"/>
      </w:pPr>
      <w:r>
        <w:rPr>
          <w:rStyle w:val="CommentReference"/>
        </w:rPr>
        <w:annotationRef/>
      </w:r>
    </w:p>
  </w:comment>
  <w:comment w:id="441"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442"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443" w:author="Amin Khodamoradi" w:date="2023-12-13T15:02:00Z" w:initials="AK">
    <w:p w14:paraId="4C557111" w14:textId="04DF8959" w:rsidR="00353532" w:rsidRDefault="00353532">
      <w:pPr>
        <w:pStyle w:val="CommentText"/>
      </w:pPr>
      <w:r>
        <w:rPr>
          <w:rStyle w:val="CommentReference"/>
        </w:rPr>
        <w:annotationRef/>
      </w:r>
    </w:p>
  </w:comment>
  <w:comment w:id="465" w:author="mcm" w:date="2023-11-10T15:28:00Z" w:initials="MM">
    <w:p w14:paraId="33A92E4D" w14:textId="77777777" w:rsidR="00537485" w:rsidRDefault="00537485" w:rsidP="00537485">
      <w:r>
        <w:rPr>
          <w:rStyle w:val="CommentReference"/>
        </w:rPr>
        <w:annotationRef/>
      </w:r>
      <w:r>
        <w:rPr>
          <w:rFonts w:cs="Mangal"/>
          <w:color w:val="000000"/>
          <w:sz w:val="20"/>
          <w:szCs w:val="18"/>
        </w:rPr>
        <w:t>Please revise, it is not clear what is meant</w:t>
      </w:r>
    </w:p>
  </w:comment>
  <w:comment w:id="483"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484" w:author="Amin Khodamoradi" w:date="2023-12-13T15:26:00Z" w:initials="AK">
    <w:p w14:paraId="08D97505" w14:textId="077F5F69" w:rsidR="00537485" w:rsidRDefault="00537485">
      <w:pPr>
        <w:pStyle w:val="CommentText"/>
      </w:pPr>
      <w:r>
        <w:rPr>
          <w:rStyle w:val="CommentReference"/>
        </w:rPr>
        <w:annotationRef/>
      </w:r>
      <w:r>
        <w:t>Recheck please</w:t>
      </w:r>
    </w:p>
  </w:comment>
  <w:comment w:id="485" w:author="Amin Khodamoradi" w:date="2023-12-13T15:26:00Z" w:initials="AK">
    <w:p w14:paraId="65B6394A" w14:textId="1AC0C019" w:rsidR="00537485" w:rsidRDefault="00537485">
      <w:pPr>
        <w:pStyle w:val="CommentText"/>
      </w:pPr>
      <w:r>
        <w:rPr>
          <w:rStyle w:val="CommentReference"/>
        </w:rPr>
        <w:annotationRef/>
      </w:r>
    </w:p>
  </w:comment>
  <w:comment w:id="539"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558"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561"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567"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595"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612"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766"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767"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3A92E4D" w15:done="0"/>
  <w15:commentEx w15:paraId="3E34737A" w15:done="0"/>
  <w15:commentEx w15:paraId="08D97505" w15:paraIdParent="3E34737A" w15:done="0"/>
  <w15:commentEx w15:paraId="65B6394A" w15:paraIdParent="3E34737A" w15:done="0"/>
  <w15:commentEx w15:paraId="141A62E4" w15:done="0"/>
  <w15:commentEx w15:paraId="4E135A4A" w15:done="0"/>
  <w15:commentEx w15:paraId="15473884" w15:done="0"/>
  <w15:commentEx w15:paraId="6089FBF0" w15:done="0"/>
  <w15:commentEx w15:paraId="7E58F26D" w15:done="0"/>
  <w15:commentEx w15:paraId="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49CE5305" w16cex:dateUtc="2023-11-10T15:28: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3A92E4D" w16cid:durableId="49CE5305"/>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0BDCB" w14:textId="77777777" w:rsidR="00E74E9B" w:rsidRDefault="00E74E9B" w:rsidP="00380F04">
      <w:r>
        <w:separator/>
      </w:r>
    </w:p>
  </w:endnote>
  <w:endnote w:type="continuationSeparator" w:id="0">
    <w:p w14:paraId="591323B3" w14:textId="77777777" w:rsidR="00E74E9B" w:rsidRDefault="00E74E9B"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40EA3" w14:textId="77777777" w:rsidR="00E74E9B" w:rsidRDefault="00E74E9B" w:rsidP="00380F04">
      <w:r>
        <w:separator/>
      </w:r>
    </w:p>
  </w:footnote>
  <w:footnote w:type="continuationSeparator" w:id="0">
    <w:p w14:paraId="793A5ECE" w14:textId="77777777" w:rsidR="00E74E9B" w:rsidRDefault="00E74E9B" w:rsidP="00380F04">
      <w:r>
        <w:continuationSeparator/>
      </w:r>
    </w:p>
  </w:footnote>
  <w:footnote w:id="1">
    <w:p w14:paraId="6CC1F896" w14:textId="4EC69BA8" w:rsidR="00380F04" w:rsidRPr="00380F04" w:rsidRDefault="00380F04">
      <w:pPr>
        <w:pStyle w:val="FootnoteText"/>
        <w:rPr>
          <w:lang w:val="pt-PT"/>
          <w:rPrChange w:id="102" w:author="mcm" w:date="2023-11-10T14:36:00Z">
            <w:rPr/>
          </w:rPrChange>
        </w:rPr>
      </w:pPr>
      <w:ins w:id="103"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78" w:author="mcm" w:date="2023-11-10T14:42:00Z">
            <w:rPr/>
          </w:rPrChange>
        </w:rPr>
      </w:pPr>
      <w:ins w:id="179" w:author="mcm" w:date="2023-11-10T14:42:00Z">
        <w:r>
          <w:rPr>
            <w:rStyle w:val="FootnoteReference"/>
          </w:rPr>
          <w:footnoteRef/>
        </w:r>
        <w:r>
          <w:t xml:space="preserve"> </w:t>
        </w:r>
      </w:ins>
      <w:ins w:id="18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81" w:author="mcm" w:date="2023-11-10T14:42:00Z">
        <w:r w:rsidRPr="00380F04">
          <w:rPr>
            <w:rPrChange w:id="182" w:author="mcm" w:date="2023-11-10T14:44:00Z">
              <w:rPr>
                <w:rStyle w:val="Hyperlink"/>
                <w:rFonts w:ascii="Times New Roman" w:hAnsi="Times New Roman" w:cs="Times New Roman"/>
              </w:rPr>
            </w:rPrChange>
          </w:rPr>
          <w:instrText>www.smart4health.eu</w:instrText>
        </w:r>
      </w:ins>
      <w:ins w:id="18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84" w:author="mcm" w:date="2023-11-10T14:42:00Z">
        <w:r w:rsidRPr="00380F04">
          <w:rPr>
            <w:rStyle w:val="Hyperlink"/>
            <w:rFonts w:ascii="Times New Roman" w:hAnsi="Times New Roman" w:cs="Times New Roman"/>
          </w:rPr>
          <w:t>www.smart4health.eu</w:t>
        </w:r>
      </w:ins>
      <w:ins w:id="18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209" w:author="mcm" w:date="2023-11-10T14:45:00Z">
            <w:rPr/>
          </w:rPrChange>
        </w:rPr>
      </w:pPr>
      <w:ins w:id="210" w:author="mcm" w:date="2023-11-10T14:45:00Z">
        <w:r>
          <w:rPr>
            <w:rStyle w:val="FootnoteReference"/>
          </w:rPr>
          <w:footnoteRef/>
        </w:r>
        <w:r w:rsidRPr="00AF7B5D">
          <w:rPr>
            <w:lang w:val="pt-PT"/>
            <w:rPrChange w:id="211" w:author="mcm" w:date="2023-11-13T14:45:00Z">
              <w:rPr/>
            </w:rPrChange>
          </w:rPr>
          <w:t xml:space="preserve"> </w:t>
        </w:r>
        <w:r w:rsidRPr="00AF7B5D">
          <w:rPr>
            <w:rFonts w:ascii="Times New Roman" w:hAnsi="Times New Roman" w:cs="Times New Roman"/>
            <w:lang w:val="pt-PT"/>
            <w:rPrChange w:id="21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215" w:author="mcm" w:date="2023-11-10T14:45:00Z">
            <w:rPr/>
          </w:rPrChange>
        </w:rPr>
      </w:pPr>
      <w:ins w:id="216" w:author="mcm" w:date="2023-11-10T14:45:00Z">
        <w:r>
          <w:rPr>
            <w:rStyle w:val="FootnoteReference"/>
          </w:rPr>
          <w:footnoteRef/>
        </w:r>
        <w:r w:rsidRPr="00380F04">
          <w:rPr>
            <w:lang w:val="pt-PT"/>
            <w:rPrChange w:id="217" w:author="mcm" w:date="2023-11-10T14:45:00Z">
              <w:rPr/>
            </w:rPrChange>
          </w:rPr>
          <w:t xml:space="preserve"> </w:t>
        </w:r>
        <w:r w:rsidRPr="00380F04">
          <w:rPr>
            <w:rFonts w:ascii="Times New Roman" w:hAnsi="Times New Roman" w:cs="Times New Roman"/>
            <w:lang w:val="pt-PT"/>
            <w:rPrChange w:id="21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222" w:author="mcm" w:date="2023-11-10T14:45:00Z">
            <w:rPr/>
          </w:rPrChange>
        </w:rPr>
      </w:pPr>
      <w:ins w:id="223" w:author="mcm" w:date="2023-11-10T14:45:00Z">
        <w:r>
          <w:rPr>
            <w:rStyle w:val="FootnoteReference"/>
          </w:rPr>
          <w:footnoteRef/>
        </w:r>
        <w:r w:rsidRPr="00AF7B5D">
          <w:rPr>
            <w:lang w:val="pt-PT"/>
            <w:rPrChange w:id="224" w:author="mcm" w:date="2023-11-13T14:45:00Z">
              <w:rPr/>
            </w:rPrChange>
          </w:rPr>
          <w:t xml:space="preserve"> </w:t>
        </w:r>
        <w:r w:rsidRPr="00AF7B5D">
          <w:rPr>
            <w:rFonts w:ascii="Times New Roman" w:hAnsi="Times New Roman" w:cs="Times New Roman"/>
            <w:lang w:val="pt-PT"/>
            <w:rPrChange w:id="225"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319" w:author="mcm" w:date="2023-11-10T14:56:00Z">
            <w:rPr/>
          </w:rPrChange>
        </w:rPr>
      </w:pPr>
      <w:ins w:id="320" w:author="mcm" w:date="2023-11-10T14:56:00Z">
        <w:r>
          <w:rPr>
            <w:rStyle w:val="FootnoteReference"/>
          </w:rPr>
          <w:footnoteRef/>
        </w:r>
        <w:r w:rsidRPr="00AF7B5D">
          <w:rPr>
            <w:lang w:val="pt-PT"/>
            <w:rPrChange w:id="321" w:author="mcm" w:date="2023-11-13T14:45:00Z">
              <w:rPr/>
            </w:rPrChange>
          </w:rPr>
          <w:t xml:space="preserve"> </w:t>
        </w:r>
        <w:r w:rsidRPr="00AF7B5D">
          <w:rPr>
            <w:rFonts w:ascii="Times New Roman" w:hAnsi="Times New Roman" w:cs="Times New Roman"/>
            <w:lang w:val="pt-PT"/>
            <w:rPrChange w:id="322"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27B2"/>
    <w:rsid w:val="000176AC"/>
    <w:rsid w:val="0003431A"/>
    <w:rsid w:val="00037CBF"/>
    <w:rsid w:val="00044B6A"/>
    <w:rsid w:val="000565DF"/>
    <w:rsid w:val="0006212E"/>
    <w:rsid w:val="000936D9"/>
    <w:rsid w:val="00096550"/>
    <w:rsid w:val="000A1203"/>
    <w:rsid w:val="000A4823"/>
    <w:rsid w:val="000C5EEE"/>
    <w:rsid w:val="000D3D42"/>
    <w:rsid w:val="00100AD8"/>
    <w:rsid w:val="00110CBB"/>
    <w:rsid w:val="0017427F"/>
    <w:rsid w:val="0017488D"/>
    <w:rsid w:val="0019397E"/>
    <w:rsid w:val="001A1F22"/>
    <w:rsid w:val="001B23AB"/>
    <w:rsid w:val="001B502F"/>
    <w:rsid w:val="00211598"/>
    <w:rsid w:val="002175CC"/>
    <w:rsid w:val="00240E69"/>
    <w:rsid w:val="002446CB"/>
    <w:rsid w:val="00251DAD"/>
    <w:rsid w:val="0025384D"/>
    <w:rsid w:val="002672D6"/>
    <w:rsid w:val="00280A89"/>
    <w:rsid w:val="002B60A9"/>
    <w:rsid w:val="002E777C"/>
    <w:rsid w:val="003015B5"/>
    <w:rsid w:val="003238B6"/>
    <w:rsid w:val="00323DAE"/>
    <w:rsid w:val="00337D9A"/>
    <w:rsid w:val="00343B90"/>
    <w:rsid w:val="00353532"/>
    <w:rsid w:val="003551E6"/>
    <w:rsid w:val="00360F8D"/>
    <w:rsid w:val="003718B5"/>
    <w:rsid w:val="00380F04"/>
    <w:rsid w:val="00391E28"/>
    <w:rsid w:val="003A01F8"/>
    <w:rsid w:val="003A15B5"/>
    <w:rsid w:val="003E1C20"/>
    <w:rsid w:val="003E6CBD"/>
    <w:rsid w:val="00414B38"/>
    <w:rsid w:val="0044009C"/>
    <w:rsid w:val="00472B93"/>
    <w:rsid w:val="004A4E4E"/>
    <w:rsid w:val="004B7B49"/>
    <w:rsid w:val="004D086D"/>
    <w:rsid w:val="004E5816"/>
    <w:rsid w:val="004F2A64"/>
    <w:rsid w:val="004F2C63"/>
    <w:rsid w:val="004F49C9"/>
    <w:rsid w:val="004F5492"/>
    <w:rsid w:val="00501F84"/>
    <w:rsid w:val="00505940"/>
    <w:rsid w:val="00522112"/>
    <w:rsid w:val="00537485"/>
    <w:rsid w:val="00557419"/>
    <w:rsid w:val="005601CE"/>
    <w:rsid w:val="0057003C"/>
    <w:rsid w:val="005811DB"/>
    <w:rsid w:val="005A45EE"/>
    <w:rsid w:val="005D235F"/>
    <w:rsid w:val="005D3D9C"/>
    <w:rsid w:val="005E75C9"/>
    <w:rsid w:val="005F1445"/>
    <w:rsid w:val="00603B82"/>
    <w:rsid w:val="006103DE"/>
    <w:rsid w:val="00611B9D"/>
    <w:rsid w:val="00626971"/>
    <w:rsid w:val="006465E8"/>
    <w:rsid w:val="00661C92"/>
    <w:rsid w:val="006707F0"/>
    <w:rsid w:val="00680FC1"/>
    <w:rsid w:val="006D54E1"/>
    <w:rsid w:val="006F0D3F"/>
    <w:rsid w:val="00716F43"/>
    <w:rsid w:val="00727DFE"/>
    <w:rsid w:val="00733659"/>
    <w:rsid w:val="00740943"/>
    <w:rsid w:val="00742E82"/>
    <w:rsid w:val="00743862"/>
    <w:rsid w:val="007720E7"/>
    <w:rsid w:val="007B1C87"/>
    <w:rsid w:val="007F68B9"/>
    <w:rsid w:val="00805C6C"/>
    <w:rsid w:val="00831B06"/>
    <w:rsid w:val="00861DEE"/>
    <w:rsid w:val="00883ED7"/>
    <w:rsid w:val="0089010B"/>
    <w:rsid w:val="00892F8A"/>
    <w:rsid w:val="00897344"/>
    <w:rsid w:val="008B344E"/>
    <w:rsid w:val="008B467D"/>
    <w:rsid w:val="008C1A1C"/>
    <w:rsid w:val="008C7764"/>
    <w:rsid w:val="008D43AE"/>
    <w:rsid w:val="008E0BBB"/>
    <w:rsid w:val="008F055C"/>
    <w:rsid w:val="0091574B"/>
    <w:rsid w:val="0094351A"/>
    <w:rsid w:val="00966A43"/>
    <w:rsid w:val="0098093B"/>
    <w:rsid w:val="009B3A13"/>
    <w:rsid w:val="009C6A90"/>
    <w:rsid w:val="009D0441"/>
    <w:rsid w:val="009D1F93"/>
    <w:rsid w:val="009F539C"/>
    <w:rsid w:val="00A0682B"/>
    <w:rsid w:val="00A15EED"/>
    <w:rsid w:val="00A37DFB"/>
    <w:rsid w:val="00A50060"/>
    <w:rsid w:val="00AD6D75"/>
    <w:rsid w:val="00AE0122"/>
    <w:rsid w:val="00AF7B5D"/>
    <w:rsid w:val="00B01E31"/>
    <w:rsid w:val="00B73E17"/>
    <w:rsid w:val="00B82B41"/>
    <w:rsid w:val="00BA54BF"/>
    <w:rsid w:val="00BB32F4"/>
    <w:rsid w:val="00BC1990"/>
    <w:rsid w:val="00BD2CDD"/>
    <w:rsid w:val="00BD5CD1"/>
    <w:rsid w:val="00BE2CD1"/>
    <w:rsid w:val="00C02759"/>
    <w:rsid w:val="00C33742"/>
    <w:rsid w:val="00C4240B"/>
    <w:rsid w:val="00C44504"/>
    <w:rsid w:val="00C44AD3"/>
    <w:rsid w:val="00C44D4A"/>
    <w:rsid w:val="00C46B73"/>
    <w:rsid w:val="00C54BBE"/>
    <w:rsid w:val="00C55537"/>
    <w:rsid w:val="00C939EF"/>
    <w:rsid w:val="00CA381D"/>
    <w:rsid w:val="00CB131A"/>
    <w:rsid w:val="00D01E7F"/>
    <w:rsid w:val="00D421A9"/>
    <w:rsid w:val="00D47641"/>
    <w:rsid w:val="00D57090"/>
    <w:rsid w:val="00D8772B"/>
    <w:rsid w:val="00D92642"/>
    <w:rsid w:val="00DC3773"/>
    <w:rsid w:val="00DE2C70"/>
    <w:rsid w:val="00E03EC1"/>
    <w:rsid w:val="00E1160D"/>
    <w:rsid w:val="00E4181C"/>
    <w:rsid w:val="00E470CE"/>
    <w:rsid w:val="00E74E9B"/>
    <w:rsid w:val="00EA4081"/>
    <w:rsid w:val="00EA7348"/>
    <w:rsid w:val="00EC7797"/>
    <w:rsid w:val="00F0286D"/>
    <w:rsid w:val="00F0622E"/>
    <w:rsid w:val="00F40D7F"/>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fchollet/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19</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s>
</file>

<file path=customXml/itemProps1.xml><?xml version="1.0" encoding="utf-8"?>
<ds:datastoreItem xmlns:ds="http://schemas.openxmlformats.org/officeDocument/2006/customXml" ds:itemID="{93E9F093-5527-4941-9FA4-9C0EEB3A9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25</Pages>
  <Words>10841</Words>
  <Characters>61798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43</cp:revision>
  <dcterms:created xsi:type="dcterms:W3CDTF">2023-11-13T15:33:00Z</dcterms:created>
  <dcterms:modified xsi:type="dcterms:W3CDTF">2023-12-15T13:40:00Z</dcterms:modified>
  <dc:language>en-US</dc:language>
</cp:coreProperties>
</file>