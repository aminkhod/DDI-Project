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679F6"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Predicting Comprehensive Drug – Drug Interaction via Similarity Network Fusion and Convolutional Neural Networks</w:t>
      </w:r>
    </w:p>
    <w:p w14:paraId="04A1C310" w14:textId="77777777" w:rsidR="008F055C" w:rsidRPr="00343B90" w:rsidRDefault="008F055C">
      <w:pPr>
        <w:spacing w:line="276" w:lineRule="auto"/>
        <w:rPr>
          <w:rFonts w:ascii="Times New Roman" w:hAnsi="Times New Roman" w:cs="Times New Roman"/>
        </w:rPr>
      </w:pPr>
    </w:p>
    <w:p w14:paraId="4CC4F77B" w14:textId="7745B5E4" w:rsidR="008F055C" w:rsidRPr="003E6CBD" w:rsidRDefault="00AE0122">
      <w:pPr>
        <w:spacing w:line="276" w:lineRule="auto"/>
        <w:rPr>
          <w:rFonts w:ascii="Times New Roman" w:hAnsi="Times New Roman" w:cs="Times New Roman"/>
        </w:rPr>
      </w:pPr>
      <w:proofErr w:type="spellStart"/>
      <w:r w:rsidRPr="00343B90">
        <w:rPr>
          <w:rFonts w:ascii="Times New Roman" w:hAnsi="Times New Roman" w:cs="Times New Roman"/>
        </w:rPr>
        <w:t>M.Amin</w:t>
      </w:r>
      <w:proofErr w:type="spellEnd"/>
      <w:r w:rsidRPr="00343B90">
        <w:rPr>
          <w:rFonts w:ascii="Times New Roman" w:hAnsi="Times New Roman" w:cs="Times New Roman"/>
        </w:rPr>
        <w:t xml:space="preserve"> Khodamoradi </w:t>
      </w:r>
      <w:r w:rsidRPr="003E6CBD">
        <w:rPr>
          <w:rFonts w:ascii="Times New Roman" w:hAnsi="Times New Roman" w:cs="Times New Roman"/>
          <w:vertAlign w:val="superscript"/>
          <w:rPrChange w:id="0" w:author="Amin Khodamoradi" w:date="2023-11-09T18:57:00Z">
            <w:rPr>
              <w:rFonts w:ascii="Times New Roman" w:hAnsi="Times New Roman" w:cs="Times New Roman"/>
            </w:rPr>
          </w:rPrChange>
        </w:rPr>
        <w:t>1</w:t>
      </w:r>
      <w:ins w:id="1" w:author="Amin Khodamoradi" w:date="2023-11-09T18:51:00Z">
        <w:r w:rsidR="00611B9D" w:rsidRPr="003E6CBD">
          <w:rPr>
            <w:rFonts w:ascii="Times New Roman" w:hAnsi="Times New Roman" w:cs="Times New Roman"/>
            <w:vertAlign w:val="superscript"/>
            <w:rPrChange w:id="2" w:author="Amin Khodamoradi" w:date="2023-11-09T18:57:00Z">
              <w:rPr>
                <w:rFonts w:ascii="Times New Roman" w:hAnsi="Times New Roman" w:cs="Times New Roman"/>
              </w:rPr>
            </w:rPrChange>
          </w:rPr>
          <w:t>,4</w:t>
        </w:r>
      </w:ins>
      <w:r w:rsidRPr="00343B90">
        <w:rPr>
          <w:rFonts w:ascii="Times New Roman" w:hAnsi="Times New Roman" w:cs="Times New Roman"/>
        </w:rPr>
        <w:t>*</w:t>
      </w:r>
      <w:r w:rsidR="00D92642" w:rsidRPr="00343B90">
        <w:rPr>
          <w:rFonts w:ascii="Times New Roman" w:hAnsi="Times New Roman" w:cs="Times New Roman"/>
        </w:rPr>
        <w:t xml:space="preserve">, Bahareh Levian </w:t>
      </w:r>
      <w:r w:rsidR="00D92642" w:rsidRPr="003E6CBD">
        <w:rPr>
          <w:rFonts w:ascii="Times New Roman" w:hAnsi="Times New Roman" w:cs="Times New Roman"/>
          <w:vertAlign w:val="superscript"/>
          <w:rPrChange w:id="3" w:author="Amin Khodamoradi" w:date="2023-11-09T18:57:00Z">
            <w:rPr>
              <w:rFonts w:ascii="Times New Roman" w:hAnsi="Times New Roman" w:cs="Times New Roman"/>
            </w:rPr>
          </w:rPrChange>
        </w:rPr>
        <w:t>2,3</w:t>
      </w:r>
      <w:r w:rsidR="00D92642" w:rsidRPr="00343B90">
        <w:rPr>
          <w:rFonts w:ascii="Times New Roman" w:hAnsi="Times New Roman" w:cs="Times New Roman"/>
        </w:rPr>
        <w:t xml:space="preserve"> and Changiz </w:t>
      </w:r>
      <w:proofErr w:type="spellStart"/>
      <w:r w:rsidR="00D92642" w:rsidRPr="00343B90">
        <w:rPr>
          <w:rFonts w:ascii="Times New Roman" w:hAnsi="Times New Roman" w:cs="Times New Roman"/>
        </w:rPr>
        <w:t>Eslahchi</w:t>
      </w:r>
      <w:proofErr w:type="spellEnd"/>
      <w:r w:rsidR="00D92642" w:rsidRPr="00343B90">
        <w:rPr>
          <w:rFonts w:ascii="Times New Roman" w:hAnsi="Times New Roman" w:cs="Times New Roman"/>
        </w:rPr>
        <w:t xml:space="preserve"> </w:t>
      </w:r>
      <w:r w:rsidR="00D92642" w:rsidRPr="003E6CBD">
        <w:rPr>
          <w:rFonts w:ascii="Times New Roman" w:hAnsi="Times New Roman" w:cs="Times New Roman"/>
          <w:vertAlign w:val="superscript"/>
          <w:rPrChange w:id="4" w:author="Amin Khodamoradi" w:date="2023-11-09T18:57:00Z">
            <w:rPr>
              <w:rFonts w:ascii="Times New Roman" w:hAnsi="Times New Roman" w:cs="Times New Roman"/>
            </w:rPr>
          </w:rPrChange>
        </w:rPr>
        <w:t>2,3</w:t>
      </w:r>
      <w:ins w:id="5" w:author="mcm" w:date="2023-11-09T18:21:00Z">
        <w:r w:rsidR="00FA6E8C">
          <w:rPr>
            <w:rFonts w:ascii="Times New Roman" w:hAnsi="Times New Roman" w:cs="Times New Roman"/>
          </w:rPr>
          <w:t>, Maria Marques</w:t>
        </w:r>
        <w:del w:id="6" w:author="Amin Khodamoradi" w:date="2023-11-09T18:57:00Z">
          <w:r w:rsidR="00FA6E8C" w:rsidDel="003E6CBD">
            <w:rPr>
              <w:rFonts w:ascii="Times New Roman" w:hAnsi="Times New Roman" w:cs="Times New Roman"/>
            </w:rPr>
            <w:delText>,</w:delText>
          </w:r>
        </w:del>
        <w:r w:rsidR="00FA6E8C">
          <w:rPr>
            <w:rFonts w:ascii="Times New Roman" w:hAnsi="Times New Roman" w:cs="Times New Roman"/>
          </w:rPr>
          <w:t xml:space="preserve"> </w:t>
        </w:r>
        <w:r w:rsidR="00FA6E8C" w:rsidRPr="003E6CBD">
          <w:rPr>
            <w:rFonts w:ascii="Times New Roman" w:hAnsi="Times New Roman" w:cs="Times New Roman"/>
            <w:vertAlign w:val="superscript"/>
            <w:rPrChange w:id="7" w:author="Amin Khodamoradi" w:date="2023-11-09T18:57:00Z">
              <w:rPr>
                <w:rFonts w:ascii="Times New Roman" w:hAnsi="Times New Roman" w:cs="Times New Roman"/>
              </w:rPr>
            </w:rPrChange>
          </w:rPr>
          <w:t>4</w:t>
        </w:r>
      </w:ins>
      <w:ins w:id="8" w:author="Amin Khodamoradi" w:date="2023-11-09T18:57:00Z">
        <w:r w:rsidR="003E6CBD">
          <w:rPr>
            <w:rFonts w:ascii="Times New Roman" w:hAnsi="Times New Roman" w:cs="Times New Roman"/>
          </w:rPr>
          <w:t xml:space="preserve">, </w:t>
        </w:r>
      </w:ins>
    </w:p>
    <w:p w14:paraId="3B570C24" w14:textId="77777777" w:rsidR="008F055C" w:rsidRPr="00343B90" w:rsidRDefault="008F055C">
      <w:pPr>
        <w:spacing w:line="276" w:lineRule="auto"/>
        <w:rPr>
          <w:rFonts w:ascii="Times New Roman" w:hAnsi="Times New Roman" w:cs="Times New Roman"/>
        </w:rPr>
      </w:pPr>
    </w:p>
    <w:p w14:paraId="15798E7B" w14:textId="143A1E87" w:rsidR="008F055C" w:rsidRPr="000A1203" w:rsidRDefault="00D92642" w:rsidP="00611B9D">
      <w:pPr>
        <w:spacing w:line="276" w:lineRule="auto"/>
        <w:rPr>
          <w:rFonts w:ascii="Times New Roman" w:hAnsi="Times New Roman" w:cs="Times New Roman"/>
          <w:sz w:val="20"/>
          <w:szCs w:val="20"/>
          <w:rPrChange w:id="9" w:author="Amin Khodamoradi" w:date="2023-11-09T19:00:00Z">
            <w:rPr>
              <w:rFonts w:ascii="Times New Roman" w:hAnsi="Times New Roman" w:cs="Times New Roman"/>
            </w:rPr>
          </w:rPrChange>
        </w:rPr>
      </w:pPr>
      <w:r w:rsidRPr="000A1203">
        <w:rPr>
          <w:rFonts w:ascii="Times New Roman" w:hAnsi="Times New Roman" w:cs="Times New Roman"/>
          <w:sz w:val="20"/>
          <w:szCs w:val="20"/>
          <w:rPrChange w:id="10" w:author="Amin Khodamoradi" w:date="2023-11-09T19:00:00Z">
            <w:rPr>
              <w:rFonts w:ascii="Times New Roman" w:hAnsi="Times New Roman" w:cs="Times New Roman"/>
            </w:rPr>
          </w:rPrChange>
        </w:rPr>
        <w:t>1-</w:t>
      </w:r>
      <w:r w:rsidRPr="000A1203">
        <w:rPr>
          <w:rFonts w:ascii="Times New Roman" w:hAnsi="Times New Roman" w:cs="Times New Roman"/>
          <w:sz w:val="20"/>
          <w:szCs w:val="20"/>
          <w:lang w:bidi="fa-IR"/>
          <w:rPrChange w:id="11" w:author="Amin Khodamoradi" w:date="2023-11-09T19:00:00Z">
            <w:rPr>
              <w:rFonts w:ascii="Times New Roman" w:hAnsi="Times New Roman" w:cs="Times New Roman"/>
              <w:b/>
              <w:bCs/>
              <w:sz w:val="20"/>
              <w:szCs w:val="20"/>
              <w:lang w:bidi="fa-IR"/>
            </w:rPr>
          </w:rPrChange>
        </w:rPr>
        <w:t xml:space="preserve">Universidade NOVA de Lisboa, NOVA School of Science and Technology (FCT NOVA) </w:t>
      </w:r>
      <w:del w:id="12" w:author="Amin Khodamoradi" w:date="2023-11-09T18:51:00Z">
        <w:r w:rsidRPr="000A1203" w:rsidDel="00611B9D">
          <w:rPr>
            <w:rFonts w:ascii="Times New Roman" w:hAnsi="Times New Roman" w:cs="Times New Roman"/>
            <w:sz w:val="20"/>
            <w:szCs w:val="20"/>
            <w:lang w:bidi="fa-IR"/>
            <w:rPrChange w:id="13" w:author="Amin Khodamoradi" w:date="2023-11-09T19:00:00Z">
              <w:rPr>
                <w:rFonts w:ascii="Times New Roman" w:hAnsi="Times New Roman" w:cs="Times New Roman"/>
                <w:b/>
                <w:bCs/>
                <w:sz w:val="20"/>
                <w:szCs w:val="20"/>
                <w:lang w:bidi="fa-IR"/>
              </w:rPr>
            </w:rPrChange>
          </w:rPr>
          <w:delText>/ Uninova, Center of Technology and Systems</w:delText>
        </w:r>
      </w:del>
    </w:p>
    <w:p w14:paraId="735BD082" w14:textId="77777777" w:rsidR="008F055C" w:rsidRPr="000A1203" w:rsidRDefault="00D92642">
      <w:pPr>
        <w:spacing w:line="276" w:lineRule="auto"/>
        <w:rPr>
          <w:rFonts w:ascii="Times New Roman" w:hAnsi="Times New Roman" w:cs="Times New Roman"/>
          <w:sz w:val="20"/>
          <w:szCs w:val="20"/>
          <w:rPrChange w:id="14" w:author="Amin Khodamoradi" w:date="2023-11-09T19:00:00Z">
            <w:rPr>
              <w:rFonts w:ascii="Times New Roman" w:hAnsi="Times New Roman" w:cs="Times New Roman"/>
            </w:rPr>
          </w:rPrChange>
        </w:rPr>
      </w:pPr>
      <w:r w:rsidRPr="000A1203">
        <w:rPr>
          <w:rFonts w:ascii="Times New Roman" w:hAnsi="Times New Roman" w:cs="Times New Roman"/>
          <w:sz w:val="20"/>
          <w:szCs w:val="20"/>
          <w:rPrChange w:id="15" w:author="Amin Khodamoradi" w:date="2023-11-09T19:00:00Z">
            <w:rPr>
              <w:rFonts w:ascii="Times New Roman" w:hAnsi="Times New Roman" w:cs="Times New Roman"/>
            </w:rPr>
          </w:rPrChange>
        </w:rPr>
        <w:t>2-Department of Computer Science, Faculty of Mathematical Science, Shahid Beheshti University, Tehran, Iran.</w:t>
      </w:r>
    </w:p>
    <w:p w14:paraId="245B048A" w14:textId="77777777" w:rsidR="008F055C" w:rsidRPr="000A1203" w:rsidRDefault="00D92642">
      <w:pPr>
        <w:spacing w:line="276" w:lineRule="auto"/>
        <w:rPr>
          <w:ins w:id="16" w:author="mcm" w:date="2023-11-09T18:21:00Z"/>
          <w:rFonts w:ascii="Times New Roman" w:hAnsi="Times New Roman" w:cs="Times New Roman"/>
          <w:sz w:val="20"/>
          <w:szCs w:val="20"/>
          <w:rPrChange w:id="17" w:author="Amin Khodamoradi" w:date="2023-11-09T19:00:00Z">
            <w:rPr>
              <w:ins w:id="18" w:author="mcm" w:date="2023-11-09T18:21:00Z"/>
              <w:rFonts w:ascii="Times New Roman" w:hAnsi="Times New Roman" w:cs="Times New Roman"/>
            </w:rPr>
          </w:rPrChange>
        </w:rPr>
      </w:pPr>
      <w:r w:rsidRPr="000A1203">
        <w:rPr>
          <w:rFonts w:ascii="Times New Roman" w:hAnsi="Times New Roman" w:cs="Times New Roman"/>
          <w:sz w:val="20"/>
          <w:szCs w:val="20"/>
          <w:rPrChange w:id="19" w:author="Amin Khodamoradi" w:date="2023-11-09T19:00:00Z">
            <w:rPr>
              <w:rFonts w:ascii="Times New Roman" w:hAnsi="Times New Roman" w:cs="Times New Roman"/>
            </w:rPr>
          </w:rPrChange>
        </w:rPr>
        <w:t>3-School of Bioinformatics, IPM - Institute for Research in Fundamental Sciences, Tehran, Iran.</w:t>
      </w:r>
    </w:p>
    <w:p w14:paraId="7A1A297C" w14:textId="6F80B28C" w:rsidR="00FA6E8C" w:rsidRPr="000A1203" w:rsidRDefault="00FA6E8C" w:rsidP="00FA6E8C">
      <w:pPr>
        <w:spacing w:line="276" w:lineRule="auto"/>
        <w:rPr>
          <w:ins w:id="20" w:author="mcm" w:date="2023-11-09T18:21:00Z"/>
          <w:rFonts w:ascii="Times New Roman" w:hAnsi="Times New Roman" w:cs="Times New Roman"/>
          <w:sz w:val="20"/>
          <w:szCs w:val="20"/>
          <w:rPrChange w:id="21" w:author="Amin Khodamoradi" w:date="2023-11-09T19:00:00Z">
            <w:rPr>
              <w:ins w:id="22" w:author="mcm" w:date="2023-11-09T18:21:00Z"/>
              <w:rFonts w:ascii="Times New Roman" w:hAnsi="Times New Roman" w:cs="Times New Roman"/>
            </w:rPr>
          </w:rPrChange>
        </w:rPr>
      </w:pPr>
      <w:ins w:id="23" w:author="mcm" w:date="2023-11-09T18:21:00Z">
        <w:r w:rsidRPr="000A1203">
          <w:rPr>
            <w:rFonts w:ascii="Times New Roman" w:hAnsi="Times New Roman" w:cs="Times New Roman"/>
            <w:sz w:val="20"/>
            <w:szCs w:val="20"/>
            <w:rPrChange w:id="24" w:author="Amin Khodamoradi" w:date="2023-11-09T19:00:00Z">
              <w:rPr>
                <w:rFonts w:ascii="Times New Roman" w:hAnsi="Times New Roman" w:cs="Times New Roman"/>
              </w:rPr>
            </w:rPrChange>
          </w:rPr>
          <w:t xml:space="preserve">4 - </w:t>
        </w:r>
      </w:ins>
      <w:ins w:id="25" w:author="mcm" w:date="2023-11-09T18:22:00Z">
        <w:r w:rsidRPr="000A1203">
          <w:rPr>
            <w:rFonts w:ascii="Times New Roman" w:hAnsi="Times New Roman" w:cs="Times New Roman"/>
            <w:sz w:val="20"/>
            <w:szCs w:val="20"/>
            <w:lang w:bidi="fa-IR"/>
          </w:rPr>
          <w:t>Centre of Technology and Systems, UNINOVA, 2829-516 Caparica, Portugal</w:t>
        </w:r>
      </w:ins>
    </w:p>
    <w:p w14:paraId="7344A029" w14:textId="58B67C59" w:rsidR="00FA6E8C" w:rsidRPr="00343B90" w:rsidRDefault="00FA6E8C">
      <w:pPr>
        <w:spacing w:line="276" w:lineRule="auto"/>
        <w:rPr>
          <w:rFonts w:ascii="Times New Roman" w:hAnsi="Times New Roman" w:cs="Times New Roman"/>
        </w:rPr>
      </w:pPr>
    </w:p>
    <w:p w14:paraId="52C9D89B" w14:textId="77777777" w:rsidR="008F055C" w:rsidRPr="00343B90" w:rsidRDefault="008F055C">
      <w:pPr>
        <w:spacing w:line="276" w:lineRule="auto"/>
        <w:rPr>
          <w:rFonts w:ascii="Times New Roman" w:hAnsi="Times New Roman" w:cs="Times New Roman"/>
        </w:rPr>
      </w:pPr>
    </w:p>
    <w:p w14:paraId="24878E2C"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Abstract</w:t>
      </w:r>
    </w:p>
    <w:p w14:paraId="7F65FBFB"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Background</w:t>
      </w:r>
      <w:r w:rsidRPr="00343B90">
        <w:rPr>
          <w:rFonts w:ascii="Times New Roman" w:hAnsi="Times New Roman" w:cs="Times New Roman"/>
        </w:rPr>
        <w:t>: Drug-drug interactions (DDIs) usually cause unexpected and even adverse drug reactions. It is important to identify DDIs before using them in the market. However, preclinical identification of DDIs requires much money and time. Computational approaches have exhibited their abilities to predict potential DDIs on a large scale by utilizing premarket drug properties. Nevertheless, most of them only predict whether or not one drug interacts with another, but neglect their enhancive (positive) and depressive (negative) changes of pharmacological effects. Moreover, these comprehensive DDIs do not occur at random, and derived from the structural features of the graph of DDIs. Revealing such a relationship is very important, because it is able to help understand how DDIs occur. Prediction of comprehensive DDIs and the discovery of structural relationships in the DDI</w:t>
      </w:r>
    </w:p>
    <w:p w14:paraId="0680CFC3"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graph play important guidance when making a prescription of multiple drugs.</w:t>
      </w:r>
    </w:p>
    <w:p w14:paraId="16AF1DD2"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Results:</w:t>
      </w:r>
      <w:r w:rsidRPr="00343B90">
        <w:rPr>
          <w:rFonts w:ascii="Times New Roman" w:hAnsi="Times New Roman" w:cs="Times New Roman"/>
        </w:rPr>
        <w:t xml:space="preserve"> In this work, treating a set of comprehensive DDIs as a signed network, we design a novel model (SNF-CNN) for the prediction of enhancive or degressive of a pair of drugs based on similarity network fusion and convolutional neural networks. SNF-CNN achieves the depressive DDI prediction (</w:t>
      </w:r>
      <w:r w:rsidRPr="00343B90">
        <w:rPr>
          <w:rFonts w:ascii="Times New Roman" w:hAnsi="Times New Roman" w:cs="Times New Roman"/>
          <w:i/>
          <w:iCs/>
        </w:rPr>
        <w:t>AUC = 0.975 and AUPR = 0.967</w:t>
      </w:r>
      <w:r w:rsidRPr="00343B90">
        <w:rPr>
          <w:rFonts w:ascii="Times New Roman" w:hAnsi="Times New Roman" w:cs="Times New Roman"/>
        </w:rPr>
        <w:t>), enhancive DDI prediction (</w:t>
      </w:r>
      <w:r w:rsidRPr="00343B90">
        <w:rPr>
          <w:rFonts w:ascii="Times New Roman" w:hAnsi="Times New Roman" w:cs="Times New Roman"/>
          <w:i/>
          <w:iCs/>
        </w:rPr>
        <w:t>AUC = 0.969 and AUPR = 0.822</w:t>
      </w:r>
      <w:r w:rsidRPr="00343B90">
        <w:rPr>
          <w:rFonts w:ascii="Times New Roman" w:hAnsi="Times New Roman" w:cs="Times New Roman"/>
        </w:rPr>
        <w:t>) and the Unknown DDI prediction (</w:t>
      </w:r>
      <w:r w:rsidRPr="00343B90">
        <w:rPr>
          <w:rFonts w:ascii="Times New Roman" w:hAnsi="Times New Roman" w:cs="Times New Roman"/>
          <w:i/>
          <w:iCs/>
        </w:rPr>
        <w:t>AUC = 0.971 and AUPR = 0.948</w:t>
      </w:r>
      <w:r w:rsidRPr="00343B90">
        <w:rPr>
          <w:rFonts w:ascii="Times New Roman" w:hAnsi="Times New Roman" w:cs="Times New Roman"/>
        </w:rPr>
        <w:t xml:space="preserve">). Compared with three state-of-the-art methods on a dataset, SNF-CNN shows superiority. </w:t>
      </w:r>
    </w:p>
    <w:p w14:paraId="5717BAAF"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Conclusions:</w:t>
      </w:r>
      <w:r w:rsidRPr="00343B90">
        <w:rPr>
          <w:rFonts w:ascii="Times New Roman" w:hAnsi="Times New Roman" w:cs="Times New Roman"/>
        </w:rPr>
        <w:t xml:space="preserve"> This new approach is not only able to predict comprehensive DDI,</w:t>
      </w:r>
    </w:p>
    <w:p w14:paraId="4461AAA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but also predicts non-DDI </w:t>
      </w:r>
      <w:r w:rsidR="00AE0122" w:rsidRPr="00343B90">
        <w:rPr>
          <w:rFonts w:ascii="Times New Roman" w:hAnsi="Times New Roman" w:cs="Times New Roman"/>
        </w:rPr>
        <w:t>accurately</w:t>
      </w:r>
      <w:r w:rsidRPr="00343B90">
        <w:rPr>
          <w:rFonts w:ascii="Times New Roman" w:hAnsi="Times New Roman" w:cs="Times New Roman"/>
        </w:rPr>
        <w:t>.</w:t>
      </w:r>
    </w:p>
    <w:p w14:paraId="71DCDC20"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Keywords:</w:t>
      </w:r>
      <w:r w:rsidRPr="00343B90">
        <w:rPr>
          <w:rFonts w:ascii="Times New Roman" w:hAnsi="Times New Roman" w:cs="Times New Roman"/>
        </w:rPr>
        <w:t xml:space="preserve"> Drug-Drug Interaction; Drug Similarity; Drug Similarity Integration; Feature Selection; Recommender System</w:t>
      </w:r>
    </w:p>
    <w:p w14:paraId="40F5A372" w14:textId="77777777" w:rsidR="008F055C" w:rsidRPr="00343B90" w:rsidRDefault="008F055C">
      <w:pPr>
        <w:spacing w:line="276" w:lineRule="auto"/>
        <w:rPr>
          <w:rFonts w:ascii="Times New Roman" w:hAnsi="Times New Roman" w:cs="Times New Roman"/>
        </w:rPr>
      </w:pPr>
    </w:p>
    <w:p w14:paraId="2A8C34F1" w14:textId="77777777" w:rsidR="008F055C" w:rsidRPr="00343B90" w:rsidRDefault="008F055C">
      <w:pPr>
        <w:spacing w:line="276" w:lineRule="auto"/>
        <w:rPr>
          <w:rFonts w:ascii="Times New Roman" w:hAnsi="Times New Roman" w:cs="Times New Roman"/>
        </w:rPr>
      </w:pPr>
    </w:p>
    <w:p w14:paraId="5FD7C3F0"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Introduction</w:t>
      </w:r>
    </w:p>
    <w:p w14:paraId="53CC4293" w14:textId="77777777" w:rsidR="00E03EC1" w:rsidRDefault="00D92642">
      <w:pPr>
        <w:spacing w:line="276" w:lineRule="auto"/>
        <w:jc w:val="both"/>
        <w:rPr>
          <w:ins w:id="26" w:author="mcm" w:date="2023-11-09T17:14:00Z"/>
          <w:rFonts w:ascii="Times New Roman" w:hAnsi="Times New Roman" w:cs="Times New Roman"/>
        </w:rPr>
      </w:pPr>
      <w:r w:rsidRPr="00343B90">
        <w:rPr>
          <w:rFonts w:ascii="Times New Roman" w:hAnsi="Times New Roman" w:cs="Times New Roman"/>
        </w:rPr>
        <w:t xml:space="preserve">When two or more drugs are taken together, drugs’ effects or behaviors are unexpectedly influenced by each other [1]. This kind of influence is termed as Drug-Drug interaction (DDI), which would reduce drug efficacy, increase unexpected toxicity, or induce other adverse drug reactions between the co-prescribed drugs. As the number of approved drugs increases, the number of drug-unidentified DDIs is rapidly increasing, such that among approved small molecular drugs in Drug Bank, on average, 15 out of every 100 drug pairs have known DDIs [2]. The DDIs would put patients, who are treated with multiple drugs, in an unsafe situation [3, 4, 5, 6]. Understanding DDI is the first step in drug combinations, which becomes one of the most promising solutions for the treatment of multi factorial complex diseases [7]. </w:t>
      </w:r>
      <w:r w:rsidRPr="00343B90">
        <w:rPr>
          <w:rFonts w:ascii="Times New Roman" w:hAnsi="Times New Roman" w:cs="Times New Roman"/>
        </w:rPr>
        <w:lastRenderedPageBreak/>
        <w:t xml:space="preserve">Therefore, there is an urgent need for screening and analysis of DDIs before clinical co-medications are administered. However, traditional DDI identification approaches (e.g., testing Cytochrome P450 [8] or transporter-associated interactions [9]) face challenges, such as high costs, long duration, animal welfare considerations [10], the very limited number of participants in the trial, and the great number of drug combinations under screening in clinical trials. As a result, only a few DDIs have been identified during drug development production (usually in the clinical trial phase). Some of them have been reported after drugs approved, and many have been found in post-marketing surveillance. </w:t>
      </w:r>
    </w:p>
    <w:p w14:paraId="3E69C74E" w14:textId="79FC1BB7" w:rsidR="00E03EC1" w:rsidRPr="00343B90" w:rsidRDefault="00E03EC1" w:rsidP="00E03EC1">
      <w:pPr>
        <w:spacing w:line="276" w:lineRule="auto"/>
        <w:jc w:val="both"/>
        <w:rPr>
          <w:rFonts w:ascii="Times New Roman" w:hAnsi="Times New Roman" w:cs="Times New Roman"/>
        </w:rPr>
      </w:pPr>
      <w:ins w:id="27" w:author="mcm" w:date="2023-11-09T17:58:00Z">
        <w:r>
          <w:rPr>
            <w:rFonts w:ascii="Times New Roman" w:hAnsi="Times New Roman" w:cs="Times New Roman"/>
          </w:rPr>
          <w:t>DDIs</w:t>
        </w:r>
      </w:ins>
      <w:ins w:id="28" w:author="mcm" w:date="2023-11-09T17:15:00Z">
        <w:r w:rsidRPr="00E03EC1">
          <w:rPr>
            <w:rFonts w:ascii="Times New Roman" w:hAnsi="Times New Roman" w:cs="Times New Roman"/>
          </w:rPr>
          <w:t xml:space="preserve"> can be significantly affected by a patient's medical history </w:t>
        </w:r>
      </w:ins>
      <w:ins w:id="29" w:author="mcm" w:date="2023-11-09T17:16:00Z">
        <w:r>
          <w:rPr>
            <w:rFonts w:ascii="Times New Roman" w:hAnsi="Times New Roman" w:cs="Times New Roman"/>
          </w:rPr>
          <w:t xml:space="preserve">[a] </w:t>
        </w:r>
      </w:ins>
      <w:ins w:id="30" w:author="mcm" w:date="2023-11-09T17:15:00Z">
        <w:r w:rsidRPr="00E03EC1">
          <w:rPr>
            <w:rFonts w:ascii="Times New Roman" w:hAnsi="Times New Roman" w:cs="Times New Roman"/>
          </w:rPr>
          <w:t>and genetics</w:t>
        </w:r>
      </w:ins>
      <w:ins w:id="31" w:author="mcm" w:date="2023-11-09T17:19:00Z">
        <w:r>
          <w:rPr>
            <w:rFonts w:ascii="Times New Roman" w:hAnsi="Times New Roman" w:cs="Times New Roman"/>
          </w:rPr>
          <w:t xml:space="preserve"> [b]</w:t>
        </w:r>
      </w:ins>
      <w:ins w:id="32" w:author="mcm" w:date="2023-11-09T17:15:00Z">
        <w:r w:rsidRPr="00E03EC1">
          <w:rPr>
            <w:rFonts w:ascii="Times New Roman" w:hAnsi="Times New Roman" w:cs="Times New Roman"/>
          </w:rPr>
          <w:t>.</w:t>
        </w:r>
      </w:ins>
      <w:ins w:id="33" w:author="mcm" w:date="2023-11-09T17:23:00Z">
        <w:r>
          <w:rPr>
            <w:rFonts w:ascii="Times New Roman" w:hAnsi="Times New Roman" w:cs="Times New Roman"/>
          </w:rPr>
          <w:t xml:space="preserve"> </w:t>
        </w:r>
      </w:ins>
      <w:ins w:id="34" w:author="mcm" w:date="2023-11-09T17:41:00Z">
        <w:r>
          <w:rPr>
            <w:rFonts w:ascii="Times New Roman" w:hAnsi="Times New Roman" w:cs="Times New Roman"/>
          </w:rPr>
          <w:t>T</w:t>
        </w:r>
      </w:ins>
      <w:ins w:id="35" w:author="mcm" w:date="2023-11-09T17:30:00Z">
        <w:r>
          <w:rPr>
            <w:rFonts w:ascii="Times New Roman" w:hAnsi="Times New Roman" w:cs="Times New Roman"/>
          </w:rPr>
          <w:t>o facilita</w:t>
        </w:r>
      </w:ins>
      <w:ins w:id="36" w:author="mcm" w:date="2023-11-09T17:31:00Z">
        <w:r>
          <w:rPr>
            <w:rFonts w:ascii="Times New Roman" w:hAnsi="Times New Roman" w:cs="Times New Roman"/>
          </w:rPr>
          <w:t xml:space="preserve">te the link between these aspects, Smart4Health project </w:t>
        </w:r>
      </w:ins>
      <w:ins w:id="37" w:author="mcm" w:date="2023-11-09T17:41:00Z">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HYPERLINK "http://www.smart4health.eu"</w:instrText>
        </w:r>
        <w:r>
          <w:rPr>
            <w:rFonts w:ascii="Times New Roman" w:hAnsi="Times New Roman" w:cs="Times New Roman"/>
          </w:rPr>
        </w:r>
        <w:r>
          <w:rPr>
            <w:rFonts w:ascii="Times New Roman" w:hAnsi="Times New Roman" w:cs="Times New Roman"/>
          </w:rPr>
          <w:fldChar w:fldCharType="separate"/>
        </w:r>
        <w:r w:rsidRPr="00386349">
          <w:rPr>
            <w:rStyle w:val="Hyperlink"/>
            <w:rFonts w:ascii="Times New Roman" w:hAnsi="Times New Roman" w:cs="Times New Roman"/>
          </w:rPr>
          <w:t>www.smart4health.eu</w:t>
        </w:r>
        <w:r>
          <w:rPr>
            <w:rFonts w:ascii="Times New Roman" w:hAnsi="Times New Roman" w:cs="Times New Roman"/>
          </w:rPr>
          <w:fldChar w:fldCharType="end"/>
        </w:r>
        <w:r>
          <w:rPr>
            <w:rFonts w:ascii="Times New Roman" w:hAnsi="Times New Roman" w:cs="Times New Roman"/>
          </w:rPr>
          <w:t xml:space="preserve">) </w:t>
        </w:r>
      </w:ins>
      <w:ins w:id="38" w:author="mcm" w:date="2023-11-09T17:31:00Z">
        <w:r>
          <w:rPr>
            <w:rFonts w:ascii="Times New Roman" w:hAnsi="Times New Roman" w:cs="Times New Roman"/>
          </w:rPr>
          <w:t>developed two platforms: one personal</w:t>
        </w:r>
      </w:ins>
      <w:ins w:id="39" w:author="mcm" w:date="2023-11-09T18:03:00Z">
        <w:r>
          <w:rPr>
            <w:rFonts w:ascii="Times New Roman" w:hAnsi="Times New Roman" w:cs="Times New Roman"/>
          </w:rPr>
          <w:t>,</w:t>
        </w:r>
      </w:ins>
      <w:ins w:id="40" w:author="mcm" w:date="2023-11-09T17:31:00Z">
        <w:r>
          <w:rPr>
            <w:rFonts w:ascii="Times New Roman" w:hAnsi="Times New Roman" w:cs="Times New Roman"/>
          </w:rPr>
          <w:t xml:space="preserve"> containing health information from the</w:t>
        </w:r>
      </w:ins>
      <w:ins w:id="41" w:author="mcm" w:date="2023-11-09T17:32:00Z">
        <w:r>
          <w:rPr>
            <w:rFonts w:ascii="Times New Roman" w:hAnsi="Times New Roman" w:cs="Times New Roman"/>
          </w:rPr>
          <w:t xml:space="preserve"> citizen (</w:t>
        </w:r>
      </w:ins>
      <w:ins w:id="42" w:author="mcm" w:date="2023-11-09T17:31:00Z">
        <w:r>
          <w:rPr>
            <w:rFonts w:ascii="Times New Roman" w:hAnsi="Times New Roman" w:cs="Times New Roman"/>
          </w:rPr>
          <w:t>Citizen Health Data Platform</w:t>
        </w:r>
      </w:ins>
      <w:ins w:id="43" w:author="mcm" w:date="2023-11-09T17:33:00Z">
        <w:r>
          <w:rPr>
            <w:rFonts w:ascii="Times New Roman" w:hAnsi="Times New Roman" w:cs="Times New Roman"/>
          </w:rPr>
          <w:t xml:space="preserve"> - CHDP</w:t>
        </w:r>
      </w:ins>
      <w:ins w:id="44" w:author="mcm" w:date="2023-11-09T17:32:00Z">
        <w:r>
          <w:rPr>
            <w:rFonts w:ascii="Times New Roman" w:hAnsi="Times New Roman" w:cs="Times New Roman"/>
          </w:rPr>
          <w:t>)</w:t>
        </w:r>
      </w:ins>
      <w:ins w:id="45" w:author="mcm" w:date="2023-11-09T18:02:00Z">
        <w:r>
          <w:rPr>
            <w:rFonts w:ascii="Times New Roman" w:hAnsi="Times New Roman" w:cs="Times New Roman"/>
          </w:rPr>
          <w:t xml:space="preserve"> such as m</w:t>
        </w:r>
        <w:r w:rsidRPr="00E03EC1">
          <w:rPr>
            <w:rFonts w:ascii="Times New Roman" w:hAnsi="Times New Roman" w:cs="Times New Roman"/>
          </w:rPr>
          <w:t xml:space="preserve">edical </w:t>
        </w:r>
        <w:r>
          <w:rPr>
            <w:rFonts w:ascii="Times New Roman" w:hAnsi="Times New Roman" w:cs="Times New Roman"/>
          </w:rPr>
          <w:t>c</w:t>
        </w:r>
        <w:r w:rsidRPr="00E03EC1">
          <w:rPr>
            <w:rFonts w:ascii="Times New Roman" w:hAnsi="Times New Roman" w:cs="Times New Roman"/>
          </w:rPr>
          <w:t>onditions</w:t>
        </w:r>
        <w:r>
          <w:rPr>
            <w:rFonts w:ascii="Times New Roman" w:hAnsi="Times New Roman" w:cs="Times New Roman"/>
          </w:rPr>
          <w:t>, a</w:t>
        </w:r>
        <w:r w:rsidRPr="00E03EC1">
          <w:rPr>
            <w:rFonts w:ascii="Times New Roman" w:hAnsi="Times New Roman" w:cs="Times New Roman"/>
          </w:rPr>
          <w:t xml:space="preserve">llergies and </w:t>
        </w:r>
        <w:r>
          <w:rPr>
            <w:rFonts w:ascii="Times New Roman" w:hAnsi="Times New Roman" w:cs="Times New Roman"/>
          </w:rPr>
          <w:t>intolerances, m</w:t>
        </w:r>
        <w:r w:rsidRPr="00E03EC1">
          <w:rPr>
            <w:rFonts w:ascii="Times New Roman" w:hAnsi="Times New Roman" w:cs="Times New Roman"/>
          </w:rPr>
          <w:t xml:space="preserve">edication </w:t>
        </w:r>
        <w:r>
          <w:rPr>
            <w:rFonts w:ascii="Times New Roman" w:hAnsi="Times New Roman" w:cs="Times New Roman"/>
          </w:rPr>
          <w:t>u</w:t>
        </w:r>
        <w:r w:rsidRPr="00E03EC1">
          <w:rPr>
            <w:rFonts w:ascii="Times New Roman" w:hAnsi="Times New Roman" w:cs="Times New Roman"/>
          </w:rPr>
          <w:t>se</w:t>
        </w:r>
        <w:r>
          <w:rPr>
            <w:rFonts w:ascii="Times New Roman" w:hAnsi="Times New Roman" w:cs="Times New Roman"/>
          </w:rPr>
          <w:t>, as well as g</w:t>
        </w:r>
        <w:r w:rsidRPr="00E03EC1">
          <w:rPr>
            <w:rFonts w:ascii="Times New Roman" w:hAnsi="Times New Roman" w:cs="Times New Roman"/>
          </w:rPr>
          <w:t xml:space="preserve">enetic </w:t>
        </w:r>
      </w:ins>
      <w:ins w:id="46" w:author="mcm" w:date="2023-11-09T18:03:00Z">
        <w:r>
          <w:rPr>
            <w:rFonts w:ascii="Times New Roman" w:hAnsi="Times New Roman" w:cs="Times New Roman"/>
          </w:rPr>
          <w:t>data</w:t>
        </w:r>
      </w:ins>
      <w:ins w:id="47" w:author="mcm" w:date="2023-11-09T17:32:00Z">
        <w:r>
          <w:rPr>
            <w:rFonts w:ascii="Times New Roman" w:hAnsi="Times New Roman" w:cs="Times New Roman"/>
          </w:rPr>
          <w:t>,</w:t>
        </w:r>
      </w:ins>
      <w:ins w:id="48" w:author="mcm" w:date="2023-11-09T18:03:00Z">
        <w:r>
          <w:rPr>
            <w:rFonts w:ascii="Times New Roman" w:hAnsi="Times New Roman" w:cs="Times New Roman"/>
          </w:rPr>
          <w:t xml:space="preserve"> and</w:t>
        </w:r>
      </w:ins>
      <w:ins w:id="49" w:author="mcm" w:date="2023-11-09T17:32:00Z">
        <w:r>
          <w:rPr>
            <w:rFonts w:ascii="Times New Roman" w:hAnsi="Times New Roman" w:cs="Times New Roman"/>
          </w:rPr>
          <w:t xml:space="preserve"> one deidentified</w:t>
        </w:r>
      </w:ins>
      <w:ins w:id="50" w:author="mcm" w:date="2023-11-09T18:03:00Z">
        <w:r>
          <w:rPr>
            <w:rFonts w:ascii="Times New Roman" w:hAnsi="Times New Roman" w:cs="Times New Roman"/>
          </w:rPr>
          <w:t>,</w:t>
        </w:r>
      </w:ins>
      <w:ins w:id="51" w:author="mcm" w:date="2023-11-09T17:32:00Z">
        <w:r>
          <w:rPr>
            <w:rFonts w:ascii="Times New Roman" w:hAnsi="Times New Roman" w:cs="Times New Roman"/>
          </w:rPr>
          <w:t xml:space="preserve"> containing data donated for research by the citizen</w:t>
        </w:r>
      </w:ins>
      <w:ins w:id="52" w:author="mcm" w:date="2023-11-09T17:33:00Z">
        <w:r>
          <w:rPr>
            <w:rFonts w:ascii="Times New Roman" w:hAnsi="Times New Roman" w:cs="Times New Roman"/>
          </w:rPr>
          <w:t xml:space="preserve"> (Research Platform – RP)</w:t>
        </w:r>
      </w:ins>
      <w:ins w:id="53" w:author="mcm" w:date="2023-11-09T17:32:00Z">
        <w:r>
          <w:rPr>
            <w:rFonts w:ascii="Times New Roman" w:hAnsi="Times New Roman" w:cs="Times New Roman"/>
          </w:rPr>
          <w:t xml:space="preserve">. </w:t>
        </w:r>
      </w:ins>
      <w:ins w:id="54" w:author="mcm" w:date="2023-11-09T17:33:00Z">
        <w:r>
          <w:rPr>
            <w:rFonts w:ascii="Times New Roman" w:hAnsi="Times New Roman" w:cs="Times New Roman"/>
          </w:rPr>
          <w:t xml:space="preserve">While CHDP </w:t>
        </w:r>
      </w:ins>
      <w:ins w:id="55" w:author="mcm" w:date="2023-11-09T17:34:00Z">
        <w:r>
          <w:rPr>
            <w:rFonts w:ascii="Times New Roman" w:hAnsi="Times New Roman" w:cs="Times New Roman"/>
          </w:rPr>
          <w:t xml:space="preserve">adopts HL7 </w:t>
        </w:r>
      </w:ins>
      <w:ins w:id="56" w:author="mcm" w:date="2023-11-09T17:44:00Z">
        <w:r>
          <w:rPr>
            <w:rFonts w:ascii="Times New Roman" w:hAnsi="Times New Roman" w:cs="Times New Roman"/>
          </w:rPr>
          <w:t>(</w:t>
        </w:r>
        <w:r w:rsidRPr="00E03EC1">
          <w:rPr>
            <w:rFonts w:ascii="Times New Roman" w:hAnsi="Times New Roman" w:cs="Times New Roman"/>
          </w:rPr>
          <w:t>https://hl7.org/fhir/</w:t>
        </w:r>
        <w:r>
          <w:rPr>
            <w:rFonts w:ascii="Times New Roman" w:hAnsi="Times New Roman" w:cs="Times New Roman"/>
          </w:rPr>
          <w:t>)</w:t>
        </w:r>
      </w:ins>
      <w:ins w:id="57" w:author="mcm" w:date="2023-11-09T17:34:00Z">
        <w:r>
          <w:rPr>
            <w:rFonts w:ascii="Times New Roman" w:hAnsi="Times New Roman" w:cs="Times New Roman"/>
          </w:rPr>
          <w:t xml:space="preserve"> to structure collected data, RP follows OMOP CDM</w:t>
        </w:r>
      </w:ins>
      <w:ins w:id="58" w:author="mcm" w:date="2023-11-09T17:45:00Z">
        <w:r>
          <w:rPr>
            <w:rFonts w:ascii="Times New Roman" w:hAnsi="Times New Roman" w:cs="Times New Roman"/>
          </w:rPr>
          <w:t xml:space="preserve"> (</w:t>
        </w:r>
        <w:r w:rsidRPr="00E03EC1">
          <w:rPr>
            <w:rFonts w:ascii="Times New Roman" w:hAnsi="Times New Roman" w:cs="Times New Roman"/>
          </w:rPr>
          <w:t>https://www.ohdsi.org/data-standardization/</w:t>
        </w:r>
        <w:r>
          <w:rPr>
            <w:rFonts w:ascii="Times New Roman" w:hAnsi="Times New Roman" w:cs="Times New Roman"/>
          </w:rPr>
          <w:t>)</w:t>
        </w:r>
      </w:ins>
      <w:ins w:id="59" w:author="mcm" w:date="2023-11-09T17:34:00Z">
        <w:r>
          <w:rPr>
            <w:rFonts w:ascii="Times New Roman" w:hAnsi="Times New Roman" w:cs="Times New Roman"/>
          </w:rPr>
          <w:t xml:space="preserve"> to convey with data coming from CHDP and make it reusable by third part</w:t>
        </w:r>
      </w:ins>
      <w:ins w:id="60" w:author="mcm" w:date="2023-11-09T17:35:00Z">
        <w:r>
          <w:rPr>
            <w:rFonts w:ascii="Times New Roman" w:hAnsi="Times New Roman" w:cs="Times New Roman"/>
          </w:rPr>
          <w:t>y research infrastructures (e.g., ELIXIR</w:t>
        </w:r>
      </w:ins>
      <w:ins w:id="61" w:author="mcm" w:date="2023-11-09T17:45:00Z">
        <w:r>
          <w:rPr>
            <w:rFonts w:ascii="Times New Roman" w:hAnsi="Times New Roman" w:cs="Times New Roman"/>
          </w:rPr>
          <w:t xml:space="preserve">, </w:t>
        </w:r>
        <w:r w:rsidRPr="00E03EC1">
          <w:rPr>
            <w:rFonts w:ascii="Times New Roman" w:hAnsi="Times New Roman" w:cs="Times New Roman"/>
          </w:rPr>
          <w:t>https://elixir-europe.org/</w:t>
        </w:r>
      </w:ins>
      <w:ins w:id="62" w:author="mcm" w:date="2023-11-09T17:35:00Z">
        <w:r>
          <w:rPr>
            <w:rFonts w:ascii="Times New Roman" w:hAnsi="Times New Roman" w:cs="Times New Roman"/>
          </w:rPr>
          <w:t>). The concept of use entails the pos</w:t>
        </w:r>
      </w:ins>
      <w:ins w:id="63" w:author="mcm" w:date="2023-11-09T17:36:00Z">
        <w:r>
          <w:rPr>
            <w:rFonts w:ascii="Times New Roman" w:hAnsi="Times New Roman" w:cs="Times New Roman"/>
          </w:rPr>
          <w:t>sibility of a citizen collect</w:t>
        </w:r>
      </w:ins>
      <w:ins w:id="64" w:author="mcm" w:date="2023-11-09T17:42:00Z">
        <w:r>
          <w:rPr>
            <w:rFonts w:ascii="Times New Roman" w:hAnsi="Times New Roman" w:cs="Times New Roman"/>
          </w:rPr>
          <w:t>ing</w:t>
        </w:r>
      </w:ins>
      <w:ins w:id="65" w:author="mcm" w:date="2023-11-09T17:36:00Z">
        <w:r>
          <w:rPr>
            <w:rFonts w:ascii="Times New Roman" w:hAnsi="Times New Roman" w:cs="Times New Roman"/>
          </w:rPr>
          <w:t xml:space="preserve"> </w:t>
        </w:r>
      </w:ins>
      <w:ins w:id="66" w:author="mcm" w:date="2023-11-09T17:42:00Z">
        <w:r>
          <w:rPr>
            <w:rFonts w:ascii="Times New Roman" w:hAnsi="Times New Roman" w:cs="Times New Roman"/>
          </w:rPr>
          <w:t>data</w:t>
        </w:r>
      </w:ins>
      <w:ins w:id="67" w:author="mcm" w:date="2023-11-09T17:36:00Z">
        <w:r>
          <w:rPr>
            <w:rFonts w:ascii="Times New Roman" w:hAnsi="Times New Roman" w:cs="Times New Roman"/>
          </w:rPr>
          <w:t xml:space="preserve"> coming from medical </w:t>
        </w:r>
      </w:ins>
      <w:ins w:id="68" w:author="mcm" w:date="2023-11-09T18:03:00Z">
        <w:r>
          <w:rPr>
            <w:rFonts w:ascii="Times New Roman" w:hAnsi="Times New Roman" w:cs="Times New Roman"/>
          </w:rPr>
          <w:t>institutions</w:t>
        </w:r>
      </w:ins>
      <w:ins w:id="69" w:author="mcm" w:date="2023-11-09T17:36:00Z">
        <w:r>
          <w:rPr>
            <w:rFonts w:ascii="Times New Roman" w:hAnsi="Times New Roman" w:cs="Times New Roman"/>
          </w:rPr>
          <w:t xml:space="preserve"> into one single, interoperable EHR,</w:t>
        </w:r>
      </w:ins>
      <w:ins w:id="70" w:author="mcm" w:date="2023-11-09T18:04:00Z">
        <w:r>
          <w:rPr>
            <w:rFonts w:ascii="Times New Roman" w:hAnsi="Times New Roman" w:cs="Times New Roman"/>
          </w:rPr>
          <w:t xml:space="preserve"> including</w:t>
        </w:r>
      </w:ins>
      <w:ins w:id="71" w:author="mcm" w:date="2023-11-09T17:37:00Z">
        <w:r>
          <w:rPr>
            <w:rFonts w:ascii="Times New Roman" w:hAnsi="Times New Roman" w:cs="Times New Roman"/>
          </w:rPr>
          <w:t xml:space="preserve"> genetic data</w:t>
        </w:r>
      </w:ins>
      <w:ins w:id="72" w:author="mcm" w:date="2023-11-09T18:04:00Z">
        <w:r>
          <w:rPr>
            <w:rFonts w:ascii="Times New Roman" w:hAnsi="Times New Roman" w:cs="Times New Roman"/>
          </w:rPr>
          <w:t xml:space="preserve"> (if available)</w:t>
        </w:r>
      </w:ins>
      <w:ins w:id="73" w:author="mcm" w:date="2023-11-09T17:37:00Z">
        <w:r>
          <w:rPr>
            <w:rFonts w:ascii="Times New Roman" w:hAnsi="Times New Roman" w:cs="Times New Roman"/>
          </w:rPr>
          <w:t>. By donating data to the RP, data related to medication</w:t>
        </w:r>
      </w:ins>
      <w:ins w:id="74" w:author="mcm" w:date="2023-11-09T17:40:00Z">
        <w:r>
          <w:rPr>
            <w:rFonts w:ascii="Times New Roman" w:hAnsi="Times New Roman" w:cs="Times New Roman"/>
          </w:rPr>
          <w:t xml:space="preserve"> intake</w:t>
        </w:r>
      </w:ins>
      <w:ins w:id="75" w:author="mcm" w:date="2023-11-09T17:37:00Z">
        <w:r>
          <w:rPr>
            <w:rFonts w:ascii="Times New Roman" w:hAnsi="Times New Roman" w:cs="Times New Roman"/>
          </w:rPr>
          <w:t xml:space="preserve"> </w:t>
        </w:r>
      </w:ins>
      <w:ins w:id="76" w:author="mcm" w:date="2023-11-09T17:43:00Z">
        <w:r>
          <w:rPr>
            <w:rFonts w:ascii="Times New Roman" w:hAnsi="Times New Roman" w:cs="Times New Roman"/>
          </w:rPr>
          <w:t>and</w:t>
        </w:r>
        <w:r w:rsidRPr="00E03EC1">
          <w:rPr>
            <w:rFonts w:ascii="Times New Roman" w:hAnsi="Times New Roman" w:cs="Times New Roman"/>
          </w:rPr>
          <w:t xml:space="preserve"> genetic data can be linked to drug exposure and outcome data within the OMOP CDM. </w:t>
        </w:r>
      </w:ins>
      <w:ins w:id="77" w:author="mcm" w:date="2023-11-09T17:46:00Z">
        <w:r>
          <w:rPr>
            <w:rFonts w:ascii="Times New Roman" w:hAnsi="Times New Roman" w:cs="Times New Roman"/>
          </w:rPr>
          <w:t>Having the citizen in the center of this process</w:t>
        </w:r>
      </w:ins>
      <w:ins w:id="78" w:author="mcm" w:date="2023-11-09T17:47:00Z">
        <w:r>
          <w:rPr>
            <w:rFonts w:ascii="Times New Roman" w:hAnsi="Times New Roman" w:cs="Times New Roman"/>
          </w:rPr>
          <w:t xml:space="preserve"> </w:t>
        </w:r>
      </w:ins>
      <w:ins w:id="79" w:author="mcm" w:date="2023-11-09T17:51:00Z">
        <w:r>
          <w:rPr>
            <w:rFonts w:ascii="Times New Roman" w:hAnsi="Times New Roman" w:cs="Times New Roman"/>
          </w:rPr>
          <w:t xml:space="preserve">has the potential to </w:t>
        </w:r>
      </w:ins>
      <w:ins w:id="80" w:author="mcm" w:date="2023-11-09T17:47:00Z">
        <w:r>
          <w:rPr>
            <w:rFonts w:ascii="Times New Roman" w:hAnsi="Times New Roman" w:cs="Times New Roman"/>
          </w:rPr>
          <w:t>facilitate and expand the identification of DDIs</w:t>
        </w:r>
      </w:ins>
      <w:ins w:id="81" w:author="mcm" w:date="2023-11-09T17:48:00Z">
        <w:r>
          <w:rPr>
            <w:rFonts w:ascii="Times New Roman" w:hAnsi="Times New Roman" w:cs="Times New Roman"/>
          </w:rPr>
          <w:t xml:space="preserve"> enabling a more comprehensive understanding of their mechanism</w:t>
        </w:r>
      </w:ins>
      <w:ins w:id="82" w:author="mcm" w:date="2023-11-09T17:50:00Z">
        <w:r>
          <w:rPr>
            <w:rFonts w:ascii="Times New Roman" w:hAnsi="Times New Roman" w:cs="Times New Roman"/>
          </w:rPr>
          <w:t>s</w:t>
        </w:r>
      </w:ins>
      <w:ins w:id="83" w:author="mcm" w:date="2023-11-09T17:51:00Z">
        <w:r>
          <w:rPr>
            <w:rFonts w:ascii="Times New Roman" w:hAnsi="Times New Roman" w:cs="Times New Roman"/>
          </w:rPr>
          <w:t>.</w:t>
        </w:r>
      </w:ins>
    </w:p>
    <w:p w14:paraId="42CD2A9D"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Computational approaches are a promising alternative to discovering potential DDIs on a large scale, and they have gained attention from academy and industry recently [11, 12]. Data mining-based computational approaches have been developed to detect DDIs from various sources [10</w:t>
      </w:r>
      <w:proofErr w:type="gramStart"/>
      <w:r w:rsidRPr="00343B90">
        <w:rPr>
          <w:rFonts w:ascii="Times New Roman" w:hAnsi="Times New Roman" w:cs="Times New Roman"/>
        </w:rPr>
        <w:t>] ,</w:t>
      </w:r>
      <w:proofErr w:type="gramEnd"/>
      <w:r w:rsidRPr="00343B90">
        <w:rPr>
          <w:rFonts w:ascii="Times New Roman" w:hAnsi="Times New Roman" w:cs="Times New Roman"/>
        </w:rPr>
        <w:t xml:space="preserve"> such as scientific literature [13, 14] , electronic medical records [15] , and the Adverse Event Reporting System of FDA (http://www.fda.gov). These approaches rely on post-market clinical evidence. So, they cannot provide alerts of potential DDIs before clinical medications are administered. In contrast, machine learning-based computational approaches (e.g. </w:t>
      </w:r>
      <w:proofErr w:type="spellStart"/>
      <w:r w:rsidRPr="00343B90">
        <w:rPr>
          <w:rFonts w:ascii="Times New Roman" w:hAnsi="Times New Roman" w:cs="Times New Roman"/>
        </w:rPr>
        <w:t>Naı̈ve</w:t>
      </w:r>
      <w:proofErr w:type="spellEnd"/>
      <w:r w:rsidRPr="00343B90">
        <w:rPr>
          <w:rFonts w:ascii="Times New Roman" w:hAnsi="Times New Roman" w:cs="Times New Roman"/>
        </w:rPr>
        <w:t xml:space="preserve"> Similarity-Based Approach [16</w:t>
      </w:r>
      <w:proofErr w:type="gramStart"/>
      <w:r w:rsidRPr="00343B90">
        <w:rPr>
          <w:rFonts w:ascii="Times New Roman" w:hAnsi="Times New Roman" w:cs="Times New Roman"/>
        </w:rPr>
        <w:t>] ,</w:t>
      </w:r>
      <w:proofErr w:type="gramEnd"/>
      <w:r w:rsidRPr="00343B90">
        <w:rPr>
          <w:rFonts w:ascii="Times New Roman" w:hAnsi="Times New Roman" w:cs="Times New Roman"/>
        </w:rPr>
        <w:t xml:space="preserve"> Network Recommendation-Based [10], Classification-Based [17] ) can provide such alerts by utilizing pre-marketed or post-marketed drug attributes, such as drug features or similarities [18]. These methods use different drug features to predict DDIs, such as chemical structures [16</w:t>
      </w:r>
      <w:proofErr w:type="gramStart"/>
      <w:r w:rsidRPr="00343B90">
        <w:rPr>
          <w:rFonts w:ascii="Times New Roman" w:hAnsi="Times New Roman" w:cs="Times New Roman"/>
        </w:rPr>
        <w:t>] ,</w:t>
      </w:r>
      <w:proofErr w:type="gramEnd"/>
      <w:r w:rsidRPr="00343B90">
        <w:rPr>
          <w:rFonts w:ascii="Times New Roman" w:hAnsi="Times New Roman" w:cs="Times New Roman"/>
        </w:rPr>
        <w:t xml:space="preserve"> targets [19] , hierarchical classification codes [17] , side effects, and off-label side effects [10, 20].</w:t>
      </w:r>
    </w:p>
    <w:p w14:paraId="53E89516"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A Dependency-based Convolutional Neural Network (DCNN) has proposed for drug-drug interaction extraction by Liu and et al. in 2016 [21]. DCNN is a text mining approach which predicts DDIs based on unstructured biomedical literature and the existing knowledge bases. It applies convolution layers on word sequences as well as dependency parsing trees of candidate DDIs for adjacent words. </w:t>
      </w:r>
      <w:proofErr w:type="spellStart"/>
      <w:r w:rsidRPr="00343B90">
        <w:rPr>
          <w:rFonts w:ascii="Times New Roman" w:hAnsi="Times New Roman" w:cs="Times New Roman"/>
        </w:rPr>
        <w:t>DeepDDI</w:t>
      </w:r>
      <w:proofErr w:type="spellEnd"/>
      <w:r w:rsidRPr="00343B90">
        <w:rPr>
          <w:rFonts w:ascii="Times New Roman" w:hAnsi="Times New Roman" w:cs="Times New Roman"/>
        </w:rPr>
        <w:t xml:space="preserve"> has proposed by [22], which is a combination of the structural similarity profile generation pipeline and Deep Neural Network (DNN). </w:t>
      </w:r>
      <w:proofErr w:type="spellStart"/>
      <w:r w:rsidRPr="00343B90">
        <w:rPr>
          <w:rFonts w:ascii="Times New Roman" w:hAnsi="Times New Roman" w:cs="Times New Roman"/>
        </w:rPr>
        <w:t>DeepDDI</w:t>
      </w:r>
      <w:proofErr w:type="spellEnd"/>
      <w:r w:rsidRPr="00343B90">
        <w:rPr>
          <w:rFonts w:ascii="Times New Roman" w:hAnsi="Times New Roman" w:cs="Times New Roman"/>
        </w:rPr>
        <w:t xml:space="preserve"> predicts DDIs from chemical structures and names of drug-drug or drug-food constituent pairs. It has various implications for adverse drug events such as prediction of potential causal mechanism and using them for output sentences.</w:t>
      </w:r>
    </w:p>
    <w:p w14:paraId="1CAC54D8"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Although previous methods had great advances, more prediction accuracy is still needed. Exploiting more similarities may help to make more advances in this problem. Similarity Network Fusion (SNF) [23] is a competent method to integrate various similarities, which is used in numerous biological </w:t>
      </w:r>
      <w:r w:rsidRPr="00343B90">
        <w:rPr>
          <w:rFonts w:ascii="Times New Roman" w:hAnsi="Times New Roman" w:cs="Times New Roman"/>
        </w:rPr>
        <w:lastRenderedPageBreak/>
        <w:t>contexts [24, 25, 26]. The neural network is a strongly developed approach that provides satisfactory solutions, especially for large datasets and nonlinear analyzes [27], which is widely used in critical problems [28, 29, 30].</w:t>
      </w:r>
    </w:p>
    <w:p w14:paraId="1A3FB2DF"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Most of these existing machine learning approaches are designed to predict the typical two-class problem, which only indicates how likely a pair of drugs is a DDI. However, two interacting drugs may change their own pharmacological behaviors or effects (e.g., increasing or decreasing serum concentration) in vivo. For example, the serum concentration of Flunisolide (</w:t>
      </w:r>
      <w:proofErr w:type="spellStart"/>
      <w:r w:rsidRPr="00343B90">
        <w:rPr>
          <w:rFonts w:ascii="Times New Roman" w:hAnsi="Times New Roman" w:cs="Times New Roman"/>
        </w:rPr>
        <w:t>DrugBank</w:t>
      </w:r>
      <w:proofErr w:type="spellEnd"/>
      <w:r w:rsidRPr="00343B90">
        <w:rPr>
          <w:rFonts w:ascii="Times New Roman" w:hAnsi="Times New Roman" w:cs="Times New Roman"/>
        </w:rPr>
        <w:t xml:space="preserve"> Id: DB00180) decreases when it is taken with Mitotane (</w:t>
      </w:r>
      <w:proofErr w:type="spellStart"/>
      <w:r w:rsidRPr="00343B90">
        <w:rPr>
          <w:rFonts w:ascii="Times New Roman" w:hAnsi="Times New Roman" w:cs="Times New Roman"/>
        </w:rPr>
        <w:t>DrugBank</w:t>
      </w:r>
      <w:proofErr w:type="spellEnd"/>
      <w:r w:rsidRPr="00343B90">
        <w:rPr>
          <w:rFonts w:ascii="Times New Roman" w:hAnsi="Times New Roman" w:cs="Times New Roman"/>
        </w:rPr>
        <w:t xml:space="preserve"> Id: DB00648), whereas its serum concentration increases when taken with Roxithromycin (</w:t>
      </w:r>
      <w:proofErr w:type="spellStart"/>
      <w:r w:rsidRPr="00343B90">
        <w:rPr>
          <w:rFonts w:ascii="Times New Roman" w:hAnsi="Times New Roman" w:cs="Times New Roman"/>
        </w:rPr>
        <w:t>DrugBank</w:t>
      </w:r>
      <w:proofErr w:type="spellEnd"/>
      <w:r w:rsidRPr="00343B90">
        <w:rPr>
          <w:rFonts w:ascii="Times New Roman" w:hAnsi="Times New Roman" w:cs="Times New Roman"/>
        </w:rPr>
        <w:t xml:space="preserve"> Id: DB00778). For short, the first case is degressive DDI, and the second case is enhancive DDI, which contains drug changes in terms of pharmacological effects. It is more important to know exactly whether the interaction increases or decreases the drug’s pharmaceutical behaviors, especially when making optimal patient care, establishing drug dosage, designing prophylactic drug therapy, or finding the resistance to therapy with a drug [31].</w:t>
      </w:r>
    </w:p>
    <w:p w14:paraId="18BDC4AB"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Besides the occurrence of both enhancive and degressive DDIs is not random [32, 33], however most current approaches have not yet exploited this structural property and have been developed only for conventional two-classes DDIs. Furthermore, revealing such a structural relationship is very important because it can help to understand how the DDIs occur. It is one of the most important steps for treating complex diseases [34] and guides physicians in preparing safer prescriptions to high-order drug interaction. </w:t>
      </w:r>
    </w:p>
    <w:p w14:paraId="432E9BAE"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The recent works attempted to investigate two major issues: 1) predicting three-class DDIs instead of two-class prediction, 2) extracting the topological information of drugs in a DDI network.</w:t>
      </w:r>
    </w:p>
    <w:p w14:paraId="6E172798"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Model of TMFUF [32] is proposed by Shi and et al. in 2018 which predicts enhancive and degressive DDIs for different predicting scenarios of new drugs (those with no known DDI). Proposed DDINMF model [33] in addition to predicting DDIs, </w:t>
      </w:r>
      <w:proofErr w:type="spellStart"/>
      <w:r w:rsidRPr="00343B90">
        <w:rPr>
          <w:rFonts w:ascii="Times New Roman" w:hAnsi="Times New Roman" w:cs="Times New Roman"/>
        </w:rPr>
        <w:t>asigns</w:t>
      </w:r>
      <w:proofErr w:type="spellEnd"/>
      <w:r w:rsidRPr="00343B90">
        <w:rPr>
          <w:rFonts w:ascii="Times New Roman" w:hAnsi="Times New Roman" w:cs="Times New Roman"/>
        </w:rPr>
        <w:t xml:space="preserve"> every </w:t>
      </w:r>
      <w:proofErr w:type="gramStart"/>
      <w:r w:rsidRPr="00343B90">
        <w:rPr>
          <w:rFonts w:ascii="Times New Roman" w:hAnsi="Times New Roman" w:cs="Times New Roman"/>
        </w:rPr>
        <w:t>drugs</w:t>
      </w:r>
      <w:proofErr w:type="gramEnd"/>
      <w:r w:rsidRPr="00343B90">
        <w:rPr>
          <w:rFonts w:ascii="Times New Roman" w:hAnsi="Times New Roman" w:cs="Times New Roman"/>
        </w:rPr>
        <w:t xml:space="preserve"> to drug communities. In result, some </w:t>
      </w:r>
      <w:proofErr w:type="spellStart"/>
      <w:r w:rsidRPr="00343B90">
        <w:rPr>
          <w:rFonts w:ascii="Times New Roman" w:hAnsi="Times New Roman" w:cs="Times New Roman"/>
        </w:rPr>
        <w:t>corelations</w:t>
      </w:r>
      <w:proofErr w:type="spellEnd"/>
      <w:r w:rsidRPr="00343B90">
        <w:rPr>
          <w:rFonts w:ascii="Times New Roman" w:hAnsi="Times New Roman" w:cs="Times New Roman"/>
        </w:rPr>
        <w:t xml:space="preserve"> are observed between drug communities and the numbers of enhancive, degressive, sum and difference of DDIs for each drug.</w:t>
      </w:r>
    </w:p>
    <w:p w14:paraId="0956D3B4"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These observation shows that not only occurrence of enhancive or degressive DDIs are not randomly but also </w:t>
      </w:r>
      <w:proofErr w:type="spellStart"/>
      <w:r w:rsidRPr="00343B90">
        <w:rPr>
          <w:rFonts w:ascii="Times New Roman" w:hAnsi="Times New Roman" w:cs="Times New Roman"/>
        </w:rPr>
        <w:t>representes</w:t>
      </w:r>
      <w:proofErr w:type="spellEnd"/>
      <w:r w:rsidRPr="00343B90">
        <w:rPr>
          <w:rFonts w:ascii="Times New Roman" w:hAnsi="Times New Roman" w:cs="Times New Roman"/>
        </w:rPr>
        <w:t xml:space="preserve"> some topological features in DDI network. BRSNMF [35] model is a method based on Semi-NMF to predict the degressive and </w:t>
      </w:r>
      <w:proofErr w:type="spellStart"/>
      <w:r w:rsidRPr="00343B90">
        <w:rPr>
          <w:rFonts w:ascii="Times New Roman" w:hAnsi="Times New Roman" w:cs="Times New Roman"/>
        </w:rPr>
        <w:t>enhansive</w:t>
      </w:r>
      <w:proofErr w:type="spellEnd"/>
      <w:r w:rsidRPr="00343B90">
        <w:rPr>
          <w:rFonts w:ascii="Times New Roman" w:hAnsi="Times New Roman" w:cs="Times New Roman"/>
        </w:rPr>
        <w:t xml:space="preserve"> DDIs, more accurately, in cold start scenario [36]. This method exploits Drug Binding Protein (DBP) feature to map new drugs (without any known DDIs) with known drugs (drugs which has one DDI at least). Results show that BRSNMF defines drug communities with more moderate sizes by adding a regularization term to Semi-NMF objective function based on weakly balance theorem.</w:t>
      </w:r>
    </w:p>
    <w:p w14:paraId="63046001"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All three introduced algorithms are using matrix factorization methods, which are a network recommender-based approach. The matrix factorization approach, with slight modification, is a suitable solution for the subject of predicting DDI that has received much attention from researchers, but these methods do not work on potential DDIs which are crucially important in giving safer prescriptions. </w:t>
      </w:r>
    </w:p>
    <w:p w14:paraId="39E3E85F"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In this paper, we firstly introduce data and features. Then, a novel algorithm based on the integration of drug similarities and deep learning recommendation systems for predicting DDI is presented in a comprehensive three-class model. This algorithm is called Predicting Comprehensive Drug-Drug Interaction via Similarity Network Fusion and Convolutional Neural Networks (SNF-CNN). The SNF-CNN trying to recognize unknown and potential DDIs which are not detected yet. The feature’s intrinsic </w:t>
      </w:r>
      <w:r w:rsidRPr="00343B90">
        <w:rPr>
          <w:rFonts w:ascii="Times New Roman" w:hAnsi="Times New Roman" w:cs="Times New Roman"/>
        </w:rPr>
        <w:lastRenderedPageBreak/>
        <w:t xml:space="preserve">of off-label side effect and chemical structure of drugs may provide information to find hidden potential DDIs in current DDI network. To use both of similarity features, we will take advantage of SNF. </w:t>
      </w:r>
    </w:p>
    <w:p w14:paraId="77564E77"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The paper is organized as follows. In the first section, the data preparation process is explained. The recommendation system is then designed and trained on enhancive and degressive, which detects pairs of non-interacting drugs with high probability. Next, the previous recommender system, based on a convolutional neural network, is trained on incremental and decremental interaction data without interaction (detected in the previous step). In section Results and Discussions, we investigate the DDI prediction results of SNF-CNN in the 10-fold cross-validation (CV) process in compare to other methods. </w:t>
      </w:r>
    </w:p>
    <w:p w14:paraId="450D0FC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It should be noted that the proposed method of this research is a recommender-based on deep neural networks and has no structural similarities with matrix factorization methods. The only reason for mentioning these methods is the limited number of articles that have used three-class data in their work.</w:t>
      </w:r>
    </w:p>
    <w:p w14:paraId="212362B8" w14:textId="77777777" w:rsidR="008F055C" w:rsidRPr="00343B90" w:rsidRDefault="008F055C">
      <w:pPr>
        <w:spacing w:line="276" w:lineRule="auto"/>
        <w:rPr>
          <w:rFonts w:ascii="Times New Roman" w:hAnsi="Times New Roman" w:cs="Times New Roman"/>
        </w:rPr>
      </w:pPr>
    </w:p>
    <w:p w14:paraId="658EF85F"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sz w:val="28"/>
          <w:szCs w:val="28"/>
        </w:rPr>
        <w:t>Methods</w:t>
      </w:r>
    </w:p>
    <w:p w14:paraId="38DB31F3"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Dataset and features</w:t>
      </w:r>
    </w:p>
    <w:p w14:paraId="4C17FE2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In this study, we use the dataset presented by Yu and et al. in 2018 [33]. This dataset contains 568 approved small molecule drugs, each of them has at least one interaction with the other drugs in the set. In total, the interactions between these 568 drugs contain 21,351 DDIs, including 16,757 enhancive DDIs and 4,594 degressive DDIs. In addition, each drug represented as an 881-dimensional feature vector </w:t>
      </w:r>
      <w:proofErr w:type="spellStart"/>
      <w:r w:rsidRPr="00343B90">
        <w:rPr>
          <w:rFonts w:ascii="Times New Roman" w:hAnsi="Times New Roman" w:cs="Times New Roman"/>
          <w:i/>
          <w:iCs/>
        </w:rPr>
        <w:t>F</w:t>
      </w:r>
      <w:r w:rsidRPr="00343B90">
        <w:rPr>
          <w:rFonts w:ascii="Times New Roman" w:hAnsi="Times New Roman" w:cs="Times New Roman"/>
          <w:i/>
          <w:iCs/>
          <w:vertAlign w:val="subscript"/>
        </w:rPr>
        <w:t>str</w:t>
      </w:r>
      <w:proofErr w:type="spellEnd"/>
      <w:r w:rsidRPr="00343B90">
        <w:rPr>
          <w:rFonts w:ascii="Times New Roman" w:hAnsi="Times New Roman" w:cs="Times New Roman"/>
        </w:rPr>
        <w:t xml:space="preserve"> based on PubChem chemical structure descriptor and also a 9149-dimensional feature vector </w:t>
      </w:r>
      <w:proofErr w:type="spellStart"/>
      <w:r w:rsidRPr="00343B90">
        <w:rPr>
          <w:rFonts w:ascii="Times New Roman" w:hAnsi="Times New Roman" w:cs="Times New Roman"/>
          <w:i/>
          <w:iCs/>
        </w:rPr>
        <w:t>F</w:t>
      </w:r>
      <w:r w:rsidRPr="00343B90">
        <w:rPr>
          <w:rFonts w:ascii="Times New Roman" w:hAnsi="Times New Roman" w:cs="Times New Roman"/>
          <w:i/>
          <w:iCs/>
          <w:vertAlign w:val="subscript"/>
        </w:rPr>
        <w:t>se</w:t>
      </w:r>
      <w:proofErr w:type="spellEnd"/>
      <w:r w:rsidRPr="00343B90">
        <w:rPr>
          <w:rFonts w:ascii="Times New Roman" w:hAnsi="Times New Roman" w:cs="Times New Roman"/>
        </w:rPr>
        <w:t xml:space="preserve"> based on the off-label side effects provided by OFFSIDES. If a side effect or chemical structure is reported or has observed for the drug its vector element is one, otherwise is zero.</w:t>
      </w:r>
    </w:p>
    <w:p w14:paraId="4F7E3E4A" w14:textId="77777777" w:rsidR="008F055C" w:rsidRPr="00343B90" w:rsidRDefault="008F055C">
      <w:pPr>
        <w:spacing w:line="276" w:lineRule="auto"/>
        <w:rPr>
          <w:rFonts w:ascii="Times New Roman" w:hAnsi="Times New Roman" w:cs="Times New Roman"/>
        </w:rPr>
      </w:pPr>
    </w:p>
    <w:p w14:paraId="39287D17"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Problem formulation</w:t>
      </w:r>
    </w:p>
    <w:p w14:paraId="6153BDE2"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Without loss of generality, let </w:t>
      </w:r>
      <w:r w:rsidRPr="00343B90">
        <w:rPr>
          <w:rFonts w:ascii="Times New Roman" w:hAnsi="Times New Roman" w:cs="Times New Roman"/>
          <w:i/>
          <w:iCs/>
        </w:rPr>
        <w:t>D = {d</w:t>
      </w:r>
      <w:r w:rsidRPr="00343B90">
        <w:rPr>
          <w:rFonts w:ascii="Times New Roman" w:hAnsi="Times New Roman" w:cs="Times New Roman"/>
          <w:i/>
          <w:iCs/>
          <w:vertAlign w:val="subscript"/>
        </w:rPr>
        <w:t>i</w:t>
      </w:r>
      <w:r w:rsidRPr="00343B90">
        <w:rPr>
          <w:rFonts w:ascii="Times New Roman" w:hAnsi="Times New Roman" w:cs="Times New Roman"/>
          <w:i/>
          <w:iCs/>
        </w:rPr>
        <w:t xml:space="preserve">}, </w:t>
      </w:r>
      <w:proofErr w:type="spellStart"/>
      <w:r w:rsidRPr="00343B90">
        <w:rPr>
          <w:rFonts w:ascii="Times New Roman" w:hAnsi="Times New Roman" w:cs="Times New Roman"/>
          <w:i/>
          <w:iCs/>
        </w:rPr>
        <w:t>i</w:t>
      </w:r>
      <w:proofErr w:type="spellEnd"/>
      <w:r w:rsidRPr="00343B90">
        <w:rPr>
          <w:rFonts w:ascii="Times New Roman" w:hAnsi="Times New Roman" w:cs="Times New Roman"/>
          <w:i/>
          <w:iCs/>
        </w:rPr>
        <w:t xml:space="preserve"> = 1, </w:t>
      </w:r>
      <w:r w:rsidR="00AE0122" w:rsidRPr="00343B90">
        <w:rPr>
          <w:rFonts w:ascii="Times New Roman" w:hAnsi="Times New Roman" w:cs="Times New Roman"/>
          <w:i/>
          <w:iCs/>
        </w:rPr>
        <w:t>2, ...</w:t>
      </w:r>
      <w:r w:rsidRPr="00343B90">
        <w:rPr>
          <w:rFonts w:ascii="Times New Roman" w:hAnsi="Times New Roman" w:cs="Times New Roman"/>
          <w:i/>
          <w:iCs/>
        </w:rPr>
        <w:t>, m</w:t>
      </w:r>
      <w:r w:rsidRPr="00343B90">
        <w:rPr>
          <w:rFonts w:ascii="Times New Roman" w:hAnsi="Times New Roman" w:cs="Times New Roman"/>
        </w:rPr>
        <w:t xml:space="preserve">, be a set of </w:t>
      </w:r>
      <w:r w:rsidRPr="00343B90">
        <w:rPr>
          <w:rFonts w:ascii="Times New Roman" w:hAnsi="Times New Roman" w:cs="Times New Roman"/>
          <w:i/>
          <w:iCs/>
        </w:rPr>
        <w:t>m</w:t>
      </w:r>
      <w:r w:rsidRPr="00343B90">
        <w:rPr>
          <w:rFonts w:ascii="Times New Roman" w:hAnsi="Times New Roman" w:cs="Times New Roman"/>
        </w:rPr>
        <w:t xml:space="preserve"> approved drugs. In addition, each drug d </w:t>
      </w:r>
      <w:proofErr w:type="spellStart"/>
      <w:r w:rsidRPr="00343B90">
        <w:rPr>
          <w:rFonts w:ascii="Times New Roman" w:hAnsi="Times New Roman" w:cs="Times New Roman"/>
        </w:rPr>
        <w:t>i</w:t>
      </w:r>
      <w:proofErr w:type="spellEnd"/>
      <w:r w:rsidRPr="00343B90">
        <w:rPr>
          <w:rFonts w:ascii="Times New Roman" w:hAnsi="Times New Roman" w:cs="Times New Roman"/>
        </w:rPr>
        <w:t xml:space="preserve"> in the D is represented as a p-dimension feature vector </w:t>
      </w:r>
      <w:r w:rsidRPr="00343B90">
        <w:rPr>
          <w:rFonts w:ascii="Times New Roman" w:hAnsi="Times New Roman" w:cs="Times New Roman"/>
          <w:i/>
          <w:iCs/>
        </w:rPr>
        <w:t>f</w:t>
      </w:r>
      <w:r w:rsidRPr="00343B90">
        <w:rPr>
          <w:rFonts w:ascii="Times New Roman" w:hAnsi="Times New Roman" w:cs="Times New Roman"/>
          <w:i/>
          <w:iCs/>
          <w:vertAlign w:val="subscript"/>
        </w:rPr>
        <w:t>i</w:t>
      </w:r>
      <w:r w:rsidRPr="00343B90">
        <w:rPr>
          <w:rFonts w:ascii="Times New Roman" w:hAnsi="Times New Roman" w:cs="Times New Roman"/>
          <w:i/>
          <w:iCs/>
        </w:rPr>
        <w:t xml:space="preserve"> = [f</w:t>
      </w:r>
      <w:r w:rsidRPr="00343B90">
        <w:rPr>
          <w:rFonts w:ascii="Times New Roman" w:hAnsi="Times New Roman" w:cs="Times New Roman"/>
          <w:i/>
          <w:iCs/>
          <w:vertAlign w:val="subscript"/>
        </w:rPr>
        <w:t>1</w:t>
      </w:r>
      <w:r w:rsidRPr="00343B90">
        <w:rPr>
          <w:rFonts w:ascii="Times New Roman" w:hAnsi="Times New Roman" w:cs="Times New Roman"/>
          <w:i/>
          <w:iCs/>
        </w:rPr>
        <w:t>, f</w:t>
      </w:r>
      <w:r w:rsidR="00AE0122" w:rsidRPr="00343B90">
        <w:rPr>
          <w:rFonts w:ascii="Times New Roman" w:hAnsi="Times New Roman" w:cs="Times New Roman"/>
          <w:i/>
          <w:iCs/>
          <w:vertAlign w:val="subscript"/>
        </w:rPr>
        <w:t>2</w:t>
      </w:r>
      <w:r w:rsidRPr="00343B90">
        <w:rPr>
          <w:rFonts w:ascii="Times New Roman" w:hAnsi="Times New Roman" w:cs="Times New Roman"/>
          <w:i/>
          <w:iCs/>
        </w:rPr>
        <w:t>,</w:t>
      </w:r>
      <w:r w:rsidR="00AE0122" w:rsidRPr="00343B90">
        <w:rPr>
          <w:rFonts w:ascii="Times New Roman" w:hAnsi="Times New Roman" w:cs="Times New Roman"/>
          <w:i/>
          <w:iCs/>
        </w:rPr>
        <w:t xml:space="preserve"> .</w:t>
      </w:r>
      <w:r w:rsidRPr="00343B90">
        <w:rPr>
          <w:rFonts w:ascii="Times New Roman" w:hAnsi="Times New Roman" w:cs="Times New Roman"/>
          <w:i/>
          <w:iCs/>
        </w:rPr>
        <w:t xml:space="preserve">.., </w:t>
      </w:r>
      <w:proofErr w:type="spellStart"/>
      <w:r w:rsidRPr="00343B90">
        <w:rPr>
          <w:rFonts w:ascii="Times New Roman" w:hAnsi="Times New Roman" w:cs="Times New Roman"/>
          <w:i/>
          <w:iCs/>
        </w:rPr>
        <w:t>f</w:t>
      </w:r>
      <w:r w:rsidRPr="00343B90">
        <w:rPr>
          <w:rFonts w:ascii="Times New Roman" w:hAnsi="Times New Roman" w:cs="Times New Roman"/>
          <w:i/>
          <w:iCs/>
          <w:vertAlign w:val="subscript"/>
        </w:rPr>
        <w:t>k</w:t>
      </w:r>
      <w:proofErr w:type="spellEnd"/>
      <w:r w:rsidRPr="00343B90">
        <w:rPr>
          <w:rFonts w:ascii="Times New Roman" w:hAnsi="Times New Roman" w:cs="Times New Roman"/>
          <w:i/>
          <w:iCs/>
        </w:rPr>
        <w:t xml:space="preserve">, </w:t>
      </w:r>
      <w:r w:rsidR="00AE0122" w:rsidRPr="00343B90">
        <w:rPr>
          <w:rFonts w:ascii="Times New Roman" w:hAnsi="Times New Roman" w:cs="Times New Roman"/>
          <w:i/>
          <w:iCs/>
        </w:rPr>
        <w:t xml:space="preserve">..., </w:t>
      </w:r>
      <w:proofErr w:type="spellStart"/>
      <w:r w:rsidR="00AE0122" w:rsidRPr="00343B90">
        <w:rPr>
          <w:rFonts w:ascii="Times New Roman" w:hAnsi="Times New Roman" w:cs="Times New Roman"/>
          <w:i/>
          <w:iCs/>
        </w:rPr>
        <w:t>f</w:t>
      </w:r>
      <w:r w:rsidR="00AE0122" w:rsidRPr="00343B90">
        <w:rPr>
          <w:rFonts w:ascii="Times New Roman" w:hAnsi="Times New Roman" w:cs="Times New Roman"/>
          <w:i/>
          <w:iCs/>
          <w:vertAlign w:val="subscript"/>
        </w:rPr>
        <w:t>p</w:t>
      </w:r>
      <w:proofErr w:type="spellEnd"/>
      <w:r w:rsidRPr="00343B90">
        <w:rPr>
          <w:rFonts w:ascii="Times New Roman" w:hAnsi="Times New Roman" w:cs="Times New Roman"/>
          <w:i/>
          <w:iCs/>
        </w:rPr>
        <w:t>]</w:t>
      </w:r>
      <w:r w:rsidRPr="00343B90">
        <w:rPr>
          <w:rFonts w:ascii="Times New Roman" w:hAnsi="Times New Roman" w:cs="Times New Roman"/>
        </w:rPr>
        <w:t xml:space="preserve">, which </w:t>
      </w:r>
      <w:proofErr w:type="spellStart"/>
      <w:r w:rsidRPr="00343B90">
        <w:rPr>
          <w:rFonts w:ascii="Times New Roman" w:hAnsi="Times New Roman" w:cs="Times New Roman"/>
        </w:rPr>
        <w:t>f</w:t>
      </w:r>
      <w:r w:rsidRPr="00343B90">
        <w:rPr>
          <w:rFonts w:ascii="Times New Roman" w:hAnsi="Times New Roman" w:cs="Times New Roman"/>
          <w:vertAlign w:val="subscript"/>
        </w:rPr>
        <w:t>k</w:t>
      </w:r>
      <w:proofErr w:type="spellEnd"/>
      <w:r w:rsidRPr="00343B90">
        <w:rPr>
          <w:rFonts w:ascii="Times New Roman" w:hAnsi="Times New Roman" w:cs="Times New Roman"/>
        </w:rPr>
        <w:t xml:space="preserve"> = 1 indicates the </w:t>
      </w:r>
      <w:r w:rsidRPr="00343B90">
        <w:rPr>
          <w:rFonts w:ascii="Times New Roman" w:hAnsi="Times New Roman" w:cs="Times New Roman"/>
          <w:i/>
          <w:iCs/>
        </w:rPr>
        <w:t>K-</w:t>
      </w:r>
      <w:proofErr w:type="spellStart"/>
      <w:r w:rsidRPr="00343B90">
        <w:rPr>
          <w:rFonts w:ascii="Times New Roman" w:hAnsi="Times New Roman" w:cs="Times New Roman"/>
          <w:i/>
          <w:iCs/>
        </w:rPr>
        <w:t>th</w:t>
      </w:r>
      <w:proofErr w:type="spellEnd"/>
      <w:r w:rsidRPr="00343B90">
        <w:rPr>
          <w:rFonts w:ascii="Times New Roman" w:hAnsi="Times New Roman" w:cs="Times New Roman"/>
        </w:rPr>
        <w:t xml:space="preserve"> specific chemical structure fragment or occurs an off-label side effect, and </w:t>
      </w:r>
      <w:proofErr w:type="spellStart"/>
      <w:r w:rsidRPr="00343B90">
        <w:rPr>
          <w:rFonts w:ascii="Times New Roman" w:hAnsi="Times New Roman" w:cs="Times New Roman"/>
          <w:i/>
          <w:iCs/>
        </w:rPr>
        <w:t>f</w:t>
      </w:r>
      <w:r w:rsidRPr="00343B90">
        <w:rPr>
          <w:rFonts w:ascii="Times New Roman" w:hAnsi="Times New Roman" w:cs="Times New Roman"/>
          <w:i/>
          <w:iCs/>
          <w:vertAlign w:val="subscript"/>
        </w:rPr>
        <w:t>k</w:t>
      </w:r>
      <w:proofErr w:type="spellEnd"/>
      <w:r w:rsidRPr="00343B90">
        <w:rPr>
          <w:rFonts w:ascii="Times New Roman" w:hAnsi="Times New Roman" w:cs="Times New Roman"/>
          <w:i/>
          <w:iCs/>
          <w:vertAlign w:val="subscript"/>
        </w:rPr>
        <w:t xml:space="preserve"> </w:t>
      </w:r>
      <w:r w:rsidRPr="00343B90">
        <w:rPr>
          <w:rFonts w:ascii="Times New Roman" w:hAnsi="Times New Roman" w:cs="Times New Roman"/>
          <w:i/>
          <w:iCs/>
        </w:rPr>
        <w:t>= 0</w:t>
      </w:r>
      <w:r w:rsidRPr="00343B90">
        <w:rPr>
          <w:rFonts w:ascii="Times New Roman" w:hAnsi="Times New Roman" w:cs="Times New Roman"/>
        </w:rPr>
        <w:t xml:space="preserve"> otherwise. Because each drug has two feature vectors of the chemical structure and the off-label side effect. There are two feature matrices of </w:t>
      </w:r>
      <w:r w:rsidRPr="00343B90">
        <w:rPr>
          <w:rFonts w:ascii="Times New Roman" w:hAnsi="Times New Roman" w:cs="Times New Roman"/>
          <w:i/>
          <w:iCs/>
        </w:rPr>
        <w:t>F</w:t>
      </w:r>
      <w:r w:rsidRPr="00343B90">
        <w:rPr>
          <w:rFonts w:ascii="Times New Roman" w:hAnsi="Times New Roman" w:cs="Times New Roman"/>
        </w:rPr>
        <w:t xml:space="preserve"> with dimensions of </w:t>
      </w:r>
      <w:r w:rsidRPr="00343B90">
        <w:rPr>
          <w:rFonts w:ascii="Times New Roman" w:hAnsi="Times New Roman" w:cs="Times New Roman"/>
          <w:i/>
          <w:iCs/>
        </w:rPr>
        <w:t>m × p</w:t>
      </w:r>
      <w:r w:rsidRPr="00343B90">
        <w:rPr>
          <w:rFonts w:ascii="Times New Roman" w:hAnsi="Times New Roman" w:cs="Times New Roman"/>
        </w:rPr>
        <w:t xml:space="preserve"> (magnitude of p depends</w:t>
      </w:r>
    </w:p>
    <w:p w14:paraId="64A881D5" w14:textId="77777777" w:rsidR="008F055C" w:rsidRPr="00343B90" w:rsidRDefault="00BE2CD1">
      <w:pPr>
        <w:spacing w:line="276" w:lineRule="auto"/>
        <w:jc w:val="both"/>
        <w:rPr>
          <w:rFonts w:ascii="Times New Roman" w:hAnsi="Times New Roman" w:cs="Times New Roman"/>
        </w:rPr>
      </w:pPr>
      <w:r w:rsidRPr="00343B90">
        <w:rPr>
          <w:rFonts w:ascii="Times New Roman" w:hAnsi="Times New Roman" w:cs="Times New Roman"/>
        </w:rPr>
        <w:t>on kind of feature</w:t>
      </w:r>
      <w:r w:rsidR="00D92642" w:rsidRPr="00343B90">
        <w:rPr>
          <w:rFonts w:ascii="Times New Roman" w:hAnsi="Times New Roman" w:cs="Times New Roman"/>
        </w:rPr>
        <w:t xml:space="preserve">). Matrices of </w:t>
      </w:r>
      <w:proofErr w:type="spellStart"/>
      <w:r w:rsidR="00D92642" w:rsidRPr="00343B90">
        <w:rPr>
          <w:rFonts w:ascii="Times New Roman" w:hAnsi="Times New Roman" w:cs="Times New Roman"/>
          <w:i/>
          <w:iCs/>
        </w:rPr>
        <w:t>F</w:t>
      </w:r>
      <w:r w:rsidR="00D92642" w:rsidRPr="00343B90">
        <w:rPr>
          <w:rFonts w:ascii="Times New Roman" w:hAnsi="Times New Roman" w:cs="Times New Roman"/>
          <w:i/>
          <w:iCs/>
          <w:vertAlign w:val="subscript"/>
        </w:rPr>
        <w:t>str</w:t>
      </w:r>
      <w:proofErr w:type="spellEnd"/>
      <w:r w:rsidR="00D92642" w:rsidRPr="00343B90">
        <w:rPr>
          <w:rFonts w:ascii="Times New Roman" w:hAnsi="Times New Roman" w:cs="Times New Roman"/>
        </w:rPr>
        <w:t xml:space="preserve"> and </w:t>
      </w:r>
      <w:proofErr w:type="spellStart"/>
      <w:r w:rsidR="00D92642" w:rsidRPr="00343B90">
        <w:rPr>
          <w:rFonts w:ascii="Times New Roman" w:hAnsi="Times New Roman" w:cs="Times New Roman"/>
          <w:i/>
          <w:iCs/>
        </w:rPr>
        <w:t>F</w:t>
      </w:r>
      <w:r w:rsidR="00D92642" w:rsidRPr="00343B90">
        <w:rPr>
          <w:rFonts w:ascii="Times New Roman" w:hAnsi="Times New Roman" w:cs="Times New Roman"/>
          <w:i/>
          <w:iCs/>
          <w:vertAlign w:val="subscript"/>
        </w:rPr>
        <w:t>se</w:t>
      </w:r>
      <w:proofErr w:type="spellEnd"/>
      <w:r w:rsidR="00D92642" w:rsidRPr="00343B90">
        <w:rPr>
          <w:rFonts w:ascii="Times New Roman" w:hAnsi="Times New Roman" w:cs="Times New Roman"/>
          <w:i/>
          <w:iCs/>
        </w:rPr>
        <w:t xml:space="preserve"> </w:t>
      </w:r>
      <w:r w:rsidR="00D92642" w:rsidRPr="00343B90">
        <w:rPr>
          <w:rFonts w:ascii="Times New Roman" w:hAnsi="Times New Roman" w:cs="Times New Roman"/>
        </w:rPr>
        <w:t xml:space="preserve">are, respectively, the feature matrix of the chemical structure and the feature matrix of off-label side effects. </w:t>
      </w:r>
    </w:p>
    <w:p w14:paraId="2F89B673"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Drug-Drug interactions can be accordingly represented as an </w:t>
      </w:r>
      <w:r w:rsidRPr="00343B90">
        <w:rPr>
          <w:rFonts w:ascii="Times New Roman" w:hAnsi="Times New Roman" w:cs="Times New Roman"/>
          <w:i/>
          <w:iCs/>
        </w:rPr>
        <w:t>m × m</w:t>
      </w:r>
      <w:r w:rsidRPr="00343B90">
        <w:rPr>
          <w:rFonts w:ascii="Times New Roman" w:hAnsi="Times New Roman" w:cs="Times New Roman"/>
        </w:rPr>
        <w:t xml:space="preserve"> symmetric interaction matrix </w:t>
      </w:r>
      <w:r w:rsidRPr="00343B90">
        <w:rPr>
          <w:rFonts w:ascii="Times New Roman" w:hAnsi="Times New Roman" w:cs="Times New Roman"/>
          <w:i/>
          <w:iCs/>
        </w:rPr>
        <w:t xml:space="preserve">A </w:t>
      </w:r>
      <w:proofErr w:type="spellStart"/>
      <w:r w:rsidRPr="00343B90">
        <w:rPr>
          <w:rFonts w:ascii="Times New Roman" w:hAnsi="Times New Roman" w:cs="Times New Roman"/>
          <w:i/>
          <w:iCs/>
        </w:rPr>
        <w:t>m×m</w:t>
      </w:r>
      <w:proofErr w:type="spellEnd"/>
      <w:r w:rsidRPr="00343B90">
        <w:rPr>
          <w:rFonts w:ascii="Times New Roman" w:hAnsi="Times New Roman" w:cs="Times New Roman"/>
          <w:i/>
          <w:iCs/>
        </w:rPr>
        <w:t xml:space="preserve"> = {</w:t>
      </w:r>
      <w:proofErr w:type="spellStart"/>
      <w:r w:rsidRPr="00343B90">
        <w:rPr>
          <w:rFonts w:ascii="Times New Roman" w:hAnsi="Times New Roman" w:cs="Times New Roman"/>
          <w:i/>
          <w:iCs/>
        </w:rPr>
        <w:t>a</w:t>
      </w:r>
      <w:r w:rsidRPr="00343B90">
        <w:rPr>
          <w:rFonts w:ascii="Times New Roman" w:hAnsi="Times New Roman" w:cs="Times New Roman"/>
          <w:i/>
          <w:iCs/>
          <w:vertAlign w:val="subscript"/>
        </w:rPr>
        <w:t>ij</w:t>
      </w:r>
      <w:proofErr w:type="spellEnd"/>
      <w:r w:rsidRPr="00343B90">
        <w:rPr>
          <w:rFonts w:ascii="Times New Roman" w:hAnsi="Times New Roman" w:cs="Times New Roman"/>
          <w:i/>
          <w:iCs/>
        </w:rPr>
        <w:t>}.</w:t>
      </w:r>
      <w:r w:rsidRPr="00343B90">
        <w:rPr>
          <w:rFonts w:ascii="Times New Roman" w:hAnsi="Times New Roman" w:cs="Times New Roman"/>
        </w:rPr>
        <w:t xml:space="preserve"> For the conventional binary DDIs, </w:t>
      </w:r>
      <w:proofErr w:type="spellStart"/>
      <w:r w:rsidRPr="00343B90">
        <w:rPr>
          <w:rFonts w:ascii="Times New Roman" w:hAnsi="Times New Roman" w:cs="Times New Roman"/>
          <w:i/>
          <w:iCs/>
        </w:rPr>
        <w:t>a</w:t>
      </w:r>
      <w:r w:rsidRPr="00343B90">
        <w:rPr>
          <w:rFonts w:ascii="Times New Roman" w:hAnsi="Times New Roman" w:cs="Times New Roman"/>
          <w:i/>
          <w:iCs/>
          <w:vertAlign w:val="subscript"/>
        </w:rPr>
        <w:t>ij</w:t>
      </w:r>
      <w:proofErr w:type="spellEnd"/>
      <w:r w:rsidRPr="00343B90">
        <w:rPr>
          <w:rFonts w:ascii="Times New Roman" w:hAnsi="Times New Roman" w:cs="Times New Roman"/>
          <w:i/>
          <w:iCs/>
        </w:rPr>
        <w:t xml:space="preserve"> = 1</w:t>
      </w:r>
      <w:r w:rsidRPr="00343B90">
        <w:rPr>
          <w:rFonts w:ascii="Times New Roman" w:hAnsi="Times New Roman" w:cs="Times New Roman"/>
        </w:rPr>
        <w:t xml:space="preserve"> if d </w:t>
      </w:r>
      <w:proofErr w:type="spellStart"/>
      <w:r w:rsidRPr="00343B90">
        <w:rPr>
          <w:rFonts w:ascii="Times New Roman" w:hAnsi="Times New Roman" w:cs="Times New Roman"/>
        </w:rPr>
        <w:t>i</w:t>
      </w:r>
      <w:proofErr w:type="spellEnd"/>
      <w:r w:rsidRPr="00343B90">
        <w:rPr>
          <w:rFonts w:ascii="Times New Roman" w:hAnsi="Times New Roman" w:cs="Times New Roman"/>
        </w:rPr>
        <w:t xml:space="preserve"> interacts with </w:t>
      </w:r>
      <w:proofErr w:type="spellStart"/>
      <w:proofErr w:type="gramStart"/>
      <w:r w:rsidRPr="00343B90">
        <w:rPr>
          <w:rFonts w:ascii="Times New Roman" w:hAnsi="Times New Roman" w:cs="Times New Roman"/>
        </w:rPr>
        <w:t>d</w:t>
      </w:r>
      <w:r w:rsidRPr="00343B90">
        <w:rPr>
          <w:rFonts w:ascii="Times New Roman" w:hAnsi="Times New Roman" w:cs="Times New Roman"/>
          <w:vertAlign w:val="subscript"/>
        </w:rPr>
        <w:t>j</w:t>
      </w:r>
      <w:proofErr w:type="spellEnd"/>
      <w:r w:rsidRPr="00343B90">
        <w:rPr>
          <w:rFonts w:ascii="Times New Roman" w:hAnsi="Times New Roman" w:cs="Times New Roman"/>
        </w:rPr>
        <w:t xml:space="preserve"> ,</w:t>
      </w:r>
      <w:proofErr w:type="gramEnd"/>
      <w:r w:rsidRPr="00343B90">
        <w:rPr>
          <w:rFonts w:ascii="Times New Roman" w:hAnsi="Times New Roman" w:cs="Times New Roman"/>
        </w:rPr>
        <w:t xml:space="preserve"> and </w:t>
      </w:r>
      <w:proofErr w:type="spellStart"/>
      <w:r w:rsidRPr="00343B90">
        <w:rPr>
          <w:rFonts w:ascii="Times New Roman" w:hAnsi="Times New Roman" w:cs="Times New Roman"/>
          <w:i/>
          <w:iCs/>
        </w:rPr>
        <w:t>a</w:t>
      </w:r>
      <w:r w:rsidRPr="00343B90">
        <w:rPr>
          <w:rFonts w:ascii="Times New Roman" w:hAnsi="Times New Roman" w:cs="Times New Roman"/>
          <w:i/>
          <w:iCs/>
          <w:vertAlign w:val="subscript"/>
        </w:rPr>
        <w:t>ij</w:t>
      </w:r>
      <w:proofErr w:type="spellEnd"/>
      <w:r w:rsidRPr="00343B90">
        <w:rPr>
          <w:rFonts w:ascii="Times New Roman" w:hAnsi="Times New Roman" w:cs="Times New Roman"/>
          <w:i/>
          <w:iCs/>
        </w:rPr>
        <w:t xml:space="preserve"> = 0 </w:t>
      </w:r>
      <w:r w:rsidRPr="00343B90">
        <w:rPr>
          <w:rFonts w:ascii="Times New Roman" w:hAnsi="Times New Roman" w:cs="Times New Roman"/>
        </w:rPr>
        <w:t>otherwise. Matrix of comprehensive DDIs has three amounts (</w:t>
      </w:r>
      <w:proofErr w:type="spellStart"/>
      <w:r w:rsidRPr="00343B90">
        <w:rPr>
          <w:rFonts w:ascii="Times New Roman" w:hAnsi="Times New Roman" w:cs="Times New Roman"/>
          <w:i/>
          <w:iCs/>
        </w:rPr>
        <w:t>a</w:t>
      </w:r>
      <w:r w:rsidRPr="00343B90">
        <w:rPr>
          <w:rFonts w:ascii="Times New Roman" w:hAnsi="Times New Roman" w:cs="Times New Roman"/>
          <w:i/>
          <w:iCs/>
          <w:vertAlign w:val="subscript"/>
        </w:rPr>
        <w:t>ij</w:t>
      </w:r>
      <w:proofErr w:type="spellEnd"/>
      <w:r w:rsidRPr="00343B90">
        <w:rPr>
          <w:rFonts w:ascii="Times New Roman" w:hAnsi="Times New Roman" w:cs="Times New Roman"/>
          <w:i/>
          <w:iCs/>
        </w:rPr>
        <w:t xml:space="preserve"> </w:t>
      </w:r>
      <w:r w:rsidRPr="00343B90">
        <w:rPr>
          <w:rFonts w:ascii="Cambria Math" w:hAnsi="Cambria Math" w:cs="Cambria Math"/>
          <w:i/>
          <w:iCs/>
        </w:rPr>
        <w:t>∈</w:t>
      </w:r>
      <w:r w:rsidRPr="00343B90">
        <w:rPr>
          <w:rFonts w:ascii="Times New Roman" w:hAnsi="Times New Roman" w:cs="Times New Roman"/>
          <w:i/>
          <w:iCs/>
        </w:rPr>
        <w:t xml:space="preserve"> {−1, 0, +1}</w:t>
      </w:r>
      <w:r w:rsidRPr="00343B90">
        <w:rPr>
          <w:rFonts w:ascii="Times New Roman" w:hAnsi="Times New Roman" w:cs="Times New Roman"/>
        </w:rPr>
        <w:t xml:space="preserve">). Same as binary formulation, if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i/>
          <w:iCs/>
        </w:rPr>
        <w:t>d</w:t>
      </w:r>
      <w:r w:rsidR="00BE2CD1" w:rsidRPr="00343B90">
        <w:rPr>
          <w:rFonts w:ascii="Times New Roman" w:hAnsi="Times New Roman" w:cs="Times New Roman"/>
          <w:i/>
          <w:iCs/>
          <w:vertAlign w:val="subscript"/>
        </w:rPr>
        <w:t>j</w:t>
      </w:r>
      <w:proofErr w:type="spellEnd"/>
      <w:r w:rsidR="00BE2CD1" w:rsidRPr="00343B90">
        <w:rPr>
          <w:rFonts w:ascii="Times New Roman" w:hAnsi="Times New Roman" w:cs="Times New Roman"/>
          <w:i/>
          <w:iCs/>
        </w:rPr>
        <w:t xml:space="preserve"> </w:t>
      </w:r>
      <w:r w:rsidRPr="00343B90">
        <w:rPr>
          <w:rFonts w:ascii="Times New Roman" w:hAnsi="Times New Roman" w:cs="Times New Roman"/>
        </w:rPr>
        <w:t xml:space="preserve">do not interact with each other, </w:t>
      </w:r>
      <w:proofErr w:type="spellStart"/>
      <w:r w:rsidRPr="00343B90">
        <w:rPr>
          <w:rFonts w:ascii="Times New Roman" w:hAnsi="Times New Roman" w:cs="Times New Roman"/>
          <w:i/>
          <w:iCs/>
        </w:rPr>
        <w:t>a</w:t>
      </w:r>
      <w:r w:rsidRPr="00343B90">
        <w:rPr>
          <w:rFonts w:ascii="Times New Roman" w:hAnsi="Times New Roman" w:cs="Times New Roman"/>
          <w:i/>
          <w:iCs/>
          <w:vertAlign w:val="subscript"/>
        </w:rPr>
        <w:t>ij</w:t>
      </w:r>
      <w:proofErr w:type="spellEnd"/>
      <w:r w:rsidRPr="00343B90">
        <w:rPr>
          <w:rFonts w:ascii="Times New Roman" w:hAnsi="Times New Roman" w:cs="Times New Roman"/>
          <w:i/>
          <w:iCs/>
        </w:rPr>
        <w:t xml:space="preserve"> = 0</w:t>
      </w:r>
      <w:r w:rsidRPr="00343B90">
        <w:rPr>
          <w:rFonts w:ascii="Times New Roman" w:hAnsi="Times New Roman" w:cs="Times New Roman"/>
        </w:rPr>
        <w:t xml:space="preserve"> while there is an enhancive DDI or a degressive DDI between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rPr>
        <w:t xml:space="preserve">, </w:t>
      </w:r>
      <w:proofErr w:type="spellStart"/>
      <w:r w:rsidRPr="00343B90">
        <w:rPr>
          <w:rFonts w:ascii="Times New Roman" w:hAnsi="Times New Roman" w:cs="Times New Roman"/>
          <w:i/>
          <w:iCs/>
        </w:rPr>
        <w:t>a</w:t>
      </w:r>
      <w:r w:rsidRPr="00343B90">
        <w:rPr>
          <w:rFonts w:ascii="Times New Roman" w:hAnsi="Times New Roman" w:cs="Times New Roman"/>
          <w:i/>
          <w:iCs/>
          <w:vertAlign w:val="subscript"/>
        </w:rPr>
        <w:t>ij</w:t>
      </w:r>
      <w:proofErr w:type="spellEnd"/>
      <w:r w:rsidRPr="00343B90">
        <w:rPr>
          <w:rFonts w:ascii="Times New Roman" w:hAnsi="Times New Roman" w:cs="Times New Roman"/>
          <w:i/>
          <w:iCs/>
        </w:rPr>
        <w:t xml:space="preserve"> = +1</w:t>
      </w:r>
      <w:r w:rsidRPr="00343B90">
        <w:rPr>
          <w:rFonts w:ascii="Times New Roman" w:hAnsi="Times New Roman" w:cs="Times New Roman"/>
        </w:rPr>
        <w:t xml:space="preserve"> or </w:t>
      </w:r>
      <w:proofErr w:type="spellStart"/>
      <w:r w:rsidRPr="00343B90">
        <w:rPr>
          <w:rFonts w:ascii="Times New Roman" w:hAnsi="Times New Roman" w:cs="Times New Roman"/>
          <w:i/>
          <w:iCs/>
        </w:rPr>
        <w:t>a</w:t>
      </w:r>
      <w:r w:rsidRPr="00343B90">
        <w:rPr>
          <w:rFonts w:ascii="Times New Roman" w:hAnsi="Times New Roman" w:cs="Times New Roman"/>
          <w:i/>
          <w:iCs/>
          <w:vertAlign w:val="subscript"/>
        </w:rPr>
        <w:t>ij</w:t>
      </w:r>
      <w:proofErr w:type="spellEnd"/>
      <w:r w:rsidRPr="00343B90">
        <w:rPr>
          <w:rFonts w:ascii="Times New Roman" w:hAnsi="Times New Roman" w:cs="Times New Roman"/>
          <w:i/>
          <w:iCs/>
        </w:rPr>
        <w:t xml:space="preserve"> = −1</w:t>
      </w:r>
      <w:r w:rsidRPr="00343B90">
        <w:rPr>
          <w:rFonts w:ascii="Times New Roman" w:hAnsi="Times New Roman" w:cs="Times New Roman"/>
        </w:rPr>
        <w:t xml:space="preserve"> respectively.</w:t>
      </w:r>
    </w:p>
    <w:p w14:paraId="51292D19" w14:textId="77777777" w:rsidR="008F055C" w:rsidRPr="00343B90" w:rsidRDefault="008F055C">
      <w:pPr>
        <w:spacing w:line="276" w:lineRule="auto"/>
        <w:rPr>
          <w:rFonts w:ascii="Times New Roman" w:hAnsi="Times New Roman" w:cs="Times New Roman"/>
        </w:rPr>
      </w:pPr>
    </w:p>
    <w:p w14:paraId="33B3F153"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Data preparing</w:t>
      </w:r>
    </w:p>
    <w:p w14:paraId="193DBD72"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Since, the new drugs are isolated nodes in the interaction network, we cannot infer their possible interaction from topological information alone. Therefore, additional information (such as chemical structure or off-label side effects) is needed, which is called a drug feature in terms of machine learning. First, we prepare feat</w:t>
      </w:r>
      <w:r w:rsidR="0003431A" w:rsidRPr="00343B90">
        <w:rPr>
          <w:rFonts w:ascii="Times New Roman" w:hAnsi="Times New Roman" w:cs="Times New Roman"/>
        </w:rPr>
        <w:t>ure matrix</w:t>
      </w:r>
      <w:r w:rsidRPr="00343B90">
        <w:rPr>
          <w:rFonts w:ascii="Times New Roman" w:hAnsi="Times New Roman" w:cs="Times New Roman"/>
        </w:rPr>
        <w:t xml:space="preserve"> data to be proper input for machine learning methods then we devise and train a deep learning model to predict potential interactions.</w:t>
      </w:r>
    </w:p>
    <w:p w14:paraId="70996C0B" w14:textId="77777777" w:rsidR="008F055C" w:rsidRPr="00343B90" w:rsidRDefault="008F055C">
      <w:pPr>
        <w:spacing w:line="276" w:lineRule="auto"/>
        <w:rPr>
          <w:rFonts w:ascii="Times New Roman" w:hAnsi="Times New Roman" w:cs="Times New Roman"/>
        </w:rPr>
      </w:pPr>
    </w:p>
    <w:p w14:paraId="48D2D396"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Similarity matrix calculation</w:t>
      </w:r>
    </w:p>
    <w:p w14:paraId="5B0C096B"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It was observed that the values of the feature matrices are discrete, and also the dimensions of the matrices are large. The chemical structure and the off-label side effect have 881 and 9149 dimensions, respectively. On the other hand, machine learning algorithms do not work properly with high-dimensional data and discrete data. As a result, they do not get good results on these kinds of data. Therefore, by exploiting the cosine similarity, that was described above, drug similarity matrices based on chemical structure and off-label side effects are calculated. These matrices are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str</w:t>
      </w:r>
      <w:proofErr w:type="spellEnd"/>
      <w:r w:rsidRPr="00343B90">
        <w:rPr>
          <w:rFonts w:ascii="Times New Roman" w:hAnsi="Times New Roman" w:cs="Times New Roman"/>
          <w:i/>
          <w:iCs/>
        </w:rPr>
        <w:t xml:space="preserve"> </w:t>
      </w:r>
      <w:r w:rsidRPr="00343B90">
        <w:rPr>
          <w:rFonts w:ascii="Times New Roman" w:hAnsi="Times New Roman" w:cs="Times New Roman"/>
        </w:rPr>
        <w:t xml:space="preserve">and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se</w:t>
      </w:r>
      <w:proofErr w:type="spellEnd"/>
      <w:r w:rsidRPr="00343B90">
        <w:rPr>
          <w:rFonts w:ascii="Times New Roman" w:hAnsi="Times New Roman" w:cs="Times New Roman"/>
        </w:rPr>
        <w:t xml:space="preserve">, respectively. The dimensions of these two matrices are </w:t>
      </w:r>
      <w:r w:rsidRPr="00343B90">
        <w:rPr>
          <w:rFonts w:ascii="Times New Roman" w:hAnsi="Times New Roman" w:cs="Times New Roman"/>
          <w:i/>
          <w:iCs/>
        </w:rPr>
        <w:t>m × m</w:t>
      </w:r>
      <w:r w:rsidR="00044B6A" w:rsidRPr="00343B90">
        <w:rPr>
          <w:rFonts w:ascii="Times New Roman" w:hAnsi="Times New Roman" w:cs="Times New Roman"/>
        </w:rPr>
        <w:t xml:space="preserve">, where </w:t>
      </w:r>
      <w:proofErr w:type="spellStart"/>
      <w:proofErr w:type="gramStart"/>
      <w:r w:rsidR="00044B6A" w:rsidRPr="00343B90">
        <w:rPr>
          <w:rFonts w:ascii="Times New Roman" w:hAnsi="Times New Roman" w:cs="Times New Roman"/>
        </w:rPr>
        <w:t>s</w:t>
      </w:r>
      <w:r w:rsidRPr="00343B90">
        <w:rPr>
          <w:rFonts w:ascii="Times New Roman" w:hAnsi="Times New Roman" w:cs="Times New Roman"/>
          <w:vertAlign w:val="subscript"/>
        </w:rPr>
        <w:t>i,j</w:t>
      </w:r>
      <w:proofErr w:type="spellEnd"/>
      <w:proofErr w:type="gramEnd"/>
      <w:r w:rsidRPr="00343B90">
        <w:rPr>
          <w:rFonts w:ascii="Times New Roman" w:hAnsi="Times New Roman" w:cs="Times New Roman"/>
        </w:rPr>
        <w:t xml:space="preserve"> is an element of similarity matrices that shows similarity value between drugs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rPr>
        <w:t xml:space="preserve"> . Each element of </w:t>
      </w:r>
      <w:r w:rsidRPr="00343B90">
        <w:rPr>
          <w:rFonts w:ascii="Times New Roman" w:hAnsi="Times New Roman" w:cs="Times New Roman"/>
          <w:i/>
          <w:iCs/>
        </w:rPr>
        <w:t>S</w:t>
      </w:r>
      <w:r w:rsidRPr="00343B90">
        <w:rPr>
          <w:rFonts w:ascii="Times New Roman" w:hAnsi="Times New Roman" w:cs="Times New Roman"/>
        </w:rPr>
        <w:t xml:space="preserve"> has a continuous value between zero and one.</w:t>
      </w:r>
    </w:p>
    <w:p w14:paraId="77D2253C"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A common method of calculating similarity called Cosine Similarity is used in machine learning articles such as [37, 38]. If we name feature vectors of the drug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rPr>
        <w:t xml:space="preserve"> as </w:t>
      </w:r>
      <w:r w:rsidRPr="00343B90">
        <w:rPr>
          <w:rFonts w:ascii="Times New Roman" w:hAnsi="Times New Roman" w:cs="Times New Roman"/>
          <w:i/>
          <w:iCs/>
        </w:rPr>
        <w:t>x</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i/>
          <w:iCs/>
        </w:rPr>
        <w:t>x</w:t>
      </w:r>
      <w:r w:rsidRPr="00343B90">
        <w:rPr>
          <w:rFonts w:ascii="Times New Roman" w:hAnsi="Times New Roman" w:cs="Times New Roman"/>
          <w:i/>
          <w:iCs/>
          <w:vertAlign w:val="subscript"/>
        </w:rPr>
        <w:t>j</w:t>
      </w:r>
      <w:proofErr w:type="spellEnd"/>
      <w:r w:rsidRPr="00343B90">
        <w:rPr>
          <w:rFonts w:ascii="Times New Roman" w:hAnsi="Times New Roman" w:cs="Times New Roman"/>
        </w:rPr>
        <w:t>,</w:t>
      </w:r>
      <w:r w:rsidR="00044B6A" w:rsidRPr="00343B90">
        <w:rPr>
          <w:rFonts w:ascii="Times New Roman" w:hAnsi="Times New Roman" w:cs="Times New Roman"/>
        </w:rPr>
        <w:t xml:space="preserve"> </w:t>
      </w:r>
      <w:r w:rsidRPr="00343B90">
        <w:rPr>
          <w:rFonts w:ascii="Times New Roman" w:hAnsi="Times New Roman" w:cs="Times New Roman"/>
        </w:rPr>
        <w:t>Cosine Similarity between x</w:t>
      </w:r>
      <w:r w:rsidRPr="00343B90">
        <w:rPr>
          <w:rFonts w:ascii="Times New Roman" w:hAnsi="Times New Roman" w:cs="Times New Roman"/>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rPr>
        <w:t>x</w:t>
      </w:r>
      <w:r w:rsidRPr="00343B90">
        <w:rPr>
          <w:rFonts w:ascii="Times New Roman" w:hAnsi="Times New Roman" w:cs="Times New Roman"/>
          <w:vertAlign w:val="subscript"/>
        </w:rPr>
        <w:t>j</w:t>
      </w:r>
      <w:proofErr w:type="spellEnd"/>
      <w:r w:rsidRPr="00343B90">
        <w:rPr>
          <w:rFonts w:ascii="Times New Roman" w:hAnsi="Times New Roman" w:cs="Times New Roman"/>
        </w:rPr>
        <w:t xml:space="preserve"> is defined as follows:</w:t>
      </w:r>
    </w:p>
    <w:p w14:paraId="53EB670E" w14:textId="77777777" w:rsidR="008F055C" w:rsidRPr="00343B90" w:rsidRDefault="00D92642">
      <w:pPr>
        <w:spacing w:line="276" w:lineRule="auto"/>
        <w:jc w:val="both"/>
        <w:rPr>
          <w:rFonts w:ascii="Times New Roman" w:hAnsi="Times New Roman" w:cs="Times New Roman"/>
        </w:rPr>
      </w:pPr>
      <w:proofErr w:type="spellStart"/>
      <w:r w:rsidRPr="00343B90">
        <w:rPr>
          <w:rFonts w:ascii="Times New Roman" w:hAnsi="Times New Roman" w:cs="Times New Roman"/>
        </w:rPr>
        <w:t>S</w:t>
      </w:r>
      <w:r w:rsidRPr="00343B90">
        <w:rPr>
          <w:rFonts w:ascii="Times New Roman" w:hAnsi="Times New Roman" w:cs="Times New Roman"/>
          <w:vertAlign w:val="subscript"/>
        </w:rPr>
        <w:t>Cos</w:t>
      </w:r>
      <w:proofErr w:type="spellEnd"/>
      <w:r w:rsidRPr="00343B90">
        <w:rPr>
          <w:rFonts w:ascii="Times New Roman" w:hAnsi="Times New Roman" w:cs="Times New Roman"/>
        </w:rPr>
        <w:t xml:space="preserve"> (x</w:t>
      </w:r>
      <w:r w:rsidRPr="00343B90">
        <w:rPr>
          <w:rFonts w:ascii="Times New Roman" w:hAnsi="Times New Roman" w:cs="Times New Roman"/>
          <w:vertAlign w:val="subscript"/>
        </w:rPr>
        <w:t>i</w:t>
      </w:r>
      <w:r w:rsidRPr="00343B90">
        <w:rPr>
          <w:rFonts w:ascii="Times New Roman" w:hAnsi="Times New Roman" w:cs="Times New Roman"/>
        </w:rPr>
        <w:t xml:space="preserve">, </w:t>
      </w:r>
      <w:proofErr w:type="spellStart"/>
      <w:r w:rsidRPr="00343B90">
        <w:rPr>
          <w:rFonts w:ascii="Times New Roman" w:hAnsi="Times New Roman" w:cs="Times New Roman"/>
        </w:rPr>
        <w:t>x</w:t>
      </w:r>
      <w:r w:rsidRPr="00343B90">
        <w:rPr>
          <w:rFonts w:ascii="Times New Roman" w:hAnsi="Times New Roman" w:cs="Times New Roman"/>
          <w:vertAlign w:val="subscript"/>
        </w:rPr>
        <w:t>j</w:t>
      </w:r>
      <w:proofErr w:type="spellEnd"/>
      <w:r w:rsidRPr="00343B90">
        <w:rPr>
          <w:rFonts w:ascii="Times New Roman" w:hAnsi="Times New Roman" w:cs="Times New Roman"/>
        </w:rPr>
        <w:t xml:space="preserve">) = </w:t>
      </w:r>
      <w:proofErr w:type="gramStart"/>
      <w:r w:rsidR="00C939EF" w:rsidRPr="00343B90">
        <w:rPr>
          <w:rFonts w:ascii="Times New Roman" w:hAnsi="Times New Roman" w:cs="Times New Roman"/>
        </w:rPr>
        <w:t>x</w:t>
      </w:r>
      <w:r w:rsidR="00C939EF" w:rsidRPr="00343B90">
        <w:rPr>
          <w:rFonts w:ascii="Times New Roman" w:hAnsi="Times New Roman" w:cs="Times New Roman"/>
          <w:vertAlign w:val="subscript"/>
        </w:rPr>
        <w:t xml:space="preserve">i </w:t>
      </w:r>
      <w:r w:rsidR="00C939EF" w:rsidRPr="00343B90">
        <w:rPr>
          <w:rFonts w:ascii="Times New Roman" w:hAnsi="Times New Roman" w:cs="Times New Roman"/>
        </w:rPr>
        <w:t>.</w:t>
      </w:r>
      <w:proofErr w:type="gramEnd"/>
      <w:r w:rsidRPr="00343B90">
        <w:rPr>
          <w:rFonts w:ascii="Times New Roman" w:hAnsi="Times New Roman" w:cs="Times New Roman"/>
        </w:rPr>
        <w:t xml:space="preserve"> </w:t>
      </w:r>
      <w:proofErr w:type="spellStart"/>
      <w:r w:rsidRPr="00343B90">
        <w:rPr>
          <w:rFonts w:ascii="Times New Roman" w:hAnsi="Times New Roman" w:cs="Times New Roman"/>
        </w:rPr>
        <w:t>x</w:t>
      </w:r>
      <w:r w:rsidRPr="00343B90">
        <w:rPr>
          <w:rFonts w:ascii="Times New Roman" w:hAnsi="Times New Roman" w:cs="Times New Roman"/>
          <w:vertAlign w:val="subscript"/>
        </w:rPr>
        <w:t>j</w:t>
      </w:r>
      <w:proofErr w:type="spellEnd"/>
      <w:r w:rsidRPr="00343B90">
        <w:rPr>
          <w:rFonts w:ascii="Times New Roman" w:hAnsi="Times New Roman" w:cs="Times New Roman"/>
        </w:rPr>
        <w:t xml:space="preserve"> / (||x</w:t>
      </w:r>
      <w:r w:rsidRPr="00343B90">
        <w:rPr>
          <w:rFonts w:ascii="Times New Roman" w:hAnsi="Times New Roman" w:cs="Times New Roman"/>
          <w:vertAlign w:val="subscript"/>
        </w:rPr>
        <w:t>i</w:t>
      </w:r>
      <w:r w:rsidRPr="00343B90">
        <w:rPr>
          <w:rFonts w:ascii="Times New Roman" w:hAnsi="Times New Roman" w:cs="Times New Roman"/>
        </w:rPr>
        <w:t xml:space="preserve"> ||</w:t>
      </w:r>
      <w:r w:rsidRPr="00343B90">
        <w:rPr>
          <w:rFonts w:ascii="Times New Roman" w:hAnsi="Times New Roman" w:cs="Times New Roman"/>
          <w:vertAlign w:val="subscript"/>
        </w:rPr>
        <w:t>2</w:t>
      </w:r>
      <w:r w:rsidRPr="00343B90">
        <w:rPr>
          <w:rFonts w:ascii="Times New Roman" w:hAnsi="Times New Roman" w:cs="Times New Roman"/>
        </w:rPr>
        <w:t xml:space="preserve"> ||</w:t>
      </w:r>
      <w:proofErr w:type="spellStart"/>
      <w:r w:rsidRPr="00343B90">
        <w:rPr>
          <w:rFonts w:ascii="Times New Roman" w:hAnsi="Times New Roman" w:cs="Times New Roman"/>
        </w:rPr>
        <w:t>x</w:t>
      </w:r>
      <w:r w:rsidRPr="00343B90">
        <w:rPr>
          <w:rFonts w:ascii="Times New Roman" w:hAnsi="Times New Roman" w:cs="Times New Roman"/>
          <w:vertAlign w:val="subscript"/>
        </w:rPr>
        <w:t>j</w:t>
      </w:r>
      <w:proofErr w:type="spellEnd"/>
      <w:r w:rsidRPr="00343B90">
        <w:rPr>
          <w:rFonts w:ascii="Times New Roman" w:hAnsi="Times New Roman" w:cs="Times New Roman"/>
        </w:rPr>
        <w:t xml:space="preserve"> ||</w:t>
      </w:r>
      <w:r w:rsidRPr="00343B90">
        <w:rPr>
          <w:rFonts w:ascii="Times New Roman" w:hAnsi="Times New Roman" w:cs="Times New Roman"/>
          <w:vertAlign w:val="subscript"/>
        </w:rPr>
        <w:t>2</w:t>
      </w:r>
      <w:r w:rsidRPr="00343B90">
        <w:rPr>
          <w:rFonts w:ascii="Times New Roman" w:hAnsi="Times New Roman" w:cs="Times New Roman"/>
        </w:rPr>
        <w:t xml:space="preserve">)                                                </w:t>
      </w:r>
      <w:r w:rsidRPr="00343B90">
        <w:rPr>
          <w:rFonts w:ascii="Times New Roman" w:hAnsi="Times New Roman" w:cs="Times New Roman"/>
        </w:rPr>
        <w:tab/>
      </w:r>
      <w:r w:rsidRPr="00343B90">
        <w:rPr>
          <w:rFonts w:ascii="Times New Roman" w:hAnsi="Times New Roman" w:cs="Times New Roman"/>
        </w:rPr>
        <w:tab/>
      </w:r>
      <w:r w:rsidRPr="00343B90">
        <w:rPr>
          <w:rFonts w:ascii="Times New Roman" w:hAnsi="Times New Roman" w:cs="Times New Roman"/>
        </w:rPr>
        <w:tab/>
      </w:r>
      <w:r w:rsidRPr="00343B90">
        <w:rPr>
          <w:rFonts w:ascii="Times New Roman" w:hAnsi="Times New Roman" w:cs="Times New Roman"/>
        </w:rPr>
        <w:tab/>
      </w:r>
      <w:r w:rsidRPr="00343B90">
        <w:rPr>
          <w:rFonts w:ascii="Times New Roman" w:hAnsi="Times New Roman" w:cs="Times New Roman"/>
        </w:rPr>
        <w:tab/>
        <w:t>(1)</w:t>
      </w:r>
    </w:p>
    <w:p w14:paraId="08DD7276"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Where |</w:t>
      </w:r>
      <w:proofErr w:type="gramStart"/>
      <w:r w:rsidRPr="00343B90">
        <w:rPr>
          <w:rFonts w:ascii="Times New Roman" w:hAnsi="Times New Roman" w:cs="Times New Roman"/>
        </w:rPr>
        <w:t>|</w:t>
      </w:r>
      <w:r w:rsidR="00C939EF" w:rsidRPr="00343B90">
        <w:rPr>
          <w:rFonts w:ascii="Times New Roman" w:hAnsi="Times New Roman" w:cs="Times New Roman"/>
        </w:rPr>
        <w:t xml:space="preserve"> </w:t>
      </w:r>
      <w:r w:rsidRPr="00343B90">
        <w:rPr>
          <w:rFonts w:ascii="Times New Roman" w:hAnsi="Times New Roman" w:cs="Times New Roman"/>
        </w:rPr>
        <w:t>.</w:t>
      </w:r>
      <w:proofErr w:type="gramEnd"/>
      <w:r w:rsidR="00C939EF" w:rsidRPr="00343B90">
        <w:rPr>
          <w:rFonts w:ascii="Times New Roman" w:hAnsi="Times New Roman" w:cs="Times New Roman"/>
        </w:rPr>
        <w:t xml:space="preserve"> </w:t>
      </w:r>
      <w:r w:rsidRPr="00343B90">
        <w:rPr>
          <w:rFonts w:ascii="Times New Roman" w:hAnsi="Times New Roman" w:cs="Times New Roman"/>
        </w:rPr>
        <w:t>||</w:t>
      </w:r>
      <w:r w:rsidRPr="00343B90">
        <w:rPr>
          <w:rFonts w:ascii="Times New Roman" w:hAnsi="Times New Roman" w:cs="Times New Roman"/>
          <w:vertAlign w:val="subscript"/>
        </w:rPr>
        <w:t xml:space="preserve">2 </w:t>
      </w:r>
      <w:r w:rsidRPr="00343B90">
        <w:rPr>
          <w:rFonts w:ascii="Times New Roman" w:hAnsi="Times New Roman" w:cs="Times New Roman"/>
        </w:rPr>
        <w:t xml:space="preserve">is the Euclidean Norm and </w:t>
      </w:r>
      <w:proofErr w:type="gramStart"/>
      <w:r w:rsidRPr="00343B90">
        <w:rPr>
          <w:rFonts w:ascii="Times New Roman" w:hAnsi="Times New Roman" w:cs="Times New Roman"/>
        </w:rPr>
        <w:t>x</w:t>
      </w:r>
      <w:r w:rsidRPr="00343B90">
        <w:rPr>
          <w:rFonts w:ascii="Times New Roman" w:hAnsi="Times New Roman" w:cs="Times New Roman"/>
          <w:vertAlign w:val="subscript"/>
        </w:rPr>
        <w:t>i</w:t>
      </w:r>
      <w:r w:rsidRPr="00343B90">
        <w:rPr>
          <w:rFonts w:ascii="Times New Roman" w:hAnsi="Times New Roman" w:cs="Times New Roman"/>
        </w:rPr>
        <w:t xml:space="preserve"> .</w:t>
      </w:r>
      <w:proofErr w:type="spellStart"/>
      <w:r w:rsidRPr="00343B90">
        <w:rPr>
          <w:rFonts w:ascii="Times New Roman" w:hAnsi="Times New Roman" w:cs="Times New Roman"/>
        </w:rPr>
        <w:t>x</w:t>
      </w:r>
      <w:r w:rsidRPr="00343B90">
        <w:rPr>
          <w:rFonts w:ascii="Times New Roman" w:hAnsi="Times New Roman" w:cs="Times New Roman"/>
          <w:vertAlign w:val="subscript"/>
        </w:rPr>
        <w:t>j</w:t>
      </w:r>
      <w:proofErr w:type="spellEnd"/>
      <w:proofErr w:type="gramEnd"/>
      <w:r w:rsidRPr="00343B90">
        <w:rPr>
          <w:rFonts w:ascii="Times New Roman" w:hAnsi="Times New Roman" w:cs="Times New Roman"/>
        </w:rPr>
        <w:t xml:space="preserve"> is inner product of two vectors.</w:t>
      </w:r>
    </w:p>
    <w:p w14:paraId="327CBB56" w14:textId="77777777" w:rsidR="008F055C" w:rsidRPr="00343B90" w:rsidRDefault="008F055C">
      <w:pPr>
        <w:spacing w:line="276" w:lineRule="auto"/>
        <w:rPr>
          <w:rFonts w:ascii="Times New Roman" w:hAnsi="Times New Roman" w:cs="Times New Roman"/>
        </w:rPr>
      </w:pPr>
    </w:p>
    <w:p w14:paraId="762B9AFF"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Integration drug similarity matrices</w:t>
      </w:r>
    </w:p>
    <w:p w14:paraId="01E610CB"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Similarity Network Fusion (SNF</w:t>
      </w:r>
      <w:r w:rsidR="00D421A9" w:rsidRPr="00343B90">
        <w:rPr>
          <w:rFonts w:ascii="Times New Roman" w:hAnsi="Times New Roman" w:cs="Times New Roman"/>
        </w:rPr>
        <w:t>) [</w:t>
      </w:r>
      <w:r w:rsidRPr="00343B90">
        <w:rPr>
          <w:rFonts w:ascii="Times New Roman" w:hAnsi="Times New Roman" w:cs="Times New Roman"/>
        </w:rPr>
        <w:t>23] is a new computational method for data integration. Briefly, SNF combines many different types of features (such as chemical structure and off-label side effect, and more - clinical data, questionnaires, image data, etc.) for a given set of samples (e.g., drugs). SNF first constructs a sample similarity network for each of the data types and then iteratively integrates these</w:t>
      </w:r>
    </w:p>
    <w:p w14:paraId="721EDB4A"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networks using a novel network fusion method. Working in the sample network space allows SNF to avoid dealing with different scales, collection bias, and noise in different data types. Integrating data in a non-linear fashion allows SNF to take advantage of the common and complementary information in different data types. Figure 1 is a good visualization of SNF processes that has been used in our method</w:t>
      </w:r>
    </w:p>
    <w:p w14:paraId="24CF91C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structure.</w:t>
      </w:r>
    </w:p>
    <w:p w14:paraId="4A1885A4"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In this section, similarity matrices of the chemical structure and the off-label side effect of drugs were integrated via SNF method. The output of this integration is a new similarity matrix,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has dimensions of 568 × 568, and elements of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have a value between 0 and 1. To integrate the network similarity, the package of </w:t>
      </w:r>
      <w:proofErr w:type="spellStart"/>
      <w:r w:rsidRPr="00343B90">
        <w:rPr>
          <w:rFonts w:ascii="Times New Roman" w:hAnsi="Times New Roman" w:cs="Times New Roman"/>
        </w:rPr>
        <w:t>SNFPy</w:t>
      </w:r>
      <w:proofErr w:type="spellEnd"/>
      <w:r w:rsidRPr="00343B90">
        <w:rPr>
          <w:rFonts w:ascii="Times New Roman" w:hAnsi="Times New Roman" w:cs="Times New Roman"/>
        </w:rPr>
        <w:t xml:space="preserve"> is used, which is implemented in Python and is available at [39].</w:t>
      </w:r>
    </w:p>
    <w:p w14:paraId="29CBB235" w14:textId="77777777" w:rsidR="008F055C" w:rsidRPr="00343B90" w:rsidRDefault="008F055C">
      <w:pPr>
        <w:spacing w:line="276" w:lineRule="auto"/>
        <w:rPr>
          <w:rFonts w:ascii="Times New Roman" w:hAnsi="Times New Roman" w:cs="Times New Roman"/>
        </w:rPr>
      </w:pPr>
    </w:p>
    <w:p w14:paraId="068055A0"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Input matrix format</w:t>
      </w:r>
    </w:p>
    <w:p w14:paraId="0461A1B6"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At this stage, a matrix forms with 1139 columns and 322056 rows. Figure 2 shows the matrix header which consists of the following columns:</w:t>
      </w:r>
    </w:p>
    <w:p w14:paraId="30857AA4"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Drug pairs: Name of the drug </w:t>
      </w:r>
      <w:proofErr w:type="spellStart"/>
      <w:r w:rsidRPr="00343B90">
        <w:rPr>
          <w:rFonts w:ascii="Times New Roman" w:hAnsi="Times New Roman" w:cs="Times New Roman"/>
          <w:i/>
          <w:iCs/>
        </w:rPr>
        <w:t>i-th</w:t>
      </w:r>
      <w:proofErr w:type="spellEnd"/>
      <w:r w:rsidRPr="00343B90">
        <w:rPr>
          <w:rFonts w:ascii="Times New Roman" w:hAnsi="Times New Roman" w:cs="Times New Roman"/>
          <w:i/>
          <w:iCs/>
        </w:rPr>
        <w:t xml:space="preserve"> </w:t>
      </w:r>
      <w:r w:rsidRPr="00343B90">
        <w:rPr>
          <w:rFonts w:ascii="Times New Roman" w:hAnsi="Times New Roman" w:cs="Times New Roman"/>
        </w:rPr>
        <w:t>and the name of the drug j</w:t>
      </w:r>
      <w:r w:rsidRPr="00343B90">
        <w:rPr>
          <w:rFonts w:ascii="Times New Roman" w:hAnsi="Times New Roman" w:cs="Times New Roman"/>
          <w:i/>
          <w:iCs/>
        </w:rPr>
        <w:t>-</w:t>
      </w:r>
      <w:proofErr w:type="spellStart"/>
      <w:r w:rsidRPr="00343B90">
        <w:rPr>
          <w:rFonts w:ascii="Times New Roman" w:hAnsi="Times New Roman" w:cs="Times New Roman"/>
          <w:i/>
          <w:iCs/>
        </w:rPr>
        <w:t>th</w:t>
      </w:r>
      <w:r w:rsidRPr="00343B90">
        <w:rPr>
          <w:rFonts w:ascii="Times New Roman" w:hAnsi="Times New Roman" w:cs="Times New Roman"/>
        </w:rPr>
        <w:t>.</w:t>
      </w:r>
      <w:proofErr w:type="spellEnd"/>
    </w:p>
    <w:p w14:paraId="0BBEAFE9"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Type of interaction: degressive (</w:t>
      </w:r>
      <w:r w:rsidRPr="00343B90">
        <w:rPr>
          <w:rFonts w:ascii="Times New Roman" w:hAnsi="Times New Roman" w:cs="Times New Roman"/>
          <w:i/>
          <w:iCs/>
        </w:rPr>
        <w:t>-1</w:t>
      </w:r>
      <w:r w:rsidRPr="00343B90">
        <w:rPr>
          <w:rFonts w:ascii="Times New Roman" w:hAnsi="Times New Roman" w:cs="Times New Roman"/>
        </w:rPr>
        <w:t>), enhancive (</w:t>
      </w:r>
      <w:r w:rsidRPr="00343B90">
        <w:rPr>
          <w:rFonts w:ascii="Times New Roman" w:hAnsi="Times New Roman" w:cs="Times New Roman"/>
          <w:i/>
          <w:iCs/>
        </w:rPr>
        <w:t>+1</w:t>
      </w:r>
      <w:r w:rsidRPr="00343B90">
        <w:rPr>
          <w:rFonts w:ascii="Times New Roman" w:hAnsi="Times New Roman" w:cs="Times New Roman"/>
        </w:rPr>
        <w:t>), and unknown (0).</w:t>
      </w:r>
    </w:p>
    <w:p w14:paraId="2D6F3851"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The similarity vector of </w:t>
      </w:r>
      <w:proofErr w:type="spellStart"/>
      <w:r w:rsidRPr="00343B90">
        <w:rPr>
          <w:rFonts w:ascii="Times New Roman" w:hAnsi="Times New Roman" w:cs="Times New Roman"/>
          <w:i/>
          <w:iCs/>
        </w:rPr>
        <w:t>i-th</w:t>
      </w:r>
      <w:proofErr w:type="spellEnd"/>
      <w:r w:rsidRPr="00343B90">
        <w:rPr>
          <w:rFonts w:ascii="Times New Roman" w:hAnsi="Times New Roman" w:cs="Times New Roman"/>
          <w:i/>
          <w:iCs/>
        </w:rPr>
        <w:t xml:space="preserve"> </w:t>
      </w:r>
      <w:r w:rsidRPr="00343B90">
        <w:rPr>
          <w:rFonts w:ascii="Times New Roman" w:hAnsi="Times New Roman" w:cs="Times New Roman"/>
        </w:rPr>
        <w:t xml:space="preserve">drug from the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matrix with 568 elements.</w:t>
      </w:r>
    </w:p>
    <w:p w14:paraId="1ED03785"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The similarity vector of </w:t>
      </w:r>
      <w:r w:rsidRPr="00343B90">
        <w:rPr>
          <w:rFonts w:ascii="Times New Roman" w:hAnsi="Times New Roman" w:cs="Times New Roman"/>
          <w:i/>
          <w:iCs/>
        </w:rPr>
        <w:t>j-</w:t>
      </w:r>
      <w:proofErr w:type="spellStart"/>
      <w:r w:rsidRPr="00343B90">
        <w:rPr>
          <w:rFonts w:ascii="Times New Roman" w:hAnsi="Times New Roman" w:cs="Times New Roman"/>
          <w:i/>
          <w:iCs/>
        </w:rPr>
        <w:t>th</w:t>
      </w:r>
      <w:proofErr w:type="spellEnd"/>
      <w:r w:rsidRPr="00343B90">
        <w:rPr>
          <w:rFonts w:ascii="Times New Roman" w:hAnsi="Times New Roman" w:cs="Times New Roman"/>
          <w:i/>
          <w:iCs/>
        </w:rPr>
        <w:t xml:space="preserve"> </w:t>
      </w:r>
      <w:r w:rsidRPr="00343B90">
        <w:rPr>
          <w:rFonts w:ascii="Times New Roman" w:hAnsi="Times New Roman" w:cs="Times New Roman"/>
        </w:rPr>
        <w:t xml:space="preserve">drug from the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matrix with 568 elements.</w:t>
      </w:r>
    </w:p>
    <w:p w14:paraId="34EEB6B8"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The data contains 568 drugs. Obviously, the interaction of a drug with itself is meaningless. On the other hand, the drug pairs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i/>
          <w:iCs/>
        </w:rPr>
        <w:t xml:space="preserve">,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rPr>
        <w:t>) and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i/>
          <w:iCs/>
        </w:rPr>
        <w:t>, d</w:t>
      </w:r>
      <w:r w:rsidRPr="00343B90">
        <w:rPr>
          <w:rFonts w:ascii="Times New Roman" w:hAnsi="Times New Roman" w:cs="Times New Roman"/>
          <w:i/>
          <w:iCs/>
          <w:vertAlign w:val="subscript"/>
        </w:rPr>
        <w:t>i</w:t>
      </w:r>
      <w:r w:rsidRPr="00343B90">
        <w:rPr>
          <w:rFonts w:ascii="Times New Roman" w:hAnsi="Times New Roman" w:cs="Times New Roman"/>
        </w:rPr>
        <w:t xml:space="preserve">) have the same label, while the corresponding similarity vectors of drugs in the B have been displaced, so these drug pairs are dual. The existence of both dual augments the training data, which increases the model’s ability to have a better prediction. As a result, the matrix </w:t>
      </w:r>
      <w:r w:rsidRPr="00343B90">
        <w:rPr>
          <w:rFonts w:ascii="Times New Roman" w:hAnsi="Times New Roman" w:cs="Times New Roman"/>
        </w:rPr>
        <w:lastRenderedPageBreak/>
        <w:t>has 322056 data samples or rows (</w:t>
      </w:r>
      <w:r w:rsidRPr="00343B90">
        <w:rPr>
          <w:rFonts w:ascii="Times New Roman" w:hAnsi="Times New Roman" w:cs="Times New Roman"/>
          <w:i/>
          <w:iCs/>
        </w:rPr>
        <w:t>(568 × 568) − 568 = 322056</w:t>
      </w:r>
      <w:r w:rsidRPr="00343B90">
        <w:rPr>
          <w:rFonts w:ascii="Times New Roman" w:hAnsi="Times New Roman" w:cs="Times New Roman"/>
        </w:rPr>
        <w:t xml:space="preserve">). According to the explanation, a matrix with dimensions of </w:t>
      </w:r>
      <w:r w:rsidRPr="00343B90">
        <w:rPr>
          <w:rFonts w:ascii="Times New Roman" w:hAnsi="Times New Roman" w:cs="Times New Roman"/>
          <w:i/>
          <w:iCs/>
        </w:rPr>
        <w:t>322056 × 1139</w:t>
      </w:r>
      <w:r w:rsidRPr="00343B90">
        <w:rPr>
          <w:rFonts w:ascii="Times New Roman" w:hAnsi="Times New Roman" w:cs="Times New Roman"/>
        </w:rPr>
        <w:t xml:space="preserve"> is formed to input into our model, which is called the B matrix.</w:t>
      </w:r>
    </w:p>
    <w:p w14:paraId="44E47CAC" w14:textId="77777777" w:rsidR="00280A89" w:rsidRPr="00343B90" w:rsidRDefault="00280A89" w:rsidP="00280A89">
      <w:pPr>
        <w:keepNext/>
        <w:spacing w:line="276" w:lineRule="auto"/>
        <w:rPr>
          <w:rFonts w:ascii="Times New Roman" w:hAnsi="Times New Roman" w:cs="Times New Roman"/>
        </w:rPr>
      </w:pPr>
    </w:p>
    <w:p w14:paraId="0C8FA56F" w14:textId="77777777" w:rsidR="001B23AB" w:rsidRPr="00343B90" w:rsidRDefault="001B23AB" w:rsidP="001B23AB">
      <w:pPr>
        <w:keepNext/>
        <w:spacing w:line="276" w:lineRule="auto"/>
        <w:jc w:val="both"/>
        <w:rPr>
          <w:rFonts w:ascii="Times New Roman" w:hAnsi="Times New Roman" w:cs="Times New Roman"/>
        </w:rPr>
      </w:pPr>
      <w:r w:rsidRPr="00343B90">
        <w:rPr>
          <w:rFonts w:ascii="Times New Roman" w:hAnsi="Times New Roman" w:cs="Times New Roman"/>
          <w:color w:val="000000"/>
        </w:rPr>
        <w:t>SNF processes [23]: A detailed example of SNF steps. (a) An example representation of chemical structure feature and off-label side effect feature for the same set of drugs. (b) Drug-drug similarity matrices for each feature type. (c) Drug-drug similarity networks, equivalent to the drug-drug data. Nodes represent drugs, and edges represent drug pairwise similarities. (d) Network fusion by SNF iteratively updates each of the networks with information from the other networks, making them more similar with each step. (e) The iterative network fusion results in convergence to the final fused network. Edge color indicates which data type has contributed to the given similarity.</w:t>
      </w:r>
    </w:p>
    <w:p w14:paraId="7DCA49B8" w14:textId="77777777" w:rsidR="001B23AB" w:rsidRPr="00343B90" w:rsidRDefault="001B23AB" w:rsidP="00280A89">
      <w:pPr>
        <w:keepNext/>
        <w:spacing w:line="276" w:lineRule="auto"/>
        <w:rPr>
          <w:rFonts w:ascii="Times New Roman" w:hAnsi="Times New Roman" w:cs="Times New Roman"/>
        </w:rPr>
      </w:pPr>
    </w:p>
    <w:p w14:paraId="547B131A" w14:textId="77777777" w:rsidR="001B23AB" w:rsidRPr="00343B90" w:rsidRDefault="001B23AB" w:rsidP="001B23AB">
      <w:pPr>
        <w:keepNext/>
        <w:spacing w:line="276" w:lineRule="auto"/>
        <w:rPr>
          <w:rFonts w:ascii="Times New Roman" w:hAnsi="Times New Roman" w:cs="Times New Roman"/>
        </w:rPr>
      </w:pPr>
      <w:r w:rsidRPr="00343B90">
        <w:rPr>
          <w:rFonts w:ascii="Times New Roman" w:hAnsi="Times New Roman" w:cs="Times New Roman"/>
          <w:noProof/>
          <w:color w:val="000000"/>
          <w:lang w:eastAsia="en-US" w:bidi="ar-SA"/>
        </w:rPr>
        <w:drawing>
          <wp:inline distT="0" distB="0" distL="0" distR="0" wp14:anchorId="71EBC428" wp14:editId="7CD11C1A">
            <wp:extent cx="6296025" cy="229552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6"/>
                    <a:stretch>
                      <a:fillRect/>
                    </a:stretch>
                  </pic:blipFill>
                  <pic:spPr bwMode="auto">
                    <a:xfrm>
                      <a:off x="0" y="0"/>
                      <a:ext cx="6296025" cy="2295525"/>
                    </a:xfrm>
                    <a:prstGeom prst="rect">
                      <a:avLst/>
                    </a:prstGeom>
                  </pic:spPr>
                </pic:pic>
              </a:graphicData>
            </a:graphic>
          </wp:inline>
        </w:drawing>
      </w:r>
    </w:p>
    <w:p w14:paraId="10989EA5" w14:textId="77777777" w:rsidR="001B23AB" w:rsidRPr="00343B90" w:rsidRDefault="001B23AB" w:rsidP="001B23AB">
      <w:pPr>
        <w:pStyle w:val="Caption"/>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1</w:t>
      </w:r>
      <w:r w:rsidRPr="00343B90">
        <w:rPr>
          <w:rFonts w:ascii="Times New Roman" w:hAnsi="Times New Roman" w:cs="Times New Roman"/>
        </w:rPr>
        <w:fldChar w:fldCharType="end"/>
      </w:r>
      <w:r w:rsidRPr="00343B90">
        <w:rPr>
          <w:rFonts w:ascii="Times New Roman" w:hAnsi="Times New Roman" w:cs="Times New Roman"/>
        </w:rPr>
        <w:t xml:space="preserve"> SNF processes [23]: A detailed example of SNF steps. (a) An example representation of chemical structure feature and off-label side effect feature for the same set of drugs. (b) Drug-drug similarity matrices for each feature type. (c) Drug-drug similari</w:t>
      </w:r>
      <w:r w:rsidRPr="00343B90">
        <w:rPr>
          <w:rFonts w:ascii="Times New Roman" w:hAnsi="Times New Roman" w:cs="Times New Roman"/>
          <w:color w:val="000000"/>
        </w:rPr>
        <w:t>ty networks, equivalent to the drug-drug data. Nodes represent drugs, and edges represent drug pairwise similarities. (d) Network fusion by SNF iteratively updates each of the networks with information from the other networks, making them more similar with each step. (e) The iterative network fusion results in convergence to the final fused network. Edge color indicates which data type has contributed to the given similarity.</w:t>
      </w:r>
    </w:p>
    <w:p w14:paraId="4A0ADD62" w14:textId="77777777" w:rsidR="001B23AB" w:rsidRPr="00343B90" w:rsidRDefault="001B23AB" w:rsidP="00280A89">
      <w:pPr>
        <w:keepNext/>
        <w:spacing w:line="276" w:lineRule="auto"/>
        <w:rPr>
          <w:rFonts w:ascii="Times New Roman" w:hAnsi="Times New Roman" w:cs="Times New Roman"/>
        </w:rPr>
      </w:pPr>
    </w:p>
    <w:p w14:paraId="1DDBD058" w14:textId="77777777" w:rsidR="00861DEE" w:rsidRPr="00343B90" w:rsidRDefault="00280A89" w:rsidP="00861DEE">
      <w:pPr>
        <w:keepNext/>
        <w:spacing w:line="276" w:lineRule="auto"/>
        <w:rPr>
          <w:rFonts w:ascii="Times New Roman" w:hAnsi="Times New Roman" w:cs="Times New Roman"/>
        </w:rPr>
      </w:pPr>
      <w:r w:rsidRPr="00343B90">
        <w:rPr>
          <w:rFonts w:ascii="Times New Roman" w:hAnsi="Times New Roman" w:cs="Times New Roman"/>
          <w:noProof/>
          <w:color w:val="000000"/>
          <w:lang w:eastAsia="en-US" w:bidi="ar-SA"/>
        </w:rPr>
        <w:drawing>
          <wp:inline distT="0" distB="0" distL="0" distR="0" wp14:anchorId="7D300F19" wp14:editId="37C02373">
            <wp:extent cx="6038850" cy="990600"/>
            <wp:effectExtent l="0" t="0" r="0" b="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7"/>
                    <a:stretch>
                      <a:fillRect/>
                    </a:stretch>
                  </pic:blipFill>
                  <pic:spPr bwMode="auto">
                    <a:xfrm>
                      <a:off x="0" y="0"/>
                      <a:ext cx="6038850" cy="990600"/>
                    </a:xfrm>
                    <a:prstGeom prst="rect">
                      <a:avLst/>
                    </a:prstGeom>
                  </pic:spPr>
                </pic:pic>
              </a:graphicData>
            </a:graphic>
          </wp:inline>
        </w:drawing>
      </w:r>
    </w:p>
    <w:p w14:paraId="14D48E59" w14:textId="77777777" w:rsidR="00280A89" w:rsidRPr="00343B90" w:rsidRDefault="00861DEE" w:rsidP="00FF7E56">
      <w:pPr>
        <w:pStyle w:val="Caption"/>
        <w:jc w:val="center"/>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2</w:t>
      </w:r>
      <w:r w:rsidRPr="00343B90">
        <w:rPr>
          <w:rFonts w:ascii="Times New Roman" w:hAnsi="Times New Roman" w:cs="Times New Roman"/>
        </w:rPr>
        <w:fldChar w:fldCharType="end"/>
      </w:r>
      <w:r w:rsidRPr="00343B90">
        <w:rPr>
          <w:rFonts w:ascii="Times New Roman" w:hAnsi="Times New Roman" w:cs="Times New Roman"/>
        </w:rPr>
        <w:t xml:space="preserve"> Matrix header of B</w:t>
      </w:r>
    </w:p>
    <w:p w14:paraId="39659FA9" w14:textId="77777777" w:rsidR="008F055C" w:rsidRPr="00343B90" w:rsidRDefault="008F055C" w:rsidP="00280A89">
      <w:pPr>
        <w:spacing w:line="276" w:lineRule="auto"/>
        <w:rPr>
          <w:rFonts w:ascii="Times New Roman" w:hAnsi="Times New Roman" w:cs="Times New Roman"/>
        </w:rPr>
      </w:pPr>
    </w:p>
    <w:p w14:paraId="0AAADA22"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Devising of Recommender System</w:t>
      </w:r>
    </w:p>
    <w:p w14:paraId="577F059E"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In the previous steps, data was prepared to input any learning machine, including deep learning machines. But before presenting the model and inputting the data into the machine, one important point must be considered. The positive and negative DDIs have specific and real labels while the zero label does not </w:t>
      </w:r>
      <w:r w:rsidRPr="00343B90">
        <w:rPr>
          <w:rFonts w:ascii="Times New Roman" w:hAnsi="Times New Roman" w:cs="Times New Roman"/>
        </w:rPr>
        <w:lastRenderedPageBreak/>
        <w:t>mean that there is no interaction between a drug pair, it just indicates that no interaction has yet been found for this pair of drugs. In the following, we present a method for detecting pairs of non-interacting drugs. Then we use these pairs of drugs as zero-labeled data in the next training.</w:t>
      </w:r>
    </w:p>
    <w:p w14:paraId="3F07723D" w14:textId="77777777" w:rsidR="008F055C" w:rsidRPr="00343B90" w:rsidRDefault="008F055C">
      <w:pPr>
        <w:spacing w:line="276" w:lineRule="auto"/>
        <w:rPr>
          <w:rFonts w:ascii="Times New Roman" w:hAnsi="Times New Roman" w:cs="Times New Roman"/>
        </w:rPr>
      </w:pPr>
    </w:p>
    <w:p w14:paraId="1BB660F5"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Assessment</w:t>
      </w:r>
    </w:p>
    <w:p w14:paraId="3EB265D4"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K-Fold cross-validation (CV) is a well-proven approach to verify the algorithms’ resolution ability, model selection, and feature engineering in machine learning. To demonstrate that the feature set is informative enough, the selected model is robust and confident or the method has proper accuracy in comparison with other methods, the CV equation must be carefully designed. The production of test and experimental samples is as follows:</w:t>
      </w:r>
    </w:p>
    <w:p w14:paraId="5CF95326" w14:textId="77777777" w:rsidR="008F055C" w:rsidRPr="00343B90" w:rsidRDefault="00D92642" w:rsidP="004E5816">
      <w:pPr>
        <w:spacing w:line="276" w:lineRule="auto"/>
        <w:jc w:val="both"/>
        <w:rPr>
          <w:rFonts w:ascii="Times New Roman" w:hAnsi="Times New Roman" w:cs="Times New Roman"/>
        </w:rPr>
      </w:pPr>
      <w:r w:rsidRPr="00343B90">
        <w:rPr>
          <w:rFonts w:ascii="Times New Roman" w:hAnsi="Times New Roman" w:cs="Times New Roman"/>
        </w:rPr>
        <w:t>The whole data set has divided into K equal parts with consideration of dual pa</w:t>
      </w:r>
      <w:r w:rsidR="00727DFE" w:rsidRPr="00343B90">
        <w:rPr>
          <w:rFonts w:ascii="Times New Roman" w:hAnsi="Times New Roman" w:cs="Times New Roman"/>
        </w:rPr>
        <w:t>irs. Since biologically, the (d</w:t>
      </w:r>
      <w:r w:rsidRPr="00343B90">
        <w:rPr>
          <w:rFonts w:ascii="Times New Roman" w:hAnsi="Times New Roman" w:cs="Times New Roman"/>
          <w:vertAlign w:val="subscript"/>
        </w:rPr>
        <w:t>i</w:t>
      </w:r>
      <w:r w:rsidR="00727DFE" w:rsidRPr="00343B90">
        <w:rPr>
          <w:rFonts w:ascii="Times New Roman" w:hAnsi="Times New Roman" w:cs="Times New Roman"/>
        </w:rPr>
        <w:t xml:space="preserve">, </w:t>
      </w:r>
      <w:proofErr w:type="spellStart"/>
      <w:r w:rsidR="00727DFE" w:rsidRPr="00343B90">
        <w:rPr>
          <w:rFonts w:ascii="Times New Roman" w:hAnsi="Times New Roman" w:cs="Times New Roman"/>
        </w:rPr>
        <w:t>d</w:t>
      </w:r>
      <w:r w:rsidRPr="00343B90">
        <w:rPr>
          <w:rFonts w:ascii="Times New Roman" w:hAnsi="Times New Roman" w:cs="Times New Roman"/>
          <w:vertAlign w:val="subscript"/>
        </w:rPr>
        <w:t>j</w:t>
      </w:r>
      <w:proofErr w:type="spellEnd"/>
      <w:r w:rsidR="00727DFE" w:rsidRPr="00343B90">
        <w:rPr>
          <w:rFonts w:ascii="Times New Roman" w:hAnsi="Times New Roman" w:cs="Times New Roman"/>
        </w:rPr>
        <w:t>) and (</w:t>
      </w:r>
      <w:proofErr w:type="spellStart"/>
      <w:r w:rsidR="00727DFE" w:rsidRPr="00343B90">
        <w:rPr>
          <w:rFonts w:ascii="Times New Roman" w:hAnsi="Times New Roman" w:cs="Times New Roman"/>
        </w:rPr>
        <w:t>d</w:t>
      </w:r>
      <w:r w:rsidR="00727DFE" w:rsidRPr="00343B90">
        <w:rPr>
          <w:rFonts w:ascii="Times New Roman" w:hAnsi="Times New Roman" w:cs="Times New Roman"/>
          <w:vertAlign w:val="subscript"/>
        </w:rPr>
        <w:t>j</w:t>
      </w:r>
      <w:proofErr w:type="spellEnd"/>
      <w:r w:rsidR="00727DFE" w:rsidRPr="00343B90">
        <w:rPr>
          <w:rFonts w:ascii="Times New Roman" w:hAnsi="Times New Roman" w:cs="Times New Roman"/>
        </w:rPr>
        <w:t>, d</w:t>
      </w:r>
      <w:r w:rsidR="00727DFE" w:rsidRPr="00343B90">
        <w:rPr>
          <w:rFonts w:ascii="Times New Roman" w:hAnsi="Times New Roman" w:cs="Times New Roman"/>
          <w:vertAlign w:val="subscript"/>
        </w:rPr>
        <w:t>i</w:t>
      </w:r>
      <w:r w:rsidRPr="00343B90">
        <w:rPr>
          <w:rFonts w:ascii="Times New Roman" w:hAnsi="Times New Roman" w:cs="Times New Roman"/>
        </w:rPr>
        <w:t xml:space="preserve">) drug pairs are the same we expect the model to predict their labels similarly. in the separation of training and testing data, necessarily a drug pair and its dual are in the same group to prevent unfair results. The K-1 parts are used as a training data set, and the model has built based on them, and the test has performed with a remaining part. This procedure has repeated K times so that each of the K parts has used only once for testing, and each time a resolution metric has calculated for the constructed model. In this method, the average prediction resolution metric in all K rounds is taken as the final resolution metric for the classifier. The most common value for K in scientific </w:t>
      </w:r>
      <w:r w:rsidR="004E5816" w:rsidRPr="00343B90">
        <w:rPr>
          <w:rFonts w:ascii="Times New Roman" w:hAnsi="Times New Roman" w:cs="Times New Roman"/>
        </w:rPr>
        <w:t>literature</w:t>
      </w:r>
      <w:r w:rsidRPr="00343B90">
        <w:rPr>
          <w:rFonts w:ascii="Times New Roman" w:hAnsi="Times New Roman" w:cs="Times New Roman"/>
        </w:rPr>
        <w:t xml:space="preserve"> is 5 or 10. Obviously, the more detailed validation in the K-fold CV the more reliable the classifier accuracy, the more comprehensive </w:t>
      </w:r>
      <w:r w:rsidR="006D54E1" w:rsidRPr="00343B90">
        <w:rPr>
          <w:rFonts w:ascii="Times New Roman" w:hAnsi="Times New Roman" w:cs="Times New Roman"/>
        </w:rPr>
        <w:t>they</w:t>
      </w:r>
      <w:r w:rsidRPr="00343B90">
        <w:rPr>
          <w:rFonts w:ascii="Times New Roman" w:hAnsi="Times New Roman" w:cs="Times New Roman"/>
        </w:rPr>
        <w:t xml:space="preserve"> obtained knowledge, and</w:t>
      </w:r>
      <w:r w:rsidR="002672D6" w:rsidRPr="00343B90">
        <w:rPr>
          <w:rFonts w:ascii="Times New Roman" w:hAnsi="Times New Roman" w:cs="Times New Roman"/>
        </w:rPr>
        <w:t xml:space="preserve"> also</w:t>
      </w:r>
      <w:r w:rsidRPr="00343B90">
        <w:rPr>
          <w:rFonts w:ascii="Times New Roman" w:hAnsi="Times New Roman" w:cs="Times New Roman"/>
        </w:rPr>
        <w:t xml:space="preserve"> the more time-consuming the validation process.</w:t>
      </w:r>
    </w:p>
    <w:p w14:paraId="63F7D08A" w14:textId="77777777" w:rsidR="008F055C" w:rsidRPr="00343B90" w:rsidRDefault="008F055C">
      <w:pPr>
        <w:spacing w:line="276" w:lineRule="auto"/>
        <w:rPr>
          <w:rFonts w:ascii="Times New Roman" w:hAnsi="Times New Roman" w:cs="Times New Roman"/>
        </w:rPr>
      </w:pPr>
    </w:p>
    <w:tbl>
      <w:tblPr>
        <w:tblW w:w="4512" w:type="dxa"/>
        <w:tblInd w:w="2004" w:type="dxa"/>
        <w:tblCellMar>
          <w:left w:w="0" w:type="dxa"/>
          <w:right w:w="0" w:type="dxa"/>
        </w:tblCellMar>
        <w:tblLook w:val="04A0" w:firstRow="1" w:lastRow="0" w:firstColumn="1" w:lastColumn="0" w:noHBand="0" w:noVBand="1"/>
      </w:tblPr>
      <w:tblGrid>
        <w:gridCol w:w="1538"/>
        <w:gridCol w:w="1437"/>
        <w:gridCol w:w="1537"/>
      </w:tblGrid>
      <w:tr w:rsidR="008F055C" w:rsidRPr="00EC7797" w14:paraId="5A3D36A2" w14:textId="77777777">
        <w:trPr>
          <w:trHeight w:val="900"/>
        </w:trPr>
        <w:tc>
          <w:tcPr>
            <w:tcW w:w="1538" w:type="dxa"/>
            <w:tcBorders>
              <w:top w:val="single" w:sz="6" w:space="0" w:color="000000"/>
              <w:bottom w:val="single" w:sz="6" w:space="0" w:color="000000"/>
            </w:tcBorders>
          </w:tcPr>
          <w:p w14:paraId="35082203" w14:textId="77777777" w:rsidR="008F055C" w:rsidRPr="00EC7797" w:rsidRDefault="008F055C">
            <w:pPr>
              <w:pStyle w:val="TableContents"/>
              <w:keepNext/>
              <w:spacing w:before="171" w:after="171" w:line="276" w:lineRule="auto"/>
              <w:jc w:val="center"/>
              <w:rPr>
                <w:rFonts w:ascii="Times New Roman" w:hAnsi="Times New Roman" w:cs="Times New Roman"/>
                <w:color w:val="000000"/>
                <w:sz w:val="22"/>
                <w:szCs w:val="22"/>
              </w:rPr>
            </w:pPr>
          </w:p>
        </w:tc>
        <w:tc>
          <w:tcPr>
            <w:tcW w:w="1437" w:type="dxa"/>
            <w:tcBorders>
              <w:top w:val="single" w:sz="6" w:space="0" w:color="000000"/>
              <w:bottom w:val="single" w:sz="6" w:space="0" w:color="000000"/>
            </w:tcBorders>
          </w:tcPr>
          <w:p w14:paraId="140DABCD"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Actual Enhancive</w:t>
            </w:r>
          </w:p>
        </w:tc>
        <w:tc>
          <w:tcPr>
            <w:tcW w:w="1537" w:type="dxa"/>
            <w:tcBorders>
              <w:top w:val="single" w:sz="6" w:space="0" w:color="000000"/>
              <w:bottom w:val="single" w:sz="6" w:space="0" w:color="000000"/>
            </w:tcBorders>
          </w:tcPr>
          <w:p w14:paraId="6B84A1B9"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Actual Degressive</w:t>
            </w:r>
          </w:p>
        </w:tc>
      </w:tr>
      <w:tr w:rsidR="008F055C" w:rsidRPr="00EC7797" w14:paraId="5AB47F87" w14:textId="77777777">
        <w:trPr>
          <w:trHeight w:val="697"/>
        </w:trPr>
        <w:tc>
          <w:tcPr>
            <w:tcW w:w="1538" w:type="dxa"/>
          </w:tcPr>
          <w:p w14:paraId="7965CB6D" w14:textId="77777777" w:rsidR="008F055C" w:rsidRPr="00EC7797" w:rsidRDefault="00D92642">
            <w:pPr>
              <w:pStyle w:val="TableContents"/>
              <w:keepNext/>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Classified Enhancive</w:t>
            </w:r>
          </w:p>
        </w:tc>
        <w:tc>
          <w:tcPr>
            <w:tcW w:w="1437" w:type="dxa"/>
          </w:tcPr>
          <w:p w14:paraId="513A07FD"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TP</w:t>
            </w:r>
          </w:p>
        </w:tc>
        <w:tc>
          <w:tcPr>
            <w:tcW w:w="1537" w:type="dxa"/>
          </w:tcPr>
          <w:p w14:paraId="3A514443"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FP</w:t>
            </w:r>
          </w:p>
        </w:tc>
      </w:tr>
      <w:tr w:rsidR="008F055C" w:rsidRPr="00EC7797" w14:paraId="3F0A45DA" w14:textId="77777777">
        <w:trPr>
          <w:trHeight w:val="856"/>
        </w:trPr>
        <w:tc>
          <w:tcPr>
            <w:tcW w:w="1538" w:type="dxa"/>
            <w:tcBorders>
              <w:bottom w:val="single" w:sz="6" w:space="0" w:color="000000"/>
            </w:tcBorders>
          </w:tcPr>
          <w:p w14:paraId="598D38EE" w14:textId="77777777" w:rsidR="008F055C" w:rsidRPr="00EC7797" w:rsidRDefault="00D92642">
            <w:pPr>
              <w:pStyle w:val="TableContents"/>
              <w:keepNext/>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Classified Degressive</w:t>
            </w:r>
          </w:p>
        </w:tc>
        <w:tc>
          <w:tcPr>
            <w:tcW w:w="1437" w:type="dxa"/>
            <w:tcBorders>
              <w:bottom w:val="single" w:sz="6" w:space="0" w:color="000000"/>
            </w:tcBorders>
          </w:tcPr>
          <w:p w14:paraId="19CDE8F7"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FN</w:t>
            </w:r>
          </w:p>
        </w:tc>
        <w:tc>
          <w:tcPr>
            <w:tcW w:w="1537" w:type="dxa"/>
            <w:tcBorders>
              <w:bottom w:val="single" w:sz="6" w:space="0" w:color="000000"/>
            </w:tcBorders>
          </w:tcPr>
          <w:p w14:paraId="0B6F11CB"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TN</w:t>
            </w:r>
          </w:p>
        </w:tc>
      </w:tr>
    </w:tbl>
    <w:p w14:paraId="0826A360" w14:textId="77777777" w:rsidR="008F055C" w:rsidRPr="00343B90" w:rsidRDefault="00D92642">
      <w:pPr>
        <w:pStyle w:val="Table"/>
        <w:spacing w:line="276" w:lineRule="auto"/>
        <w:jc w:val="both"/>
        <w:rPr>
          <w:rFonts w:ascii="Times New Roman" w:hAnsi="Times New Roman" w:cs="Times New Roman"/>
        </w:rPr>
      </w:pPr>
      <w:r w:rsidRPr="00343B90">
        <w:rPr>
          <w:rFonts w:ascii="Times New Roman" w:hAnsi="Times New Roman" w:cs="Times New Roman"/>
        </w:rPr>
        <w:t xml:space="preserve">Table </w:t>
      </w:r>
      <w:r w:rsidR="003551E6" w:rsidRPr="00343B90">
        <w:rPr>
          <w:rFonts w:ascii="Times New Roman" w:hAnsi="Times New Roman" w:cs="Times New Roman"/>
        </w:rPr>
        <w:fldChar w:fldCharType="begin"/>
      </w:r>
      <w:r w:rsidR="003551E6" w:rsidRPr="00343B90">
        <w:rPr>
          <w:rFonts w:ascii="Times New Roman" w:hAnsi="Times New Roman" w:cs="Times New Roman"/>
        </w:rPr>
        <w:instrText xml:space="preserve"> SEQ Table \* ARABIC </w:instrText>
      </w:r>
      <w:r w:rsidR="003551E6" w:rsidRPr="00343B90">
        <w:rPr>
          <w:rFonts w:ascii="Times New Roman" w:hAnsi="Times New Roman" w:cs="Times New Roman"/>
        </w:rPr>
        <w:fldChar w:fldCharType="separate"/>
      </w:r>
      <w:r w:rsidR="002175CC">
        <w:rPr>
          <w:rFonts w:ascii="Times New Roman" w:hAnsi="Times New Roman" w:cs="Times New Roman"/>
          <w:noProof/>
        </w:rPr>
        <w:t>1</w:t>
      </w:r>
      <w:r w:rsidR="003551E6" w:rsidRPr="00343B90">
        <w:rPr>
          <w:rFonts w:ascii="Times New Roman" w:hAnsi="Times New Roman" w:cs="Times New Roman"/>
        </w:rPr>
        <w:fldChar w:fldCharType="end"/>
      </w:r>
      <w:r w:rsidRPr="00343B90">
        <w:rPr>
          <w:rFonts w:ascii="Times New Roman" w:hAnsi="Times New Roman" w:cs="Times New Roman"/>
        </w:rPr>
        <w:t>: The confusion matrix for interaction type (Degressive or Enhancive) and relevant evaluation</w:t>
      </w:r>
      <w:r w:rsidRPr="00343B90">
        <w:rPr>
          <w:rFonts w:ascii="Times New Roman" w:hAnsi="Times New Roman" w:cs="Times New Roman"/>
        </w:rPr>
        <w:br/>
        <w:t>index. True Positive (TP): The number of drug pairs classified as enhancive interaction correctly,</w:t>
      </w:r>
      <w:r w:rsidRPr="00343B90">
        <w:rPr>
          <w:rFonts w:ascii="Times New Roman" w:hAnsi="Times New Roman" w:cs="Times New Roman"/>
        </w:rPr>
        <w:br/>
        <w:t>False Positive (FP): The number of drug pairs classified as enhancive interaction incorrectly, False</w:t>
      </w:r>
      <w:r w:rsidRPr="00343B90">
        <w:rPr>
          <w:rFonts w:ascii="Times New Roman" w:hAnsi="Times New Roman" w:cs="Times New Roman"/>
        </w:rPr>
        <w:br/>
        <w:t>Negative (FN): The number of drug pairs classified as degressive interaction incorrectly, True</w:t>
      </w:r>
      <w:r w:rsidRPr="00343B90">
        <w:rPr>
          <w:rFonts w:ascii="Times New Roman" w:hAnsi="Times New Roman" w:cs="Times New Roman"/>
        </w:rPr>
        <w:br/>
        <w:t>Negative (TN): The number of drug pairs classified as degressive interaction correctly.</w:t>
      </w:r>
    </w:p>
    <w:p w14:paraId="4D5651EC"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If consider degressive interaction as Negative (N) and enhancive interaction as Positive (P) </w:t>
      </w:r>
      <w:r w:rsidR="006D54E1" w:rsidRPr="00343B90">
        <w:rPr>
          <w:rFonts w:ascii="Times New Roman" w:hAnsi="Times New Roman" w:cs="Times New Roman"/>
        </w:rPr>
        <w:t>sample,</w:t>
      </w:r>
      <w:r w:rsidRPr="00343B90">
        <w:rPr>
          <w:rFonts w:ascii="Times New Roman" w:hAnsi="Times New Roman" w:cs="Times New Roman"/>
        </w:rPr>
        <w:t xml:space="preserve"> then the confusion matrix for interaction type (Degressive or Enhancive) and relevant evaluation index is as shown in Table 1. By using Table 1, four evaluation criteria are defined in the following order:</w:t>
      </w:r>
    </w:p>
    <w:p w14:paraId="03919F7B"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Accuracy: The fraction of all correct predictions (TP and TN) to all predictions.</w:t>
      </w:r>
    </w:p>
    <w:p w14:paraId="049FF5DF" w14:textId="77777777" w:rsidR="008F055C" w:rsidRPr="00343B90" w:rsidRDefault="000176AC" w:rsidP="00A37DFB">
      <w:pPr>
        <w:spacing w:line="276" w:lineRule="auto"/>
        <w:rPr>
          <w:rFonts w:ascii="Times New Roman" w:hAnsi="Times New Roman" w:cs="Times New Roman"/>
        </w:rPr>
      </w:pPr>
      <m:oMathPara>
        <m:oMath>
          <m:r>
            <w:rPr>
              <w:rFonts w:ascii="Cambria Math" w:hAnsi="Cambria Math" w:cs="Times New Roman"/>
            </w:rPr>
            <m:t xml:space="preserve">Acurracy= </m:t>
          </m:r>
          <m:f>
            <m:fPr>
              <m:ctrlPr>
                <w:rPr>
                  <w:rFonts w:ascii="Cambria Math" w:hAnsi="Cambria Math" w:cs="Times New Roman"/>
                  <w:i/>
                  <w:iCs/>
                </w:rPr>
              </m:ctrlPr>
            </m:fPr>
            <m:num>
              <m:r>
                <w:rPr>
                  <w:rFonts w:ascii="Cambria Math" w:hAnsi="Cambria Math" w:cs="Times New Roman"/>
                </w:rPr>
                <m:t>TP+TN</m:t>
              </m:r>
            </m:num>
            <m:den>
              <m:r>
                <w:rPr>
                  <w:rFonts w:ascii="Cambria Math" w:hAnsi="Cambria Math" w:cs="Times New Roman"/>
                </w:rPr>
                <m:t>TP+FP+TN+FN</m:t>
              </m:r>
            </m:den>
          </m:f>
        </m:oMath>
      </m:oMathPara>
    </w:p>
    <w:p w14:paraId="07A82ABB" w14:textId="77777777" w:rsidR="00A37DFB" w:rsidRPr="00343B90" w:rsidRDefault="00A37DFB" w:rsidP="00A37DFB">
      <w:pPr>
        <w:spacing w:line="276" w:lineRule="auto"/>
        <w:rPr>
          <w:rFonts w:ascii="Times New Roman" w:hAnsi="Times New Roman" w:cs="Times New Roman"/>
        </w:rPr>
      </w:pPr>
    </w:p>
    <w:p w14:paraId="597BFCAF"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lastRenderedPageBreak/>
        <w:t>Precision: The fraction of correct predicted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 among all predicted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w:t>
      </w:r>
    </w:p>
    <w:p w14:paraId="04999A9F" w14:textId="77777777" w:rsidR="008F055C" w:rsidRPr="00343B90" w:rsidRDefault="00000000" w:rsidP="00661C92">
      <w:pPr>
        <w:spacing w:line="276" w:lineRule="auto"/>
        <w:rPr>
          <w:rFonts w:ascii="Times New Roman" w:hAnsi="Times New Roman" w:cs="Times New Roman"/>
          <w:i/>
          <w:iCs/>
        </w:rPr>
      </w:pPr>
      <m:oMathPara>
        <m:oMath>
          <m:sSub>
            <m:sSubPr>
              <m:ctrlPr>
                <w:rPr>
                  <w:rFonts w:ascii="Cambria Math" w:hAnsi="Cambria Math" w:cs="Times New Roman"/>
                  <w:iCs/>
                </w:rPr>
              </m:ctrlPr>
            </m:sSubPr>
            <m:e>
              <m:r>
                <w:rPr>
                  <w:rFonts w:ascii="Cambria Math" w:hAnsi="Cambria Math" w:cs="Times New Roman"/>
                </w:rPr>
                <m:t>Precision</m:t>
              </m:r>
            </m:e>
            <m:sub>
              <m:r>
                <w:rPr>
                  <w:rFonts w:ascii="Cambria Math" w:hAnsi="Cambria Math" w:cs="Times New Roman"/>
                </w:rPr>
                <m:t>0</m:t>
              </m:r>
              <m:r>
                <w:rPr>
                  <w:rFonts w:ascii="Cambria Math" w:hAnsi="Cambria Math" w:cs="Times New Roman"/>
                  <w:vertAlign w:val="subscript"/>
                </w:rPr>
                <m:t>(enh/deg)</m:t>
              </m:r>
            </m:sub>
          </m:sSub>
          <m:r>
            <w:rPr>
              <w:rFonts w:ascii="Cambria Math" w:hAnsi="Cambria Math" w:cs="Times New Roman"/>
              <w:vertAlign w:val="subscript"/>
            </w:rPr>
            <m:t xml:space="preserve"> </m:t>
          </m:r>
          <m:r>
            <w:rPr>
              <w:rFonts w:ascii="Cambria Math" w:hAnsi="Cambria Math" w:cs="Times New Roman"/>
            </w:rPr>
            <m:t xml:space="preserve">= </m:t>
          </m:r>
          <m:f>
            <m:fPr>
              <m:ctrlPr>
                <w:rPr>
                  <w:rFonts w:ascii="Cambria Math" w:hAnsi="Cambria Math" w:cs="Times New Roman"/>
                  <w:i/>
                  <w:iCs/>
                </w:rPr>
              </m:ctrlPr>
            </m:fPr>
            <m:num>
              <m:r>
                <w:rPr>
                  <w:rFonts w:ascii="Cambria Math" w:hAnsi="Cambria Math" w:cs="Times New Roman"/>
                </w:rPr>
                <m:t>TP</m:t>
              </m:r>
            </m:num>
            <m:den>
              <m:r>
                <w:rPr>
                  <w:rFonts w:ascii="Cambria Math" w:hAnsi="Cambria Math" w:cs="Times New Roman"/>
                </w:rPr>
                <m:t>TP+FP</m:t>
              </m:r>
            </m:den>
          </m:f>
        </m:oMath>
      </m:oMathPara>
    </w:p>
    <w:p w14:paraId="13CD7F76" w14:textId="77777777" w:rsidR="00501F84" w:rsidRPr="00343B90" w:rsidRDefault="00501F84" w:rsidP="00501F84">
      <w:pPr>
        <w:spacing w:line="276" w:lineRule="auto"/>
        <w:rPr>
          <w:rFonts w:ascii="Times New Roman" w:hAnsi="Times New Roman" w:cs="Times New Roman"/>
          <w:i/>
          <w:iCs/>
        </w:rPr>
      </w:pPr>
    </w:p>
    <w:p w14:paraId="4D9F801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Recall: The fraction of correct predicted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 among all true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w:t>
      </w:r>
    </w:p>
    <w:p w14:paraId="7B021BB1" w14:textId="77777777" w:rsidR="008F055C" w:rsidRPr="00343B90" w:rsidRDefault="00000000" w:rsidP="0094351A">
      <w:pPr>
        <w:spacing w:line="276" w:lineRule="auto"/>
        <w:rPr>
          <w:rFonts w:ascii="Times New Roman" w:hAnsi="Times New Roman" w:cs="Times New Roman"/>
        </w:rPr>
      </w:pPr>
      <m:oMathPara>
        <m:oMath>
          <m:sSub>
            <m:sSubPr>
              <m:ctrlPr>
                <w:rPr>
                  <w:rFonts w:ascii="Cambria Math" w:hAnsi="Cambria Math" w:cs="Times New Roman"/>
                  <w:i/>
                  <w:iCs/>
                </w:rPr>
              </m:ctrlPr>
            </m:sSubPr>
            <m:e>
              <m:r>
                <w:rPr>
                  <w:rFonts w:ascii="Cambria Math" w:hAnsi="Cambria Math" w:cs="Times New Roman"/>
                </w:rPr>
                <m:t>Recall</m:t>
              </m:r>
            </m:e>
            <m:sub>
              <m:r>
                <w:rPr>
                  <w:rFonts w:ascii="Cambria Math" w:hAnsi="Cambria Math" w:cs="Times New Roman"/>
                  <w:vertAlign w:val="subscript"/>
                </w:rPr>
                <m:t>(enh/deg)</m:t>
              </m:r>
            </m:sub>
          </m:sSub>
          <m:r>
            <w:rPr>
              <w:rFonts w:ascii="Cambria Math" w:hAnsi="Cambria Math" w:cs="Times New Roman"/>
            </w:rPr>
            <m:t xml:space="preserve"> = </m:t>
          </m:r>
          <m:f>
            <m:fPr>
              <m:ctrlPr>
                <w:rPr>
                  <w:rFonts w:ascii="Cambria Math" w:hAnsi="Cambria Math" w:cs="Times New Roman"/>
                  <w:i/>
                  <w:iCs/>
                </w:rPr>
              </m:ctrlPr>
            </m:fPr>
            <m:num>
              <m:r>
                <w:rPr>
                  <w:rFonts w:ascii="Cambria Math" w:hAnsi="Cambria Math" w:cs="Times New Roman"/>
                </w:rPr>
                <m:t>TP</m:t>
              </m:r>
            </m:num>
            <m:den>
              <m:r>
                <w:rPr>
                  <w:rFonts w:ascii="Cambria Math" w:hAnsi="Cambria Math" w:cs="Times New Roman"/>
                </w:rPr>
                <m:t>TP+FN</m:t>
              </m:r>
            </m:den>
          </m:f>
        </m:oMath>
      </m:oMathPara>
    </w:p>
    <w:p w14:paraId="1AED42A0" w14:textId="77777777" w:rsidR="008F055C" w:rsidRPr="00343B90" w:rsidRDefault="00D92642">
      <w:pPr>
        <w:spacing w:line="276" w:lineRule="auto"/>
        <w:jc w:val="both"/>
        <w:rPr>
          <w:rFonts w:ascii="Times New Roman" w:hAnsi="Times New Roman" w:cs="Times New Roman"/>
          <w:i/>
          <w:iCs/>
        </w:rPr>
      </w:pPr>
      <w:r w:rsidRPr="00343B90">
        <w:rPr>
          <w:rFonts w:ascii="Times New Roman" w:hAnsi="Times New Roman" w:cs="Times New Roman"/>
          <w:i/>
          <w:iCs/>
        </w:rPr>
        <w:t>Precision and recall have a trade-off; thus, improving one of them may lead to a reduction in another. Therefore, utilizing F-measure is more reasonable. F-measure: The geometric mean of precision and recall.</w:t>
      </w:r>
    </w:p>
    <w:p w14:paraId="1B21A834" w14:textId="77777777" w:rsidR="008F055C" w:rsidRPr="00343B90" w:rsidRDefault="00000000" w:rsidP="003E1C20">
      <w:pPr>
        <w:spacing w:line="276" w:lineRule="auto"/>
        <w:rPr>
          <w:rFonts w:ascii="Times New Roman" w:hAnsi="Times New Roman" w:cs="Times New Roman"/>
          <w:i/>
          <w:iCs/>
        </w:rPr>
      </w:pPr>
      <m:oMathPara>
        <m:oMathParaPr>
          <m:jc m:val="center"/>
        </m:oMathParaPr>
        <m:oMath>
          <m:sSub>
            <m:sSubPr>
              <m:ctrlPr>
                <w:rPr>
                  <w:rFonts w:ascii="Cambria Math" w:hAnsi="Cambria Math" w:cs="Times New Roman"/>
                  <w:i/>
                  <w:iCs/>
                </w:rPr>
              </m:ctrlPr>
            </m:sSubPr>
            <m:e>
              <m:r>
                <w:rPr>
                  <w:rFonts w:ascii="Cambria Math" w:hAnsi="Cambria Math" w:cs="Times New Roman"/>
                </w:rPr>
                <m:t>F-measure</m:t>
              </m:r>
            </m:e>
            <m:sub>
              <m:r>
                <w:rPr>
                  <w:rFonts w:ascii="Cambria Math" w:hAnsi="Cambria Math" w:cs="Times New Roman"/>
                  <w:vertAlign w:val="subscript"/>
                </w:rPr>
                <m:t>(enh/deg)</m:t>
              </m:r>
            </m:sub>
          </m:sSub>
          <m:r>
            <w:rPr>
              <w:rFonts w:ascii="Cambria Math" w:hAnsi="Cambria Math" w:cs="Times New Roman"/>
            </w:rPr>
            <m:t xml:space="preserve"> = </m:t>
          </m:r>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2 × Precision</m:t>
                  </m:r>
                </m:e>
                <m:sub>
                  <m:r>
                    <w:rPr>
                      <w:rFonts w:ascii="Cambria Math" w:hAnsi="Cambria Math" w:cs="Times New Roman"/>
                      <w:vertAlign w:val="subscript"/>
                    </w:rPr>
                    <m:t>(enh/deg)</m:t>
                  </m:r>
                  <m:r>
                    <w:rPr>
                      <w:rFonts w:ascii="Cambria Math" w:hAnsi="Cambria Math" w:cs="Times New Roman"/>
                    </w:rPr>
                    <m:t xml:space="preserve"> </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Recall</m:t>
                  </m:r>
                </m:e>
                <m:sub>
                  <m:r>
                    <w:rPr>
                      <w:rFonts w:ascii="Cambria Math" w:hAnsi="Cambria Math" w:cs="Times New Roman"/>
                      <w:vertAlign w:val="subscript"/>
                    </w:rPr>
                    <m:t>(enh/deg)</m:t>
                  </m:r>
                  <m:r>
                    <w:rPr>
                      <w:rFonts w:ascii="Cambria Math" w:hAnsi="Cambria Math" w:cs="Times New Roman"/>
                    </w:rPr>
                    <m:t xml:space="preserve"> </m:t>
                  </m:r>
                </m:sub>
              </m:sSub>
            </m:num>
            <m:den>
              <m:sSub>
                <m:sSubPr>
                  <m:ctrlPr>
                    <w:rPr>
                      <w:rFonts w:ascii="Cambria Math" w:hAnsi="Cambria Math" w:cs="Times New Roman"/>
                      <w:i/>
                      <w:iCs/>
                    </w:rPr>
                  </m:ctrlPr>
                </m:sSubPr>
                <m:e>
                  <m:r>
                    <w:rPr>
                      <w:rFonts w:ascii="Cambria Math" w:hAnsi="Cambria Math" w:cs="Times New Roman"/>
                    </w:rPr>
                    <m:t>Precision</m:t>
                  </m:r>
                </m:e>
                <m:sub>
                  <m:r>
                    <w:rPr>
                      <w:rFonts w:ascii="Cambria Math" w:hAnsi="Cambria Math" w:cs="Times New Roman"/>
                      <w:vertAlign w:val="subscript"/>
                    </w:rPr>
                    <m:t>(enh/deg)</m:t>
                  </m:r>
                </m:sub>
              </m:sSub>
              <m:r>
                <w:rPr>
                  <w:rFonts w:ascii="Cambria Math" w:hAnsi="Cambria Math" w:cs="Times New Roman"/>
                </w:rPr>
                <m:t xml:space="preserve"> + </m:t>
              </m:r>
              <m:sSub>
                <m:sSubPr>
                  <m:ctrlPr>
                    <w:rPr>
                      <w:rFonts w:ascii="Cambria Math" w:hAnsi="Cambria Math" w:cs="Times New Roman"/>
                      <w:i/>
                      <w:iCs/>
                    </w:rPr>
                  </m:ctrlPr>
                </m:sSubPr>
                <m:e>
                  <m:r>
                    <w:rPr>
                      <w:rFonts w:ascii="Cambria Math" w:hAnsi="Cambria Math" w:cs="Times New Roman"/>
                    </w:rPr>
                    <m:t>Recall</m:t>
                  </m:r>
                </m:e>
                <m:sub>
                  <m:r>
                    <w:rPr>
                      <w:rFonts w:ascii="Cambria Math" w:hAnsi="Cambria Math" w:cs="Times New Roman"/>
                      <w:vertAlign w:val="subscript"/>
                    </w:rPr>
                    <m:t>(enh/deg)</m:t>
                  </m:r>
                </m:sub>
              </m:sSub>
            </m:den>
          </m:f>
        </m:oMath>
      </m:oMathPara>
    </w:p>
    <w:p w14:paraId="753E8F94" w14:textId="77777777" w:rsidR="008F055C" w:rsidRPr="00343B90" w:rsidRDefault="008F055C">
      <w:pPr>
        <w:spacing w:line="276" w:lineRule="auto"/>
        <w:rPr>
          <w:rFonts w:ascii="Times New Roman" w:hAnsi="Times New Roman" w:cs="Times New Roman"/>
        </w:rPr>
      </w:pPr>
    </w:p>
    <w:p w14:paraId="7C1725E9" w14:textId="77777777" w:rsidR="008F055C" w:rsidRPr="00343B90" w:rsidRDefault="00D92642">
      <w:pPr>
        <w:spacing w:line="276" w:lineRule="auto"/>
        <w:jc w:val="both"/>
        <w:rPr>
          <w:rFonts w:ascii="Times New Roman" w:hAnsi="Times New Roman" w:cs="Times New Roman"/>
          <w:i/>
          <w:iCs/>
        </w:rPr>
      </w:pPr>
      <w:r w:rsidRPr="00343B90">
        <w:rPr>
          <w:rFonts w:ascii="Times New Roman" w:hAnsi="Times New Roman" w:cs="Times New Roman"/>
          <w:i/>
          <w:iCs/>
        </w:rPr>
        <w:t>Since the values of precision, recall, and F-measure is dependent on the value of the threshold, we also evaluate methods via AUC which is the area under the receiver operating characteristic (ROC) curve, and AUPR, that is the area under the precision-recall curve. These criteria indicate the efficiency of methods independent of the threshold value. In cases that the fraction of negative samples and positive</w:t>
      </w:r>
    </w:p>
    <w:p w14:paraId="1F16534F" w14:textId="77777777" w:rsidR="008F055C" w:rsidRPr="00343B90" w:rsidRDefault="00D92642">
      <w:pPr>
        <w:spacing w:line="276" w:lineRule="auto"/>
        <w:rPr>
          <w:rFonts w:ascii="Times New Roman" w:hAnsi="Times New Roman" w:cs="Times New Roman"/>
          <w:i/>
          <w:iCs/>
        </w:rPr>
      </w:pPr>
      <w:r w:rsidRPr="00343B90">
        <w:rPr>
          <w:rFonts w:ascii="Times New Roman" w:hAnsi="Times New Roman" w:cs="Times New Roman"/>
          <w:i/>
          <w:iCs/>
        </w:rPr>
        <w:t>samples are not equal, AUPR is the fairer criterion for evaluation.</w:t>
      </w:r>
    </w:p>
    <w:p w14:paraId="3686B453" w14:textId="77777777" w:rsidR="008F055C" w:rsidRPr="00343B90" w:rsidRDefault="008F055C">
      <w:pPr>
        <w:spacing w:line="276" w:lineRule="auto"/>
        <w:rPr>
          <w:rFonts w:ascii="Times New Roman" w:hAnsi="Times New Roman" w:cs="Times New Roman"/>
        </w:rPr>
      </w:pPr>
    </w:p>
    <w:p w14:paraId="68C09796" w14:textId="77777777" w:rsidR="008F055C" w:rsidRPr="00343B90" w:rsidRDefault="00D92642">
      <w:pPr>
        <w:spacing w:line="276" w:lineRule="auto"/>
        <w:rPr>
          <w:rFonts w:ascii="Times New Roman" w:hAnsi="Times New Roman" w:cs="Times New Roman"/>
          <w:b/>
          <w:bCs/>
          <w:i/>
          <w:iCs/>
        </w:rPr>
      </w:pPr>
      <w:r w:rsidRPr="00343B90">
        <w:rPr>
          <w:rFonts w:ascii="Times New Roman" w:hAnsi="Times New Roman" w:cs="Times New Roman"/>
          <w:b/>
          <w:bCs/>
          <w:i/>
          <w:iCs/>
        </w:rPr>
        <w:t>Selecting and training model on known interactions</w:t>
      </w:r>
    </w:p>
    <w:p w14:paraId="3F84419D" w14:textId="77777777" w:rsidR="008F055C" w:rsidRPr="00343B90" w:rsidRDefault="00D92642">
      <w:pPr>
        <w:spacing w:line="276" w:lineRule="auto"/>
        <w:jc w:val="both"/>
        <w:rPr>
          <w:rFonts w:ascii="Times New Roman" w:hAnsi="Times New Roman" w:cs="Times New Roman"/>
          <w:i/>
          <w:iCs/>
        </w:rPr>
      </w:pPr>
      <w:r w:rsidRPr="00343B90">
        <w:rPr>
          <w:rFonts w:ascii="Times New Roman" w:hAnsi="Times New Roman" w:cs="Times New Roman"/>
          <w:i/>
          <w:iCs/>
        </w:rPr>
        <w:t>To solve this problem, it is necessary to provide a model that detects non-interaction with high resolution and confidence. Therefore, we design a model based on deep learning that predicts the possible non-interaction drug pairs and then use it to design a three-class model. Obviously, high resolution in detecting these zeros can help provide a more accurate and confident three-class model.</w:t>
      </w:r>
    </w:p>
    <w:p w14:paraId="4FD601FF" w14:textId="77777777" w:rsidR="008F055C" w:rsidRPr="00343B90" w:rsidRDefault="008F055C">
      <w:pPr>
        <w:spacing w:line="276" w:lineRule="auto"/>
        <w:rPr>
          <w:rFonts w:ascii="Times New Roman" w:hAnsi="Times New Roman" w:cs="Times New Roman"/>
        </w:rPr>
      </w:pPr>
    </w:p>
    <w:p w14:paraId="601764EF" w14:textId="77777777" w:rsidR="008F055C" w:rsidRPr="00343B90" w:rsidRDefault="00D92642">
      <w:pPr>
        <w:spacing w:line="276" w:lineRule="auto"/>
        <w:rPr>
          <w:rFonts w:ascii="Times New Roman" w:hAnsi="Times New Roman" w:cs="Times New Roman"/>
          <w:b/>
          <w:bCs/>
          <w:i/>
          <w:iCs/>
        </w:rPr>
      </w:pPr>
      <w:r w:rsidRPr="00343B90">
        <w:rPr>
          <w:rFonts w:ascii="Times New Roman" w:hAnsi="Times New Roman" w:cs="Times New Roman"/>
          <w:b/>
          <w:bCs/>
          <w:i/>
          <w:iCs/>
        </w:rPr>
        <w:t>Selecting model</w:t>
      </w:r>
    </w:p>
    <w:p w14:paraId="7C8801BB" w14:textId="77777777" w:rsidR="008F055C" w:rsidRPr="00343B90" w:rsidRDefault="00D92642">
      <w:pPr>
        <w:spacing w:line="276" w:lineRule="auto"/>
        <w:jc w:val="both"/>
        <w:rPr>
          <w:rFonts w:ascii="Times New Roman" w:hAnsi="Times New Roman" w:cs="Times New Roman"/>
          <w:i/>
          <w:iCs/>
        </w:rPr>
      </w:pPr>
      <w:r w:rsidRPr="00343B90">
        <w:rPr>
          <w:rFonts w:ascii="Times New Roman" w:hAnsi="Times New Roman" w:cs="Times New Roman"/>
          <w:i/>
          <w:iCs/>
        </w:rPr>
        <w:t>We separated rows of matrix B that contain positive and negative interactions. The new matrix contains 42,702 pairs of drugs with degressive and enhancive interactions. This data was used to train and find a more suitable model and found a stronger model among many models with different network structures. The final model was a deep neural network that used convolutional and fully connected</w:t>
      </w:r>
    </w:p>
    <w:p w14:paraId="08B76C22" w14:textId="77777777" w:rsidR="008F055C" w:rsidRPr="00343B90" w:rsidRDefault="00D92642">
      <w:pPr>
        <w:spacing w:line="276" w:lineRule="auto"/>
        <w:jc w:val="both"/>
        <w:rPr>
          <w:rFonts w:ascii="Times New Roman" w:hAnsi="Times New Roman" w:cs="Times New Roman"/>
          <w:i/>
          <w:iCs/>
        </w:rPr>
      </w:pPr>
      <w:r w:rsidRPr="00343B90">
        <w:rPr>
          <w:rFonts w:ascii="Times New Roman" w:hAnsi="Times New Roman" w:cs="Times New Roman"/>
          <w:i/>
          <w:iCs/>
        </w:rPr>
        <w:t>layers. The features of all interactions (+1 and -1) contain 1136 features. We first divide these features into 10 equal parts. Then, in a 10-cycle for, each period we consider 1 part as testing data and the other 9 parts as a set of training data. We select different models and train the model in the 10-fold CV with 90 of the data. Then we test the model on the remaining 10 percent of the data. In the separating</w:t>
      </w:r>
    </w:p>
    <w:p w14:paraId="7FBBF7F0" w14:textId="77777777" w:rsidR="008F055C" w:rsidRPr="00343B90" w:rsidRDefault="00D92642">
      <w:pPr>
        <w:spacing w:line="276" w:lineRule="auto"/>
        <w:jc w:val="both"/>
        <w:rPr>
          <w:rFonts w:ascii="Times New Roman" w:hAnsi="Times New Roman" w:cs="Times New Roman"/>
          <w:i/>
          <w:iCs/>
        </w:rPr>
      </w:pPr>
      <w:r w:rsidRPr="00343B90">
        <w:rPr>
          <w:rFonts w:ascii="Times New Roman" w:hAnsi="Times New Roman" w:cs="Times New Roman"/>
          <w:i/>
          <w:iCs/>
        </w:rPr>
        <w:t xml:space="preserve">process, pairs of drugs dual are considered. Since the (d </w:t>
      </w:r>
      <w:proofErr w:type="spellStart"/>
      <w:proofErr w:type="gramStart"/>
      <w:r w:rsidRPr="00343B90">
        <w:rPr>
          <w:rFonts w:ascii="Times New Roman" w:hAnsi="Times New Roman" w:cs="Times New Roman"/>
          <w:i/>
          <w:iCs/>
        </w:rPr>
        <w:t>i</w:t>
      </w:r>
      <w:proofErr w:type="spellEnd"/>
      <w:r w:rsidRPr="00343B90">
        <w:rPr>
          <w:rFonts w:ascii="Times New Roman" w:hAnsi="Times New Roman" w:cs="Times New Roman"/>
          <w:i/>
          <w:iCs/>
        </w:rPr>
        <w:t xml:space="preserve"> ,</w:t>
      </w:r>
      <w:proofErr w:type="gramEnd"/>
      <w:r w:rsidRPr="00343B90">
        <w:rPr>
          <w:rFonts w:ascii="Times New Roman" w:hAnsi="Times New Roman" w:cs="Times New Roman"/>
          <w:i/>
          <w:iCs/>
        </w:rPr>
        <w:t xml:space="preserve"> d j ) and (d j , d </w:t>
      </w:r>
      <w:proofErr w:type="spellStart"/>
      <w:r w:rsidRPr="00343B90">
        <w:rPr>
          <w:rFonts w:ascii="Times New Roman" w:hAnsi="Times New Roman" w:cs="Times New Roman"/>
          <w:i/>
          <w:iCs/>
        </w:rPr>
        <w:t>i</w:t>
      </w:r>
      <w:proofErr w:type="spellEnd"/>
      <w:r w:rsidRPr="00343B90">
        <w:rPr>
          <w:rFonts w:ascii="Times New Roman" w:hAnsi="Times New Roman" w:cs="Times New Roman"/>
          <w:i/>
          <w:iCs/>
        </w:rPr>
        <w:t xml:space="preserve"> ) pairs of drugs are not biologically different from each other, in the separation of training and testing data, necessarily a pair of drugs and their dual are in the same group. This prevents unfair results.</w:t>
      </w:r>
    </w:p>
    <w:p w14:paraId="6923BD1A" w14:textId="77777777" w:rsidR="008F055C" w:rsidRPr="00343B90" w:rsidRDefault="008F055C">
      <w:pPr>
        <w:spacing w:line="276" w:lineRule="auto"/>
        <w:jc w:val="both"/>
        <w:rPr>
          <w:rFonts w:ascii="Times New Roman" w:hAnsi="Times New Roman" w:cs="Times New Roman"/>
        </w:rPr>
      </w:pPr>
    </w:p>
    <w:p w14:paraId="1B1A8582" w14:textId="77777777" w:rsidR="008F055C" w:rsidRPr="00343B90" w:rsidRDefault="00D92642">
      <w:pPr>
        <w:spacing w:line="276" w:lineRule="auto"/>
        <w:jc w:val="both"/>
        <w:rPr>
          <w:rFonts w:ascii="Times New Roman" w:hAnsi="Times New Roman" w:cs="Times New Roman"/>
          <w:i/>
          <w:iCs/>
        </w:rPr>
      </w:pPr>
      <w:r w:rsidRPr="00343B90">
        <w:rPr>
          <w:rFonts w:ascii="Times New Roman" w:hAnsi="Times New Roman" w:cs="Times New Roman"/>
          <w:i/>
          <w:iCs/>
        </w:rPr>
        <w:t xml:space="preserve">After testing the different structures, we have modeled the final deep neural network shown in Figure 3. This network has three layers of two-dimensional convolution. In the following, there are three fully-connected convolution layers. The last layer has two outputs for predicting degressive or enhancive interaction. Convolution layers have 4-dimensions square filters with a Stride of 1. Each convolution </w:t>
      </w:r>
      <w:r w:rsidRPr="00343B90">
        <w:rPr>
          <w:rFonts w:ascii="Times New Roman" w:hAnsi="Times New Roman" w:cs="Times New Roman"/>
          <w:i/>
          <w:iCs/>
        </w:rPr>
        <w:lastRenderedPageBreak/>
        <w:t>layer also has a Rectified Linear Units (</w:t>
      </w:r>
      <w:proofErr w:type="spellStart"/>
      <w:r w:rsidRPr="00343B90">
        <w:rPr>
          <w:rFonts w:ascii="Times New Roman" w:hAnsi="Times New Roman" w:cs="Times New Roman"/>
          <w:i/>
          <w:iCs/>
        </w:rPr>
        <w:t>ReLU</w:t>
      </w:r>
      <w:proofErr w:type="spellEnd"/>
      <w:r w:rsidRPr="00343B90">
        <w:rPr>
          <w:rFonts w:ascii="Times New Roman" w:hAnsi="Times New Roman" w:cs="Times New Roman"/>
          <w:i/>
          <w:iCs/>
        </w:rPr>
        <w:t>) activation function [40], which is defined as the positive part of its argument:</w:t>
      </w:r>
    </w:p>
    <w:p w14:paraId="638097C1" w14:textId="77777777" w:rsidR="008F055C" w:rsidRPr="00343B90" w:rsidRDefault="008F055C">
      <w:pPr>
        <w:spacing w:line="276" w:lineRule="auto"/>
        <w:rPr>
          <w:rFonts w:ascii="Times New Roman" w:hAnsi="Times New Roman" w:cs="Times New Roman"/>
        </w:rPr>
      </w:pPr>
    </w:p>
    <w:p w14:paraId="574AA48C" w14:textId="77777777" w:rsidR="008F055C" w:rsidRPr="00343B90" w:rsidRDefault="00D92642" w:rsidP="00740943">
      <w:pPr>
        <w:keepNext/>
        <w:spacing w:line="276" w:lineRule="auto"/>
        <w:rPr>
          <w:rFonts w:ascii="Times New Roman" w:hAnsi="Times New Roman" w:cs="Times New Roman"/>
          <w:noProof/>
          <w:lang w:eastAsia="en-US" w:bidi="ar-SA"/>
        </w:rPr>
      </w:pPr>
      <w:proofErr w:type="spellStart"/>
      <w:r w:rsidRPr="00343B90">
        <w:rPr>
          <w:rFonts w:ascii="Times New Roman" w:hAnsi="Times New Roman" w:cs="Times New Roman"/>
          <w:i/>
          <w:iCs/>
        </w:rPr>
        <w:t>ReLU</w:t>
      </w:r>
      <w:proofErr w:type="spellEnd"/>
      <w:r w:rsidRPr="00343B90">
        <w:rPr>
          <w:rFonts w:ascii="Times New Roman" w:hAnsi="Times New Roman" w:cs="Times New Roman"/>
          <w:i/>
          <w:iCs/>
        </w:rPr>
        <w:t xml:space="preserve"> (x) = </w:t>
      </w:r>
      <w:r w:rsidR="00740943" w:rsidRPr="00343B90">
        <w:rPr>
          <w:rFonts w:ascii="Times New Roman" w:hAnsi="Times New Roman" w:cs="Times New Roman"/>
          <w:i/>
          <w:iCs/>
        </w:rPr>
        <w:t>max {</w:t>
      </w:r>
      <w:r w:rsidRPr="00343B90">
        <w:rPr>
          <w:rFonts w:ascii="Times New Roman" w:hAnsi="Times New Roman" w:cs="Times New Roman"/>
          <w:i/>
          <w:iCs/>
        </w:rPr>
        <w:t xml:space="preserve">x, 0} </w:t>
      </w:r>
      <w:r w:rsidRPr="00343B90">
        <w:rPr>
          <w:rFonts w:ascii="Times New Roman" w:hAnsi="Times New Roman" w:cs="Times New Roman"/>
          <w:i/>
          <w:iCs/>
        </w:rPr>
        <w:tab/>
      </w:r>
      <w:r w:rsidRPr="00343B90">
        <w:rPr>
          <w:rFonts w:ascii="Times New Roman" w:hAnsi="Times New Roman" w:cs="Times New Roman"/>
          <w:i/>
          <w:iCs/>
        </w:rPr>
        <w:tab/>
      </w:r>
      <w:r w:rsidRPr="00343B90">
        <w:rPr>
          <w:rFonts w:ascii="Times New Roman" w:hAnsi="Times New Roman" w:cs="Times New Roman"/>
          <w:i/>
          <w:iCs/>
        </w:rPr>
        <w:tab/>
      </w:r>
      <w:r w:rsidRPr="00343B90">
        <w:rPr>
          <w:rFonts w:ascii="Times New Roman" w:hAnsi="Times New Roman" w:cs="Times New Roman"/>
          <w:i/>
          <w:iCs/>
        </w:rPr>
        <w:tab/>
      </w:r>
      <w:r w:rsidRPr="00343B90">
        <w:rPr>
          <w:rFonts w:ascii="Times New Roman" w:hAnsi="Times New Roman" w:cs="Times New Roman"/>
          <w:i/>
          <w:iCs/>
        </w:rPr>
        <w:tab/>
      </w:r>
      <w:r w:rsidRPr="00343B90">
        <w:rPr>
          <w:rFonts w:ascii="Times New Roman" w:hAnsi="Times New Roman" w:cs="Times New Roman"/>
          <w:i/>
          <w:iCs/>
        </w:rPr>
        <w:tab/>
      </w:r>
      <w:r w:rsidRPr="00343B90">
        <w:rPr>
          <w:rFonts w:ascii="Times New Roman" w:hAnsi="Times New Roman" w:cs="Times New Roman"/>
          <w:i/>
          <w:iCs/>
        </w:rPr>
        <w:tab/>
      </w:r>
      <w:r w:rsidRPr="00343B90">
        <w:rPr>
          <w:rFonts w:ascii="Times New Roman" w:hAnsi="Times New Roman" w:cs="Times New Roman"/>
          <w:i/>
          <w:iCs/>
        </w:rPr>
        <w:tab/>
      </w:r>
      <w:r w:rsidRPr="00343B90">
        <w:rPr>
          <w:rFonts w:ascii="Times New Roman" w:hAnsi="Times New Roman" w:cs="Times New Roman"/>
          <w:i/>
          <w:iCs/>
        </w:rPr>
        <w:tab/>
      </w:r>
      <w:r w:rsidRPr="00343B90">
        <w:rPr>
          <w:rFonts w:ascii="Times New Roman" w:hAnsi="Times New Roman" w:cs="Times New Roman"/>
          <w:i/>
          <w:iCs/>
        </w:rPr>
        <w:tab/>
        <w:t>(2)</w:t>
      </w:r>
      <w:r w:rsidR="00740943" w:rsidRPr="00343B90">
        <w:rPr>
          <w:rFonts w:ascii="Times New Roman" w:hAnsi="Times New Roman" w:cs="Times New Roman"/>
          <w:noProof/>
          <w:lang w:eastAsia="en-US" w:bidi="ar-SA"/>
        </w:rPr>
        <w:t xml:space="preserve"> </w:t>
      </w:r>
    </w:p>
    <w:p w14:paraId="65977C1A" w14:textId="77777777" w:rsidR="00740943" w:rsidRPr="00343B90" w:rsidRDefault="00740943" w:rsidP="00740943">
      <w:pPr>
        <w:keepNext/>
        <w:spacing w:line="276" w:lineRule="auto"/>
        <w:rPr>
          <w:rFonts w:ascii="Times New Roman" w:hAnsi="Times New Roman" w:cs="Times New Roman"/>
          <w:noProof/>
          <w:lang w:eastAsia="en-US" w:bidi="ar-SA"/>
        </w:rPr>
      </w:pPr>
    </w:p>
    <w:p w14:paraId="7F80EB33" w14:textId="77777777" w:rsidR="00740943" w:rsidRPr="00343B90" w:rsidRDefault="00740943" w:rsidP="00740943">
      <w:pPr>
        <w:keepNext/>
        <w:spacing w:line="276" w:lineRule="auto"/>
        <w:rPr>
          <w:rFonts w:ascii="Times New Roman" w:hAnsi="Times New Roman" w:cs="Times New Roman"/>
        </w:rPr>
      </w:pPr>
      <w:r w:rsidRPr="00343B90">
        <w:rPr>
          <w:rFonts w:ascii="Times New Roman" w:hAnsi="Times New Roman" w:cs="Times New Roman"/>
          <w:noProof/>
        </w:rPr>
        <w:drawing>
          <wp:inline distT="0" distB="0" distL="0" distR="0" wp14:anchorId="611CC5DF" wp14:editId="27DFE6B6">
            <wp:extent cx="6330950" cy="27361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9538" cy="2739878"/>
                    </a:xfrm>
                    <a:prstGeom prst="rect">
                      <a:avLst/>
                    </a:prstGeom>
                  </pic:spPr>
                </pic:pic>
              </a:graphicData>
            </a:graphic>
          </wp:inline>
        </w:drawing>
      </w:r>
    </w:p>
    <w:p w14:paraId="0FCC0A1A" w14:textId="77777777" w:rsidR="008F055C" w:rsidRPr="00343B90" w:rsidRDefault="00740943" w:rsidP="00FF7E56">
      <w:pPr>
        <w:pStyle w:val="Caption"/>
        <w:jc w:val="center"/>
        <w:rPr>
          <w:rFonts w:ascii="Times New Roman" w:hAnsi="Times New Roman" w:cs="Times New Roman"/>
          <w:i w:val="0"/>
          <w:iCs w:val="0"/>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3</w:t>
      </w:r>
      <w:r w:rsidRPr="00343B90">
        <w:rPr>
          <w:rFonts w:ascii="Times New Roman" w:hAnsi="Times New Roman" w:cs="Times New Roman"/>
        </w:rPr>
        <w:fldChar w:fldCharType="end"/>
      </w:r>
      <w:r w:rsidRPr="00343B90">
        <w:rPr>
          <w:rFonts w:ascii="Times New Roman" w:hAnsi="Times New Roman" w:cs="Times New Roman"/>
        </w:rPr>
        <w:t xml:space="preserve"> The arrangement of the neural network layers for detecting possible zeros</w:t>
      </w:r>
    </w:p>
    <w:p w14:paraId="21AC439D" w14:textId="77777777" w:rsidR="008F055C" w:rsidRPr="00343B90" w:rsidRDefault="008F055C">
      <w:pPr>
        <w:spacing w:line="276" w:lineRule="auto"/>
        <w:rPr>
          <w:rFonts w:ascii="Times New Roman" w:hAnsi="Times New Roman" w:cs="Times New Roman"/>
        </w:rPr>
      </w:pPr>
    </w:p>
    <w:p w14:paraId="68AAB267" w14:textId="77777777" w:rsidR="008F055C" w:rsidRPr="00343B90" w:rsidRDefault="00E03EC1" w:rsidP="00D57090">
      <w:pPr>
        <w:spacing w:line="276" w:lineRule="auto"/>
        <w:jc w:val="both"/>
        <w:rPr>
          <w:rFonts w:ascii="Times New Roman" w:hAnsi="Times New Roman" w:cs="Times New Roman"/>
          <w:i/>
          <w:iCs/>
        </w:rPr>
      </w:pPr>
      <w:r>
        <w:rPr>
          <w:rFonts w:ascii="Times New Roman" w:hAnsi="Times New Roman" w:cs="Times New Roman"/>
          <w:noProof/>
          <w:lang w:eastAsia="en-US" w:bidi="ar-SA"/>
        </w:rPr>
        <mc:AlternateContent>
          <mc:Choice Requires="wps">
            <w:drawing>
              <wp:anchor distT="0" distB="0" distL="114300" distR="114300" simplePos="0" relativeHeight="251658240" behindDoc="0" locked="0" layoutInCell="1" allowOverlap="1" wp14:anchorId="53A2A0C5" wp14:editId="20FE7870">
                <wp:simplePos x="0" y="0"/>
                <wp:positionH relativeFrom="column">
                  <wp:posOffset>0</wp:posOffset>
                </wp:positionH>
                <wp:positionV relativeFrom="paragraph">
                  <wp:posOffset>0</wp:posOffset>
                </wp:positionV>
                <wp:extent cx="635000" cy="635000"/>
                <wp:effectExtent l="0" t="0" r="0" b="0"/>
                <wp:wrapNone/>
                <wp:docPr id="970139051" name="shapetype_75"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FB18A5" id="shapetype_75" o:spid="_x0000_s1026" style="position:absolute;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" filled="f" stroked="f"/>
            </w:pict>
          </mc:Fallback>
        </mc:AlternateContent>
      </w:r>
      <w:r w:rsidR="00D92642" w:rsidRPr="00343B90">
        <w:rPr>
          <w:rFonts w:ascii="Times New Roman" w:hAnsi="Times New Roman" w:cs="Times New Roman"/>
          <w:i/>
          <w:iCs/>
        </w:rPr>
        <w:t xml:space="preserve">The number of convolution filters is 128, 32, and 8, respectively. All connected layers have 64, 16, and 2 nodes, respectively. The first two layers have the activation function of </w:t>
      </w:r>
      <w:proofErr w:type="spellStart"/>
      <w:r w:rsidR="00D92642" w:rsidRPr="00343B90">
        <w:rPr>
          <w:rFonts w:ascii="Times New Roman" w:hAnsi="Times New Roman" w:cs="Times New Roman"/>
          <w:i/>
          <w:iCs/>
        </w:rPr>
        <w:t>ReLU</w:t>
      </w:r>
      <w:proofErr w:type="spellEnd"/>
      <w:r w:rsidR="00D92642" w:rsidRPr="00343B90">
        <w:rPr>
          <w:rFonts w:ascii="Times New Roman" w:hAnsi="Times New Roman" w:cs="Times New Roman"/>
          <w:i/>
          <w:iCs/>
        </w:rPr>
        <w:t>, and the last layer with 2 nodes has a Sigmoid activation function [41], which is calculated as follows:</w:t>
      </w:r>
    </w:p>
    <w:p w14:paraId="778B077C" w14:textId="77777777" w:rsidR="00D57090" w:rsidRPr="00343B90" w:rsidRDefault="00D57090" w:rsidP="00D57090">
      <w:pPr>
        <w:spacing w:line="276" w:lineRule="auto"/>
        <w:jc w:val="both"/>
        <w:rPr>
          <w:rFonts w:ascii="Times New Roman" w:hAnsi="Times New Roman" w:cs="Times New Roman"/>
          <w:i/>
          <w:iCs/>
        </w:rPr>
      </w:pPr>
    </w:p>
    <w:p w14:paraId="2BAB19BB" w14:textId="77777777" w:rsidR="008F055C" w:rsidRPr="00343B90" w:rsidRDefault="00C44D4A" w:rsidP="00603B82">
      <w:pPr>
        <w:spacing w:line="276" w:lineRule="auto"/>
        <w:rPr>
          <w:rFonts w:ascii="Times New Roman" w:hAnsi="Times New Roman" w:cs="Times New Roman"/>
          <w:i/>
          <w:iCs/>
        </w:rPr>
      </w:pPr>
      <m:oMath>
        <m:r>
          <w:rPr>
            <w:rFonts w:ascii="Cambria Math" w:hAnsi="Cambria Math" w:cs="Times New Roman"/>
          </w:rPr>
          <m:t>Sigmoid(x) =</m:t>
        </m:r>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 xml:space="preserve">(1 + </m:t>
            </m:r>
            <m:sSup>
              <m:sSupPr>
                <m:ctrlPr>
                  <w:rPr>
                    <w:rFonts w:ascii="Cambria Math" w:hAnsi="Cambria Math" w:cs="Times New Roman"/>
                    <w:i/>
                    <w:iCs/>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 xml:space="preserve"> ) </m:t>
            </m:r>
          </m:den>
        </m:f>
      </m:oMath>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t>(3)</w:t>
      </w:r>
    </w:p>
    <w:p w14:paraId="5E06F42C" w14:textId="77777777" w:rsidR="008F055C" w:rsidRPr="00343B90" w:rsidRDefault="008F055C">
      <w:pPr>
        <w:spacing w:line="276" w:lineRule="auto"/>
        <w:rPr>
          <w:rFonts w:ascii="Times New Roman" w:hAnsi="Times New Roman" w:cs="Times New Roman"/>
        </w:rPr>
      </w:pPr>
    </w:p>
    <w:p w14:paraId="4BD222A3"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 xml:space="preserve">Convolution layers using a Flatten layer Connects to fully connected layers. The function of this layer is to transform a two-dimensional matrix into a one- dimensional vector. The output of this input layer of the first layer is fully connected. Also, between fully connected 64 and 16 nodes, we used one Dropout layer [42] with a </w:t>
      </w:r>
      <w:proofErr w:type="spellStart"/>
      <w:r w:rsidRPr="00343B90">
        <w:rPr>
          <w:rFonts w:ascii="Times New Roman" w:hAnsi="Times New Roman" w:cs="Times New Roman"/>
        </w:rPr>
        <w:t>wast</w:t>
      </w:r>
      <w:proofErr w:type="spellEnd"/>
      <w:r w:rsidRPr="00343B90">
        <w:rPr>
          <w:rFonts w:ascii="Times New Roman" w:hAnsi="Times New Roman" w:cs="Times New Roman"/>
        </w:rPr>
        <w:t xml:space="preserve"> value of 0.2. This value indicates that the network in this layer does not randomly consider 20 percent of the features. This layer is used to prevent over-fitting of the model and forces the model to extract and use more features with more confidence for prediction. If some of them are removed, the algorithm’s prediction power either doesn’t decrease or doesn’t rely on a few specific features. </w:t>
      </w:r>
    </w:p>
    <w:p w14:paraId="57879B35"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Our studies and trials have shown that two-dimensional convolution layers work better than their one-dimensional counterparts because in this case, the filters can detect more drug similarities, and it is possible to extract more powerful Features. Therefore, the 1136-dimension feature vectors are transformed into matrices with dimensions of 71 16 times. Figure 4 shows the number of learnable weights for each layer. Also, the total number of weights is calculated, which indicates the general</w:t>
      </w:r>
    </w:p>
    <w:p w14:paraId="085A31D9"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complexity of the model.</w:t>
      </w:r>
    </w:p>
    <w:p w14:paraId="07371366" w14:textId="77777777" w:rsidR="00FF7E56" w:rsidRPr="00343B90" w:rsidRDefault="00FF7E56">
      <w:pPr>
        <w:spacing w:line="276" w:lineRule="auto"/>
        <w:rPr>
          <w:rFonts w:ascii="Times New Roman" w:hAnsi="Times New Roman" w:cs="Times New Roman"/>
        </w:rPr>
      </w:pPr>
    </w:p>
    <w:p w14:paraId="66EFE10E" w14:textId="77777777" w:rsidR="00FF7E56" w:rsidRPr="00343B90" w:rsidRDefault="00FF7E56" w:rsidP="00FF7E56">
      <w:pPr>
        <w:keepNext/>
        <w:spacing w:line="276" w:lineRule="auto"/>
        <w:jc w:val="center"/>
        <w:rPr>
          <w:rFonts w:ascii="Times New Roman" w:hAnsi="Times New Roman" w:cs="Times New Roman"/>
        </w:rPr>
      </w:pPr>
      <w:r w:rsidRPr="00343B90">
        <w:rPr>
          <w:rFonts w:ascii="Times New Roman" w:hAnsi="Times New Roman" w:cs="Times New Roman"/>
          <w:noProof/>
          <w:lang w:eastAsia="en-US" w:bidi="ar-SA"/>
        </w:rPr>
        <w:lastRenderedPageBreak/>
        <w:drawing>
          <wp:inline distT="0" distB="0" distL="0" distR="0" wp14:anchorId="5D5F367B" wp14:editId="28B9E5B3">
            <wp:extent cx="5371465" cy="3609340"/>
            <wp:effectExtent l="0" t="0" r="0" b="0"/>
            <wp:docPr id="1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pic:cNvPicPr>
                      <a:picLocks noChangeAspect="1" noChangeArrowheads="1"/>
                    </pic:cNvPicPr>
                  </pic:nvPicPr>
                  <pic:blipFill>
                    <a:blip r:embed="rId9"/>
                    <a:stretch>
                      <a:fillRect/>
                    </a:stretch>
                  </pic:blipFill>
                  <pic:spPr bwMode="auto">
                    <a:xfrm>
                      <a:off x="0" y="0"/>
                      <a:ext cx="5371465" cy="3609340"/>
                    </a:xfrm>
                    <a:prstGeom prst="rect">
                      <a:avLst/>
                    </a:prstGeom>
                  </pic:spPr>
                </pic:pic>
              </a:graphicData>
            </a:graphic>
          </wp:inline>
        </w:drawing>
      </w:r>
    </w:p>
    <w:p w14:paraId="1B99CE59" w14:textId="77777777" w:rsidR="008F055C" w:rsidRPr="00343B90" w:rsidRDefault="00FF7E56" w:rsidP="00FF7E56">
      <w:pPr>
        <w:pStyle w:val="Caption"/>
        <w:jc w:val="center"/>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4</w:t>
      </w:r>
      <w:r w:rsidRPr="00343B90">
        <w:rPr>
          <w:rFonts w:ascii="Times New Roman" w:hAnsi="Times New Roman" w:cs="Times New Roman"/>
        </w:rPr>
        <w:fldChar w:fldCharType="end"/>
      </w:r>
      <w:r w:rsidRPr="00343B90">
        <w:rPr>
          <w:rFonts w:ascii="Times New Roman" w:hAnsi="Times New Roman" w:cs="Times New Roman"/>
        </w:rPr>
        <w:t xml:space="preserve"> Learnable parameters of two-class Neural Networks</w:t>
      </w:r>
    </w:p>
    <w:p w14:paraId="768DF443" w14:textId="77777777"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br/>
        <w:t>The following settings are used in the construction of the convolution neural network:</w:t>
      </w:r>
    </w:p>
    <w:p w14:paraId="3EE09691"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 xml:space="preserve">We used </w:t>
      </w:r>
      <w:proofErr w:type="spellStart"/>
      <w:r w:rsidRPr="00343B90">
        <w:rPr>
          <w:rFonts w:ascii="Times New Roman" w:hAnsi="Times New Roman" w:cs="Times New Roman"/>
        </w:rPr>
        <w:t>Tensorflow</w:t>
      </w:r>
      <w:proofErr w:type="spellEnd"/>
      <w:r w:rsidRPr="00343B90">
        <w:rPr>
          <w:rFonts w:ascii="Times New Roman" w:hAnsi="Times New Roman" w:cs="Times New Roman"/>
        </w:rPr>
        <w:t xml:space="preserve"> [43] (version 1.14.0) and KERAS [44] (version 2.2.5) packages to implement the neural network.</w:t>
      </w:r>
    </w:p>
    <w:p w14:paraId="48FD05A0"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The categorical-cross entropy loss function was considered an objective function for the neural network, which is generally used to train a classification network [45, 46, 47].</w:t>
      </w:r>
    </w:p>
    <w:p w14:paraId="2DCDB9DF"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ADAM optimization [48] was used to manipulate the neural network weights to find a promising optimal (minimum) state of the loss function.</w:t>
      </w:r>
    </w:p>
    <w:p w14:paraId="48606552"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The number of epochs was considered 5.</w:t>
      </w:r>
    </w:p>
    <w:p w14:paraId="351BD54E"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 xml:space="preserve">Learning rate of </w:t>
      </w:r>
      <w:r w:rsidRPr="00343B90">
        <w:rPr>
          <w:rFonts w:ascii="Times New Roman" w:hAnsi="Times New Roman" w:cs="Times New Roman"/>
          <w:i/>
          <w:iCs/>
        </w:rPr>
        <w:t>1.0 × 10</w:t>
      </w:r>
      <w:r w:rsidRPr="00343B90">
        <w:rPr>
          <w:rFonts w:ascii="Times New Roman" w:hAnsi="Times New Roman" w:cs="Times New Roman"/>
          <w:i/>
          <w:iCs/>
          <w:vertAlign w:val="superscript"/>
        </w:rPr>
        <w:t>−5</w:t>
      </w:r>
      <w:r w:rsidRPr="00343B90">
        <w:rPr>
          <w:rFonts w:ascii="Times New Roman" w:hAnsi="Times New Roman" w:cs="Times New Roman"/>
        </w:rPr>
        <w:t xml:space="preserve"> was used.</w:t>
      </w:r>
    </w:p>
    <w:p w14:paraId="07D2D500" w14:textId="77777777" w:rsidR="008F055C" w:rsidRPr="00343B90" w:rsidRDefault="008F055C">
      <w:pPr>
        <w:spacing w:line="276" w:lineRule="auto"/>
        <w:jc w:val="both"/>
        <w:rPr>
          <w:rFonts w:ascii="Times New Roman" w:hAnsi="Times New Roman" w:cs="Times New Roman"/>
        </w:rPr>
      </w:pPr>
    </w:p>
    <w:p w14:paraId="3E42154D" w14:textId="77777777" w:rsidR="008F055C" w:rsidRPr="00343B90" w:rsidRDefault="00D92642">
      <w:pPr>
        <w:spacing w:line="276" w:lineRule="auto"/>
        <w:jc w:val="both"/>
        <w:rPr>
          <w:rFonts w:ascii="Times New Roman" w:hAnsi="Times New Roman" w:cs="Times New Roman"/>
          <w:b/>
          <w:bCs/>
        </w:rPr>
      </w:pPr>
      <w:r w:rsidRPr="00343B90">
        <w:rPr>
          <w:rFonts w:ascii="Times New Roman" w:hAnsi="Times New Roman" w:cs="Times New Roman"/>
          <w:b/>
          <w:bCs/>
        </w:rPr>
        <w:t>Two-class model’s training trend</w:t>
      </w:r>
    </w:p>
    <w:p w14:paraId="0837FC93" w14:textId="77777777"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t>In this case, we randomly select 90 percent of the enhancive and degressive interactions. For the testing set, we consider the remaining 10 percent of the enhancive and degressive interactions. In the first case of the testing procedure, the model was selected, and some hyper-parameters, such as the number of epochs, were determined. Figure 5, shows the training process for the selected model. As expected,</w:t>
      </w:r>
    </w:p>
    <w:p w14:paraId="66E13F75" w14:textId="77777777"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t>the model’s accuracy is strict on ascending training data, but there are ups and downs for testing data after Epoch 5. In the loss function graph, by the end of epoch 5, as the epochs increase, the loss function’s value on training and testing procedure decreases. After epoch 5, the trend of training data continues, but the testing trend is reversed. In other words, over feet occurs. Therefore, based on the</w:t>
      </w:r>
    </w:p>
    <w:p w14:paraId="6A4C6436" w14:textId="77777777"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t>graphs, the appropriate number of epochs in this step was considered 5.</w:t>
      </w:r>
    </w:p>
    <w:p w14:paraId="0FAD5D5D" w14:textId="77777777" w:rsidR="008F055C" w:rsidRPr="00343B90" w:rsidRDefault="008F055C">
      <w:pPr>
        <w:spacing w:line="276" w:lineRule="auto"/>
        <w:jc w:val="both"/>
        <w:rPr>
          <w:rFonts w:ascii="Times New Roman" w:hAnsi="Times New Roman" w:cs="Times New Roman"/>
        </w:rPr>
      </w:pPr>
    </w:p>
    <w:p w14:paraId="08E361ED" w14:textId="77777777" w:rsidR="009D0441" w:rsidRPr="00343B90" w:rsidRDefault="009D0441" w:rsidP="009D0441">
      <w:pPr>
        <w:keepNext/>
        <w:spacing w:line="276" w:lineRule="auto"/>
        <w:jc w:val="both"/>
        <w:rPr>
          <w:rFonts w:ascii="Times New Roman" w:hAnsi="Times New Roman" w:cs="Times New Roman"/>
        </w:rPr>
      </w:pPr>
      <w:r w:rsidRPr="00343B90">
        <w:rPr>
          <w:rFonts w:ascii="Times New Roman" w:hAnsi="Times New Roman" w:cs="Times New Roman"/>
          <w:noProof/>
          <w:lang w:eastAsia="en-US" w:bidi="ar-SA"/>
        </w:rPr>
        <w:lastRenderedPageBreak/>
        <w:drawing>
          <wp:inline distT="0" distB="0" distL="0" distR="0" wp14:anchorId="7EADD5C5" wp14:editId="6DEEED49">
            <wp:extent cx="6332220" cy="2152650"/>
            <wp:effectExtent l="0" t="0" r="0" b="0"/>
            <wp:docPr id="1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pic:cNvPicPr>
                      <a:picLocks noChangeAspect="1" noChangeArrowheads="1"/>
                    </pic:cNvPicPr>
                  </pic:nvPicPr>
                  <pic:blipFill>
                    <a:blip r:embed="rId10"/>
                    <a:stretch>
                      <a:fillRect/>
                    </a:stretch>
                  </pic:blipFill>
                  <pic:spPr bwMode="auto">
                    <a:xfrm>
                      <a:off x="0" y="0"/>
                      <a:ext cx="6332220" cy="2152650"/>
                    </a:xfrm>
                    <a:prstGeom prst="rect">
                      <a:avLst/>
                    </a:prstGeom>
                  </pic:spPr>
                </pic:pic>
              </a:graphicData>
            </a:graphic>
          </wp:inline>
        </w:drawing>
      </w:r>
    </w:p>
    <w:p w14:paraId="163069DD" w14:textId="77777777" w:rsidR="009D0441" w:rsidRPr="00343B90" w:rsidRDefault="009D0441" w:rsidP="009D0441">
      <w:pPr>
        <w:pStyle w:val="Caption"/>
        <w:jc w:val="both"/>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5</w:t>
      </w:r>
      <w:r w:rsidRPr="00343B90">
        <w:rPr>
          <w:rFonts w:ascii="Times New Roman" w:hAnsi="Times New Roman" w:cs="Times New Roman"/>
        </w:rPr>
        <w:fldChar w:fldCharType="end"/>
      </w:r>
      <w:r w:rsidRPr="00343B90">
        <w:rPr>
          <w:rFonts w:ascii="Times New Roman" w:hAnsi="Times New Roman" w:cs="Times New Roman"/>
        </w:rPr>
        <w:t xml:space="preserve"> </w:t>
      </w:r>
      <w:r w:rsidRPr="00343B90">
        <w:rPr>
          <w:rFonts w:ascii="Times New Roman" w:hAnsi="Times New Roman" w:cs="Times New Roman"/>
          <w:b/>
          <w:bCs/>
        </w:rPr>
        <w:t>Accuracy and loss function for the binary model:</w:t>
      </w:r>
      <w:r w:rsidRPr="00343B90">
        <w:rPr>
          <w:rFonts w:ascii="Times New Roman" w:hAnsi="Times New Roman" w:cs="Times New Roman"/>
        </w:rPr>
        <w:t xml:space="preserve"> The right figure shows the model’s accuracy on training and validation data, during 15 epochs, and the left figure shows the loss function values at different epochs.</w:t>
      </w:r>
    </w:p>
    <w:p w14:paraId="5A59EF91"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br/>
      </w:r>
      <w:r w:rsidRPr="00343B90">
        <w:rPr>
          <w:rFonts w:ascii="Times New Roman" w:hAnsi="Times New Roman" w:cs="Times New Roman"/>
          <w:b/>
          <w:bCs/>
        </w:rPr>
        <w:t>Hyperparameters Optimization</w:t>
      </w:r>
    </w:p>
    <w:p w14:paraId="474874ED" w14:textId="77777777"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t xml:space="preserve">Keep in mind that network’s </w:t>
      </w:r>
      <w:r w:rsidR="005E75C9" w:rsidRPr="00343B90">
        <w:rPr>
          <w:rFonts w:ascii="Times New Roman" w:hAnsi="Times New Roman" w:cs="Times New Roman"/>
        </w:rPr>
        <w:t>hyper-parameters</w:t>
      </w:r>
      <w:r w:rsidRPr="00343B90">
        <w:rPr>
          <w:rFonts w:ascii="Times New Roman" w:hAnsi="Times New Roman" w:cs="Times New Roman"/>
        </w:rPr>
        <w:t xml:space="preserve"> are not optimized, and the specified parameters are not necessarily at their best. There are two reasons for not optimizing </w:t>
      </w:r>
      <w:r w:rsidR="005E75C9" w:rsidRPr="00343B90">
        <w:rPr>
          <w:rFonts w:ascii="Times New Roman" w:hAnsi="Times New Roman" w:cs="Times New Roman"/>
        </w:rPr>
        <w:t>hyper-parameters</w:t>
      </w:r>
      <w:r w:rsidRPr="00343B90">
        <w:rPr>
          <w:rFonts w:ascii="Times New Roman" w:hAnsi="Times New Roman" w:cs="Times New Roman"/>
        </w:rPr>
        <w:t>:</w:t>
      </w:r>
    </w:p>
    <w:p w14:paraId="41BA8D7A" w14:textId="77777777"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t xml:space="preserve">1) Model overfitting: If </w:t>
      </w:r>
      <w:r w:rsidR="005E75C9" w:rsidRPr="00343B90">
        <w:rPr>
          <w:rFonts w:ascii="Times New Roman" w:hAnsi="Times New Roman" w:cs="Times New Roman"/>
        </w:rPr>
        <w:t xml:space="preserve">hyper-parameters </w:t>
      </w:r>
      <w:r w:rsidRPr="00343B90">
        <w:rPr>
          <w:rFonts w:ascii="Times New Roman" w:hAnsi="Times New Roman" w:cs="Times New Roman"/>
        </w:rPr>
        <w:t>changed to the best values, it is expected that the model will get better results on the present data, but there is no guarantee that the extracted features by the model are significant and works well when used in new cases. In this case, the so-called model is over-fitted and will be a negative point for the model.</w:t>
      </w:r>
    </w:p>
    <w:p w14:paraId="2CD251F2" w14:textId="77777777"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t xml:space="preserve">2) Robustness: Optimal </w:t>
      </w:r>
      <w:r w:rsidR="005E75C9" w:rsidRPr="00343B90">
        <w:rPr>
          <w:rFonts w:ascii="Times New Roman" w:hAnsi="Times New Roman" w:cs="Times New Roman"/>
        </w:rPr>
        <w:t xml:space="preserve">hyper-parameters </w:t>
      </w:r>
      <w:r w:rsidRPr="00343B90">
        <w:rPr>
          <w:rFonts w:ascii="Times New Roman" w:hAnsi="Times New Roman" w:cs="Times New Roman"/>
        </w:rPr>
        <w:t>give better results for the present data, but different drug similarities may be used in the future, or new data may be collected, and the present results may not be repeated. In this case, the model loses its robustness and will not be accepted in the pharmaceutical and pharmacological community.</w:t>
      </w:r>
    </w:p>
    <w:p w14:paraId="1B9E757A" w14:textId="77777777" w:rsidR="008F055C" w:rsidRPr="00343B90" w:rsidRDefault="008F055C">
      <w:pPr>
        <w:spacing w:line="276" w:lineRule="auto"/>
        <w:jc w:val="both"/>
        <w:rPr>
          <w:rFonts w:ascii="Times New Roman" w:hAnsi="Times New Roman" w:cs="Times New Roman"/>
        </w:rPr>
      </w:pPr>
    </w:p>
    <w:p w14:paraId="290D8484" w14:textId="77777777" w:rsidR="008F055C" w:rsidRPr="00343B90" w:rsidRDefault="00D92642">
      <w:pPr>
        <w:spacing w:line="276" w:lineRule="auto"/>
        <w:jc w:val="both"/>
        <w:rPr>
          <w:rFonts w:ascii="Times New Roman" w:hAnsi="Times New Roman" w:cs="Times New Roman"/>
          <w:b/>
          <w:bCs/>
        </w:rPr>
      </w:pPr>
      <w:r w:rsidRPr="00343B90">
        <w:rPr>
          <w:rFonts w:ascii="Times New Roman" w:hAnsi="Times New Roman" w:cs="Times New Roman"/>
          <w:b/>
          <w:bCs/>
        </w:rPr>
        <w:t>Evidence of reliability of the two-class model</w:t>
      </w:r>
    </w:p>
    <w:p w14:paraId="06A18277"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Finally, we examine the results of the proposed model in the 10-fold CV from three views:</w:t>
      </w:r>
    </w:p>
    <w:p w14:paraId="7D16BFC8"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1) Model Resolution: In a 10-fold CV,</w:t>
      </w:r>
      <w:r w:rsidR="0025384D" w:rsidRPr="00343B90">
        <w:rPr>
          <w:rFonts w:ascii="Times New Roman" w:hAnsi="Times New Roman" w:cs="Times New Roman"/>
        </w:rPr>
        <w:t xml:space="preserve"> </w:t>
      </w:r>
      <w:r w:rsidRPr="00343B90">
        <w:rPr>
          <w:rFonts w:ascii="Times New Roman" w:hAnsi="Times New Roman" w:cs="Times New Roman"/>
        </w:rPr>
        <w:t xml:space="preserve">the model obtained </w:t>
      </w:r>
      <w:r w:rsidRPr="00343B90">
        <w:rPr>
          <w:rFonts w:ascii="Times New Roman" w:hAnsi="Times New Roman" w:cs="Times New Roman"/>
          <w:i/>
          <w:iCs/>
        </w:rPr>
        <w:t>AUC = 0.97, AUPR = 0.93</w:t>
      </w:r>
      <w:r w:rsidRPr="00343B90">
        <w:rPr>
          <w:rFonts w:ascii="Times New Roman" w:hAnsi="Times New Roman" w:cs="Times New Roman"/>
        </w:rPr>
        <w:t xml:space="preserve"> for degressive </w:t>
      </w:r>
      <w:r w:rsidR="0025384D" w:rsidRPr="00343B90">
        <w:rPr>
          <w:rFonts w:ascii="Times New Roman" w:hAnsi="Times New Roman" w:cs="Times New Roman"/>
        </w:rPr>
        <w:t>interactions,</w:t>
      </w:r>
      <w:r w:rsidRPr="00343B90">
        <w:rPr>
          <w:rFonts w:ascii="Times New Roman" w:hAnsi="Times New Roman" w:cs="Times New Roman"/>
        </w:rPr>
        <w:t xml:space="preserve"> and </w:t>
      </w:r>
      <w:r w:rsidRPr="00343B90">
        <w:rPr>
          <w:rFonts w:ascii="Times New Roman" w:hAnsi="Times New Roman" w:cs="Times New Roman"/>
          <w:i/>
          <w:iCs/>
        </w:rPr>
        <w:t>AUC = 0.97, AUPR = 0.99</w:t>
      </w:r>
      <w:r w:rsidRPr="00343B90">
        <w:rPr>
          <w:rFonts w:ascii="Times New Roman" w:hAnsi="Times New Roman" w:cs="Times New Roman"/>
        </w:rPr>
        <w:t xml:space="preserve"> for </w:t>
      </w:r>
      <w:r w:rsidR="0025384D" w:rsidRPr="00343B90">
        <w:rPr>
          <w:rFonts w:ascii="Times New Roman" w:hAnsi="Times New Roman" w:cs="Times New Roman"/>
        </w:rPr>
        <w:t>enhancive</w:t>
      </w:r>
      <w:r w:rsidRPr="00343B90">
        <w:rPr>
          <w:rFonts w:ascii="Times New Roman" w:hAnsi="Times New Roman" w:cs="Times New Roman"/>
        </w:rPr>
        <w:t xml:space="preserve"> interactions. These results indicate the high resolution and detection power of the selected model. The selected model resolution results are presented in Table 2 which identifies the type of degressive and enhancive interactions.</w:t>
      </w:r>
    </w:p>
    <w:p w14:paraId="6CC85078" w14:textId="77777777" w:rsidR="008F055C" w:rsidRPr="00343B90" w:rsidRDefault="008F055C">
      <w:pPr>
        <w:spacing w:line="276" w:lineRule="auto"/>
        <w:jc w:val="both"/>
        <w:rPr>
          <w:rFonts w:ascii="Times New Roman" w:hAnsi="Times New Roman" w:cs="Times New Roman"/>
        </w:rPr>
      </w:pPr>
    </w:p>
    <w:tbl>
      <w:tblPr>
        <w:tblW w:w="9972" w:type="dxa"/>
        <w:tblCellMar>
          <w:left w:w="0" w:type="dxa"/>
          <w:right w:w="0" w:type="dxa"/>
        </w:tblCellMar>
        <w:tblLook w:val="04A0" w:firstRow="1" w:lastRow="0" w:firstColumn="1" w:lastColumn="0" w:noHBand="0" w:noVBand="1"/>
      </w:tblPr>
      <w:tblGrid>
        <w:gridCol w:w="1663"/>
        <w:gridCol w:w="1661"/>
        <w:gridCol w:w="1663"/>
        <w:gridCol w:w="1662"/>
        <w:gridCol w:w="1661"/>
        <w:gridCol w:w="1662"/>
      </w:tblGrid>
      <w:tr w:rsidR="008F055C" w:rsidRPr="00343B90" w14:paraId="652B5B17" w14:textId="77777777">
        <w:tc>
          <w:tcPr>
            <w:tcW w:w="1662" w:type="dxa"/>
            <w:tcBorders>
              <w:top w:val="single" w:sz="6" w:space="0" w:color="000000"/>
              <w:bottom w:val="single" w:sz="6" w:space="0" w:color="000000"/>
            </w:tcBorders>
          </w:tcPr>
          <w:p w14:paraId="5BC3EC53" w14:textId="77777777" w:rsidR="008F055C" w:rsidRPr="00EC7797" w:rsidRDefault="008F055C">
            <w:pPr>
              <w:pStyle w:val="TableContents"/>
              <w:keepNext/>
              <w:spacing w:line="276" w:lineRule="auto"/>
              <w:rPr>
                <w:rFonts w:ascii="Times New Roman" w:hAnsi="Times New Roman" w:cs="Times New Roman"/>
                <w:color w:val="000000"/>
                <w:sz w:val="22"/>
                <w:szCs w:val="22"/>
              </w:rPr>
            </w:pPr>
          </w:p>
        </w:tc>
        <w:tc>
          <w:tcPr>
            <w:tcW w:w="1661" w:type="dxa"/>
            <w:tcBorders>
              <w:top w:val="single" w:sz="6" w:space="0" w:color="000000"/>
              <w:bottom w:val="single" w:sz="6" w:space="0" w:color="000000"/>
            </w:tcBorders>
          </w:tcPr>
          <w:p w14:paraId="064E192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Precision</w:t>
            </w:r>
          </w:p>
        </w:tc>
        <w:tc>
          <w:tcPr>
            <w:tcW w:w="1663" w:type="dxa"/>
            <w:tcBorders>
              <w:top w:val="single" w:sz="6" w:space="0" w:color="000000"/>
              <w:bottom w:val="single" w:sz="6" w:space="0" w:color="000000"/>
            </w:tcBorders>
          </w:tcPr>
          <w:p w14:paraId="7D2891D6"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Recall</w:t>
            </w:r>
          </w:p>
        </w:tc>
        <w:tc>
          <w:tcPr>
            <w:tcW w:w="1662" w:type="dxa"/>
            <w:tcBorders>
              <w:top w:val="single" w:sz="6" w:space="0" w:color="000000"/>
              <w:bottom w:val="single" w:sz="6" w:space="0" w:color="000000"/>
            </w:tcBorders>
          </w:tcPr>
          <w:p w14:paraId="186FAB51"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F-measure</w:t>
            </w:r>
          </w:p>
        </w:tc>
        <w:tc>
          <w:tcPr>
            <w:tcW w:w="1661" w:type="dxa"/>
            <w:tcBorders>
              <w:top w:val="single" w:sz="6" w:space="0" w:color="000000"/>
              <w:bottom w:val="single" w:sz="6" w:space="0" w:color="000000"/>
            </w:tcBorders>
          </w:tcPr>
          <w:p w14:paraId="0F0BFD8C"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Accuracy</w:t>
            </w:r>
          </w:p>
        </w:tc>
        <w:tc>
          <w:tcPr>
            <w:tcW w:w="1662" w:type="dxa"/>
            <w:tcBorders>
              <w:top w:val="single" w:sz="6" w:space="0" w:color="000000"/>
              <w:bottom w:val="single" w:sz="6" w:space="0" w:color="000000"/>
            </w:tcBorders>
          </w:tcPr>
          <w:p w14:paraId="5A0AA366"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Support</w:t>
            </w:r>
          </w:p>
        </w:tc>
      </w:tr>
      <w:tr w:rsidR="008F055C" w:rsidRPr="00343B90" w14:paraId="57B706F6" w14:textId="77777777">
        <w:tc>
          <w:tcPr>
            <w:tcW w:w="1662" w:type="dxa"/>
          </w:tcPr>
          <w:p w14:paraId="4B5275CB"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Degressive</w:t>
            </w:r>
          </w:p>
        </w:tc>
        <w:tc>
          <w:tcPr>
            <w:tcW w:w="1661" w:type="dxa"/>
          </w:tcPr>
          <w:p w14:paraId="357DD0E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0.94</w:t>
            </w:r>
          </w:p>
        </w:tc>
        <w:tc>
          <w:tcPr>
            <w:tcW w:w="1663" w:type="dxa"/>
          </w:tcPr>
          <w:p w14:paraId="36C4E851"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0.83</w:t>
            </w:r>
          </w:p>
        </w:tc>
        <w:tc>
          <w:tcPr>
            <w:tcW w:w="1662" w:type="dxa"/>
          </w:tcPr>
          <w:p w14:paraId="3B114B8F"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0.88</w:t>
            </w:r>
          </w:p>
        </w:tc>
        <w:tc>
          <w:tcPr>
            <w:tcW w:w="1661" w:type="dxa"/>
          </w:tcPr>
          <w:p w14:paraId="218C8884" w14:textId="77777777" w:rsidR="008F055C" w:rsidRPr="00EC7797" w:rsidRDefault="008F055C">
            <w:pPr>
              <w:pStyle w:val="TableContents"/>
              <w:spacing w:line="276" w:lineRule="auto"/>
              <w:rPr>
                <w:rFonts w:ascii="Times New Roman" w:hAnsi="Times New Roman" w:cs="Times New Roman"/>
                <w:color w:val="000000"/>
                <w:sz w:val="22"/>
                <w:szCs w:val="22"/>
              </w:rPr>
            </w:pPr>
          </w:p>
        </w:tc>
        <w:tc>
          <w:tcPr>
            <w:tcW w:w="1662" w:type="dxa"/>
          </w:tcPr>
          <w:p w14:paraId="275DE215"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14B1743F" w14:textId="77777777">
        <w:tc>
          <w:tcPr>
            <w:tcW w:w="1662" w:type="dxa"/>
          </w:tcPr>
          <w:p w14:paraId="2392E236"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Enhancive</w:t>
            </w:r>
          </w:p>
        </w:tc>
        <w:tc>
          <w:tcPr>
            <w:tcW w:w="1661" w:type="dxa"/>
          </w:tcPr>
          <w:p w14:paraId="54FCF919"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Pr>
          <w:p w14:paraId="07ED18D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0.99</w:t>
            </w:r>
          </w:p>
        </w:tc>
        <w:tc>
          <w:tcPr>
            <w:tcW w:w="1662" w:type="dxa"/>
          </w:tcPr>
          <w:p w14:paraId="2DDF9587"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0.97</w:t>
            </w:r>
          </w:p>
        </w:tc>
        <w:tc>
          <w:tcPr>
            <w:tcW w:w="1661" w:type="dxa"/>
          </w:tcPr>
          <w:p w14:paraId="75781B34" w14:textId="77777777" w:rsidR="008F055C" w:rsidRPr="00EC7797" w:rsidRDefault="008F055C">
            <w:pPr>
              <w:pStyle w:val="TableContents"/>
              <w:spacing w:line="276" w:lineRule="auto"/>
              <w:rPr>
                <w:rFonts w:ascii="Times New Roman" w:hAnsi="Times New Roman" w:cs="Times New Roman"/>
                <w:color w:val="000000"/>
                <w:sz w:val="22"/>
                <w:szCs w:val="22"/>
              </w:rPr>
            </w:pPr>
          </w:p>
        </w:tc>
        <w:tc>
          <w:tcPr>
            <w:tcW w:w="1662" w:type="dxa"/>
          </w:tcPr>
          <w:p w14:paraId="1BB89ED1"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1EFD5227" w14:textId="77777777">
        <w:tc>
          <w:tcPr>
            <w:tcW w:w="1662" w:type="dxa"/>
          </w:tcPr>
          <w:p w14:paraId="76C550D4"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Macro Avg</w:t>
            </w:r>
          </w:p>
        </w:tc>
        <w:tc>
          <w:tcPr>
            <w:tcW w:w="1661" w:type="dxa"/>
          </w:tcPr>
          <w:p w14:paraId="0ABABAD9"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Pr>
          <w:p w14:paraId="389EC49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0.91</w:t>
            </w:r>
          </w:p>
        </w:tc>
        <w:tc>
          <w:tcPr>
            <w:tcW w:w="1662" w:type="dxa"/>
          </w:tcPr>
          <w:p w14:paraId="3DE99433"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0.93</w:t>
            </w:r>
          </w:p>
        </w:tc>
        <w:tc>
          <w:tcPr>
            <w:tcW w:w="1661" w:type="dxa"/>
          </w:tcPr>
          <w:p w14:paraId="44E74836"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Pr>
          <w:p w14:paraId="77CA17BB"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190899D1" w14:textId="77777777">
        <w:tc>
          <w:tcPr>
            <w:tcW w:w="1662" w:type="dxa"/>
            <w:tcBorders>
              <w:bottom w:val="single" w:sz="6" w:space="0" w:color="000000"/>
            </w:tcBorders>
          </w:tcPr>
          <w:p w14:paraId="77456753"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Weighted Avg</w:t>
            </w:r>
          </w:p>
        </w:tc>
        <w:tc>
          <w:tcPr>
            <w:tcW w:w="1661" w:type="dxa"/>
            <w:tcBorders>
              <w:bottom w:val="single" w:sz="6" w:space="0" w:color="000000"/>
            </w:tcBorders>
          </w:tcPr>
          <w:p w14:paraId="3C99CE18"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Borders>
              <w:bottom w:val="single" w:sz="6" w:space="0" w:color="000000"/>
            </w:tcBorders>
          </w:tcPr>
          <w:p w14:paraId="73843A9E"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Borders>
              <w:bottom w:val="single" w:sz="6" w:space="0" w:color="000000"/>
            </w:tcBorders>
          </w:tcPr>
          <w:p w14:paraId="32C9BFA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1" w:type="dxa"/>
            <w:tcBorders>
              <w:bottom w:val="single" w:sz="6" w:space="0" w:color="000000"/>
            </w:tcBorders>
          </w:tcPr>
          <w:p w14:paraId="00CB287E"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Borders>
              <w:bottom w:val="single" w:sz="6" w:space="0" w:color="000000"/>
            </w:tcBorders>
          </w:tcPr>
          <w:p w14:paraId="0CDD18AF"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bl>
    <w:p w14:paraId="7A01944B" w14:textId="77777777" w:rsidR="008F055C" w:rsidRPr="00343B90" w:rsidRDefault="00D92642">
      <w:pPr>
        <w:pStyle w:val="Table"/>
        <w:spacing w:line="276" w:lineRule="auto"/>
        <w:rPr>
          <w:rFonts w:ascii="Times New Roman" w:hAnsi="Times New Roman" w:cs="Times New Roman"/>
        </w:rPr>
      </w:pPr>
      <w:r w:rsidRPr="00343B90">
        <w:rPr>
          <w:rFonts w:ascii="Times New Roman" w:hAnsi="Times New Roman" w:cs="Times New Roman"/>
        </w:rPr>
        <w:t xml:space="preserve">Table </w:t>
      </w:r>
      <w:r w:rsidR="003551E6" w:rsidRPr="00343B90">
        <w:rPr>
          <w:rFonts w:ascii="Times New Roman" w:hAnsi="Times New Roman" w:cs="Times New Roman"/>
        </w:rPr>
        <w:fldChar w:fldCharType="begin"/>
      </w:r>
      <w:r w:rsidR="003551E6" w:rsidRPr="00343B90">
        <w:rPr>
          <w:rFonts w:ascii="Times New Roman" w:hAnsi="Times New Roman" w:cs="Times New Roman"/>
        </w:rPr>
        <w:instrText xml:space="preserve"> SEQ Table \* ARABIC </w:instrText>
      </w:r>
      <w:r w:rsidR="003551E6" w:rsidRPr="00343B90">
        <w:rPr>
          <w:rFonts w:ascii="Times New Roman" w:hAnsi="Times New Roman" w:cs="Times New Roman"/>
        </w:rPr>
        <w:fldChar w:fldCharType="separate"/>
      </w:r>
      <w:r w:rsidR="002175CC">
        <w:rPr>
          <w:rFonts w:ascii="Times New Roman" w:hAnsi="Times New Roman" w:cs="Times New Roman"/>
          <w:noProof/>
        </w:rPr>
        <w:t>2</w:t>
      </w:r>
      <w:r w:rsidR="003551E6" w:rsidRPr="00343B90">
        <w:rPr>
          <w:rFonts w:ascii="Times New Roman" w:hAnsi="Times New Roman" w:cs="Times New Roman"/>
        </w:rPr>
        <w:fldChar w:fldCharType="end"/>
      </w:r>
      <w:r w:rsidRPr="00343B90">
        <w:rPr>
          <w:rFonts w:ascii="Times New Roman" w:hAnsi="Times New Roman" w:cs="Times New Roman"/>
        </w:rPr>
        <w:t>: Interaction type classification report</w:t>
      </w:r>
    </w:p>
    <w:p w14:paraId="29A2EDA2"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Table 2 is an example result of implemented model which shows the ability of the model in terms of precision, recall and F-measure Indicates the type of interactions. According to Table 2 the precision of </w:t>
      </w:r>
      <w:r w:rsidRPr="00343B90">
        <w:rPr>
          <w:rFonts w:ascii="Times New Roman" w:hAnsi="Times New Roman" w:cs="Times New Roman"/>
        </w:rPr>
        <w:lastRenderedPageBreak/>
        <w:t>the model in detecting enhancive and degressive interactions is 95 percent and 94 percent, while recall is 99 percent and 83 percent, respectively. the F-measure is also 97 percent and 88 percent that the higher ability of the model to detect degressive interactions comes from a higher number of these types of interactions. The ratio of degressive interaction to enhancive interaction is approximately 4 to 1.</w:t>
      </w:r>
    </w:p>
    <w:p w14:paraId="6A831C9E"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2) Variance: The confidence interval for the reported values with a reliability coefficient above 95 percent was narrow and close to each other. Out of four reported confidence interval values, three values were less than ±0.002, and only for the degressive interaction, the AUPR was in the range of </w:t>
      </w:r>
      <w:r w:rsidRPr="00343B90">
        <w:rPr>
          <w:rFonts w:ascii="Times New Roman" w:hAnsi="Times New Roman" w:cs="Times New Roman"/>
          <w:i/>
          <w:iCs/>
        </w:rPr>
        <w:t>±0.005</w:t>
      </w:r>
      <w:r w:rsidRPr="00343B90">
        <w:rPr>
          <w:rFonts w:ascii="Times New Roman" w:hAnsi="Times New Roman" w:cs="Times New Roman"/>
        </w:rPr>
        <w:t>. The low amount of variance obtained from the model shows that the proposed model is robust.</w:t>
      </w:r>
    </w:p>
    <w:p w14:paraId="42EDBF27" w14:textId="77777777" w:rsidR="008F055C" w:rsidRPr="00343B90" w:rsidRDefault="00D92642" w:rsidP="000027B2">
      <w:pPr>
        <w:spacing w:line="276" w:lineRule="auto"/>
        <w:jc w:val="both"/>
        <w:rPr>
          <w:rFonts w:ascii="Times New Roman" w:hAnsi="Times New Roman" w:cs="Times New Roman"/>
        </w:rPr>
      </w:pPr>
      <w:r w:rsidRPr="00343B90">
        <w:rPr>
          <w:rFonts w:ascii="Times New Roman" w:hAnsi="Times New Roman" w:cs="Times New Roman"/>
        </w:rPr>
        <w:t xml:space="preserve">3) </w:t>
      </w:r>
      <w:r w:rsidR="003238B6" w:rsidRPr="00343B90">
        <w:rPr>
          <w:rFonts w:ascii="Times New Roman" w:hAnsi="Times New Roman" w:cs="Times New Roman"/>
        </w:rPr>
        <w:t>Separability</w:t>
      </w:r>
      <w:r w:rsidRPr="00343B90">
        <w:rPr>
          <w:rFonts w:ascii="Times New Roman" w:hAnsi="Times New Roman" w:cs="Times New Roman"/>
        </w:rPr>
        <w:t xml:space="preserve">: By plotting the output probability distribution diagram, as shown in Figure 6, it is clear that values +1 and -1 are well separated, and probability distribution degressive and enhancive have slightly Subscriptions. The </w:t>
      </w:r>
      <w:r w:rsidR="000027B2" w:rsidRPr="00343B90">
        <w:rPr>
          <w:rFonts w:ascii="Times New Roman" w:hAnsi="Times New Roman" w:cs="Times New Roman"/>
        </w:rPr>
        <w:t>Pseudocode</w:t>
      </w:r>
      <w:r w:rsidRPr="00343B90">
        <w:rPr>
          <w:rFonts w:ascii="Times New Roman" w:hAnsi="Times New Roman" w:cs="Times New Roman"/>
        </w:rPr>
        <w:t xml:space="preserve"> 1 shows the step-by-step model selection process.</w:t>
      </w:r>
    </w:p>
    <w:p w14:paraId="35CB0845" w14:textId="77777777" w:rsidR="005F1445" w:rsidRPr="00343B90" w:rsidRDefault="005F1445">
      <w:pPr>
        <w:spacing w:line="276" w:lineRule="auto"/>
        <w:jc w:val="both"/>
        <w:rPr>
          <w:rFonts w:ascii="Times New Roman" w:hAnsi="Times New Roman" w:cs="Times New Roman"/>
        </w:rPr>
      </w:pPr>
    </w:p>
    <w:tbl>
      <w:tblPr>
        <w:tblStyle w:val="TableGrid"/>
        <w:tblW w:w="10220" w:type="dxa"/>
        <w:tblLook w:val="04A0" w:firstRow="1" w:lastRow="0" w:firstColumn="1" w:lastColumn="0" w:noHBand="0" w:noVBand="1"/>
      </w:tblPr>
      <w:tblGrid>
        <w:gridCol w:w="790"/>
        <w:gridCol w:w="9430"/>
      </w:tblGrid>
      <w:tr w:rsidR="005F1445" w:rsidRPr="00343B90" w14:paraId="2B053E9A" w14:textId="77777777" w:rsidTr="00BA54BF">
        <w:trPr>
          <w:trHeight w:val="708"/>
        </w:trPr>
        <w:tc>
          <w:tcPr>
            <w:tcW w:w="790" w:type="dxa"/>
          </w:tcPr>
          <w:p w14:paraId="49091562" w14:textId="77777777" w:rsidR="005F1445" w:rsidRPr="00EC7797" w:rsidRDefault="005F1445" w:rsidP="00BA54BF">
            <w:pPr>
              <w:spacing w:line="276" w:lineRule="auto"/>
              <w:jc w:val="center"/>
              <w:rPr>
                <w:rFonts w:ascii="Times New Roman" w:hAnsi="Times New Roman" w:cs="Times New Roman"/>
                <w:sz w:val="22"/>
                <w:szCs w:val="22"/>
              </w:rPr>
            </w:pPr>
          </w:p>
        </w:tc>
        <w:tc>
          <w:tcPr>
            <w:tcW w:w="9430" w:type="dxa"/>
          </w:tcPr>
          <w:p w14:paraId="7C863407" w14:textId="77777777" w:rsidR="005F1445" w:rsidRPr="00EC7797" w:rsidRDefault="005F1445" w:rsidP="005F1445">
            <w:pPr>
              <w:spacing w:line="276" w:lineRule="auto"/>
              <w:jc w:val="both"/>
              <w:rPr>
                <w:rFonts w:ascii="Times New Roman" w:hAnsi="Times New Roman" w:cs="Times New Roman"/>
                <w:sz w:val="22"/>
                <w:szCs w:val="22"/>
              </w:rPr>
            </w:pPr>
            <w:r w:rsidRPr="00EC7797">
              <w:rPr>
                <w:rFonts w:ascii="Times New Roman" w:hAnsi="Times New Roman" w:cs="Times New Roman"/>
                <w:b/>
                <w:bCs/>
                <w:sz w:val="22"/>
                <w:szCs w:val="22"/>
              </w:rPr>
              <w:t>Algorithm 1</w:t>
            </w:r>
            <w:r w:rsidRPr="00EC7797">
              <w:rPr>
                <w:rFonts w:ascii="Times New Roman" w:hAnsi="Times New Roman" w:cs="Times New Roman"/>
                <w:sz w:val="22"/>
                <w:szCs w:val="22"/>
              </w:rPr>
              <w:t xml:space="preserve"> Model selection </w:t>
            </w:r>
            <w:r w:rsidR="000027B2" w:rsidRPr="00EC7797">
              <w:rPr>
                <w:rFonts w:ascii="Times New Roman" w:hAnsi="Times New Roman" w:cs="Times New Roman"/>
                <w:sz w:val="22"/>
                <w:szCs w:val="22"/>
              </w:rPr>
              <w:t>pseudocode</w:t>
            </w:r>
          </w:p>
          <w:p w14:paraId="4386F22B" w14:textId="77777777" w:rsidR="005F1445" w:rsidRPr="00EC7797" w:rsidRDefault="005F1445">
            <w:pPr>
              <w:spacing w:line="276" w:lineRule="auto"/>
              <w:jc w:val="both"/>
              <w:rPr>
                <w:rFonts w:ascii="Times New Roman" w:hAnsi="Times New Roman" w:cs="Times New Roman"/>
                <w:sz w:val="22"/>
                <w:szCs w:val="22"/>
              </w:rPr>
            </w:pPr>
          </w:p>
        </w:tc>
      </w:tr>
      <w:tr w:rsidR="005F1445" w:rsidRPr="00343B90" w14:paraId="7A7E280D" w14:textId="77777777" w:rsidTr="00BA54BF">
        <w:trPr>
          <w:trHeight w:val="708"/>
        </w:trPr>
        <w:tc>
          <w:tcPr>
            <w:tcW w:w="790" w:type="dxa"/>
          </w:tcPr>
          <w:p w14:paraId="033F71C4" w14:textId="77777777" w:rsidR="005F1445" w:rsidRPr="00EC7797" w:rsidRDefault="00FD6A3A"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In/out</w:t>
            </w:r>
          </w:p>
        </w:tc>
        <w:tc>
          <w:tcPr>
            <w:tcW w:w="9430" w:type="dxa"/>
          </w:tcPr>
          <w:p w14:paraId="33FC1B2F" w14:textId="77777777" w:rsidR="005F1445" w:rsidRPr="00EC7797" w:rsidRDefault="005F1445" w:rsidP="005F144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Input: +1 and -1 drug pairs features</w:t>
            </w:r>
          </w:p>
          <w:p w14:paraId="69ABAFA4" w14:textId="77777777" w:rsidR="00CB131A" w:rsidRPr="00EC7797" w:rsidRDefault="005F1445" w:rsidP="00CB131A">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Output: +1 and -1 diagnostic model</w:t>
            </w:r>
          </w:p>
        </w:tc>
      </w:tr>
      <w:tr w:rsidR="005F1445" w:rsidRPr="00343B90" w14:paraId="57DC70D3" w14:textId="77777777" w:rsidTr="00BA54BF">
        <w:trPr>
          <w:trHeight w:val="360"/>
        </w:trPr>
        <w:tc>
          <w:tcPr>
            <w:tcW w:w="790" w:type="dxa"/>
          </w:tcPr>
          <w:p w14:paraId="54D37621"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1</w:t>
            </w:r>
          </w:p>
        </w:tc>
        <w:tc>
          <w:tcPr>
            <w:tcW w:w="9430" w:type="dxa"/>
          </w:tcPr>
          <w:p w14:paraId="4F67B01F" w14:textId="77777777"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Apply 10-fold CV to the features of +1 and -1 drug pairs.</w:t>
            </w:r>
          </w:p>
        </w:tc>
      </w:tr>
      <w:tr w:rsidR="005F1445" w:rsidRPr="00343B90" w14:paraId="5A90EBC5" w14:textId="77777777" w:rsidTr="00BA54BF">
        <w:trPr>
          <w:trHeight w:val="360"/>
        </w:trPr>
        <w:tc>
          <w:tcPr>
            <w:tcW w:w="790" w:type="dxa"/>
          </w:tcPr>
          <w:p w14:paraId="3EE12725"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2</w:t>
            </w:r>
          </w:p>
        </w:tc>
        <w:tc>
          <w:tcPr>
            <w:tcW w:w="9430" w:type="dxa"/>
          </w:tcPr>
          <w:p w14:paraId="5EA77DC6" w14:textId="77777777"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Select the right model.</w:t>
            </w:r>
          </w:p>
        </w:tc>
      </w:tr>
      <w:tr w:rsidR="005F1445" w:rsidRPr="00343B90" w14:paraId="59FE4556" w14:textId="77777777" w:rsidTr="00BA54BF">
        <w:trPr>
          <w:trHeight w:val="348"/>
        </w:trPr>
        <w:tc>
          <w:tcPr>
            <w:tcW w:w="790" w:type="dxa"/>
          </w:tcPr>
          <w:p w14:paraId="04B1D26A"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3</w:t>
            </w:r>
          </w:p>
        </w:tc>
        <w:tc>
          <w:tcPr>
            <w:tcW w:w="9430" w:type="dxa"/>
          </w:tcPr>
          <w:p w14:paraId="34E1EAED" w14:textId="77777777"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Test the model results in 10-fold CV.</w:t>
            </w:r>
          </w:p>
        </w:tc>
      </w:tr>
      <w:tr w:rsidR="005F1445" w:rsidRPr="00343B90" w14:paraId="1315634F" w14:textId="77777777" w:rsidTr="00BA54BF">
        <w:trPr>
          <w:trHeight w:val="360"/>
        </w:trPr>
        <w:tc>
          <w:tcPr>
            <w:tcW w:w="790" w:type="dxa"/>
          </w:tcPr>
          <w:p w14:paraId="0AB6D9C6"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4</w:t>
            </w:r>
          </w:p>
        </w:tc>
        <w:tc>
          <w:tcPr>
            <w:tcW w:w="9430" w:type="dxa"/>
          </w:tcPr>
          <w:p w14:paraId="23CD3921" w14:textId="77777777" w:rsidR="005F1445" w:rsidRPr="00EC7797" w:rsidRDefault="005F1445" w:rsidP="00D8772B">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If 3 is correct then select the model, else go to 2.</w:t>
            </w:r>
          </w:p>
        </w:tc>
      </w:tr>
    </w:tbl>
    <w:p w14:paraId="368F89A5" w14:textId="77777777" w:rsidR="000027B2" w:rsidRPr="00343B90" w:rsidRDefault="000027B2" w:rsidP="000027B2">
      <w:pPr>
        <w:pStyle w:val="Caption"/>
        <w:rPr>
          <w:rFonts w:ascii="Times New Roman" w:hAnsi="Times New Roman" w:cs="Times New Roman"/>
        </w:rPr>
      </w:pPr>
      <w:r w:rsidRPr="00343B90">
        <w:rPr>
          <w:rFonts w:ascii="Times New Roman" w:hAnsi="Times New Roman" w:cs="Times New Roman"/>
        </w:rPr>
        <w:t xml:space="preserve">Pseudocode </w:t>
      </w:r>
      <w:r w:rsidRPr="00343B90">
        <w:rPr>
          <w:rFonts w:ascii="Times New Roman" w:hAnsi="Times New Roman" w:cs="Times New Roman"/>
        </w:rPr>
        <w:fldChar w:fldCharType="begin"/>
      </w:r>
      <w:r w:rsidRPr="00343B90">
        <w:rPr>
          <w:rFonts w:ascii="Times New Roman" w:hAnsi="Times New Roman" w:cs="Times New Roman"/>
        </w:rPr>
        <w:instrText xml:space="preserve"> SEQ Pseudocode \* ARABIC </w:instrText>
      </w:r>
      <w:r w:rsidRPr="00343B90">
        <w:rPr>
          <w:rFonts w:ascii="Times New Roman" w:hAnsi="Times New Roman" w:cs="Times New Roman"/>
        </w:rPr>
        <w:fldChar w:fldCharType="separate"/>
      </w:r>
      <w:r w:rsidR="002175CC">
        <w:rPr>
          <w:rFonts w:ascii="Times New Roman" w:hAnsi="Times New Roman" w:cs="Times New Roman"/>
          <w:noProof/>
        </w:rPr>
        <w:t>1</w:t>
      </w:r>
      <w:r w:rsidRPr="00343B90">
        <w:rPr>
          <w:rFonts w:ascii="Times New Roman" w:hAnsi="Times New Roman" w:cs="Times New Roman"/>
        </w:rPr>
        <w:fldChar w:fldCharType="end"/>
      </w:r>
      <w:r w:rsidRPr="00343B90">
        <w:rPr>
          <w:rFonts w:ascii="Times New Roman" w:hAnsi="Times New Roman" w:cs="Times New Roman"/>
        </w:rPr>
        <w:t xml:space="preserve"> Model selection process</w:t>
      </w:r>
    </w:p>
    <w:p w14:paraId="3BA03E68" w14:textId="77777777" w:rsidR="008F055C" w:rsidRPr="00343B90" w:rsidRDefault="00D92642" w:rsidP="000027B2">
      <w:pPr>
        <w:pStyle w:val="Caption"/>
        <w:rPr>
          <w:rFonts w:ascii="Times New Roman" w:hAnsi="Times New Roman" w:cs="Times New Roman"/>
        </w:rPr>
      </w:pPr>
      <w:r w:rsidRPr="00343B90">
        <w:rPr>
          <w:rFonts w:ascii="Times New Roman" w:hAnsi="Times New Roman" w:cs="Times New Roman"/>
          <w:noProof/>
          <w:lang w:eastAsia="en-US" w:bidi="ar-SA"/>
        </w:rPr>
        <mc:AlternateContent>
          <mc:Choice Requires="wps">
            <w:drawing>
              <wp:anchor distT="0" distB="0" distL="0" distR="0" simplePos="0" relativeHeight="251657728" behindDoc="0" locked="0" layoutInCell="1" allowOverlap="1" wp14:anchorId="0211F9FE" wp14:editId="06B02B1E">
                <wp:simplePos x="0" y="0"/>
                <wp:positionH relativeFrom="column">
                  <wp:posOffset>832485</wp:posOffset>
                </wp:positionH>
                <wp:positionV relativeFrom="paragraph">
                  <wp:posOffset>565150</wp:posOffset>
                </wp:positionV>
                <wp:extent cx="25400" cy="1270"/>
                <wp:effectExtent l="0" t="0" r="0" b="0"/>
                <wp:wrapNone/>
                <wp:docPr id="21" name="Shape3"/>
                <wp:cNvGraphicFramePr/>
                <a:graphic xmlns:a="http://schemas.openxmlformats.org/drawingml/2006/main">
                  <a:graphicData uri="http://schemas.microsoft.com/office/word/2010/wordprocessingShape">
                    <wps:wsp>
                      <wps:cNvCnPr/>
                      <wps:spPr>
                        <a:xfrm flipH="1">
                          <a:off x="0" y="0"/>
                          <a:ext cx="24840" cy="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0FC65F0B" id="Shape3" o:spid="_x0000_s1026" style="position:absolute;flip:x;z-index:251657728;visibility:visible;mso-wrap-style:square;mso-wrap-distance-left:0;mso-wrap-distance-top:0;mso-wrap-distance-right:0;mso-wrap-distance-bottom:0;mso-position-horizontal:absolute;mso-position-horizontal-relative:text;mso-position-vertical:absolute;mso-position-vertical-relative:text" from="65.55pt,44.5pt" to="67.55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" strokecolor="#3465a4"/>
            </w:pict>
          </mc:Fallback>
        </mc:AlternateContent>
      </w:r>
    </w:p>
    <w:p w14:paraId="0D86EFDB" w14:textId="77777777" w:rsidR="008F055C" w:rsidRPr="00343B90" w:rsidRDefault="00D92642">
      <w:pPr>
        <w:spacing w:line="276" w:lineRule="auto"/>
        <w:jc w:val="both"/>
        <w:rPr>
          <w:rFonts w:ascii="Times New Roman" w:hAnsi="Times New Roman" w:cs="Times New Roman"/>
          <w:b/>
          <w:bCs/>
        </w:rPr>
      </w:pPr>
      <w:r w:rsidRPr="00343B90">
        <w:rPr>
          <w:rFonts w:ascii="Times New Roman" w:hAnsi="Times New Roman" w:cs="Times New Roman"/>
          <w:b/>
          <w:bCs/>
        </w:rPr>
        <w:t>Detecting of non-interaction drug pairs</w:t>
      </w:r>
    </w:p>
    <w:p w14:paraId="0CAC5065"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In the previous step, a high-precision, robust, and accurate model has been presented to detect drug pairs’ potential interactions for both degressive and enhancive.</w:t>
      </w:r>
    </w:p>
    <w:p w14:paraId="4994F022" w14:textId="77777777" w:rsidR="005A45EE" w:rsidRPr="00343B90" w:rsidRDefault="00D92642" w:rsidP="005A45EE">
      <w:pPr>
        <w:keepNext/>
        <w:spacing w:line="276" w:lineRule="auto"/>
        <w:jc w:val="center"/>
        <w:rPr>
          <w:rFonts w:ascii="Times New Roman" w:hAnsi="Times New Roman" w:cs="Times New Roman"/>
        </w:rPr>
      </w:pPr>
      <w:r w:rsidRPr="00343B90">
        <w:rPr>
          <w:rFonts w:ascii="Times New Roman" w:hAnsi="Times New Roman" w:cs="Times New Roman"/>
        </w:rPr>
        <w:lastRenderedPageBreak/>
        <w:br/>
      </w:r>
      <w:r w:rsidR="005A45EE" w:rsidRPr="00343B90">
        <w:rPr>
          <w:rFonts w:ascii="Times New Roman" w:hAnsi="Times New Roman" w:cs="Times New Roman"/>
          <w:noProof/>
          <w:lang w:eastAsia="en-US" w:bidi="ar-SA"/>
        </w:rPr>
        <w:drawing>
          <wp:inline distT="0" distB="0" distL="0" distR="0" wp14:anchorId="2F72C6F6" wp14:editId="6147AA84">
            <wp:extent cx="3683635" cy="2660015"/>
            <wp:effectExtent l="0" t="0" r="0" b="0"/>
            <wp:docPr id="2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pic:cNvPicPr>
                      <a:picLocks noChangeAspect="1" noChangeArrowheads="1"/>
                    </pic:cNvPicPr>
                  </pic:nvPicPr>
                  <pic:blipFill>
                    <a:blip r:embed="rId11"/>
                    <a:stretch>
                      <a:fillRect/>
                    </a:stretch>
                  </pic:blipFill>
                  <pic:spPr bwMode="auto">
                    <a:xfrm>
                      <a:off x="0" y="0"/>
                      <a:ext cx="3683635" cy="2660015"/>
                    </a:xfrm>
                    <a:prstGeom prst="rect">
                      <a:avLst/>
                    </a:prstGeom>
                  </pic:spPr>
                </pic:pic>
              </a:graphicData>
            </a:graphic>
          </wp:inline>
        </w:drawing>
      </w:r>
    </w:p>
    <w:p w14:paraId="71CD2017" w14:textId="77777777" w:rsidR="005A45EE" w:rsidRPr="00343B90" w:rsidRDefault="005A45EE" w:rsidP="005A45EE">
      <w:pPr>
        <w:pStyle w:val="Caption"/>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6</w:t>
      </w:r>
      <w:r w:rsidRPr="00343B90">
        <w:rPr>
          <w:rFonts w:ascii="Times New Roman" w:hAnsi="Times New Roman" w:cs="Times New Roman"/>
        </w:rPr>
        <w:fldChar w:fldCharType="end"/>
      </w:r>
      <w:r w:rsidRPr="00343B90">
        <w:rPr>
          <w:rFonts w:ascii="Times New Roman" w:hAnsi="Times New Roman" w:cs="Times New Roman"/>
        </w:rPr>
        <w:t xml:space="preserve"> Probability density distribution diagram of degressive and enhancive. Here, 0 is the same as the −1label, and 1 is the same as +1.</w:t>
      </w:r>
    </w:p>
    <w:p w14:paraId="65550717"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br/>
      </w:r>
      <w:r w:rsidRPr="00343B90">
        <w:rPr>
          <w:rFonts w:ascii="Times New Roman" w:hAnsi="Times New Roman" w:cs="Times New Roman"/>
        </w:rPr>
        <w:br/>
        <w:t>Therefore, this model has the ability to detect non-interactions (real zeros) as follows. If drug pairs are unlikely to interact, then those drug pairs are likely to be real zeros.</w:t>
      </w:r>
    </w:p>
    <w:p w14:paraId="09FDFD6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According to this hypothesis, the model was used to predict all unknown drug pairs (zeros). Unknown drug pairs include 270,000 drug pairs. We consider drug pairs as non-interacting drug pairs in the model’s output if the enhancive and degressive probability are less than 0.4 and 0.4. Among the unlabeled data, about 65,000 drug pairs had these conditions. These drug pairs are candidates for non-interaction. Due to the model’s high accuracy, the low variance of results, and the model’s high resolution, we consider these pairs non-interaction drug pairs. </w:t>
      </w:r>
    </w:p>
    <w:p w14:paraId="6FEF68E1"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Selecting and training model on known and unknown interactions This section uses known data and potential non-interaction candidates to form a data set. Here, we use the non-interaction candidate drug pairs as real zeros. The recommender system presented in Section Selecting model is also used for the final model.</w:t>
      </w:r>
    </w:p>
    <w:p w14:paraId="4E97615F"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First, the B matrix rows, which contain the +1 and -1 interactions, are separated according to the previously detailed procedure and placed in 10 parts. Then, 30,000 non-interacting candidate drug pairs were randomly selected from 65,000 drug pairs. In the chosen drug pairs, the drug pairs and the dual of them must be non-interaction candidates. The zeros group is randomly divided into 10 parts, so each drug pairs and the dual are in the same batch. Then 10 parts of zeros are merged with 10 parts of pre-prepared +1s and -1s.</w:t>
      </w:r>
    </w:p>
    <w:p w14:paraId="207F4711"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The data set contains approximately 72,702 drug pairs, divided into relatively equal parts, is ready to use in the training and testing of the final recommender system.</w:t>
      </w:r>
    </w:p>
    <w:p w14:paraId="4DD60A93" w14:textId="77777777" w:rsidR="0006212E" w:rsidRPr="00343B90" w:rsidRDefault="0006212E">
      <w:pPr>
        <w:spacing w:line="276" w:lineRule="auto"/>
        <w:jc w:val="both"/>
        <w:rPr>
          <w:rFonts w:ascii="Times New Roman" w:hAnsi="Times New Roman" w:cs="Times New Roman"/>
          <w:b/>
          <w:bCs/>
        </w:rPr>
      </w:pPr>
    </w:p>
    <w:p w14:paraId="27609A7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Selecting final model</w:t>
      </w:r>
    </w:p>
    <w:p w14:paraId="4012CB1B" w14:textId="77777777" w:rsidR="008F055C" w:rsidRPr="00343B90" w:rsidRDefault="00D92642" w:rsidP="00C33742">
      <w:pPr>
        <w:spacing w:line="276" w:lineRule="auto"/>
        <w:jc w:val="both"/>
        <w:rPr>
          <w:rFonts w:ascii="Times New Roman" w:hAnsi="Times New Roman" w:cs="Times New Roman"/>
        </w:rPr>
      </w:pPr>
      <w:r w:rsidRPr="00343B90">
        <w:rPr>
          <w:rFonts w:ascii="Times New Roman" w:hAnsi="Times New Roman" w:cs="Times New Roman"/>
        </w:rPr>
        <w:t>The final model is almost the same as that described in Section Selecting model. That means it has three Conv-layer with 128, 32, and 8 filters. Then, as bef</w:t>
      </w:r>
      <w:r w:rsidR="00C33742" w:rsidRPr="00343B90">
        <w:rPr>
          <w:rFonts w:ascii="Times New Roman" w:hAnsi="Times New Roman" w:cs="Times New Roman"/>
        </w:rPr>
        <w:t>ore, three fully connected Conv-</w:t>
      </w:r>
      <w:r w:rsidRPr="00343B90">
        <w:rPr>
          <w:rFonts w:ascii="Times New Roman" w:hAnsi="Times New Roman" w:cs="Times New Roman"/>
        </w:rPr>
        <w:t xml:space="preserve">layers were used. The </w:t>
      </w:r>
      <w:r w:rsidRPr="00343B90">
        <w:rPr>
          <w:rFonts w:ascii="Times New Roman" w:hAnsi="Times New Roman" w:cs="Times New Roman"/>
        </w:rPr>
        <w:lastRenderedPageBreak/>
        <w:t>difference was that the number of nodes changed from 64, 16 and 2 to 64, 16, and 3 in each layer, respectively. Specifically, this model gives three possible outputs for the three modes of enhancive interaction, non-interaction, and depressive interaction. Also, the number of epochs</w:t>
      </w:r>
    </w:p>
    <w:p w14:paraId="2C0698A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was considered 9. The deep neural network model for predicting interaction is shown in Figure 7. At this stage, the new model was not chosen because: </w:t>
      </w:r>
    </w:p>
    <w:p w14:paraId="141B5AAC"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1) The power of this model for relatively accurate detection of enhancive and degressive interactions has been proven.</w:t>
      </w:r>
    </w:p>
    <w:p w14:paraId="787232B3"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2) The zeros used in this section are just suggested and have not been approved by the Pharmacology Laboratory. Until the writing of this article, a comprehensive database for non-interaction cases has not been made public. If the model selection is made again, a model may be selected that is not necessarily valid in real-world application and hard to accept.</w:t>
      </w:r>
    </w:p>
    <w:p w14:paraId="50100266"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Due to the above reasons, the zeros recommender system is used to comprehensive drug-drug interactions prediction by changing the number of outputs from 2 to 3 as the input data.</w:t>
      </w:r>
    </w:p>
    <w:p w14:paraId="1138E92F" w14:textId="77777777" w:rsidR="008F055C" w:rsidRPr="00343B90" w:rsidRDefault="008F055C">
      <w:pPr>
        <w:spacing w:line="276" w:lineRule="auto"/>
        <w:jc w:val="both"/>
        <w:rPr>
          <w:rFonts w:ascii="Times New Roman" w:hAnsi="Times New Roman" w:cs="Times New Roman"/>
        </w:rPr>
      </w:pPr>
    </w:p>
    <w:p w14:paraId="4F5679A7" w14:textId="77777777" w:rsidR="000936D9" w:rsidRPr="00343B90" w:rsidRDefault="000936D9" w:rsidP="000936D9">
      <w:pPr>
        <w:keepNext/>
        <w:spacing w:line="276" w:lineRule="auto"/>
        <w:jc w:val="both"/>
        <w:rPr>
          <w:rFonts w:ascii="Times New Roman" w:hAnsi="Times New Roman" w:cs="Times New Roman"/>
        </w:rPr>
      </w:pPr>
      <w:r w:rsidRPr="00343B90">
        <w:rPr>
          <w:rFonts w:ascii="Times New Roman" w:hAnsi="Times New Roman" w:cs="Times New Roman"/>
          <w:noProof/>
        </w:rPr>
        <w:drawing>
          <wp:inline distT="0" distB="0" distL="0" distR="0" wp14:anchorId="15656EC6" wp14:editId="6F575182">
            <wp:extent cx="6216191" cy="24196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44911" cy="2430822"/>
                    </a:xfrm>
                    <a:prstGeom prst="rect">
                      <a:avLst/>
                    </a:prstGeom>
                  </pic:spPr>
                </pic:pic>
              </a:graphicData>
            </a:graphic>
          </wp:inline>
        </w:drawing>
      </w:r>
    </w:p>
    <w:p w14:paraId="4385E3BE" w14:textId="77777777" w:rsidR="000936D9" w:rsidRPr="00343B90" w:rsidRDefault="000936D9" w:rsidP="000936D9">
      <w:pPr>
        <w:pStyle w:val="Caption"/>
        <w:jc w:val="both"/>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7</w:t>
      </w:r>
      <w:r w:rsidRPr="00343B90">
        <w:rPr>
          <w:rFonts w:ascii="Times New Roman" w:hAnsi="Times New Roman" w:cs="Times New Roman"/>
        </w:rPr>
        <w:fldChar w:fldCharType="end"/>
      </w:r>
      <w:r w:rsidRPr="00343B90">
        <w:rPr>
          <w:rFonts w:ascii="Times New Roman" w:hAnsi="Times New Roman" w:cs="Times New Roman"/>
        </w:rPr>
        <w:t xml:space="preserve"> Arrangement of neural network layers SNF-CNN Predict triple-class interaction. Non-interaction (0), degressive interaction (-1) and enhancive interaction (+1)</w:t>
      </w:r>
    </w:p>
    <w:p w14:paraId="027ED555" w14:textId="77777777" w:rsidR="000936D9" w:rsidRPr="00343B90" w:rsidRDefault="000936D9">
      <w:pPr>
        <w:spacing w:line="276" w:lineRule="auto"/>
        <w:jc w:val="both"/>
        <w:rPr>
          <w:rFonts w:ascii="Times New Roman" w:hAnsi="Times New Roman" w:cs="Times New Roman"/>
        </w:rPr>
      </w:pPr>
    </w:p>
    <w:p w14:paraId="56CAC12B" w14:textId="77777777" w:rsidR="008F055C" w:rsidRPr="00343B90" w:rsidRDefault="000936D9">
      <w:pPr>
        <w:spacing w:line="276" w:lineRule="auto"/>
        <w:jc w:val="both"/>
        <w:rPr>
          <w:rFonts w:ascii="Times New Roman" w:hAnsi="Times New Roman" w:cs="Times New Roman"/>
          <w:b/>
          <w:bCs/>
        </w:rPr>
      </w:pPr>
      <w:r w:rsidRPr="00343B90">
        <w:rPr>
          <w:rFonts w:ascii="Times New Roman" w:hAnsi="Times New Roman" w:cs="Times New Roman"/>
          <w:b/>
          <w:bCs/>
        </w:rPr>
        <w:t>Three-class model</w:t>
      </w:r>
      <w:r w:rsidR="00D92642" w:rsidRPr="00343B90">
        <w:rPr>
          <w:rFonts w:ascii="Times New Roman" w:hAnsi="Times New Roman" w:cs="Times New Roman"/>
          <w:b/>
          <w:bCs/>
        </w:rPr>
        <w:t xml:space="preserve"> training trend</w:t>
      </w:r>
    </w:p>
    <w:p w14:paraId="3B617DAB"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In this case, we divide the set of all interactions (enhancive, degressive, and zeros of the first step) into 10 equal parts. We consider one part of the testing set and the other 9 parts as the training data set. Divide all the zeros in the previous step into 10 parts and add a 1 to 9 ratio to both testing and training sets. In the second case, the previous model’s 10-fold CV procedure was trained with the least changes</w:t>
      </w:r>
    </w:p>
    <w:p w14:paraId="261EDAF2"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to predict the three classes. Besides, hyper-parameter, the number of epochs was determined. Figure 8 shows the training process. The process of the accuracy of the model on training data increases steadily with the increase of epochs. Still, the model after epoch 9 reduces a constant and decreases the accuracy a little for testing data.</w:t>
      </w:r>
    </w:p>
    <w:p w14:paraId="08C236E1" w14:textId="77777777" w:rsidR="0006212E" w:rsidRPr="00343B90" w:rsidRDefault="004A4E4E" w:rsidP="00C44AD3">
      <w:pPr>
        <w:spacing w:line="276" w:lineRule="auto"/>
        <w:jc w:val="both"/>
        <w:rPr>
          <w:rFonts w:ascii="Times New Roman" w:hAnsi="Times New Roman" w:cs="Times New Roman"/>
        </w:rPr>
      </w:pPr>
      <w:r w:rsidRPr="00343B90">
        <w:rPr>
          <w:rFonts w:ascii="Times New Roman" w:hAnsi="Times New Roman" w:cs="Times New Roman"/>
        </w:rPr>
        <w:t>The proposed SNF-CNN method’s general proce</w:t>
      </w:r>
      <w:r w:rsidR="00C44AD3" w:rsidRPr="00343B90">
        <w:rPr>
          <w:rFonts w:ascii="Times New Roman" w:hAnsi="Times New Roman" w:cs="Times New Roman"/>
        </w:rPr>
        <w:t>ss is presented in the form of P</w:t>
      </w:r>
      <w:r w:rsidRPr="00343B90">
        <w:rPr>
          <w:rFonts w:ascii="Times New Roman" w:hAnsi="Times New Roman" w:cs="Times New Roman"/>
        </w:rPr>
        <w:t>seudocode 2, which includes the steps of preparation, model selection, real zero detection, and the present</w:t>
      </w:r>
      <w:r w:rsidR="00C44AD3" w:rsidRPr="00343B90">
        <w:rPr>
          <w:rFonts w:ascii="Times New Roman" w:hAnsi="Times New Roman" w:cs="Times New Roman"/>
        </w:rPr>
        <w:t>ing</w:t>
      </w:r>
      <w:r w:rsidRPr="00343B90">
        <w:rPr>
          <w:rFonts w:ascii="Times New Roman" w:hAnsi="Times New Roman" w:cs="Times New Roman"/>
        </w:rPr>
        <w:t xml:space="preserve"> of a comprehensive recommender system.</w:t>
      </w:r>
    </w:p>
    <w:p w14:paraId="1DC01BB9" w14:textId="77777777" w:rsidR="00D92642" w:rsidRPr="00343B90" w:rsidRDefault="00D92642" w:rsidP="004A4E4E">
      <w:pPr>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742"/>
        <w:gridCol w:w="9220"/>
      </w:tblGrid>
      <w:tr w:rsidR="00CB131A" w:rsidRPr="00343B90" w14:paraId="7D60C1BD" w14:textId="77777777" w:rsidTr="00D01E7F">
        <w:tc>
          <w:tcPr>
            <w:tcW w:w="336" w:type="dxa"/>
          </w:tcPr>
          <w:p w14:paraId="6DF454B5" w14:textId="77777777" w:rsidR="00CB131A" w:rsidRPr="00EC7797" w:rsidRDefault="00CB131A" w:rsidP="00F0622E">
            <w:pPr>
              <w:spacing w:line="276" w:lineRule="auto"/>
              <w:jc w:val="center"/>
              <w:rPr>
                <w:rFonts w:ascii="Times New Roman" w:hAnsi="Times New Roman" w:cs="Times New Roman"/>
                <w:sz w:val="22"/>
                <w:szCs w:val="22"/>
              </w:rPr>
            </w:pPr>
          </w:p>
        </w:tc>
        <w:tc>
          <w:tcPr>
            <w:tcW w:w="9852" w:type="dxa"/>
          </w:tcPr>
          <w:p w14:paraId="51628F0D" w14:textId="77777777" w:rsidR="00CB131A" w:rsidRPr="00EC7797" w:rsidRDefault="00CB131A" w:rsidP="00CB131A">
            <w:pPr>
              <w:spacing w:line="276" w:lineRule="auto"/>
              <w:jc w:val="both"/>
              <w:rPr>
                <w:rFonts w:ascii="Times New Roman" w:hAnsi="Times New Roman" w:cs="Times New Roman"/>
                <w:sz w:val="22"/>
                <w:szCs w:val="22"/>
              </w:rPr>
            </w:pPr>
            <w:r w:rsidRPr="00EC7797">
              <w:rPr>
                <w:rFonts w:ascii="Times New Roman" w:hAnsi="Times New Roman" w:cs="Times New Roman"/>
                <w:b/>
                <w:bCs/>
                <w:sz w:val="22"/>
                <w:szCs w:val="22"/>
              </w:rPr>
              <w:t>Algorithm 2</w:t>
            </w:r>
            <w:r w:rsidRPr="00EC7797">
              <w:rPr>
                <w:rFonts w:ascii="Times New Roman" w:hAnsi="Times New Roman" w:cs="Times New Roman"/>
                <w:sz w:val="22"/>
                <w:szCs w:val="22"/>
              </w:rPr>
              <w:t xml:space="preserve"> Final model </w:t>
            </w:r>
            <w:proofErr w:type="gramStart"/>
            <w:r w:rsidRPr="00EC7797">
              <w:rPr>
                <w:rFonts w:ascii="Times New Roman" w:hAnsi="Times New Roman" w:cs="Times New Roman"/>
                <w:sz w:val="22"/>
                <w:szCs w:val="22"/>
              </w:rPr>
              <w:t>selection(</w:t>
            </w:r>
            <w:proofErr w:type="gramEnd"/>
            <w:r w:rsidRPr="00EC7797">
              <w:rPr>
                <w:rFonts w:ascii="Times New Roman" w:hAnsi="Times New Roman" w:cs="Times New Roman"/>
                <w:sz w:val="22"/>
                <w:szCs w:val="22"/>
              </w:rPr>
              <w:t>SNF-CNN) pseudocode</w:t>
            </w:r>
          </w:p>
          <w:p w14:paraId="4D16C3C2" w14:textId="77777777" w:rsidR="00505940" w:rsidRPr="00EC7797" w:rsidRDefault="00505940" w:rsidP="00CB131A">
            <w:pPr>
              <w:spacing w:line="276" w:lineRule="auto"/>
              <w:jc w:val="both"/>
              <w:rPr>
                <w:rFonts w:ascii="Times New Roman" w:hAnsi="Times New Roman" w:cs="Times New Roman"/>
                <w:sz w:val="22"/>
                <w:szCs w:val="22"/>
              </w:rPr>
            </w:pPr>
          </w:p>
        </w:tc>
      </w:tr>
      <w:tr w:rsidR="00D01E7F" w:rsidRPr="00343B90" w14:paraId="789E19F7" w14:textId="77777777" w:rsidTr="00D01E7F">
        <w:tc>
          <w:tcPr>
            <w:tcW w:w="336" w:type="dxa"/>
          </w:tcPr>
          <w:p w14:paraId="03F56ED1" w14:textId="77777777" w:rsidR="00D01E7F" w:rsidRPr="00EC7797" w:rsidRDefault="00D01E7F"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In/out</w:t>
            </w:r>
          </w:p>
        </w:tc>
        <w:tc>
          <w:tcPr>
            <w:tcW w:w="9852" w:type="dxa"/>
          </w:tcPr>
          <w:p w14:paraId="79A904D7" w14:textId="77777777" w:rsidR="00D01E7F" w:rsidRPr="00EC7797" w:rsidRDefault="00D01E7F" w:rsidP="00D01E7F">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Input: Drug pairs features (+1, -1, real 0)</w:t>
            </w:r>
          </w:p>
          <w:p w14:paraId="642B9FCB" w14:textId="77777777" w:rsidR="00D01E7F" w:rsidRPr="00EC7797" w:rsidRDefault="00D01E7F" w:rsidP="00D01E7F">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Output: Diagnostic model for interaction and non-interaction</w:t>
            </w:r>
          </w:p>
        </w:tc>
      </w:tr>
      <w:tr w:rsidR="002B60A9" w:rsidRPr="00343B90" w14:paraId="40C34592" w14:textId="77777777" w:rsidTr="00D01E7F">
        <w:tc>
          <w:tcPr>
            <w:tcW w:w="336" w:type="dxa"/>
          </w:tcPr>
          <w:p w14:paraId="64571629" w14:textId="77777777" w:rsidR="002B60A9"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1</w:t>
            </w:r>
          </w:p>
        </w:tc>
        <w:tc>
          <w:tcPr>
            <w:tcW w:w="9852" w:type="dxa"/>
          </w:tcPr>
          <w:p w14:paraId="7BF9FF47" w14:textId="77777777" w:rsidR="002B60A9" w:rsidRPr="00EC7797" w:rsidRDefault="002B60A9"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Calculate drug similarity matrices with the cosine method.</w:t>
            </w:r>
          </w:p>
        </w:tc>
      </w:tr>
      <w:tr w:rsidR="0089010B" w:rsidRPr="00343B90" w14:paraId="62F7E2BA" w14:textId="77777777" w:rsidTr="00D01E7F">
        <w:tc>
          <w:tcPr>
            <w:tcW w:w="336" w:type="dxa"/>
          </w:tcPr>
          <w:p w14:paraId="1E50D8C5"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2</w:t>
            </w:r>
          </w:p>
        </w:tc>
        <w:tc>
          <w:tcPr>
            <w:tcW w:w="9852" w:type="dxa"/>
          </w:tcPr>
          <w:p w14:paraId="1E98B22B" w14:textId="77777777" w:rsidR="0089010B" w:rsidRPr="00EC7797" w:rsidRDefault="0089010B"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 xml:space="preserve">Integrate drug similarity matrices with the similarity network </w:t>
            </w:r>
            <w:proofErr w:type="gramStart"/>
            <w:r w:rsidRPr="00EC7797">
              <w:rPr>
                <w:rFonts w:ascii="Times New Roman" w:hAnsi="Times New Roman" w:cs="Times New Roman"/>
                <w:sz w:val="22"/>
                <w:szCs w:val="22"/>
              </w:rPr>
              <w:t>fusion(</w:t>
            </w:r>
            <w:proofErr w:type="gramEnd"/>
            <w:r w:rsidRPr="00EC7797">
              <w:rPr>
                <w:rFonts w:ascii="Times New Roman" w:hAnsi="Times New Roman" w:cs="Times New Roman"/>
                <w:sz w:val="22"/>
                <w:szCs w:val="22"/>
              </w:rPr>
              <w:t>SNF) method.</w:t>
            </w:r>
          </w:p>
        </w:tc>
      </w:tr>
      <w:tr w:rsidR="0089010B" w:rsidRPr="00343B90" w14:paraId="1C84E437" w14:textId="77777777" w:rsidTr="00D01E7F">
        <w:tc>
          <w:tcPr>
            <w:tcW w:w="336" w:type="dxa"/>
          </w:tcPr>
          <w:p w14:paraId="5AC1E1DF"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3</w:t>
            </w:r>
          </w:p>
        </w:tc>
        <w:tc>
          <w:tcPr>
            <w:tcW w:w="9852" w:type="dxa"/>
          </w:tcPr>
          <w:p w14:paraId="5B02FBDB" w14:textId="77777777" w:rsidR="0089010B" w:rsidRPr="00EC7797" w:rsidRDefault="0089010B"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Built the input matrix of the model.</w:t>
            </w:r>
          </w:p>
        </w:tc>
      </w:tr>
      <w:tr w:rsidR="0089010B" w:rsidRPr="00343B90" w14:paraId="29843A28" w14:textId="77777777" w:rsidTr="00D01E7F">
        <w:tc>
          <w:tcPr>
            <w:tcW w:w="336" w:type="dxa"/>
          </w:tcPr>
          <w:p w14:paraId="3133DBC9"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4</w:t>
            </w:r>
          </w:p>
        </w:tc>
        <w:tc>
          <w:tcPr>
            <w:tcW w:w="9852" w:type="dxa"/>
          </w:tcPr>
          <w:p w14:paraId="2D8384A3" w14:textId="77777777" w:rsidR="0089010B" w:rsidRPr="00EC7797" w:rsidRDefault="0089010B" w:rsidP="00505940">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Select the fit known i</w:t>
            </w:r>
            <w:r w:rsidR="00505940" w:rsidRPr="00EC7797">
              <w:rPr>
                <w:rFonts w:ascii="Times New Roman" w:hAnsi="Times New Roman" w:cs="Times New Roman"/>
                <w:sz w:val="22"/>
                <w:szCs w:val="22"/>
              </w:rPr>
              <w:t>nteractions model and train it.</w:t>
            </w:r>
          </w:p>
        </w:tc>
      </w:tr>
      <w:tr w:rsidR="0089010B" w:rsidRPr="00343B90" w14:paraId="20DB9071" w14:textId="77777777" w:rsidTr="00D01E7F">
        <w:tc>
          <w:tcPr>
            <w:tcW w:w="336" w:type="dxa"/>
          </w:tcPr>
          <w:p w14:paraId="50B7DB4F"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5</w:t>
            </w:r>
          </w:p>
        </w:tc>
        <w:tc>
          <w:tcPr>
            <w:tcW w:w="9852" w:type="dxa"/>
          </w:tcPr>
          <w:p w14:paraId="38654A2E" w14:textId="77777777" w:rsidR="0089010B" w:rsidRPr="00EC7797" w:rsidRDefault="0089010B" w:rsidP="0089010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Predict probable zeros by using step 4.</w:t>
            </w:r>
          </w:p>
        </w:tc>
      </w:tr>
      <w:tr w:rsidR="0089010B" w:rsidRPr="00343B90" w14:paraId="3B052AC3" w14:textId="77777777" w:rsidTr="00D01E7F">
        <w:tc>
          <w:tcPr>
            <w:tcW w:w="336" w:type="dxa"/>
          </w:tcPr>
          <w:p w14:paraId="22410EB4"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6</w:t>
            </w:r>
          </w:p>
        </w:tc>
        <w:tc>
          <w:tcPr>
            <w:tcW w:w="9852" w:type="dxa"/>
          </w:tcPr>
          <w:p w14:paraId="34DDC617" w14:textId="77777777" w:rsidR="0089010B" w:rsidRPr="00EC7797" w:rsidRDefault="0089010B" w:rsidP="0089010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Select the fit known interactions and zeros of step 5 model, and train it.</w:t>
            </w:r>
          </w:p>
        </w:tc>
      </w:tr>
      <w:tr w:rsidR="0089010B" w:rsidRPr="00343B90" w14:paraId="3A8BE4CF" w14:textId="77777777" w:rsidTr="00D01E7F">
        <w:tc>
          <w:tcPr>
            <w:tcW w:w="336" w:type="dxa"/>
          </w:tcPr>
          <w:p w14:paraId="50463C7A"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7</w:t>
            </w:r>
          </w:p>
        </w:tc>
        <w:tc>
          <w:tcPr>
            <w:tcW w:w="9852" w:type="dxa"/>
          </w:tcPr>
          <w:p w14:paraId="318AF2A8" w14:textId="77777777" w:rsidR="0089010B" w:rsidRPr="00EC7797" w:rsidRDefault="0089010B" w:rsidP="00C44AD3">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Predict on unknown drug pairs.</w:t>
            </w:r>
          </w:p>
        </w:tc>
      </w:tr>
    </w:tbl>
    <w:p w14:paraId="23D5A182" w14:textId="77777777" w:rsidR="00414B38" w:rsidRPr="00343B90" w:rsidRDefault="00C44AD3" w:rsidP="00C44AD3">
      <w:pPr>
        <w:pStyle w:val="Caption"/>
        <w:rPr>
          <w:rFonts w:ascii="Times New Roman" w:hAnsi="Times New Roman" w:cs="Times New Roman"/>
        </w:rPr>
      </w:pPr>
      <w:r w:rsidRPr="00343B90">
        <w:rPr>
          <w:rFonts w:ascii="Times New Roman" w:hAnsi="Times New Roman" w:cs="Times New Roman"/>
        </w:rPr>
        <w:t xml:space="preserve">Pseudocode </w:t>
      </w:r>
      <w:r w:rsidRPr="00343B90">
        <w:rPr>
          <w:rFonts w:ascii="Times New Roman" w:hAnsi="Times New Roman" w:cs="Times New Roman"/>
        </w:rPr>
        <w:fldChar w:fldCharType="begin"/>
      </w:r>
      <w:r w:rsidRPr="00343B90">
        <w:rPr>
          <w:rFonts w:ascii="Times New Roman" w:hAnsi="Times New Roman" w:cs="Times New Roman"/>
        </w:rPr>
        <w:instrText xml:space="preserve"> SEQ Pseudocode \* ARABIC </w:instrText>
      </w:r>
      <w:r w:rsidRPr="00343B90">
        <w:rPr>
          <w:rFonts w:ascii="Times New Roman" w:hAnsi="Times New Roman" w:cs="Times New Roman"/>
        </w:rPr>
        <w:fldChar w:fldCharType="separate"/>
      </w:r>
      <w:r w:rsidR="002175CC">
        <w:rPr>
          <w:rFonts w:ascii="Times New Roman" w:hAnsi="Times New Roman" w:cs="Times New Roman"/>
          <w:noProof/>
        </w:rPr>
        <w:t>2</w:t>
      </w:r>
      <w:r w:rsidRPr="00343B90">
        <w:rPr>
          <w:rFonts w:ascii="Times New Roman" w:hAnsi="Times New Roman" w:cs="Times New Roman"/>
        </w:rPr>
        <w:fldChar w:fldCharType="end"/>
      </w:r>
      <w:r w:rsidRPr="00343B90">
        <w:rPr>
          <w:rFonts w:ascii="Times New Roman" w:hAnsi="Times New Roman" w:cs="Times New Roman"/>
        </w:rPr>
        <w:t xml:space="preserve"> Model selection steps </w:t>
      </w:r>
      <w:proofErr w:type="gramStart"/>
      <w:r w:rsidRPr="00343B90">
        <w:rPr>
          <w:rFonts w:ascii="Times New Roman" w:hAnsi="Times New Roman" w:cs="Times New Roman"/>
        </w:rPr>
        <w:t>for  SNF</w:t>
      </w:r>
      <w:proofErr w:type="gramEnd"/>
      <w:r w:rsidRPr="00343B90">
        <w:rPr>
          <w:rFonts w:ascii="Times New Roman" w:hAnsi="Times New Roman" w:cs="Times New Roman"/>
        </w:rPr>
        <w:t>-CNN</w:t>
      </w:r>
    </w:p>
    <w:p w14:paraId="55A1B691" w14:textId="77777777" w:rsidR="004A4E4E" w:rsidRPr="00343B90" w:rsidRDefault="004A4E4E" w:rsidP="004A4E4E">
      <w:pPr>
        <w:keepNext/>
        <w:spacing w:line="276" w:lineRule="auto"/>
        <w:jc w:val="both"/>
        <w:rPr>
          <w:rFonts w:ascii="Times New Roman" w:hAnsi="Times New Roman" w:cs="Times New Roman"/>
        </w:rPr>
      </w:pPr>
      <w:r w:rsidRPr="00343B90">
        <w:rPr>
          <w:rFonts w:ascii="Times New Roman" w:hAnsi="Times New Roman" w:cs="Times New Roman"/>
          <w:noProof/>
        </w:rPr>
        <w:drawing>
          <wp:inline distT="0" distB="0" distL="0" distR="0" wp14:anchorId="03DECF2F" wp14:editId="15BEE138">
            <wp:extent cx="6332220" cy="23736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2220" cy="2373630"/>
                    </a:xfrm>
                    <a:prstGeom prst="rect">
                      <a:avLst/>
                    </a:prstGeom>
                  </pic:spPr>
                </pic:pic>
              </a:graphicData>
            </a:graphic>
          </wp:inline>
        </w:drawing>
      </w:r>
    </w:p>
    <w:p w14:paraId="37E5B750" w14:textId="77777777" w:rsidR="0006212E" w:rsidRPr="00343B90" w:rsidRDefault="004A4E4E" w:rsidP="004A4E4E">
      <w:pPr>
        <w:pStyle w:val="Caption"/>
        <w:jc w:val="both"/>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8</w:t>
      </w:r>
      <w:r w:rsidRPr="00343B90">
        <w:rPr>
          <w:rFonts w:ascii="Times New Roman" w:hAnsi="Times New Roman" w:cs="Times New Roman"/>
        </w:rPr>
        <w:fldChar w:fldCharType="end"/>
      </w:r>
      <w:r w:rsidRPr="00343B90">
        <w:rPr>
          <w:rFonts w:ascii="Times New Roman" w:hAnsi="Times New Roman" w:cs="Times New Roman"/>
        </w:rPr>
        <w:t xml:space="preserve"> Accuracy and loss function diagrams for the triple model: The right figure shows the accuracy of the model on training and validation data during 16 epochs, and the left figure shows the loss function values at different epochs.</w:t>
      </w:r>
    </w:p>
    <w:p w14:paraId="02B63B5A" w14:textId="77777777" w:rsidR="004A4E4E" w:rsidRPr="00343B90" w:rsidRDefault="004A4E4E">
      <w:pPr>
        <w:spacing w:line="276" w:lineRule="auto"/>
        <w:jc w:val="both"/>
        <w:rPr>
          <w:rFonts w:ascii="Times New Roman" w:hAnsi="Times New Roman" w:cs="Times New Roman"/>
        </w:rPr>
      </w:pPr>
    </w:p>
    <w:p w14:paraId="240FA385" w14:textId="77777777" w:rsidR="009B3A13" w:rsidRPr="00343B90" w:rsidRDefault="009B3A13" w:rsidP="009B3A13">
      <w:pPr>
        <w:spacing w:line="276" w:lineRule="auto"/>
        <w:jc w:val="both"/>
        <w:rPr>
          <w:rFonts w:ascii="Times New Roman" w:hAnsi="Times New Roman" w:cs="Times New Roman"/>
          <w:b/>
          <w:bCs/>
          <w:sz w:val="28"/>
          <w:szCs w:val="28"/>
        </w:rPr>
      </w:pPr>
      <w:r w:rsidRPr="00343B90">
        <w:rPr>
          <w:rFonts w:ascii="Times New Roman" w:hAnsi="Times New Roman" w:cs="Times New Roman"/>
          <w:b/>
          <w:bCs/>
          <w:sz w:val="28"/>
          <w:szCs w:val="28"/>
        </w:rPr>
        <w:t>Results and discussion</w:t>
      </w:r>
    </w:p>
    <w:p w14:paraId="0700E529" w14:textId="77777777" w:rsidR="009B3A13" w:rsidRPr="00343B90" w:rsidRDefault="009B3A13" w:rsidP="009B3A13">
      <w:pPr>
        <w:spacing w:line="276" w:lineRule="auto"/>
        <w:jc w:val="both"/>
        <w:rPr>
          <w:rFonts w:ascii="Times New Roman" w:hAnsi="Times New Roman" w:cs="Times New Roman"/>
        </w:rPr>
      </w:pPr>
      <w:r w:rsidRPr="00343B90">
        <w:rPr>
          <w:rFonts w:ascii="Times New Roman" w:hAnsi="Times New Roman" w:cs="Times New Roman"/>
        </w:rPr>
        <w:t>Each setting of model and features and each data set needs its own validation process. According to the type of problem and the methods, we use two types of 10-fold CV to select the most proper model also to validate the results of the chosen model. The metrics which are used in validation are described in the following.</w:t>
      </w:r>
    </w:p>
    <w:p w14:paraId="48641715" w14:textId="77777777" w:rsidR="009B3A13" w:rsidRPr="00343B90" w:rsidRDefault="009B3A13" w:rsidP="009B3A13">
      <w:pPr>
        <w:spacing w:line="276" w:lineRule="auto"/>
        <w:jc w:val="both"/>
        <w:rPr>
          <w:rFonts w:ascii="Times New Roman" w:hAnsi="Times New Roman" w:cs="Times New Roman"/>
          <w:b/>
          <w:bCs/>
        </w:rPr>
      </w:pPr>
      <w:r w:rsidRPr="00343B90">
        <w:rPr>
          <w:rFonts w:ascii="Times New Roman" w:hAnsi="Times New Roman" w:cs="Times New Roman"/>
          <w:b/>
          <w:bCs/>
        </w:rPr>
        <w:t>Evaluation criteria for final three-class model</w:t>
      </w:r>
    </w:p>
    <w:p w14:paraId="42D65B84" w14:textId="77777777" w:rsidR="009B3A13" w:rsidRPr="00343B90" w:rsidRDefault="009B3A13" w:rsidP="009B3A13">
      <w:pPr>
        <w:spacing w:line="276" w:lineRule="auto"/>
        <w:jc w:val="both"/>
        <w:rPr>
          <w:rFonts w:ascii="Times New Roman" w:hAnsi="Times New Roman" w:cs="Times New Roman"/>
        </w:rPr>
      </w:pPr>
      <w:r w:rsidRPr="00343B90">
        <w:rPr>
          <w:rFonts w:ascii="Times New Roman" w:hAnsi="Times New Roman" w:cs="Times New Roman"/>
        </w:rPr>
        <w:t>In this study, we classify drug pairs into three classes, according to the type of interaction or non-interaction, so in order to compare the method performance with other existing methods, four measurement criteria, F- measure, accuracy, Area Under Roc Curve (AUC), and Area Under Precision-Recall curve (AUPR) are used. To define these criteria, we should use a confusion matrix as Table 3</w:t>
      </w:r>
      <w:r w:rsidR="00F40D7F" w:rsidRPr="00343B90">
        <w:rPr>
          <w:rFonts w:ascii="Times New Roman" w:hAnsi="Times New Roman" w:cs="Times New Roman"/>
        </w:rPr>
        <w:t xml:space="preserve"> demonstrates</w:t>
      </w:r>
      <w:r w:rsidRPr="00343B90">
        <w:rPr>
          <w:rFonts w:ascii="Times New Roman" w:hAnsi="Times New Roman" w:cs="Times New Roman"/>
        </w:rPr>
        <w:t>.</w:t>
      </w:r>
    </w:p>
    <w:p w14:paraId="3481BD75" w14:textId="77777777" w:rsidR="00F40D7F" w:rsidRPr="00343B90" w:rsidRDefault="00F40D7F" w:rsidP="00F40D7F">
      <w:pPr>
        <w:spacing w:line="276" w:lineRule="auto"/>
        <w:jc w:val="both"/>
        <w:rPr>
          <w:rFonts w:ascii="Times New Roman" w:hAnsi="Times New Roman" w:cs="Times New Roman"/>
        </w:rPr>
      </w:pPr>
      <w:r w:rsidRPr="00343B90">
        <w:rPr>
          <w:rFonts w:ascii="Times New Roman" w:hAnsi="Times New Roman" w:cs="Times New Roman"/>
        </w:rPr>
        <w:t>Table 3 shows the confusion matrix for the triple class case. In this mode, we have to redefine the definitions of TP, TF, TN, and TP, as well as accuracy, precision, recall, and F- measure.</w:t>
      </w:r>
    </w:p>
    <w:p w14:paraId="704DF78F" w14:textId="77777777" w:rsidR="00472B93" w:rsidRPr="00343B90" w:rsidRDefault="00472B93" w:rsidP="00F40D7F">
      <w:pPr>
        <w:spacing w:line="276" w:lineRule="auto"/>
        <w:jc w:val="both"/>
        <w:rPr>
          <w:rFonts w:ascii="Times New Roman" w:hAnsi="Times New Roman" w:cs="Times New Roman"/>
        </w:rPr>
      </w:pPr>
    </w:p>
    <w:tbl>
      <w:tblPr>
        <w:tblStyle w:val="PlainTable1"/>
        <w:tblW w:w="0" w:type="auto"/>
        <w:tblLook w:val="04A0" w:firstRow="1" w:lastRow="0" w:firstColumn="1" w:lastColumn="0" w:noHBand="0" w:noVBand="1"/>
      </w:tblPr>
      <w:tblGrid>
        <w:gridCol w:w="3086"/>
        <w:gridCol w:w="2033"/>
        <w:gridCol w:w="2119"/>
        <w:gridCol w:w="2724"/>
      </w:tblGrid>
      <w:tr w:rsidR="00472B93" w:rsidRPr="00343B90" w14:paraId="78928010" w14:textId="77777777" w:rsidTr="00355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7A1F22C8" w14:textId="77777777" w:rsidR="00472B93" w:rsidRPr="00343B90" w:rsidRDefault="00472B93" w:rsidP="00472B93">
            <w:pPr>
              <w:spacing w:line="276" w:lineRule="auto"/>
              <w:jc w:val="both"/>
              <w:rPr>
                <w:rFonts w:ascii="Times New Roman" w:hAnsi="Times New Roman" w:cs="Times New Roman"/>
                <w:i/>
                <w:iCs/>
                <w:sz w:val="22"/>
                <w:szCs w:val="22"/>
              </w:rPr>
            </w:pPr>
          </w:p>
        </w:tc>
        <w:tc>
          <w:tcPr>
            <w:tcW w:w="2070" w:type="dxa"/>
          </w:tcPr>
          <w:p w14:paraId="178639D6" w14:textId="77777777" w:rsidR="00472B93" w:rsidRPr="00343B90" w:rsidRDefault="00472B93" w:rsidP="00472B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Enhancive</w:t>
            </w:r>
          </w:p>
        </w:tc>
        <w:tc>
          <w:tcPr>
            <w:tcW w:w="2160" w:type="dxa"/>
          </w:tcPr>
          <w:p w14:paraId="13657EDE" w14:textId="77777777" w:rsidR="00472B93" w:rsidRPr="00343B90" w:rsidRDefault="00472B93" w:rsidP="00472B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Degressive</w:t>
            </w:r>
          </w:p>
        </w:tc>
        <w:tc>
          <w:tcPr>
            <w:tcW w:w="2790" w:type="dxa"/>
          </w:tcPr>
          <w:p w14:paraId="37C0C000" w14:textId="77777777" w:rsidR="00472B93" w:rsidRPr="00343B90" w:rsidRDefault="00472B93" w:rsidP="00472B93">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Non-interaction</w:t>
            </w:r>
          </w:p>
        </w:tc>
      </w:tr>
      <w:tr w:rsidR="00472B93" w:rsidRPr="00343B90" w14:paraId="03C65D3C" w14:textId="77777777" w:rsidTr="00355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2747CB44" w14:textId="77777777" w:rsidR="00472B93" w:rsidRPr="00343B90" w:rsidRDefault="00472B93" w:rsidP="00472B93">
            <w:pPr>
              <w:rPr>
                <w:rFonts w:ascii="Times New Roman" w:hAnsi="Times New Roman" w:cs="Times New Roman"/>
                <w:i/>
                <w:iCs/>
                <w:sz w:val="22"/>
                <w:szCs w:val="22"/>
              </w:rPr>
            </w:pPr>
            <w:r w:rsidRPr="00343B90">
              <w:rPr>
                <w:rFonts w:ascii="Times New Roman" w:hAnsi="Times New Roman" w:cs="Times New Roman"/>
                <w:i/>
                <w:iCs/>
                <w:sz w:val="22"/>
                <w:szCs w:val="22"/>
              </w:rPr>
              <w:t>Predicted Enhancive</w:t>
            </w:r>
          </w:p>
        </w:tc>
        <w:tc>
          <w:tcPr>
            <w:tcW w:w="2070" w:type="dxa"/>
          </w:tcPr>
          <w:p w14:paraId="084DC74C" w14:textId="77777777" w:rsidR="00472B93" w:rsidRPr="00343B90" w:rsidRDefault="005811DB" w:rsidP="005811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1:</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T</w:t>
            </w:r>
            <w:r w:rsidR="00472B93" w:rsidRPr="00343B90">
              <w:rPr>
                <w:rFonts w:ascii="Times New Roman" w:hAnsi="Times New Roman" w:cs="Times New Roman"/>
                <w:i/>
                <w:iCs/>
                <w:sz w:val="22"/>
                <w:szCs w:val="22"/>
                <w:vertAlign w:val="subscript"/>
              </w:rPr>
              <w:t>Enh</w:t>
            </w:r>
            <w:proofErr w:type="spellEnd"/>
          </w:p>
        </w:tc>
        <w:tc>
          <w:tcPr>
            <w:tcW w:w="2160" w:type="dxa"/>
          </w:tcPr>
          <w:p w14:paraId="2AE36F0D" w14:textId="77777777" w:rsidR="00472B93" w:rsidRPr="00343B90" w:rsidRDefault="005811DB" w:rsidP="005811D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2:</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Enh</w:t>
            </w:r>
            <w:proofErr w:type="spellEnd"/>
          </w:p>
        </w:tc>
        <w:tc>
          <w:tcPr>
            <w:tcW w:w="2790" w:type="dxa"/>
          </w:tcPr>
          <w:p w14:paraId="7228014A" w14:textId="77777777" w:rsidR="00472B93" w:rsidRPr="00343B90" w:rsidRDefault="005811DB" w:rsidP="005811D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3:</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Enh</w:t>
            </w:r>
            <w:proofErr w:type="spellEnd"/>
          </w:p>
        </w:tc>
      </w:tr>
      <w:tr w:rsidR="00472B93" w:rsidRPr="00343B90" w14:paraId="5476BEC7" w14:textId="77777777" w:rsidTr="003551E6">
        <w:tc>
          <w:tcPr>
            <w:cnfStyle w:val="001000000000" w:firstRow="0" w:lastRow="0" w:firstColumn="1" w:lastColumn="0" w:oddVBand="0" w:evenVBand="0" w:oddHBand="0" w:evenHBand="0" w:firstRowFirstColumn="0" w:firstRowLastColumn="0" w:lastRowFirstColumn="0" w:lastRowLastColumn="0"/>
            <w:tcW w:w="3168" w:type="dxa"/>
          </w:tcPr>
          <w:p w14:paraId="6BF3891B" w14:textId="77777777" w:rsidR="00472B93" w:rsidRPr="00343B90" w:rsidRDefault="00472B93" w:rsidP="00472B93">
            <w:pPr>
              <w:rPr>
                <w:rFonts w:ascii="Times New Roman" w:hAnsi="Times New Roman" w:cs="Times New Roman"/>
                <w:i/>
                <w:iCs/>
                <w:sz w:val="22"/>
                <w:szCs w:val="22"/>
              </w:rPr>
            </w:pPr>
            <w:r w:rsidRPr="00343B90">
              <w:rPr>
                <w:rFonts w:ascii="Times New Roman" w:hAnsi="Times New Roman" w:cs="Times New Roman"/>
                <w:i/>
                <w:iCs/>
                <w:sz w:val="22"/>
                <w:szCs w:val="22"/>
              </w:rPr>
              <w:t>Predicted Degressive</w:t>
            </w:r>
          </w:p>
        </w:tc>
        <w:tc>
          <w:tcPr>
            <w:tcW w:w="2070" w:type="dxa"/>
          </w:tcPr>
          <w:p w14:paraId="78DFC77E" w14:textId="77777777" w:rsidR="00472B93" w:rsidRPr="00343B90" w:rsidRDefault="005811DB" w:rsidP="005811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4:</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Deg</w:t>
            </w:r>
            <w:proofErr w:type="spellEnd"/>
          </w:p>
        </w:tc>
        <w:tc>
          <w:tcPr>
            <w:tcW w:w="2160" w:type="dxa"/>
          </w:tcPr>
          <w:p w14:paraId="3BF52230" w14:textId="77777777" w:rsidR="00472B93" w:rsidRPr="00343B90" w:rsidRDefault="005811DB" w:rsidP="005811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5:</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T</w:t>
            </w:r>
            <w:r w:rsidR="00472B93" w:rsidRPr="00343B90">
              <w:rPr>
                <w:rFonts w:ascii="Times New Roman" w:hAnsi="Times New Roman" w:cs="Times New Roman"/>
                <w:i/>
                <w:iCs/>
                <w:sz w:val="22"/>
                <w:szCs w:val="22"/>
                <w:vertAlign w:val="subscript"/>
              </w:rPr>
              <w:t>Deg</w:t>
            </w:r>
            <w:proofErr w:type="spellEnd"/>
          </w:p>
        </w:tc>
        <w:tc>
          <w:tcPr>
            <w:tcW w:w="2790" w:type="dxa"/>
          </w:tcPr>
          <w:p w14:paraId="462D5731" w14:textId="77777777" w:rsidR="00472B93" w:rsidRPr="00343B90" w:rsidRDefault="005811DB" w:rsidP="00472B9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6:</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Deg</w:t>
            </w:r>
            <w:proofErr w:type="spellEnd"/>
          </w:p>
        </w:tc>
      </w:tr>
      <w:tr w:rsidR="000A4823" w:rsidRPr="00343B90" w14:paraId="37317F24" w14:textId="77777777" w:rsidTr="003551E6">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3168" w:type="dxa"/>
          </w:tcPr>
          <w:p w14:paraId="6A81B92C" w14:textId="77777777" w:rsidR="000A4823" w:rsidRPr="00343B90" w:rsidRDefault="000A4823" w:rsidP="00472B93">
            <w:pPr>
              <w:rPr>
                <w:rFonts w:ascii="Times New Roman" w:hAnsi="Times New Roman" w:cs="Times New Roman"/>
                <w:i/>
                <w:iCs/>
                <w:caps/>
                <w:sz w:val="22"/>
                <w:szCs w:val="22"/>
              </w:rPr>
            </w:pPr>
            <w:r w:rsidRPr="00343B90">
              <w:rPr>
                <w:rFonts w:ascii="Times New Roman" w:hAnsi="Times New Roman" w:cs="Times New Roman"/>
                <w:i/>
                <w:iCs/>
                <w:sz w:val="22"/>
                <w:szCs w:val="22"/>
              </w:rPr>
              <w:t>Predicted Non-interaction</w:t>
            </w:r>
          </w:p>
        </w:tc>
        <w:tc>
          <w:tcPr>
            <w:tcW w:w="2070" w:type="dxa"/>
          </w:tcPr>
          <w:p w14:paraId="0DA9C7DF" w14:textId="77777777" w:rsidR="000A4823" w:rsidRPr="00343B90" w:rsidRDefault="005811DB" w:rsidP="000A48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7:</w:t>
            </w:r>
            <w:r w:rsidRPr="00343B90">
              <w:rPr>
                <w:rFonts w:ascii="Times New Roman" w:hAnsi="Times New Roman" w:cs="Times New Roman"/>
                <w:i/>
                <w:iCs/>
                <w:sz w:val="22"/>
                <w:szCs w:val="22"/>
                <w:vertAlign w:val="subscript"/>
              </w:rPr>
              <w:tab/>
            </w:r>
            <w:proofErr w:type="spellStart"/>
            <w:r w:rsidR="000A4823" w:rsidRPr="00343B90">
              <w:rPr>
                <w:rFonts w:ascii="Times New Roman" w:hAnsi="Times New Roman" w:cs="Times New Roman"/>
                <w:i/>
                <w:iCs/>
                <w:sz w:val="22"/>
                <w:szCs w:val="22"/>
              </w:rPr>
              <w:t>F</w:t>
            </w:r>
            <w:r w:rsidR="0057003C" w:rsidRPr="00343B90">
              <w:rPr>
                <w:rFonts w:ascii="Times New Roman" w:hAnsi="Times New Roman" w:cs="Times New Roman"/>
                <w:i/>
                <w:iCs/>
                <w:sz w:val="22"/>
                <w:szCs w:val="22"/>
                <w:vertAlign w:val="subscript"/>
              </w:rPr>
              <w:t>Non</w:t>
            </w:r>
            <w:proofErr w:type="spellEnd"/>
            <w:r w:rsidR="0057003C" w:rsidRPr="00343B90">
              <w:rPr>
                <w:rFonts w:ascii="Times New Roman" w:hAnsi="Times New Roman" w:cs="Times New Roman"/>
                <w:i/>
                <w:iCs/>
                <w:sz w:val="22"/>
                <w:szCs w:val="22"/>
                <w:vertAlign w:val="subscript"/>
              </w:rPr>
              <w:t>-Int</w:t>
            </w:r>
          </w:p>
        </w:tc>
        <w:tc>
          <w:tcPr>
            <w:tcW w:w="2160" w:type="dxa"/>
          </w:tcPr>
          <w:p w14:paraId="4565654B" w14:textId="77777777" w:rsidR="000A4823" w:rsidRPr="00343B90" w:rsidRDefault="005811DB" w:rsidP="000A48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8</w:t>
            </w:r>
            <w:proofErr w:type="gramStart"/>
            <w:r w:rsidRPr="00343B90">
              <w:rPr>
                <w:rFonts w:ascii="Times New Roman" w:hAnsi="Times New Roman" w:cs="Times New Roman"/>
                <w:i/>
                <w:iCs/>
                <w:sz w:val="22"/>
                <w:szCs w:val="22"/>
                <w:vertAlign w:val="subscript"/>
              </w:rPr>
              <w:tab/>
              <w:t>:</w:t>
            </w:r>
            <w:proofErr w:type="spellStart"/>
            <w:r w:rsidR="0057003C" w:rsidRPr="00343B90">
              <w:rPr>
                <w:rFonts w:ascii="Times New Roman" w:hAnsi="Times New Roman" w:cs="Times New Roman"/>
                <w:i/>
                <w:iCs/>
                <w:sz w:val="22"/>
                <w:szCs w:val="22"/>
              </w:rPr>
              <w:t>F</w:t>
            </w:r>
            <w:r w:rsidR="0057003C" w:rsidRPr="00343B90">
              <w:rPr>
                <w:rFonts w:ascii="Times New Roman" w:hAnsi="Times New Roman" w:cs="Times New Roman"/>
                <w:i/>
                <w:iCs/>
                <w:sz w:val="22"/>
                <w:szCs w:val="22"/>
                <w:vertAlign w:val="subscript"/>
              </w:rPr>
              <w:t>N</w:t>
            </w:r>
            <w:r w:rsidR="000A4823" w:rsidRPr="00343B90">
              <w:rPr>
                <w:rFonts w:ascii="Times New Roman" w:hAnsi="Times New Roman" w:cs="Times New Roman"/>
                <w:i/>
                <w:iCs/>
                <w:sz w:val="22"/>
                <w:szCs w:val="22"/>
                <w:vertAlign w:val="subscript"/>
              </w:rPr>
              <w:t>on</w:t>
            </w:r>
            <w:proofErr w:type="spellEnd"/>
            <w:proofErr w:type="gramEnd"/>
            <w:r w:rsidR="0057003C" w:rsidRPr="00343B90">
              <w:rPr>
                <w:rFonts w:ascii="Times New Roman" w:hAnsi="Times New Roman" w:cs="Times New Roman"/>
                <w:i/>
                <w:iCs/>
                <w:sz w:val="22"/>
                <w:szCs w:val="22"/>
                <w:vertAlign w:val="subscript"/>
              </w:rPr>
              <w:t>-</w:t>
            </w:r>
            <w:r w:rsidR="000A4823" w:rsidRPr="00343B90">
              <w:rPr>
                <w:rFonts w:ascii="Times New Roman" w:hAnsi="Times New Roman" w:cs="Times New Roman"/>
                <w:i/>
                <w:iCs/>
                <w:sz w:val="22"/>
                <w:szCs w:val="22"/>
                <w:vertAlign w:val="subscript"/>
              </w:rPr>
              <w:t>Int</w:t>
            </w:r>
          </w:p>
        </w:tc>
        <w:tc>
          <w:tcPr>
            <w:tcW w:w="2790" w:type="dxa"/>
          </w:tcPr>
          <w:p w14:paraId="5DEBB953" w14:textId="77777777" w:rsidR="000A4823" w:rsidRPr="00343B90" w:rsidRDefault="005811DB" w:rsidP="003551E6">
            <w:pPr>
              <w:keepNext/>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9:</w:t>
            </w:r>
            <w:r w:rsidRPr="00343B90">
              <w:rPr>
                <w:rFonts w:ascii="Times New Roman" w:hAnsi="Times New Roman" w:cs="Times New Roman"/>
                <w:i/>
                <w:iCs/>
                <w:sz w:val="22"/>
                <w:szCs w:val="22"/>
                <w:vertAlign w:val="subscript"/>
              </w:rPr>
              <w:tab/>
            </w:r>
            <w:proofErr w:type="spellStart"/>
            <w:r w:rsidR="000A4823" w:rsidRPr="00343B90">
              <w:rPr>
                <w:rFonts w:ascii="Times New Roman" w:hAnsi="Times New Roman" w:cs="Times New Roman"/>
                <w:i/>
                <w:iCs/>
                <w:sz w:val="22"/>
                <w:szCs w:val="22"/>
              </w:rPr>
              <w:t>T</w:t>
            </w:r>
            <w:r w:rsidR="000A4823" w:rsidRPr="00343B90">
              <w:rPr>
                <w:rFonts w:ascii="Times New Roman" w:hAnsi="Times New Roman" w:cs="Times New Roman"/>
                <w:i/>
                <w:iCs/>
                <w:sz w:val="22"/>
                <w:szCs w:val="22"/>
                <w:vertAlign w:val="subscript"/>
              </w:rPr>
              <w:t>Non</w:t>
            </w:r>
            <w:proofErr w:type="spellEnd"/>
            <w:r w:rsidR="0057003C" w:rsidRPr="00343B90">
              <w:rPr>
                <w:rFonts w:ascii="Times New Roman" w:hAnsi="Times New Roman" w:cs="Times New Roman"/>
                <w:i/>
                <w:iCs/>
                <w:sz w:val="22"/>
                <w:szCs w:val="22"/>
                <w:vertAlign w:val="subscript"/>
              </w:rPr>
              <w:t>-</w:t>
            </w:r>
            <w:r w:rsidR="000A4823" w:rsidRPr="00343B90">
              <w:rPr>
                <w:rFonts w:ascii="Times New Roman" w:hAnsi="Times New Roman" w:cs="Times New Roman"/>
                <w:i/>
                <w:iCs/>
                <w:sz w:val="22"/>
                <w:szCs w:val="22"/>
                <w:vertAlign w:val="subscript"/>
              </w:rPr>
              <w:t>Int</w:t>
            </w:r>
          </w:p>
        </w:tc>
      </w:tr>
    </w:tbl>
    <w:p w14:paraId="00E767B1" w14:textId="77777777" w:rsidR="003551E6" w:rsidRPr="00343B90" w:rsidRDefault="003551E6" w:rsidP="003551E6">
      <w:pPr>
        <w:pStyle w:val="Caption"/>
        <w:rPr>
          <w:rFonts w:ascii="Times New Roman" w:hAnsi="Times New Roman" w:cs="Times New Roman"/>
        </w:rPr>
      </w:pPr>
      <w:r w:rsidRPr="00343B90">
        <w:rPr>
          <w:rFonts w:ascii="Times New Roman" w:hAnsi="Times New Roman" w:cs="Times New Roman"/>
        </w:rPr>
        <w:t xml:space="preserve">Table </w:t>
      </w:r>
      <w:r w:rsidRPr="00343B90">
        <w:rPr>
          <w:rFonts w:ascii="Times New Roman" w:hAnsi="Times New Roman" w:cs="Times New Roman"/>
        </w:rPr>
        <w:fldChar w:fldCharType="begin"/>
      </w:r>
      <w:r w:rsidRPr="00343B90">
        <w:rPr>
          <w:rFonts w:ascii="Times New Roman" w:hAnsi="Times New Roman" w:cs="Times New Roman"/>
        </w:rPr>
        <w:instrText xml:space="preserve"> SEQ Table \* ARABIC </w:instrText>
      </w:r>
      <w:r w:rsidRPr="00343B90">
        <w:rPr>
          <w:rFonts w:ascii="Times New Roman" w:hAnsi="Times New Roman" w:cs="Times New Roman"/>
        </w:rPr>
        <w:fldChar w:fldCharType="separate"/>
      </w:r>
      <w:r w:rsidR="002175CC">
        <w:rPr>
          <w:rFonts w:ascii="Times New Roman" w:hAnsi="Times New Roman" w:cs="Times New Roman"/>
          <w:noProof/>
        </w:rPr>
        <w:t>3</w:t>
      </w:r>
      <w:r w:rsidRPr="00343B90">
        <w:rPr>
          <w:rFonts w:ascii="Times New Roman" w:hAnsi="Times New Roman" w:cs="Times New Roman"/>
        </w:rPr>
        <w:fldChar w:fldCharType="end"/>
      </w:r>
      <w:r w:rsidRPr="00343B90">
        <w:rPr>
          <w:rFonts w:ascii="Times New Roman" w:hAnsi="Times New Roman" w:cs="Times New Roman"/>
        </w:rPr>
        <w:t xml:space="preserve"> The confusion matrix and relevant evaluation index for predicting triple classes whose cell</w:t>
      </w:r>
    </w:p>
    <w:p w14:paraId="48819C16" w14:textId="77777777" w:rsidR="003551E6" w:rsidRPr="00343B90" w:rsidRDefault="003551E6" w:rsidP="003551E6">
      <w:pPr>
        <w:pStyle w:val="Caption"/>
        <w:rPr>
          <w:rFonts w:ascii="Times New Roman" w:hAnsi="Times New Roman" w:cs="Times New Roman"/>
        </w:rPr>
      </w:pPr>
      <w:r w:rsidRPr="00343B90">
        <w:rPr>
          <w:rFonts w:ascii="Times New Roman" w:hAnsi="Times New Roman" w:cs="Times New Roman"/>
        </w:rPr>
        <w:t>names start with T (True). The main diagonal amounts of the matrix show correct predictions for</w:t>
      </w:r>
    </w:p>
    <w:p w14:paraId="2F4DC6F8" w14:textId="77777777" w:rsidR="003551E6" w:rsidRPr="00343B90" w:rsidRDefault="003551E6" w:rsidP="003551E6">
      <w:pPr>
        <w:pStyle w:val="Caption"/>
        <w:rPr>
          <w:rFonts w:ascii="Times New Roman" w:hAnsi="Times New Roman" w:cs="Times New Roman"/>
        </w:rPr>
      </w:pPr>
      <w:r w:rsidRPr="00343B90">
        <w:rPr>
          <w:rFonts w:ascii="Times New Roman" w:hAnsi="Times New Roman" w:cs="Times New Roman"/>
        </w:rPr>
        <w:t>each class. The other cells show drug pairs that have been classified by mistake whose cell names</w:t>
      </w:r>
    </w:p>
    <w:p w14:paraId="55D6E844" w14:textId="77777777" w:rsidR="000A4823" w:rsidRPr="00343B90" w:rsidRDefault="003551E6" w:rsidP="003551E6">
      <w:pPr>
        <w:pStyle w:val="Caption"/>
        <w:rPr>
          <w:rFonts w:ascii="Times New Roman" w:hAnsi="Times New Roman" w:cs="Times New Roman"/>
        </w:rPr>
      </w:pPr>
      <w:r w:rsidRPr="00343B90">
        <w:rPr>
          <w:rFonts w:ascii="Times New Roman" w:hAnsi="Times New Roman" w:cs="Times New Roman"/>
        </w:rPr>
        <w:t>start with F (False).</w:t>
      </w:r>
    </w:p>
    <w:p w14:paraId="3099602E" w14:textId="77777777" w:rsidR="003551E6" w:rsidRPr="00343B90" w:rsidRDefault="003551E6" w:rsidP="003551E6">
      <w:pPr>
        <w:pStyle w:val="Caption"/>
        <w:rPr>
          <w:rFonts w:ascii="Times New Roman" w:hAnsi="Times New Roman" w:cs="Times New Roman"/>
          <w:sz w:val="22"/>
          <w:szCs w:val="22"/>
        </w:rPr>
      </w:pPr>
    </w:p>
    <w:p w14:paraId="070B98A2" w14:textId="77777777" w:rsidR="00F40D7F" w:rsidRPr="00343B90" w:rsidRDefault="00F40D7F" w:rsidP="00F40D7F">
      <w:pPr>
        <w:spacing w:line="276" w:lineRule="auto"/>
        <w:jc w:val="both"/>
        <w:rPr>
          <w:rFonts w:ascii="Times New Roman" w:hAnsi="Times New Roman" w:cs="Times New Roman"/>
        </w:rPr>
      </w:pPr>
      <w:r w:rsidRPr="00343B90">
        <w:rPr>
          <w:rFonts w:ascii="Times New Roman" w:hAnsi="Times New Roman" w:cs="Times New Roman"/>
        </w:rPr>
        <w:t>Accuracy</w:t>
      </w:r>
      <w:r w:rsidRPr="00343B90">
        <w:rPr>
          <w:rFonts w:ascii="Times New Roman" w:hAnsi="Times New Roman" w:cs="Times New Roman"/>
          <w:vertAlign w:val="subscript"/>
        </w:rPr>
        <w:t>(</w:t>
      </w:r>
      <w:proofErr w:type="spellStart"/>
      <w:r w:rsidRPr="00343B90">
        <w:rPr>
          <w:rFonts w:ascii="Times New Roman" w:hAnsi="Times New Roman" w:cs="Times New Roman"/>
          <w:vertAlign w:val="subscript"/>
        </w:rPr>
        <w:t>enh</w:t>
      </w:r>
      <w:proofErr w:type="spellEnd"/>
      <w:r w:rsidRPr="00343B90">
        <w:rPr>
          <w:rFonts w:ascii="Times New Roman" w:hAnsi="Times New Roman" w:cs="Times New Roman"/>
          <w:vertAlign w:val="subscript"/>
        </w:rPr>
        <w:t>/deg/</w:t>
      </w:r>
      <w:proofErr w:type="spellStart"/>
      <w:r w:rsidRPr="00343B90">
        <w:rPr>
          <w:rFonts w:ascii="Times New Roman" w:hAnsi="Times New Roman" w:cs="Times New Roman"/>
          <w:vertAlign w:val="subscript"/>
        </w:rPr>
        <w:t>nonInt</w:t>
      </w:r>
      <w:proofErr w:type="spellEnd"/>
      <w:r w:rsidRPr="00343B90">
        <w:rPr>
          <w:rFonts w:ascii="Times New Roman" w:hAnsi="Times New Roman" w:cs="Times New Roman"/>
          <w:vertAlign w:val="subscript"/>
        </w:rPr>
        <w:t>)</w:t>
      </w:r>
      <w:r w:rsidRPr="00343B90">
        <w:rPr>
          <w:rFonts w:ascii="Times New Roman" w:hAnsi="Times New Roman" w:cs="Times New Roman"/>
        </w:rPr>
        <w:t>: The fraction of all correct predictions (TPs) to all predictions.</w:t>
      </w:r>
    </w:p>
    <w:p w14:paraId="62EB431C" w14:textId="77777777" w:rsidR="00F40D7F" w:rsidRPr="00343B90" w:rsidRDefault="00F40D7F" w:rsidP="00F40D7F">
      <w:pPr>
        <w:spacing w:line="276" w:lineRule="auto"/>
        <w:jc w:val="both"/>
        <w:rPr>
          <w:rFonts w:ascii="Times New Roman" w:hAnsi="Times New Roman" w:cs="Times New Roman"/>
        </w:rPr>
      </w:pPr>
      <m:oMathPara>
        <m:oMath>
          <m:r>
            <w:rPr>
              <w:rFonts w:ascii="Cambria Math" w:hAnsi="Cambria Math" w:cs="Times New Roman"/>
            </w:rPr>
            <m:t xml:space="preserve">Acurracy = </m:t>
          </m:r>
          <m:f>
            <m:fPr>
              <m:ctrlPr>
                <w:rPr>
                  <w:rFonts w:ascii="Cambria Math" w:hAnsi="Cambria Math" w:cs="Times New Roman"/>
                  <w:i/>
                </w:rPr>
              </m:ctrlPr>
            </m:fPr>
            <m:num>
              <m:r>
                <w:rPr>
                  <w:rFonts w:ascii="Cambria Math" w:hAnsi="Cambria Math" w:cs="Times New Roman"/>
                </w:rPr>
                <m:t>All corroctly predicted  (cell1 + cell5 + cell9 )</m:t>
              </m:r>
            </m:num>
            <m:den>
              <m:r>
                <w:rPr>
                  <w:rFonts w:ascii="Cambria Math" w:hAnsi="Cambria Math" w:cs="Times New Roman"/>
                </w:rPr>
                <m:t>Sumation all nine cells (</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9</m:t>
                  </m:r>
                </m:sup>
                <m:e>
                  <m:sSub>
                    <m:sSubPr>
                      <m:ctrlPr>
                        <w:rPr>
                          <w:rFonts w:ascii="Cambria Math" w:hAnsi="Cambria Math" w:cs="Times New Roman"/>
                          <w:i/>
                        </w:rPr>
                      </m:ctrlPr>
                    </m:sSubPr>
                    <m:e>
                      <m:r>
                        <w:rPr>
                          <w:rFonts w:ascii="Cambria Math" w:hAnsi="Cambria Math" w:cs="Times New Roman"/>
                        </w:rPr>
                        <m:t>cell</m:t>
                      </m:r>
                    </m:e>
                    <m:sub>
                      <m:r>
                        <w:rPr>
                          <w:rFonts w:ascii="Cambria Math" w:hAnsi="Cambria Math" w:cs="Times New Roman"/>
                        </w:rPr>
                        <m:t>i</m:t>
                      </m:r>
                    </m:sub>
                  </m:sSub>
                </m:e>
              </m:nary>
              <m:r>
                <w:rPr>
                  <w:rFonts w:ascii="Cambria Math" w:hAnsi="Cambria Math" w:cs="Times New Roman"/>
                </w:rPr>
                <m:t>)</m:t>
              </m:r>
            </m:den>
          </m:f>
        </m:oMath>
      </m:oMathPara>
    </w:p>
    <w:p w14:paraId="767A7537" w14:textId="77777777" w:rsidR="000A4823"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Base</w:t>
      </w:r>
      <w:r w:rsidR="005D3D9C" w:rsidRPr="00343B90">
        <w:rPr>
          <w:rFonts w:ascii="Times New Roman" w:hAnsi="Times New Roman" w:cs="Times New Roman"/>
        </w:rPr>
        <w:t>d</w:t>
      </w:r>
      <w:r w:rsidRPr="00343B90">
        <w:rPr>
          <w:rFonts w:ascii="Times New Roman" w:hAnsi="Times New Roman" w:cs="Times New Roman"/>
        </w:rPr>
        <w:t xml:space="preserve"> on Table 3 TP, TF, TN, and TP will define as Table 4.</w:t>
      </w:r>
    </w:p>
    <w:p w14:paraId="52EFBC56" w14:textId="77777777" w:rsidR="000A4823"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 xml:space="preserve">The other three evaluation criteria for each class are defined as </w:t>
      </w:r>
      <w:r w:rsidR="005D3D9C" w:rsidRPr="00343B90">
        <w:rPr>
          <w:rFonts w:ascii="Times New Roman" w:hAnsi="Times New Roman" w:cs="Times New Roman"/>
        </w:rPr>
        <w:t>follows</w:t>
      </w:r>
      <w:r w:rsidRPr="00343B90">
        <w:rPr>
          <w:rFonts w:ascii="Times New Roman" w:hAnsi="Times New Roman" w:cs="Times New Roman"/>
        </w:rPr>
        <w:t>:</w:t>
      </w:r>
    </w:p>
    <w:p w14:paraId="521904BC" w14:textId="77777777" w:rsidR="00F40D7F"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 xml:space="preserve">Precision: The </w:t>
      </w:r>
      <w:r w:rsidR="00FA1296" w:rsidRPr="00343B90">
        <w:rPr>
          <w:rFonts w:ascii="Times New Roman" w:hAnsi="Times New Roman" w:cs="Times New Roman"/>
        </w:rPr>
        <w:t>ratio of correct predicted (</w:t>
      </w:r>
      <w:proofErr w:type="spellStart"/>
      <w:r w:rsidR="00FA1296" w:rsidRPr="00343B90">
        <w:rPr>
          <w:rFonts w:ascii="Times New Roman" w:hAnsi="Times New Roman" w:cs="Times New Roman"/>
        </w:rPr>
        <w:t>T</w:t>
      </w:r>
      <w:r w:rsidRPr="00343B90">
        <w:rPr>
          <w:rFonts w:ascii="Times New Roman" w:hAnsi="Times New Roman" w:cs="Times New Roman"/>
        </w:rPr>
        <w:t>P</w:t>
      </w:r>
      <w:r w:rsidR="00FA1296" w:rsidRPr="00343B90">
        <w:rPr>
          <w:rFonts w:ascii="Times New Roman" w:hAnsi="Times New Roman" w:cs="Times New Roman"/>
          <w:vertAlign w:val="subscript"/>
        </w:rPr>
        <w:t>E</w:t>
      </w:r>
      <w:r w:rsidRPr="00343B90">
        <w:rPr>
          <w:rFonts w:ascii="Times New Roman" w:hAnsi="Times New Roman" w:cs="Times New Roman"/>
          <w:vertAlign w:val="subscript"/>
        </w:rPr>
        <w:t>nh</w:t>
      </w:r>
      <w:proofErr w:type="spellEnd"/>
      <w:r w:rsidRPr="00343B90">
        <w:rPr>
          <w:rFonts w:ascii="Times New Roman" w:hAnsi="Times New Roman" w:cs="Times New Roman"/>
          <w:vertAlign w:val="subscript"/>
        </w:rPr>
        <w:t>/</w:t>
      </w:r>
      <w:r w:rsidR="00FA1296" w:rsidRPr="00343B90">
        <w:rPr>
          <w:rFonts w:ascii="Times New Roman" w:hAnsi="Times New Roman" w:cs="Times New Roman"/>
          <w:vertAlign w:val="subscript"/>
        </w:rPr>
        <w:t>D</w:t>
      </w:r>
      <w:r w:rsidRPr="00343B90">
        <w:rPr>
          <w:rFonts w:ascii="Times New Roman" w:hAnsi="Times New Roman" w:cs="Times New Roman"/>
          <w:vertAlign w:val="subscript"/>
        </w:rPr>
        <w:t>eg/</w:t>
      </w:r>
      <w:r w:rsidR="00FA1296" w:rsidRPr="00343B90">
        <w:rPr>
          <w:rFonts w:ascii="Times New Roman" w:hAnsi="Times New Roman" w:cs="Times New Roman"/>
          <w:vertAlign w:val="subscript"/>
        </w:rPr>
        <w:t>N</w:t>
      </w:r>
      <w:r w:rsidRPr="00343B90">
        <w:rPr>
          <w:rFonts w:ascii="Times New Roman" w:hAnsi="Times New Roman" w:cs="Times New Roman"/>
          <w:vertAlign w:val="subscript"/>
        </w:rPr>
        <w:t>on</w:t>
      </w:r>
      <w:r w:rsidR="00FA1296" w:rsidRPr="00343B90">
        <w:rPr>
          <w:rFonts w:ascii="Times New Roman" w:hAnsi="Times New Roman" w:cs="Times New Roman"/>
          <w:vertAlign w:val="subscript"/>
        </w:rPr>
        <w:t>-</w:t>
      </w:r>
      <w:r w:rsidRPr="00343B90">
        <w:rPr>
          <w:rFonts w:ascii="Times New Roman" w:hAnsi="Times New Roman" w:cs="Times New Roman"/>
          <w:vertAlign w:val="subscript"/>
        </w:rPr>
        <w:t>Int</w:t>
      </w:r>
      <w:r w:rsidRPr="00343B90">
        <w:rPr>
          <w:rFonts w:ascii="Times New Roman" w:hAnsi="Times New Roman" w:cs="Times New Roman"/>
        </w:rPr>
        <w:t>) interactions among</w:t>
      </w:r>
      <w:r w:rsidR="00F0286D" w:rsidRPr="00343B90">
        <w:rPr>
          <w:rFonts w:ascii="Times New Roman" w:hAnsi="Times New Roman" w:cs="Times New Roman"/>
        </w:rPr>
        <w:t xml:space="preserve"> </w:t>
      </w:r>
      <w:r w:rsidRPr="00343B90">
        <w:rPr>
          <w:rFonts w:ascii="Times New Roman" w:hAnsi="Times New Roman" w:cs="Times New Roman"/>
        </w:rPr>
        <w:t>all predicted (</w:t>
      </w:r>
      <w:proofErr w:type="spellStart"/>
      <w:r w:rsidR="00FA1296" w:rsidRPr="00343B90">
        <w:rPr>
          <w:rFonts w:ascii="Times New Roman" w:hAnsi="Times New Roman" w:cs="Times New Roman"/>
        </w:rPr>
        <w:t>Enh</w:t>
      </w:r>
      <w:proofErr w:type="spellEnd"/>
      <w:r w:rsidR="00FA1296" w:rsidRPr="00343B90">
        <w:rPr>
          <w:rFonts w:ascii="Times New Roman" w:hAnsi="Times New Roman" w:cs="Times New Roman"/>
        </w:rPr>
        <w:t>/Deg/Non-Int</w:t>
      </w:r>
      <w:r w:rsidRPr="00343B90">
        <w:rPr>
          <w:rFonts w:ascii="Times New Roman" w:hAnsi="Times New Roman" w:cs="Times New Roman"/>
        </w:rPr>
        <w:t>) interactions</w:t>
      </w:r>
      <w:r w:rsidR="00F0286D" w:rsidRPr="00343B90">
        <w:rPr>
          <w:rFonts w:ascii="Times New Roman" w:hAnsi="Times New Roman" w:cs="Times New Roman"/>
        </w:rPr>
        <w:t>.</w:t>
      </w:r>
    </w:p>
    <w:p w14:paraId="24D783CE" w14:textId="77777777" w:rsidR="00F0286D" w:rsidRPr="00343B90" w:rsidRDefault="00000000" w:rsidP="007B1C87">
      <w:pPr>
        <w:spacing w:line="276"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 xml:space="preserve">Precision </m:t>
              </m:r>
            </m:e>
            <m:sub>
              <m:r>
                <w:rPr>
                  <w:rFonts w:ascii="Cambria Math" w:hAnsi="Cambria Math" w:cs="Times New Roman"/>
                </w:rPr>
                <m:t>(</m:t>
              </m:r>
              <m:r>
                <m:rPr>
                  <m:sty m:val="p"/>
                </m:rPr>
                <w:rPr>
                  <w:rFonts w:ascii="Cambria Math" w:hAnsi="Cambria Math" w:cs="Times New Roman"/>
                </w:rPr>
                <m:t>Enh/Deg/Non-Int</m:t>
              </m:r>
              <m:r>
                <w:rPr>
                  <w:rFonts w:ascii="Cambria Math" w:hAnsi="Cambria Math" w:cs="Times New Roman"/>
                </w:rPr>
                <m:t>)</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TP</m:t>
                  </m:r>
                </m:e>
                <m:sub>
                  <m:r>
                    <m:rPr>
                      <m:sty m:val="p"/>
                    </m:rPr>
                    <w:rPr>
                      <w:rFonts w:ascii="Cambria Math" w:hAnsi="Cambria Math" w:cs="Times New Roman"/>
                    </w:rPr>
                    <m:t>(Enh/Deg/Non-Int)</m:t>
                  </m:r>
                </m:sub>
              </m:sSub>
            </m:num>
            <m:den>
              <m:sSub>
                <m:sSubPr>
                  <m:ctrlPr>
                    <w:rPr>
                      <w:rFonts w:ascii="Cambria Math" w:hAnsi="Cambria Math" w:cs="Times New Roman"/>
                      <w:i/>
                    </w:rPr>
                  </m:ctrlPr>
                </m:sSubPr>
                <m:e>
                  <m:r>
                    <w:rPr>
                      <w:rFonts w:ascii="Cambria Math" w:hAnsi="Cambria Math" w:cs="Times New Roman"/>
                    </w:rPr>
                    <m:t>TP</m:t>
                  </m:r>
                </m:e>
                <m:sub>
                  <m:r>
                    <m:rPr>
                      <m:sty m:val="p"/>
                    </m:rPr>
                    <w:rPr>
                      <w:rFonts w:ascii="Cambria Math" w:hAnsi="Cambria Math" w:cs="Times New Roman"/>
                    </w:rPr>
                    <m:t>(Enh/Deg/Non-Int)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FP</m:t>
                  </m:r>
                </m:e>
                <m:sub>
                  <m:r>
                    <m:rPr>
                      <m:sty m:val="p"/>
                    </m:rPr>
                    <w:rPr>
                      <w:rFonts w:ascii="Cambria Math" w:hAnsi="Cambria Math" w:cs="Times New Roman"/>
                    </w:rPr>
                    <m:t>(Enh/Deg/Non-Int)</m:t>
                  </m:r>
                </m:sub>
              </m:sSub>
            </m:den>
          </m:f>
        </m:oMath>
      </m:oMathPara>
    </w:p>
    <w:p w14:paraId="7AE831B3" w14:textId="77777777" w:rsidR="00FD4D85" w:rsidRPr="00343B90" w:rsidRDefault="00FD4D85" w:rsidP="007B1C87">
      <w:pPr>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3324"/>
        <w:gridCol w:w="3320"/>
        <w:gridCol w:w="3318"/>
      </w:tblGrid>
      <w:tr w:rsidR="003A15B5" w:rsidRPr="00343B90" w14:paraId="18DB7257" w14:textId="77777777" w:rsidTr="003A15B5">
        <w:tc>
          <w:tcPr>
            <w:tcW w:w="3396" w:type="dxa"/>
          </w:tcPr>
          <w:p w14:paraId="38C7A540" w14:textId="77777777" w:rsidR="003A15B5" w:rsidRPr="00EC7797" w:rsidRDefault="003A15B5" w:rsidP="003A15B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Enhancive</w:t>
            </w:r>
          </w:p>
        </w:tc>
        <w:tc>
          <w:tcPr>
            <w:tcW w:w="3396" w:type="dxa"/>
          </w:tcPr>
          <w:p w14:paraId="5E1B6070" w14:textId="77777777" w:rsidR="003A15B5" w:rsidRPr="00EC7797" w:rsidRDefault="003A15B5" w:rsidP="003A15B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Degressive</w:t>
            </w:r>
          </w:p>
        </w:tc>
        <w:tc>
          <w:tcPr>
            <w:tcW w:w="3396" w:type="dxa"/>
          </w:tcPr>
          <w:p w14:paraId="5B4FA0DF"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Non-interaction</w:t>
            </w:r>
          </w:p>
        </w:tc>
      </w:tr>
      <w:tr w:rsidR="003A15B5" w:rsidRPr="00343B90" w14:paraId="525CC918" w14:textId="77777777" w:rsidTr="003A15B5">
        <w:tc>
          <w:tcPr>
            <w:tcW w:w="3396" w:type="dxa"/>
          </w:tcPr>
          <w:p w14:paraId="35BE3997" w14:textId="77777777" w:rsidR="003A15B5" w:rsidRPr="00EC7797" w:rsidRDefault="003A15B5" w:rsidP="00FD4D85">
            <w:pPr>
              <w:ind w:left="709" w:hanging="709"/>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1</w:t>
            </w:r>
          </w:p>
        </w:tc>
        <w:tc>
          <w:tcPr>
            <w:tcW w:w="3396" w:type="dxa"/>
          </w:tcPr>
          <w:p w14:paraId="5DB4225B"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5</w:t>
            </w:r>
          </w:p>
        </w:tc>
        <w:tc>
          <w:tcPr>
            <w:tcW w:w="3396" w:type="dxa"/>
          </w:tcPr>
          <w:p w14:paraId="6296E85B"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9</w:t>
            </w:r>
          </w:p>
        </w:tc>
      </w:tr>
      <w:tr w:rsidR="003A15B5" w:rsidRPr="00343B90" w14:paraId="4438B523" w14:textId="77777777" w:rsidTr="003A15B5">
        <w:tc>
          <w:tcPr>
            <w:tcW w:w="3396" w:type="dxa"/>
          </w:tcPr>
          <w:p w14:paraId="4C9B75FC"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3</w:t>
            </w:r>
          </w:p>
        </w:tc>
        <w:tc>
          <w:tcPr>
            <w:tcW w:w="3396" w:type="dxa"/>
          </w:tcPr>
          <w:p w14:paraId="030A1D57"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p>
        </w:tc>
        <w:tc>
          <w:tcPr>
            <w:tcW w:w="3396" w:type="dxa"/>
          </w:tcPr>
          <w:p w14:paraId="36144F73"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7</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p>
        </w:tc>
      </w:tr>
      <w:tr w:rsidR="003A15B5" w:rsidRPr="00343B90" w14:paraId="17511C01" w14:textId="77777777" w:rsidTr="003A15B5">
        <w:tc>
          <w:tcPr>
            <w:tcW w:w="3396" w:type="dxa"/>
          </w:tcPr>
          <w:p w14:paraId="4E89DFB3"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7</w:t>
            </w:r>
          </w:p>
        </w:tc>
        <w:tc>
          <w:tcPr>
            <w:tcW w:w="3396" w:type="dxa"/>
          </w:tcPr>
          <w:p w14:paraId="1A57A3A8"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p>
        </w:tc>
        <w:tc>
          <w:tcPr>
            <w:tcW w:w="3396" w:type="dxa"/>
          </w:tcPr>
          <w:p w14:paraId="2F2E1E67"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3</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p>
        </w:tc>
      </w:tr>
      <w:tr w:rsidR="003A15B5" w:rsidRPr="00343B90" w14:paraId="65673BD2" w14:textId="77777777" w:rsidTr="003A15B5">
        <w:tc>
          <w:tcPr>
            <w:tcW w:w="3396" w:type="dxa"/>
          </w:tcPr>
          <w:p w14:paraId="1DAC09E3"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5</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9</w:t>
            </w:r>
          </w:p>
        </w:tc>
        <w:tc>
          <w:tcPr>
            <w:tcW w:w="3396" w:type="dxa"/>
          </w:tcPr>
          <w:p w14:paraId="6C0413CB"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1</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3</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7</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9</w:t>
            </w:r>
          </w:p>
        </w:tc>
        <w:tc>
          <w:tcPr>
            <w:tcW w:w="3396" w:type="dxa"/>
          </w:tcPr>
          <w:p w14:paraId="737833C7" w14:textId="77777777" w:rsidR="003A15B5" w:rsidRPr="00EC7797" w:rsidRDefault="003A15B5" w:rsidP="00FD4D85">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1</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5</w:t>
            </w:r>
          </w:p>
        </w:tc>
      </w:tr>
    </w:tbl>
    <w:p w14:paraId="446EE219" w14:textId="77777777" w:rsidR="00FD4D85" w:rsidRPr="00343B90" w:rsidRDefault="00FD4D85" w:rsidP="00FD4D85">
      <w:pPr>
        <w:pStyle w:val="Caption"/>
        <w:rPr>
          <w:rFonts w:ascii="Times New Roman" w:hAnsi="Times New Roman" w:cs="Times New Roman"/>
        </w:rPr>
      </w:pPr>
      <w:r w:rsidRPr="00343B90">
        <w:rPr>
          <w:rFonts w:ascii="Times New Roman" w:hAnsi="Times New Roman" w:cs="Times New Roman"/>
        </w:rPr>
        <w:t xml:space="preserve">Table </w:t>
      </w:r>
      <w:r w:rsidRPr="00343B90">
        <w:rPr>
          <w:rFonts w:ascii="Times New Roman" w:hAnsi="Times New Roman" w:cs="Times New Roman"/>
        </w:rPr>
        <w:fldChar w:fldCharType="begin"/>
      </w:r>
      <w:r w:rsidRPr="00343B90">
        <w:rPr>
          <w:rFonts w:ascii="Times New Roman" w:hAnsi="Times New Roman" w:cs="Times New Roman"/>
        </w:rPr>
        <w:instrText xml:space="preserve"> SEQ Table \* ARABIC </w:instrText>
      </w:r>
      <w:r w:rsidRPr="00343B90">
        <w:rPr>
          <w:rFonts w:ascii="Times New Roman" w:hAnsi="Times New Roman" w:cs="Times New Roman"/>
        </w:rPr>
        <w:fldChar w:fldCharType="separate"/>
      </w:r>
      <w:r w:rsidR="002175CC">
        <w:rPr>
          <w:rFonts w:ascii="Times New Roman" w:hAnsi="Times New Roman" w:cs="Times New Roman"/>
          <w:noProof/>
        </w:rPr>
        <w:t>4</w:t>
      </w:r>
      <w:r w:rsidRPr="00343B90">
        <w:rPr>
          <w:rFonts w:ascii="Times New Roman" w:hAnsi="Times New Roman" w:cs="Times New Roman"/>
        </w:rPr>
        <w:fldChar w:fldCharType="end"/>
      </w:r>
      <w:r w:rsidRPr="00343B90">
        <w:rPr>
          <w:rFonts w:ascii="Times New Roman" w:hAnsi="Times New Roman" w:cs="Times New Roman"/>
        </w:rPr>
        <w:t xml:space="preserve"> The new definition of TP, TN, FP, and FN in the triple class mod.</w:t>
      </w:r>
    </w:p>
    <w:p w14:paraId="6CE4A7C1" w14:textId="77777777" w:rsidR="00FD4D85" w:rsidRPr="00343B90" w:rsidRDefault="00FD4D85" w:rsidP="00FD4D85">
      <w:pPr>
        <w:pStyle w:val="Caption"/>
        <w:rPr>
          <w:rFonts w:ascii="Times New Roman" w:hAnsi="Times New Roman" w:cs="Times New Roman"/>
        </w:rPr>
      </w:pPr>
    </w:p>
    <w:p w14:paraId="1B048CAE" w14:textId="77777777" w:rsidR="00FD4D85" w:rsidRPr="00343B90" w:rsidRDefault="00FD4D85" w:rsidP="004D086D">
      <w:pPr>
        <w:pStyle w:val="Caption"/>
        <w:rPr>
          <w:rFonts w:ascii="Times New Roman" w:hAnsi="Times New Roman" w:cs="Times New Roman"/>
          <w:i w:val="0"/>
          <w:iCs w:val="0"/>
        </w:rPr>
      </w:pPr>
      <w:r w:rsidRPr="00343B90">
        <w:rPr>
          <w:rFonts w:ascii="Times New Roman" w:hAnsi="Times New Roman" w:cs="Times New Roman"/>
          <w:i w:val="0"/>
          <w:iCs w:val="0"/>
        </w:rPr>
        <w:t>Recall: The ratio of correct predicted (</w:t>
      </w:r>
      <w:proofErr w:type="spellStart"/>
      <w:r w:rsidRPr="00343B90">
        <w:rPr>
          <w:rFonts w:ascii="Times New Roman" w:hAnsi="Times New Roman" w:cs="Times New Roman"/>
          <w:i w:val="0"/>
          <w:iCs w:val="0"/>
        </w:rPr>
        <w:t>TP</w:t>
      </w:r>
      <w:r w:rsidRPr="00343B90">
        <w:rPr>
          <w:rFonts w:ascii="Times New Roman" w:hAnsi="Times New Roman" w:cs="Times New Roman"/>
          <w:i w:val="0"/>
          <w:iCs w:val="0"/>
          <w:vertAlign w:val="subscript"/>
        </w:rPr>
        <w:t>Enh</w:t>
      </w:r>
      <w:proofErr w:type="spellEnd"/>
      <w:r w:rsidRPr="00343B90">
        <w:rPr>
          <w:rFonts w:ascii="Times New Roman" w:hAnsi="Times New Roman" w:cs="Times New Roman"/>
          <w:i w:val="0"/>
          <w:iCs w:val="0"/>
          <w:vertAlign w:val="subscript"/>
        </w:rPr>
        <w:t>/Deg/Non-Int</w:t>
      </w:r>
      <w:r w:rsidRPr="00343B90">
        <w:rPr>
          <w:rFonts w:ascii="Times New Roman" w:hAnsi="Times New Roman" w:cs="Times New Roman"/>
          <w:i w:val="0"/>
          <w:iCs w:val="0"/>
        </w:rPr>
        <w:t>) interactions among</w:t>
      </w:r>
      <w:r w:rsidR="004D086D" w:rsidRPr="00343B90">
        <w:rPr>
          <w:rFonts w:ascii="Times New Roman" w:hAnsi="Times New Roman" w:cs="Times New Roman"/>
          <w:i w:val="0"/>
          <w:iCs w:val="0"/>
        </w:rPr>
        <w:t xml:space="preserve"> </w:t>
      </w:r>
      <w:r w:rsidRPr="00343B90">
        <w:rPr>
          <w:rFonts w:ascii="Times New Roman" w:hAnsi="Times New Roman" w:cs="Times New Roman"/>
          <w:i w:val="0"/>
          <w:iCs w:val="0"/>
        </w:rPr>
        <w:t>all true (</w:t>
      </w:r>
      <w:proofErr w:type="spellStart"/>
      <w:r w:rsidRPr="00343B90">
        <w:rPr>
          <w:rFonts w:ascii="Times New Roman" w:hAnsi="Times New Roman" w:cs="Times New Roman"/>
          <w:i w:val="0"/>
          <w:iCs w:val="0"/>
        </w:rPr>
        <w:t>Enh</w:t>
      </w:r>
      <w:proofErr w:type="spellEnd"/>
      <w:r w:rsidRPr="00343B90">
        <w:rPr>
          <w:rFonts w:ascii="Times New Roman" w:hAnsi="Times New Roman" w:cs="Times New Roman"/>
          <w:i w:val="0"/>
          <w:iCs w:val="0"/>
        </w:rPr>
        <w:t>/Deg/Non-Int) interactions.</w:t>
      </w:r>
    </w:p>
    <w:p w14:paraId="1895A28A" w14:textId="77777777" w:rsidR="004D086D" w:rsidRPr="00343B90" w:rsidRDefault="00000000" w:rsidP="004D086D">
      <w:pPr>
        <w:spacing w:line="276"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 xml:space="preserve">Recall </m:t>
              </m:r>
            </m:e>
            <m:sub>
              <m:r>
                <w:rPr>
                  <w:rFonts w:ascii="Cambria Math" w:hAnsi="Cambria Math" w:cs="Times New Roman"/>
                </w:rPr>
                <m:t>(</m:t>
              </m:r>
              <m:r>
                <m:rPr>
                  <m:sty m:val="p"/>
                </m:rPr>
                <w:rPr>
                  <w:rFonts w:ascii="Cambria Math" w:hAnsi="Cambria Math" w:cs="Times New Roman"/>
                </w:rPr>
                <m:t>Enh/Deg/Non-Int</m:t>
              </m:r>
              <m:r>
                <w:rPr>
                  <w:rFonts w:ascii="Cambria Math" w:hAnsi="Cambria Math" w:cs="Times New Roman"/>
                </w:rPr>
                <m:t>)</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TP</m:t>
                  </m:r>
                </m:e>
                <m:sub>
                  <m:r>
                    <m:rPr>
                      <m:sty m:val="p"/>
                    </m:rPr>
                    <w:rPr>
                      <w:rFonts w:ascii="Cambria Math" w:hAnsi="Cambria Math" w:cs="Times New Roman"/>
                    </w:rPr>
                    <m:t>(Enh/Deg/Non-Int)</m:t>
                  </m:r>
                </m:sub>
              </m:sSub>
            </m:num>
            <m:den>
              <m:sSub>
                <m:sSubPr>
                  <m:ctrlPr>
                    <w:rPr>
                      <w:rFonts w:ascii="Cambria Math" w:hAnsi="Cambria Math" w:cs="Times New Roman"/>
                      <w:i/>
                    </w:rPr>
                  </m:ctrlPr>
                </m:sSubPr>
                <m:e>
                  <m:r>
                    <w:rPr>
                      <w:rFonts w:ascii="Cambria Math" w:hAnsi="Cambria Math" w:cs="Times New Roman"/>
                    </w:rPr>
                    <m:t>TP</m:t>
                  </m:r>
                </m:e>
                <m:sub>
                  <m:r>
                    <m:rPr>
                      <m:sty m:val="p"/>
                    </m:rPr>
                    <w:rPr>
                      <w:rFonts w:ascii="Cambria Math" w:hAnsi="Cambria Math" w:cs="Times New Roman"/>
                    </w:rPr>
                    <m:t>(Enh/Deg/Non-Int)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FN</m:t>
                  </m:r>
                </m:e>
                <m:sub>
                  <m:r>
                    <m:rPr>
                      <m:sty m:val="p"/>
                    </m:rPr>
                    <w:rPr>
                      <w:rFonts w:ascii="Cambria Math" w:hAnsi="Cambria Math" w:cs="Times New Roman"/>
                    </w:rPr>
                    <m:t>(Enh/Deg/Non-Int)</m:t>
                  </m:r>
                </m:sub>
              </m:sSub>
            </m:den>
          </m:f>
        </m:oMath>
      </m:oMathPara>
    </w:p>
    <w:p w14:paraId="3F894BDE" w14:textId="77777777" w:rsidR="004D086D" w:rsidRPr="00343B90" w:rsidRDefault="004D086D"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t>Precision and recall for each class have a trade-off; Therefore, F-measure can show resolution ability of model in each class.</w:t>
      </w:r>
    </w:p>
    <w:p w14:paraId="11306548" w14:textId="77777777" w:rsidR="004D086D" w:rsidRPr="00343B90" w:rsidRDefault="004D086D" w:rsidP="004D086D">
      <w:pPr>
        <w:pStyle w:val="Caption"/>
        <w:rPr>
          <w:rFonts w:ascii="Times New Roman" w:hAnsi="Times New Roman" w:cs="Times New Roman"/>
          <w:i w:val="0"/>
          <w:iCs w:val="0"/>
        </w:rPr>
      </w:pPr>
      <w:r w:rsidRPr="00343B90">
        <w:rPr>
          <w:rFonts w:ascii="Times New Roman" w:hAnsi="Times New Roman" w:cs="Times New Roman"/>
          <w:i w:val="0"/>
          <w:iCs w:val="0"/>
        </w:rPr>
        <w:t>F-measure: The geometric mean of precision and recall in three-class:</w:t>
      </w:r>
    </w:p>
    <w:p w14:paraId="08AA48A3" w14:textId="77777777" w:rsidR="004D086D" w:rsidRPr="00343B90" w:rsidRDefault="00000000" w:rsidP="004D086D">
      <w:pPr>
        <w:spacing w:line="276" w:lineRule="auto"/>
        <w:rPr>
          <w:rFonts w:ascii="Times New Roman" w:hAnsi="Times New Roman" w:cs="Times New Roman"/>
          <w:i/>
          <w:iCs/>
        </w:rPr>
      </w:pPr>
      <m:oMathPara>
        <m:oMathParaPr>
          <m:jc m:val="center"/>
        </m:oMathParaPr>
        <m:oMath>
          <m:sSub>
            <m:sSubPr>
              <m:ctrlPr>
                <w:rPr>
                  <w:rFonts w:ascii="Cambria Math" w:hAnsi="Cambria Math" w:cs="Times New Roman"/>
                  <w:i/>
                  <w:iCs/>
                </w:rPr>
              </m:ctrlPr>
            </m:sSubPr>
            <m:e>
              <m:r>
                <w:rPr>
                  <w:rFonts w:ascii="Cambria Math" w:hAnsi="Cambria Math" w:cs="Times New Roman"/>
                </w:rPr>
                <m:t>F-measure</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sub>
          </m:sSub>
          <m:r>
            <w:rPr>
              <w:rFonts w:ascii="Cambria Math" w:hAnsi="Cambria Math" w:cs="Times New Roman"/>
            </w:rPr>
            <m:t xml:space="preserve"> = </m:t>
          </m:r>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2 × Precision</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r>
                    <w:rPr>
                      <w:rFonts w:ascii="Cambria Math" w:hAnsi="Cambria Math" w:cs="Times New Roman"/>
                    </w:rPr>
                    <m:t xml:space="preserve"> </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Recall</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r>
                    <w:rPr>
                      <w:rFonts w:ascii="Cambria Math" w:hAnsi="Cambria Math" w:cs="Times New Roman"/>
                    </w:rPr>
                    <m:t xml:space="preserve"> </m:t>
                  </m:r>
                </m:sub>
              </m:sSub>
            </m:num>
            <m:den>
              <m:sSub>
                <m:sSubPr>
                  <m:ctrlPr>
                    <w:rPr>
                      <w:rFonts w:ascii="Cambria Math" w:hAnsi="Cambria Math" w:cs="Times New Roman"/>
                      <w:i/>
                      <w:iCs/>
                    </w:rPr>
                  </m:ctrlPr>
                </m:sSubPr>
                <m:e>
                  <m:r>
                    <w:rPr>
                      <w:rFonts w:ascii="Cambria Math" w:hAnsi="Cambria Math" w:cs="Times New Roman"/>
                    </w:rPr>
                    <m:t>Precision</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sub>
              </m:sSub>
              <m:r>
                <w:rPr>
                  <w:rFonts w:ascii="Cambria Math" w:hAnsi="Cambria Math" w:cs="Times New Roman"/>
                </w:rPr>
                <m:t xml:space="preserve"> + </m:t>
              </m:r>
              <m:sSub>
                <m:sSubPr>
                  <m:ctrlPr>
                    <w:rPr>
                      <w:rFonts w:ascii="Cambria Math" w:hAnsi="Cambria Math" w:cs="Times New Roman"/>
                      <w:i/>
                      <w:iCs/>
                    </w:rPr>
                  </m:ctrlPr>
                </m:sSubPr>
                <m:e>
                  <m:r>
                    <w:rPr>
                      <w:rFonts w:ascii="Cambria Math" w:hAnsi="Cambria Math" w:cs="Times New Roman"/>
                    </w:rPr>
                    <m:t>Recall</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sub>
              </m:sSub>
            </m:den>
          </m:f>
        </m:oMath>
      </m:oMathPara>
    </w:p>
    <w:p w14:paraId="07B141A7" w14:textId="77777777" w:rsidR="004D086D" w:rsidRPr="00343B90" w:rsidRDefault="00343B90"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t>Also, we evaluated methods via modified AUC, and AUPR for three-class model.</w:t>
      </w:r>
    </w:p>
    <w:p w14:paraId="36304C21" w14:textId="77777777" w:rsidR="00343B90" w:rsidRPr="00343B90" w:rsidRDefault="00343B90" w:rsidP="004D086D">
      <w:pPr>
        <w:pStyle w:val="Caption"/>
        <w:rPr>
          <w:rFonts w:ascii="Times New Roman" w:hAnsi="Times New Roman" w:cs="Times New Roman"/>
          <w:i w:val="0"/>
          <w:iCs w:val="0"/>
        </w:rPr>
      </w:pPr>
    </w:p>
    <w:p w14:paraId="75E56B1F" w14:textId="77777777" w:rsidR="00343B90" w:rsidRPr="00343B90" w:rsidRDefault="00343B90" w:rsidP="00343B90">
      <w:pPr>
        <w:pStyle w:val="Caption"/>
        <w:rPr>
          <w:rFonts w:ascii="Times New Roman" w:hAnsi="Times New Roman" w:cs="Times New Roman"/>
          <w:b/>
          <w:bCs/>
          <w:i w:val="0"/>
          <w:iCs w:val="0"/>
        </w:rPr>
      </w:pPr>
      <w:r w:rsidRPr="00343B90">
        <w:rPr>
          <w:rFonts w:ascii="Times New Roman" w:hAnsi="Times New Roman" w:cs="Times New Roman"/>
          <w:b/>
          <w:bCs/>
          <w:i w:val="0"/>
          <w:iCs w:val="0"/>
        </w:rPr>
        <w:t>Comparison of results</w:t>
      </w:r>
    </w:p>
    <w:p w14:paraId="7D4B7BFE" w14:textId="77777777" w:rsidR="00343B90" w:rsidRDefault="00343B90"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lastRenderedPageBreak/>
        <w:t>Based on the validation procedure, which described in Section, the binary interaction type detection model is devised and trained. Then, the final three-class model is presented which took the most probable non-interactions as zeros. The SNF-CNN model is evaluated in 10- fold CV to check the robustness, and efficiency of the SNF-CNN. Results of SNF-CNN and other methods for comparison are presented and discussed in this section.</w:t>
      </w:r>
    </w:p>
    <w:p w14:paraId="53E0C984" w14:textId="77777777" w:rsidR="00BC1990" w:rsidRDefault="00BC1990" w:rsidP="00343B90">
      <w:pPr>
        <w:pStyle w:val="Caption"/>
        <w:jc w:val="both"/>
        <w:rPr>
          <w:rFonts w:ascii="Times New Roman" w:hAnsi="Times New Roman" w:cs="Times New Roman"/>
          <w:i w:val="0"/>
          <w:iCs w:val="0"/>
        </w:rPr>
      </w:pPr>
    </w:p>
    <w:tbl>
      <w:tblPr>
        <w:tblStyle w:val="TableGrid"/>
        <w:tblW w:w="0" w:type="auto"/>
        <w:tblLook w:val="04A0" w:firstRow="1" w:lastRow="0" w:firstColumn="1" w:lastColumn="0" w:noHBand="0" w:noVBand="1"/>
      </w:tblPr>
      <w:tblGrid>
        <w:gridCol w:w="1672"/>
        <w:gridCol w:w="1663"/>
        <w:gridCol w:w="1649"/>
        <w:gridCol w:w="1658"/>
        <w:gridCol w:w="1664"/>
        <w:gridCol w:w="1656"/>
      </w:tblGrid>
      <w:tr w:rsidR="00BC1990" w14:paraId="22BFCC44" w14:textId="77777777" w:rsidTr="00BC1990">
        <w:trPr>
          <w:trHeight w:val="792"/>
        </w:trPr>
        <w:tc>
          <w:tcPr>
            <w:tcW w:w="1698" w:type="dxa"/>
          </w:tcPr>
          <w:p w14:paraId="719FABBC"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158C42E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Precision</w:t>
            </w:r>
          </w:p>
        </w:tc>
        <w:tc>
          <w:tcPr>
            <w:tcW w:w="1698" w:type="dxa"/>
          </w:tcPr>
          <w:p w14:paraId="40EEAE0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Recall</w:t>
            </w:r>
          </w:p>
        </w:tc>
        <w:tc>
          <w:tcPr>
            <w:tcW w:w="1698" w:type="dxa"/>
          </w:tcPr>
          <w:p w14:paraId="1F97C2F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F-measure</w:t>
            </w:r>
          </w:p>
        </w:tc>
        <w:tc>
          <w:tcPr>
            <w:tcW w:w="1698" w:type="dxa"/>
          </w:tcPr>
          <w:p w14:paraId="1C1EADC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Accuracy</w:t>
            </w:r>
          </w:p>
        </w:tc>
        <w:tc>
          <w:tcPr>
            <w:tcW w:w="1698" w:type="dxa"/>
          </w:tcPr>
          <w:p w14:paraId="5FFDB2C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Support</w:t>
            </w:r>
          </w:p>
        </w:tc>
      </w:tr>
      <w:tr w:rsidR="00BC1990" w14:paraId="10A0D9B0" w14:textId="77777777" w:rsidTr="00BC1990">
        <w:trPr>
          <w:trHeight w:val="792"/>
        </w:trPr>
        <w:tc>
          <w:tcPr>
            <w:tcW w:w="1698" w:type="dxa"/>
          </w:tcPr>
          <w:p w14:paraId="330C15FC"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Enhancive</w:t>
            </w:r>
          </w:p>
        </w:tc>
        <w:tc>
          <w:tcPr>
            <w:tcW w:w="1698" w:type="dxa"/>
          </w:tcPr>
          <w:p w14:paraId="71B430BF"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0.88</w:t>
            </w:r>
          </w:p>
        </w:tc>
        <w:tc>
          <w:tcPr>
            <w:tcW w:w="1698" w:type="dxa"/>
          </w:tcPr>
          <w:p w14:paraId="28BF052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0.84</w:t>
            </w:r>
          </w:p>
        </w:tc>
        <w:tc>
          <w:tcPr>
            <w:tcW w:w="1698" w:type="dxa"/>
          </w:tcPr>
          <w:p w14:paraId="43365781"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0.86</w:t>
            </w:r>
          </w:p>
        </w:tc>
        <w:tc>
          <w:tcPr>
            <w:tcW w:w="1698" w:type="dxa"/>
          </w:tcPr>
          <w:p w14:paraId="16C7C6A2"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091BF55E"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850</w:t>
            </w:r>
          </w:p>
        </w:tc>
      </w:tr>
      <w:tr w:rsidR="00BC1990" w14:paraId="38434247" w14:textId="77777777" w:rsidTr="00BC1990">
        <w:trPr>
          <w:trHeight w:val="792"/>
        </w:trPr>
        <w:tc>
          <w:tcPr>
            <w:tcW w:w="1698" w:type="dxa"/>
          </w:tcPr>
          <w:p w14:paraId="05CBF3CE"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Non-interaction</w:t>
            </w:r>
          </w:p>
        </w:tc>
        <w:tc>
          <w:tcPr>
            <w:tcW w:w="1698" w:type="dxa"/>
          </w:tcPr>
          <w:p w14:paraId="7C54E885"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6069297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3D693491"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08127333"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46DA1ACF"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3000</w:t>
            </w:r>
          </w:p>
        </w:tc>
      </w:tr>
      <w:tr w:rsidR="00BC1990" w14:paraId="57D8D3CF" w14:textId="77777777" w:rsidTr="00BC1990">
        <w:trPr>
          <w:trHeight w:val="792"/>
        </w:trPr>
        <w:tc>
          <w:tcPr>
            <w:tcW w:w="1698" w:type="dxa"/>
          </w:tcPr>
          <w:p w14:paraId="075277C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Degressive</w:t>
            </w:r>
          </w:p>
        </w:tc>
        <w:tc>
          <w:tcPr>
            <w:tcW w:w="1698" w:type="dxa"/>
          </w:tcPr>
          <w:p w14:paraId="01CA1345"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4051E8DA"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0.97</w:t>
            </w:r>
          </w:p>
        </w:tc>
        <w:tc>
          <w:tcPr>
            <w:tcW w:w="1698" w:type="dxa"/>
          </w:tcPr>
          <w:p w14:paraId="215EC22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4B4BEDB2"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3AEAAC17"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3052</w:t>
            </w:r>
          </w:p>
        </w:tc>
      </w:tr>
      <w:tr w:rsidR="00BC1990" w14:paraId="054A0ADF" w14:textId="77777777" w:rsidTr="00BC1990">
        <w:trPr>
          <w:trHeight w:val="792"/>
        </w:trPr>
        <w:tc>
          <w:tcPr>
            <w:tcW w:w="1698" w:type="dxa"/>
          </w:tcPr>
          <w:p w14:paraId="344283C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Macro Avg</w:t>
            </w:r>
          </w:p>
        </w:tc>
        <w:tc>
          <w:tcPr>
            <w:tcW w:w="1698" w:type="dxa"/>
          </w:tcPr>
          <w:p w14:paraId="76C6C32E"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0.93</w:t>
            </w:r>
          </w:p>
        </w:tc>
        <w:tc>
          <w:tcPr>
            <w:tcW w:w="1698" w:type="dxa"/>
          </w:tcPr>
          <w:p w14:paraId="423AC401"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0.92</w:t>
            </w:r>
          </w:p>
        </w:tc>
        <w:tc>
          <w:tcPr>
            <w:tcW w:w="1698" w:type="dxa"/>
          </w:tcPr>
          <w:p w14:paraId="637E43C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0.93</w:t>
            </w:r>
          </w:p>
        </w:tc>
        <w:tc>
          <w:tcPr>
            <w:tcW w:w="1698" w:type="dxa"/>
          </w:tcPr>
          <w:p w14:paraId="7DFB65A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3077F6F6"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6902</w:t>
            </w:r>
          </w:p>
        </w:tc>
      </w:tr>
      <w:tr w:rsidR="00BC1990" w14:paraId="4853DA95" w14:textId="77777777" w:rsidTr="00BC1990">
        <w:trPr>
          <w:trHeight w:val="792"/>
        </w:trPr>
        <w:tc>
          <w:tcPr>
            <w:tcW w:w="1698" w:type="dxa"/>
          </w:tcPr>
          <w:p w14:paraId="048FB5C7"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Weighted Avg</w:t>
            </w:r>
          </w:p>
        </w:tc>
        <w:tc>
          <w:tcPr>
            <w:tcW w:w="1698" w:type="dxa"/>
          </w:tcPr>
          <w:p w14:paraId="183D3F94"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00BCD1A8"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66C3D90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026A71F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48A3A092" w14:textId="77777777" w:rsidR="00BC1990" w:rsidRPr="00251DAD" w:rsidRDefault="00BC1990" w:rsidP="00C44504">
            <w:pPr>
              <w:pStyle w:val="Caption"/>
              <w:keepNext/>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6902</w:t>
            </w:r>
          </w:p>
        </w:tc>
      </w:tr>
    </w:tbl>
    <w:p w14:paraId="53F552EE" w14:textId="77777777" w:rsidR="00BC1990" w:rsidRDefault="00C44504" w:rsidP="00C44504">
      <w:pPr>
        <w:pStyle w:val="Caption"/>
      </w:pPr>
      <w:r>
        <w:t xml:space="preserve">Table </w:t>
      </w:r>
      <w:fldSimple w:instr=" SEQ Table \* ARABIC ">
        <w:r w:rsidR="002175CC">
          <w:rPr>
            <w:noProof/>
          </w:rPr>
          <w:t>5</w:t>
        </w:r>
      </w:fldSimple>
      <w:r>
        <w:t xml:space="preserve"> </w:t>
      </w:r>
      <w:r w:rsidRPr="003A17BC">
        <w:t>Three-Classes interaction classification report</w:t>
      </w:r>
    </w:p>
    <w:p w14:paraId="057B5546" w14:textId="77777777" w:rsidR="00C44504" w:rsidRDefault="00C44504" w:rsidP="00C44504">
      <w:pPr>
        <w:pStyle w:val="Caption"/>
        <w:rPr>
          <w:rFonts w:ascii="Times New Roman" w:hAnsi="Times New Roman" w:cs="Times New Roman"/>
          <w:i w:val="0"/>
          <w:iCs w:val="0"/>
        </w:rPr>
      </w:pPr>
      <w:r w:rsidRPr="00C44504">
        <w:rPr>
          <w:rFonts w:ascii="Times New Roman" w:hAnsi="Times New Roman" w:cs="Times New Roman"/>
          <w:i w:val="0"/>
          <w:iCs w:val="0"/>
        </w:rPr>
        <w:t>Table 5 three-class interaction classification is displayed. In this implementation,</w:t>
      </w:r>
      <w:r>
        <w:rPr>
          <w:rFonts w:ascii="Times New Roman" w:hAnsi="Times New Roman" w:cs="Times New Roman"/>
          <w:i w:val="0"/>
          <w:iCs w:val="0"/>
        </w:rPr>
        <w:t xml:space="preserve"> </w:t>
      </w:r>
      <w:r w:rsidRPr="00C44504">
        <w:rPr>
          <w:rFonts w:ascii="Times New Roman" w:hAnsi="Times New Roman" w:cs="Times New Roman"/>
          <w:i w:val="0"/>
          <w:iCs w:val="0"/>
        </w:rPr>
        <w:t>the precision of the model in detecting degressive interactions, non-interactions,</w:t>
      </w:r>
      <w:r>
        <w:rPr>
          <w:rFonts w:ascii="Times New Roman" w:hAnsi="Times New Roman" w:cs="Times New Roman"/>
          <w:i w:val="0"/>
          <w:iCs w:val="0"/>
        </w:rPr>
        <w:t xml:space="preserve"> </w:t>
      </w:r>
      <w:r w:rsidRPr="00C44504">
        <w:rPr>
          <w:rFonts w:ascii="Times New Roman" w:hAnsi="Times New Roman" w:cs="Times New Roman"/>
          <w:i w:val="0"/>
          <w:iCs w:val="0"/>
        </w:rPr>
        <w:t>and enhancive interactions are 95%, 96%, and 88%, respectively. The recalls are</w:t>
      </w:r>
      <w:r>
        <w:rPr>
          <w:rFonts w:ascii="Times New Roman" w:hAnsi="Times New Roman" w:cs="Times New Roman"/>
          <w:i w:val="0"/>
          <w:iCs w:val="0"/>
        </w:rPr>
        <w:t xml:space="preserve"> </w:t>
      </w:r>
      <w:r w:rsidRPr="00C44504">
        <w:rPr>
          <w:rFonts w:ascii="Times New Roman" w:hAnsi="Times New Roman" w:cs="Times New Roman"/>
          <w:i w:val="0"/>
          <w:iCs w:val="0"/>
        </w:rPr>
        <w:t>97%, 95%, and 84%, respectively, and finally, F-measures are 96%, 96%, and 86%.</w:t>
      </w:r>
      <w:r>
        <w:rPr>
          <w:rFonts w:ascii="Times New Roman" w:hAnsi="Times New Roman" w:cs="Times New Roman"/>
          <w:i w:val="0"/>
          <w:iCs w:val="0"/>
        </w:rPr>
        <w:t xml:space="preserve"> </w:t>
      </w:r>
      <w:r w:rsidRPr="00C44504">
        <w:rPr>
          <w:rFonts w:ascii="Times New Roman" w:hAnsi="Times New Roman" w:cs="Times New Roman"/>
          <w:i w:val="0"/>
          <w:iCs w:val="0"/>
        </w:rPr>
        <w:t>The model power in the three-classes mode decreases slightly in comparison to the</w:t>
      </w:r>
      <w:r>
        <w:rPr>
          <w:rFonts w:ascii="Times New Roman" w:hAnsi="Times New Roman" w:cs="Times New Roman"/>
          <w:i w:val="0"/>
          <w:iCs w:val="0"/>
        </w:rPr>
        <w:t xml:space="preserve"> </w:t>
      </w:r>
      <w:r w:rsidRPr="00C44504">
        <w:rPr>
          <w:rFonts w:ascii="Times New Roman" w:hAnsi="Times New Roman" w:cs="Times New Roman"/>
          <w:i w:val="0"/>
          <w:iCs w:val="0"/>
        </w:rPr>
        <w:t>two-classes</w:t>
      </w:r>
      <w:r>
        <w:rPr>
          <w:rFonts w:ascii="Times New Roman" w:hAnsi="Times New Roman" w:cs="Times New Roman"/>
          <w:i w:val="0"/>
          <w:iCs w:val="0"/>
        </w:rPr>
        <w:t xml:space="preserve"> which can be due to two reasons. </w:t>
      </w:r>
    </w:p>
    <w:p w14:paraId="6783059D" w14:textId="77777777" w:rsidR="00C44504" w:rsidRDefault="00C44504" w:rsidP="00C44504">
      <w:pPr>
        <w:pStyle w:val="Caption"/>
        <w:numPr>
          <w:ilvl w:val="0"/>
          <w:numId w:val="5"/>
        </w:numPr>
        <w:rPr>
          <w:rFonts w:ascii="Times New Roman" w:hAnsi="Times New Roman" w:cs="Times New Roman"/>
          <w:i w:val="0"/>
          <w:iCs w:val="0"/>
        </w:rPr>
      </w:pPr>
      <w:r w:rsidRPr="00C44504">
        <w:rPr>
          <w:rFonts w:ascii="Times New Roman" w:hAnsi="Times New Roman" w:cs="Times New Roman"/>
          <w:i w:val="0"/>
          <w:iCs w:val="0"/>
        </w:rPr>
        <w:t>The problem of three-classes is more difficult than two-classes, obviously.</w:t>
      </w:r>
    </w:p>
    <w:p w14:paraId="287B582A" w14:textId="77777777" w:rsidR="00C44504" w:rsidRPr="00C44504" w:rsidRDefault="00C44504" w:rsidP="00C44504">
      <w:pPr>
        <w:pStyle w:val="Caption"/>
        <w:numPr>
          <w:ilvl w:val="0"/>
          <w:numId w:val="5"/>
        </w:numPr>
        <w:rPr>
          <w:rFonts w:ascii="Times New Roman" w:hAnsi="Times New Roman" w:cs="Times New Roman"/>
          <w:i w:val="0"/>
          <w:iCs w:val="0"/>
        </w:rPr>
      </w:pPr>
      <w:r w:rsidRPr="00C44504">
        <w:rPr>
          <w:rFonts w:ascii="Times New Roman" w:hAnsi="Times New Roman" w:cs="Times New Roman"/>
          <w:i w:val="0"/>
          <w:iCs w:val="0"/>
        </w:rPr>
        <w:t>The suggested non-interactions or zeros are not necessarily real and are not</w:t>
      </w:r>
      <w:r>
        <w:rPr>
          <w:rFonts w:ascii="Times New Roman" w:hAnsi="Times New Roman" w:cs="Times New Roman"/>
          <w:i w:val="0"/>
          <w:iCs w:val="0"/>
        </w:rPr>
        <w:t xml:space="preserve"> </w:t>
      </w:r>
      <w:r w:rsidRPr="00C44504">
        <w:rPr>
          <w:rFonts w:ascii="Times New Roman" w:hAnsi="Times New Roman" w:cs="Times New Roman"/>
          <w:i w:val="0"/>
          <w:iCs w:val="0"/>
        </w:rPr>
        <w:t>pharmacologically proven, so there is a possibility of some disturbance.</w:t>
      </w:r>
    </w:p>
    <w:p w14:paraId="1EF20DF7" w14:textId="77777777" w:rsidR="00C44504" w:rsidRDefault="00C44504" w:rsidP="00C44504">
      <w:pPr>
        <w:pStyle w:val="Caption"/>
        <w:rPr>
          <w:rFonts w:ascii="Times New Roman" w:hAnsi="Times New Roman" w:cs="Times New Roman"/>
          <w:i w:val="0"/>
          <w:iCs w:val="0"/>
        </w:rPr>
      </w:pPr>
      <w:r w:rsidRPr="00C44504">
        <w:rPr>
          <w:rFonts w:ascii="Times New Roman" w:hAnsi="Times New Roman" w:cs="Times New Roman"/>
          <w:i w:val="0"/>
          <w:iCs w:val="0"/>
        </w:rPr>
        <w:t>For the above reasons, the detection ability reduction of the three-classes model</w:t>
      </w:r>
      <w:r>
        <w:rPr>
          <w:rFonts w:ascii="Times New Roman" w:hAnsi="Times New Roman" w:cs="Times New Roman"/>
          <w:i w:val="0"/>
          <w:iCs w:val="0"/>
        </w:rPr>
        <w:t xml:space="preserve"> </w:t>
      </w:r>
      <w:r w:rsidRPr="00C44504">
        <w:rPr>
          <w:rFonts w:ascii="Times New Roman" w:hAnsi="Times New Roman" w:cs="Times New Roman"/>
          <w:i w:val="0"/>
          <w:iCs w:val="0"/>
        </w:rPr>
        <w:t>was not unexpected.</w:t>
      </w:r>
    </w:p>
    <w:p w14:paraId="470E73E1" w14:textId="77777777" w:rsidR="00C44504" w:rsidRDefault="00C44504" w:rsidP="00C44504">
      <w:pPr>
        <w:pStyle w:val="Caption"/>
        <w:rPr>
          <w:rFonts w:ascii="Times New Roman" w:hAnsi="Times New Roman" w:cs="Times New Roman"/>
          <w:i w:val="0"/>
          <w:iCs w:val="0"/>
        </w:rPr>
      </w:pPr>
    </w:p>
    <w:tbl>
      <w:tblPr>
        <w:tblStyle w:val="TableGrid"/>
        <w:tblW w:w="0" w:type="auto"/>
        <w:tblLook w:val="04A0" w:firstRow="1" w:lastRow="0" w:firstColumn="1" w:lastColumn="0" w:noHBand="0" w:noVBand="1"/>
      </w:tblPr>
      <w:tblGrid>
        <w:gridCol w:w="3328"/>
        <w:gridCol w:w="3317"/>
        <w:gridCol w:w="3317"/>
      </w:tblGrid>
      <w:tr w:rsidR="00C44504" w14:paraId="502C760C" w14:textId="77777777" w:rsidTr="00C44504">
        <w:tc>
          <w:tcPr>
            <w:tcW w:w="3396" w:type="dxa"/>
          </w:tcPr>
          <w:p w14:paraId="10804C98" w14:textId="77777777" w:rsidR="00C44504" w:rsidRPr="009F539C" w:rsidRDefault="00C44504" w:rsidP="00C44504">
            <w:pPr>
              <w:pStyle w:val="Caption"/>
              <w:jc w:val="center"/>
              <w:rPr>
                <w:rFonts w:ascii="Times New Roman" w:hAnsi="Times New Roman" w:cs="Times New Roman"/>
                <w:i w:val="0"/>
                <w:iCs w:val="0"/>
                <w:sz w:val="22"/>
                <w:szCs w:val="22"/>
              </w:rPr>
            </w:pPr>
          </w:p>
        </w:tc>
        <w:tc>
          <w:tcPr>
            <w:tcW w:w="3396" w:type="dxa"/>
          </w:tcPr>
          <w:p w14:paraId="25070C22"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AUC</w:t>
            </w:r>
          </w:p>
        </w:tc>
        <w:tc>
          <w:tcPr>
            <w:tcW w:w="3396" w:type="dxa"/>
          </w:tcPr>
          <w:p w14:paraId="1A692E93"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AUPR</w:t>
            </w:r>
          </w:p>
        </w:tc>
      </w:tr>
      <w:tr w:rsidR="00C44504" w14:paraId="640109EC" w14:textId="77777777" w:rsidTr="00C44504">
        <w:tc>
          <w:tcPr>
            <w:tcW w:w="3396" w:type="dxa"/>
          </w:tcPr>
          <w:p w14:paraId="54B9907C"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Degressive</w:t>
            </w:r>
          </w:p>
        </w:tc>
        <w:tc>
          <w:tcPr>
            <w:tcW w:w="3396" w:type="dxa"/>
          </w:tcPr>
          <w:p w14:paraId="6DE8D4FD"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0.9747 ± 0.0033</w:t>
            </w:r>
          </w:p>
        </w:tc>
        <w:tc>
          <w:tcPr>
            <w:tcW w:w="3396" w:type="dxa"/>
          </w:tcPr>
          <w:p w14:paraId="183FD5FD"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0.9666 ± 0.0045</w:t>
            </w:r>
          </w:p>
        </w:tc>
      </w:tr>
      <w:tr w:rsidR="00C44504" w14:paraId="6E1F6158" w14:textId="77777777" w:rsidTr="00C44504">
        <w:tc>
          <w:tcPr>
            <w:tcW w:w="3396" w:type="dxa"/>
          </w:tcPr>
          <w:p w14:paraId="16E699B9"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Enhancive</w:t>
            </w:r>
          </w:p>
        </w:tc>
        <w:tc>
          <w:tcPr>
            <w:tcW w:w="3396" w:type="dxa"/>
          </w:tcPr>
          <w:p w14:paraId="27A412C5"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0.9686 ± 0.0028</w:t>
            </w:r>
          </w:p>
        </w:tc>
        <w:tc>
          <w:tcPr>
            <w:tcW w:w="3396" w:type="dxa"/>
          </w:tcPr>
          <w:p w14:paraId="5C70CAC2"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0.8221 ± 0.0184</w:t>
            </w:r>
          </w:p>
        </w:tc>
      </w:tr>
      <w:tr w:rsidR="00C44504" w14:paraId="3E9B858D" w14:textId="77777777" w:rsidTr="00C44504">
        <w:tc>
          <w:tcPr>
            <w:tcW w:w="3396" w:type="dxa"/>
          </w:tcPr>
          <w:p w14:paraId="44E66A40"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Non-interaction</w:t>
            </w:r>
          </w:p>
        </w:tc>
        <w:tc>
          <w:tcPr>
            <w:tcW w:w="3396" w:type="dxa"/>
          </w:tcPr>
          <w:p w14:paraId="5686E7B3"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0.9714 ± 0.0040</w:t>
            </w:r>
          </w:p>
        </w:tc>
        <w:tc>
          <w:tcPr>
            <w:tcW w:w="3396" w:type="dxa"/>
          </w:tcPr>
          <w:p w14:paraId="10739EB0" w14:textId="77777777" w:rsidR="00C44504" w:rsidRPr="009F539C" w:rsidRDefault="00C44504" w:rsidP="00EC7797">
            <w:pPr>
              <w:pStyle w:val="Caption"/>
              <w:keepNext/>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0.9480 ± 0.0083</w:t>
            </w:r>
          </w:p>
        </w:tc>
      </w:tr>
    </w:tbl>
    <w:p w14:paraId="6F5F543A" w14:textId="77777777" w:rsidR="00C44504" w:rsidRDefault="00EC7797" w:rsidP="00EC7797">
      <w:pPr>
        <w:pStyle w:val="Caption"/>
      </w:pPr>
      <w:r>
        <w:t xml:space="preserve">Table </w:t>
      </w:r>
      <w:fldSimple w:instr=" SEQ Table \* ARABIC ">
        <w:r w:rsidR="002175CC">
          <w:rPr>
            <w:noProof/>
          </w:rPr>
          <w:t>6</w:t>
        </w:r>
      </w:fldSimple>
      <w:r>
        <w:t xml:space="preserve"> Results of SNF-CNN algorithm in predicting three-classes based on AUC and AUPR criteria </w:t>
      </w:r>
      <w:r w:rsidRPr="00EC7797">
        <w:t>and their confidence interval</w:t>
      </w:r>
    </w:p>
    <w:p w14:paraId="372F2564" w14:textId="77777777" w:rsidR="009F539C" w:rsidRDefault="009F539C" w:rsidP="009F539C">
      <w:pPr>
        <w:pStyle w:val="Caption"/>
        <w:rPr>
          <w:rFonts w:ascii="Times New Roman" w:hAnsi="Times New Roman" w:cs="Times New Roman"/>
          <w:i w:val="0"/>
          <w:iCs w:val="0"/>
        </w:rPr>
      </w:pPr>
      <w:r w:rsidRPr="009F539C">
        <w:rPr>
          <w:rFonts w:ascii="Times New Roman" w:hAnsi="Times New Roman" w:cs="Times New Roman"/>
          <w:i w:val="0"/>
          <w:iCs w:val="0"/>
        </w:rPr>
        <w:lastRenderedPageBreak/>
        <w:t>Since the previous three-classes DDI model</w:t>
      </w:r>
      <w:r>
        <w:rPr>
          <w:rFonts w:ascii="Times New Roman" w:hAnsi="Times New Roman" w:cs="Times New Roman"/>
          <w:i w:val="0"/>
          <w:iCs w:val="0"/>
        </w:rPr>
        <w:t>s reported AUC and AUPR for com</w:t>
      </w:r>
      <w:r w:rsidRPr="009F539C">
        <w:rPr>
          <w:rFonts w:ascii="Times New Roman" w:hAnsi="Times New Roman" w:cs="Times New Roman"/>
          <w:i w:val="0"/>
          <w:iCs w:val="0"/>
        </w:rPr>
        <w:t>parison, so SNF-CNN results which are shown in Table 6 are reported based on</w:t>
      </w:r>
      <w:r>
        <w:rPr>
          <w:rFonts w:ascii="Times New Roman" w:hAnsi="Times New Roman" w:cs="Times New Roman"/>
          <w:i w:val="0"/>
          <w:iCs w:val="0"/>
        </w:rPr>
        <w:t xml:space="preserve"> </w:t>
      </w:r>
      <w:r w:rsidRPr="009F539C">
        <w:rPr>
          <w:rFonts w:ascii="Times New Roman" w:hAnsi="Times New Roman" w:cs="Times New Roman"/>
          <w:i w:val="0"/>
          <w:iCs w:val="0"/>
        </w:rPr>
        <w:t>these two criteria. Also, the margin of error with the 95% confidence interval is</w:t>
      </w:r>
      <w:r>
        <w:rPr>
          <w:rFonts w:ascii="Times New Roman" w:hAnsi="Times New Roman" w:cs="Times New Roman"/>
          <w:i w:val="0"/>
          <w:iCs w:val="0"/>
        </w:rPr>
        <w:t xml:space="preserve"> </w:t>
      </w:r>
      <w:r w:rsidRPr="009F539C">
        <w:rPr>
          <w:rFonts w:ascii="Times New Roman" w:hAnsi="Times New Roman" w:cs="Times New Roman"/>
          <w:i w:val="0"/>
          <w:iCs w:val="0"/>
        </w:rPr>
        <w:t>reported in Table 6. The algorithm results have a small margin in the 10- fold CV</w:t>
      </w:r>
      <w:r>
        <w:rPr>
          <w:rFonts w:ascii="Times New Roman" w:hAnsi="Times New Roman" w:cs="Times New Roman"/>
          <w:i w:val="0"/>
          <w:iCs w:val="0"/>
        </w:rPr>
        <w:t xml:space="preserve"> </w:t>
      </w:r>
      <w:r w:rsidRPr="009F539C">
        <w:rPr>
          <w:rFonts w:ascii="Times New Roman" w:hAnsi="Times New Roman" w:cs="Times New Roman"/>
          <w:i w:val="0"/>
          <w:iCs w:val="0"/>
        </w:rPr>
        <w:t>which shows the robustness and reliability of the proposed algorithm.</w:t>
      </w:r>
    </w:p>
    <w:tbl>
      <w:tblPr>
        <w:tblStyle w:val="TableGrid"/>
        <w:tblW w:w="0" w:type="auto"/>
        <w:tblLook w:val="04A0" w:firstRow="1" w:lastRow="0" w:firstColumn="1" w:lastColumn="0" w:noHBand="0" w:noVBand="1"/>
      </w:tblPr>
      <w:tblGrid>
        <w:gridCol w:w="3335"/>
        <w:gridCol w:w="3312"/>
        <w:gridCol w:w="3315"/>
      </w:tblGrid>
      <w:tr w:rsidR="00743862" w14:paraId="0E27ECD3" w14:textId="77777777" w:rsidTr="00743862">
        <w:tc>
          <w:tcPr>
            <w:tcW w:w="3396" w:type="dxa"/>
          </w:tcPr>
          <w:p w14:paraId="26BA2B98" w14:textId="77777777" w:rsidR="00743862" w:rsidRPr="00743862" w:rsidRDefault="00743862" w:rsidP="00743862">
            <w:pPr>
              <w:pStyle w:val="Caption"/>
              <w:jc w:val="center"/>
              <w:rPr>
                <w:rFonts w:ascii="Times New Roman" w:hAnsi="Times New Roman" w:cs="Times New Roman"/>
                <w:i w:val="0"/>
                <w:iCs w:val="0"/>
                <w:sz w:val="22"/>
                <w:szCs w:val="22"/>
              </w:rPr>
            </w:pPr>
          </w:p>
        </w:tc>
        <w:tc>
          <w:tcPr>
            <w:tcW w:w="3396" w:type="dxa"/>
          </w:tcPr>
          <w:p w14:paraId="4F273DE2"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AUC</w:t>
            </w:r>
          </w:p>
        </w:tc>
        <w:tc>
          <w:tcPr>
            <w:tcW w:w="3396" w:type="dxa"/>
          </w:tcPr>
          <w:p w14:paraId="2F7DF4DF"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AUPR</w:t>
            </w:r>
          </w:p>
        </w:tc>
      </w:tr>
      <w:tr w:rsidR="00743862" w14:paraId="1525B53C" w14:textId="77777777" w:rsidTr="00743862">
        <w:tc>
          <w:tcPr>
            <w:tcW w:w="3396" w:type="dxa"/>
          </w:tcPr>
          <w:p w14:paraId="2CB51E04"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SNF-CNN</w:t>
            </w:r>
          </w:p>
        </w:tc>
        <w:tc>
          <w:tcPr>
            <w:tcW w:w="3396" w:type="dxa"/>
          </w:tcPr>
          <w:p w14:paraId="3B4D3E3E"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0.971</w:t>
            </w:r>
          </w:p>
        </w:tc>
        <w:tc>
          <w:tcPr>
            <w:tcW w:w="3396" w:type="dxa"/>
          </w:tcPr>
          <w:p w14:paraId="1D59B29B"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0.912</w:t>
            </w:r>
          </w:p>
        </w:tc>
      </w:tr>
      <w:tr w:rsidR="00743862" w14:paraId="66A1B8CF" w14:textId="77777777" w:rsidTr="00743862">
        <w:tc>
          <w:tcPr>
            <w:tcW w:w="3396" w:type="dxa"/>
          </w:tcPr>
          <w:p w14:paraId="62A678DD" w14:textId="77777777" w:rsidR="00743862" w:rsidRPr="00743862" w:rsidRDefault="00743862" w:rsidP="00743862">
            <w:pPr>
              <w:pStyle w:val="Caption"/>
              <w:jc w:val="center"/>
              <w:rPr>
                <w:rFonts w:ascii="Times New Roman" w:hAnsi="Times New Roman" w:cs="Times New Roman"/>
                <w:i w:val="0"/>
                <w:iCs w:val="0"/>
                <w:sz w:val="22"/>
                <w:szCs w:val="22"/>
              </w:rPr>
            </w:pPr>
            <w:proofErr w:type="gramStart"/>
            <w:r w:rsidRPr="00743862">
              <w:rPr>
                <w:rFonts w:ascii="Times New Roman" w:hAnsi="Times New Roman" w:cs="Times New Roman"/>
                <w:i w:val="0"/>
                <w:iCs w:val="0"/>
                <w:sz w:val="22"/>
                <w:szCs w:val="22"/>
              </w:rPr>
              <w:t>BRSNMF[</w:t>
            </w:r>
            <w:proofErr w:type="gramEnd"/>
            <w:r w:rsidRPr="00743862">
              <w:rPr>
                <w:rFonts w:ascii="Times New Roman" w:hAnsi="Times New Roman" w:cs="Times New Roman"/>
                <w:i w:val="0"/>
                <w:iCs w:val="0"/>
                <w:sz w:val="22"/>
                <w:szCs w:val="22"/>
              </w:rPr>
              <w:t>35]</w:t>
            </w:r>
          </w:p>
        </w:tc>
        <w:tc>
          <w:tcPr>
            <w:tcW w:w="3396" w:type="dxa"/>
          </w:tcPr>
          <w:p w14:paraId="2777ADB9"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0.805</w:t>
            </w:r>
          </w:p>
        </w:tc>
        <w:tc>
          <w:tcPr>
            <w:tcW w:w="3396" w:type="dxa"/>
          </w:tcPr>
          <w:p w14:paraId="35505A37"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0.644</w:t>
            </w:r>
          </w:p>
        </w:tc>
      </w:tr>
      <w:tr w:rsidR="00743862" w14:paraId="753E9861" w14:textId="77777777" w:rsidTr="00743862">
        <w:tc>
          <w:tcPr>
            <w:tcW w:w="3396" w:type="dxa"/>
          </w:tcPr>
          <w:p w14:paraId="653BCC51"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Semi-NMF [33]</w:t>
            </w:r>
          </w:p>
        </w:tc>
        <w:tc>
          <w:tcPr>
            <w:tcW w:w="3396" w:type="dxa"/>
          </w:tcPr>
          <w:p w14:paraId="421A2794"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0.796</w:t>
            </w:r>
          </w:p>
        </w:tc>
        <w:tc>
          <w:tcPr>
            <w:tcW w:w="3396" w:type="dxa"/>
          </w:tcPr>
          <w:p w14:paraId="006D1EAE"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0.579</w:t>
            </w:r>
          </w:p>
        </w:tc>
      </w:tr>
      <w:tr w:rsidR="00743862" w14:paraId="61CE4687" w14:textId="77777777" w:rsidTr="00743862">
        <w:tc>
          <w:tcPr>
            <w:tcW w:w="3396" w:type="dxa"/>
          </w:tcPr>
          <w:p w14:paraId="7D68B0A8" w14:textId="77777777" w:rsidR="00743862" w:rsidRPr="00743862" w:rsidRDefault="00743862" w:rsidP="00743862">
            <w:pPr>
              <w:pStyle w:val="Caption"/>
              <w:jc w:val="center"/>
              <w:rPr>
                <w:rFonts w:ascii="Times New Roman" w:hAnsi="Times New Roman" w:cs="Times New Roman"/>
                <w:i w:val="0"/>
                <w:iCs w:val="0"/>
                <w:sz w:val="22"/>
                <w:szCs w:val="22"/>
              </w:rPr>
            </w:pPr>
            <w:proofErr w:type="gramStart"/>
            <w:r w:rsidRPr="00743862">
              <w:rPr>
                <w:rFonts w:ascii="Times New Roman" w:hAnsi="Times New Roman" w:cs="Times New Roman"/>
                <w:i w:val="0"/>
                <w:iCs w:val="0"/>
                <w:sz w:val="22"/>
                <w:szCs w:val="22"/>
              </w:rPr>
              <w:t>TMFUF[</w:t>
            </w:r>
            <w:proofErr w:type="gramEnd"/>
            <w:r w:rsidRPr="00743862">
              <w:rPr>
                <w:rFonts w:ascii="Times New Roman" w:hAnsi="Times New Roman" w:cs="Times New Roman"/>
                <w:i w:val="0"/>
                <w:iCs w:val="0"/>
                <w:sz w:val="22"/>
                <w:szCs w:val="22"/>
              </w:rPr>
              <w:t>32]</w:t>
            </w:r>
          </w:p>
        </w:tc>
        <w:tc>
          <w:tcPr>
            <w:tcW w:w="3396" w:type="dxa"/>
          </w:tcPr>
          <w:p w14:paraId="344E0628"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0.842</w:t>
            </w:r>
          </w:p>
        </w:tc>
        <w:tc>
          <w:tcPr>
            <w:tcW w:w="3396" w:type="dxa"/>
          </w:tcPr>
          <w:p w14:paraId="304F0061" w14:textId="77777777" w:rsidR="00743862" w:rsidRPr="00743862" w:rsidRDefault="00743862" w:rsidP="007F68B9">
            <w:pPr>
              <w:pStyle w:val="Caption"/>
              <w:keepNext/>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0.526</w:t>
            </w:r>
          </w:p>
        </w:tc>
      </w:tr>
    </w:tbl>
    <w:p w14:paraId="41749936" w14:textId="77777777" w:rsidR="00743862" w:rsidRDefault="007F68B9" w:rsidP="007F68B9">
      <w:pPr>
        <w:pStyle w:val="Caption"/>
      </w:pPr>
      <w:r>
        <w:t xml:space="preserve">Table </w:t>
      </w:r>
      <w:fldSimple w:instr=" SEQ Table \* ARABIC ">
        <w:r w:rsidR="002175CC">
          <w:rPr>
            <w:noProof/>
          </w:rPr>
          <w:t>7</w:t>
        </w:r>
      </w:fldSimple>
      <w:r>
        <w:t xml:space="preserve"> Comparison of the results of three-classes prediction algorithms based on criteria AUC and AUPR</w:t>
      </w:r>
    </w:p>
    <w:p w14:paraId="3126833C" w14:textId="77777777" w:rsidR="00DE2C70" w:rsidRDefault="00DE2C70" w:rsidP="00DE2C70">
      <w:pPr>
        <w:pStyle w:val="Caption"/>
        <w:rPr>
          <w:rFonts w:ascii="Times New Roman" w:hAnsi="Times New Roman" w:cs="Times New Roman"/>
          <w:i w:val="0"/>
          <w:iCs w:val="0"/>
        </w:rPr>
      </w:pPr>
      <w:r w:rsidRPr="00DE2C70">
        <w:rPr>
          <w:rFonts w:ascii="Times New Roman" w:hAnsi="Times New Roman" w:cs="Times New Roman"/>
          <w:i w:val="0"/>
          <w:iCs w:val="0"/>
        </w:rPr>
        <w:t>In Table 7 results of SNF-CNN averaged for the three classes and compared</w:t>
      </w:r>
      <w:r>
        <w:rPr>
          <w:rFonts w:ascii="Times New Roman" w:hAnsi="Times New Roman" w:cs="Times New Roman"/>
          <w:i w:val="0"/>
          <w:iCs w:val="0"/>
        </w:rPr>
        <w:t xml:space="preserve"> </w:t>
      </w:r>
      <w:r w:rsidRPr="00DE2C70">
        <w:rPr>
          <w:rFonts w:ascii="Times New Roman" w:hAnsi="Times New Roman" w:cs="Times New Roman"/>
          <w:i w:val="0"/>
          <w:iCs w:val="0"/>
        </w:rPr>
        <w:t>with other existing three-classes algorithms. According to Table 7, the proposed</w:t>
      </w:r>
      <w:r>
        <w:rPr>
          <w:rFonts w:ascii="Times New Roman" w:hAnsi="Times New Roman" w:cs="Times New Roman"/>
          <w:i w:val="0"/>
          <w:iCs w:val="0"/>
        </w:rPr>
        <w:t xml:space="preserve"> </w:t>
      </w:r>
      <w:r w:rsidRPr="00DE2C70">
        <w:rPr>
          <w:rFonts w:ascii="Times New Roman" w:hAnsi="Times New Roman" w:cs="Times New Roman"/>
          <w:i w:val="0"/>
          <w:iCs w:val="0"/>
        </w:rPr>
        <w:t>algorithm has a high difference compared to other superior algorithms with the</w:t>
      </w:r>
      <w:r>
        <w:rPr>
          <w:rFonts w:ascii="Times New Roman" w:hAnsi="Times New Roman" w:cs="Times New Roman"/>
          <w:i w:val="0"/>
          <w:iCs w:val="0"/>
        </w:rPr>
        <w:t xml:space="preserve"> </w:t>
      </w:r>
      <w:r w:rsidRPr="00DE2C70">
        <w:rPr>
          <w:rFonts w:ascii="Times New Roman" w:hAnsi="Times New Roman" w:cs="Times New Roman"/>
          <w:i w:val="0"/>
          <w:iCs w:val="0"/>
        </w:rPr>
        <w:t>problem of ternary and has been able to challenge other algorithms.</w:t>
      </w:r>
    </w:p>
    <w:p w14:paraId="2D856DBD" w14:textId="77777777" w:rsidR="00DE2C70" w:rsidRDefault="00DE2C70" w:rsidP="00DE2C70">
      <w:pPr>
        <w:pStyle w:val="Caption"/>
        <w:rPr>
          <w:rFonts w:ascii="Times New Roman" w:hAnsi="Times New Roman" w:cs="Times New Roman"/>
          <w:i w:val="0"/>
          <w:iCs w:val="0"/>
        </w:rPr>
      </w:pPr>
    </w:p>
    <w:p w14:paraId="72CFB670" w14:textId="77777777" w:rsidR="00DE2C70" w:rsidRPr="00DE2C70" w:rsidRDefault="00DE2C70" w:rsidP="00DE2C70">
      <w:pPr>
        <w:pStyle w:val="Caption"/>
        <w:rPr>
          <w:rFonts w:ascii="Times New Roman" w:hAnsi="Times New Roman" w:cs="Times New Roman"/>
          <w:b/>
          <w:bCs/>
          <w:i w:val="0"/>
          <w:iCs w:val="0"/>
          <w:sz w:val="28"/>
          <w:szCs w:val="28"/>
        </w:rPr>
      </w:pPr>
      <w:r w:rsidRPr="00DE2C70">
        <w:rPr>
          <w:rFonts w:ascii="Times New Roman" w:hAnsi="Times New Roman" w:cs="Times New Roman"/>
          <w:b/>
          <w:bCs/>
          <w:i w:val="0"/>
          <w:iCs w:val="0"/>
          <w:sz w:val="28"/>
          <w:szCs w:val="28"/>
        </w:rPr>
        <w:t>Conclusions</w:t>
      </w:r>
    </w:p>
    <w:p w14:paraId="2596CB2B" w14:textId="77777777"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Existing machine learning approaches are able to detect potential interactions of a</w:t>
      </w:r>
      <w:r>
        <w:rPr>
          <w:rFonts w:ascii="Times New Roman" w:hAnsi="Times New Roman" w:cs="Times New Roman"/>
          <w:i w:val="0"/>
          <w:iCs w:val="0"/>
        </w:rPr>
        <w:t xml:space="preserve"> </w:t>
      </w:r>
      <w:r w:rsidRPr="00DE2C70">
        <w:rPr>
          <w:rFonts w:ascii="Times New Roman" w:hAnsi="Times New Roman" w:cs="Times New Roman"/>
          <w:i w:val="0"/>
          <w:iCs w:val="0"/>
        </w:rPr>
        <w:t>drug by using large-scale data before taking the drug. However, they cannot predict</w:t>
      </w:r>
      <w:r>
        <w:rPr>
          <w:rFonts w:ascii="Times New Roman" w:hAnsi="Times New Roman" w:cs="Times New Roman"/>
          <w:i w:val="0"/>
          <w:iCs w:val="0"/>
        </w:rPr>
        <w:t xml:space="preserve"> </w:t>
      </w:r>
      <w:r w:rsidRPr="00DE2C70">
        <w:rPr>
          <w:rFonts w:ascii="Times New Roman" w:hAnsi="Times New Roman" w:cs="Times New Roman"/>
          <w:i w:val="0"/>
          <w:iCs w:val="0"/>
        </w:rPr>
        <w:t>comprehensive three-class DDIs, including degressive and enhancive interactions. It</w:t>
      </w:r>
      <w:r>
        <w:rPr>
          <w:rFonts w:ascii="Times New Roman" w:hAnsi="Times New Roman" w:cs="Times New Roman"/>
          <w:i w:val="0"/>
          <w:iCs w:val="0"/>
        </w:rPr>
        <w:t xml:space="preserve"> </w:t>
      </w:r>
      <w:r w:rsidRPr="00DE2C70">
        <w:rPr>
          <w:rFonts w:ascii="Times New Roman" w:hAnsi="Times New Roman" w:cs="Times New Roman"/>
          <w:i w:val="0"/>
          <w:iCs w:val="0"/>
        </w:rPr>
        <w:t>is more informative to clarify if a drug pair h</w:t>
      </w:r>
      <w:r>
        <w:rPr>
          <w:rFonts w:ascii="Times New Roman" w:hAnsi="Times New Roman" w:cs="Times New Roman"/>
          <w:i w:val="0"/>
          <w:iCs w:val="0"/>
        </w:rPr>
        <w:t>as an enhancive DDI or a degres</w:t>
      </w:r>
      <w:r w:rsidRPr="00DE2C70">
        <w:rPr>
          <w:rFonts w:ascii="Times New Roman" w:hAnsi="Times New Roman" w:cs="Times New Roman"/>
          <w:i w:val="0"/>
          <w:iCs w:val="0"/>
        </w:rPr>
        <w:t>sive DDI or even non-DDI than recognizing a drug pair whether or not has DDI.</w:t>
      </w:r>
      <w:r>
        <w:rPr>
          <w:rFonts w:ascii="Times New Roman" w:hAnsi="Times New Roman" w:cs="Times New Roman"/>
          <w:i w:val="0"/>
          <w:iCs w:val="0"/>
        </w:rPr>
        <w:t xml:space="preserve"> </w:t>
      </w:r>
      <w:r w:rsidRPr="00DE2C70">
        <w:rPr>
          <w:rFonts w:ascii="Times New Roman" w:hAnsi="Times New Roman" w:cs="Times New Roman"/>
          <w:i w:val="0"/>
          <w:iCs w:val="0"/>
        </w:rPr>
        <w:t>Without considering the pharmacological changes caused by DDIs, most existing</w:t>
      </w:r>
      <w:r>
        <w:rPr>
          <w:rFonts w:ascii="Times New Roman" w:hAnsi="Times New Roman" w:cs="Times New Roman"/>
          <w:i w:val="0"/>
          <w:iCs w:val="0"/>
        </w:rPr>
        <w:t xml:space="preserve"> </w:t>
      </w:r>
      <w:r w:rsidRPr="00DE2C70">
        <w:rPr>
          <w:rFonts w:ascii="Times New Roman" w:hAnsi="Times New Roman" w:cs="Times New Roman"/>
          <w:i w:val="0"/>
          <w:iCs w:val="0"/>
        </w:rPr>
        <w:t>approaches only report two-classes predictions. In addition, not only the occurrence</w:t>
      </w:r>
      <w:r>
        <w:rPr>
          <w:rFonts w:ascii="Times New Roman" w:hAnsi="Times New Roman" w:cs="Times New Roman"/>
          <w:i w:val="0"/>
          <w:iCs w:val="0"/>
        </w:rPr>
        <w:t xml:space="preserve"> </w:t>
      </w:r>
      <w:r w:rsidRPr="00DE2C70">
        <w:rPr>
          <w:rFonts w:ascii="Times New Roman" w:hAnsi="Times New Roman" w:cs="Times New Roman"/>
          <w:i w:val="0"/>
          <w:iCs w:val="0"/>
        </w:rPr>
        <w:t>of degressive and enhancive DDIs is not random, but also it represents a piece of</w:t>
      </w:r>
      <w:r>
        <w:rPr>
          <w:rFonts w:ascii="Times New Roman" w:hAnsi="Times New Roman" w:cs="Times New Roman"/>
          <w:i w:val="0"/>
          <w:iCs w:val="0"/>
        </w:rPr>
        <w:t xml:space="preserve"> </w:t>
      </w:r>
      <w:r w:rsidRPr="00DE2C70">
        <w:rPr>
          <w:rFonts w:ascii="Times New Roman" w:hAnsi="Times New Roman" w:cs="Times New Roman"/>
          <w:i w:val="0"/>
          <w:iCs w:val="0"/>
        </w:rPr>
        <w:t>information about those major behavers of those two</w:t>
      </w:r>
      <w:r>
        <w:rPr>
          <w:rFonts w:ascii="Times New Roman" w:hAnsi="Times New Roman" w:cs="Times New Roman"/>
          <w:i w:val="0"/>
          <w:iCs w:val="0"/>
        </w:rPr>
        <w:t xml:space="preserve"> drugs. None of the existing ap</w:t>
      </w:r>
      <w:r w:rsidRPr="00DE2C70">
        <w:rPr>
          <w:rFonts w:ascii="Times New Roman" w:hAnsi="Times New Roman" w:cs="Times New Roman"/>
          <w:i w:val="0"/>
          <w:iCs w:val="0"/>
        </w:rPr>
        <w:t>proaches investigates and considers this intrinsic important property of interactions</w:t>
      </w:r>
      <w:r>
        <w:rPr>
          <w:rFonts w:ascii="Times New Roman" w:hAnsi="Times New Roman" w:cs="Times New Roman"/>
          <w:i w:val="0"/>
          <w:iCs w:val="0"/>
        </w:rPr>
        <w:t xml:space="preserve"> </w:t>
      </w:r>
      <w:r w:rsidRPr="00DE2C70">
        <w:rPr>
          <w:rFonts w:ascii="Times New Roman" w:hAnsi="Times New Roman" w:cs="Times New Roman"/>
          <w:i w:val="0"/>
          <w:iCs w:val="0"/>
        </w:rPr>
        <w:t>when treating complex diseases [34].</w:t>
      </w:r>
    </w:p>
    <w:p w14:paraId="24FCFA6D" w14:textId="77777777" w:rsidR="00DE2C70" w:rsidRDefault="00DE2C70" w:rsidP="00DE2C70">
      <w:pPr>
        <w:pStyle w:val="Caption"/>
        <w:jc w:val="both"/>
        <w:rPr>
          <w:rFonts w:ascii="Times New Roman" w:hAnsi="Times New Roman" w:cs="Times New Roman"/>
          <w:i w:val="0"/>
          <w:iCs w:val="0"/>
        </w:rPr>
      </w:pPr>
    </w:p>
    <w:p w14:paraId="181FFE38" w14:textId="77777777"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In this work, after representing comprehensive DDI data and drug features, we</w:t>
      </w:r>
      <w:r>
        <w:rPr>
          <w:rFonts w:ascii="Times New Roman" w:hAnsi="Times New Roman" w:cs="Times New Roman"/>
          <w:i w:val="0"/>
          <w:iCs w:val="0"/>
        </w:rPr>
        <w:t xml:space="preserve"> </w:t>
      </w:r>
      <w:r w:rsidRPr="00DE2C70">
        <w:rPr>
          <w:rFonts w:ascii="Times New Roman" w:hAnsi="Times New Roman" w:cs="Times New Roman"/>
          <w:i w:val="0"/>
          <w:iCs w:val="0"/>
        </w:rPr>
        <w:t>used the template of recommender systems to design a novel algorithm. Although</w:t>
      </w:r>
      <w:r>
        <w:rPr>
          <w:rFonts w:ascii="Times New Roman" w:hAnsi="Times New Roman" w:cs="Times New Roman"/>
          <w:i w:val="0"/>
          <w:iCs w:val="0"/>
        </w:rPr>
        <w:t xml:space="preserve"> </w:t>
      </w:r>
      <w:r w:rsidRPr="00DE2C70">
        <w:rPr>
          <w:rFonts w:ascii="Times New Roman" w:hAnsi="Times New Roman" w:cs="Times New Roman"/>
          <w:i w:val="0"/>
          <w:iCs w:val="0"/>
        </w:rPr>
        <w:t>the prediction obtained by our algorithm was inspiring, overall performance could</w:t>
      </w:r>
      <w:r>
        <w:rPr>
          <w:rFonts w:ascii="Times New Roman" w:hAnsi="Times New Roman" w:cs="Times New Roman"/>
          <w:i w:val="0"/>
          <w:iCs w:val="0"/>
        </w:rPr>
        <w:t xml:space="preserve"> </w:t>
      </w:r>
      <w:r w:rsidRPr="00DE2C70">
        <w:rPr>
          <w:rFonts w:ascii="Times New Roman" w:hAnsi="Times New Roman" w:cs="Times New Roman"/>
          <w:i w:val="0"/>
          <w:iCs w:val="0"/>
        </w:rPr>
        <w:t xml:space="preserve">still be improved. </w:t>
      </w:r>
      <w:proofErr w:type="gramStart"/>
      <w:r w:rsidRPr="00DE2C70">
        <w:rPr>
          <w:rFonts w:ascii="Times New Roman" w:hAnsi="Times New Roman" w:cs="Times New Roman"/>
          <w:i w:val="0"/>
          <w:iCs w:val="0"/>
        </w:rPr>
        <w:t>So</w:t>
      </w:r>
      <w:proofErr w:type="gramEnd"/>
      <w:r w:rsidRPr="00DE2C70">
        <w:rPr>
          <w:rFonts w:ascii="Times New Roman" w:hAnsi="Times New Roman" w:cs="Times New Roman"/>
          <w:i w:val="0"/>
          <w:iCs w:val="0"/>
        </w:rPr>
        <w:t xml:space="preserve"> we investigated those incorrectly predicted DDIs. To prove</w:t>
      </w:r>
      <w:r>
        <w:rPr>
          <w:rFonts w:ascii="Times New Roman" w:hAnsi="Times New Roman" w:cs="Times New Roman"/>
          <w:i w:val="0"/>
          <w:iCs w:val="0"/>
        </w:rPr>
        <w:t xml:space="preserve"> the </w:t>
      </w:r>
      <w:r w:rsidRPr="00DE2C70">
        <w:rPr>
          <w:rFonts w:ascii="Times New Roman" w:hAnsi="Times New Roman" w:cs="Times New Roman"/>
          <w:i w:val="0"/>
          <w:iCs w:val="0"/>
        </w:rPr>
        <w:t>algorithm</w:t>
      </w:r>
      <w:r>
        <w:rPr>
          <w:rFonts w:ascii="Times New Roman" w:hAnsi="Times New Roman" w:cs="Times New Roman"/>
          <w:i w:val="0"/>
          <w:iCs w:val="0"/>
        </w:rPr>
        <w:t xml:space="preserve"> in practice we checked </w:t>
      </w:r>
      <w:r w:rsidRPr="00DE2C70">
        <w:rPr>
          <w:rFonts w:ascii="Times New Roman" w:hAnsi="Times New Roman" w:cs="Times New Roman"/>
          <w:i w:val="0"/>
          <w:iCs w:val="0"/>
        </w:rPr>
        <w:t>case-by-case</w:t>
      </w:r>
      <w:r>
        <w:rPr>
          <w:rFonts w:ascii="Times New Roman" w:hAnsi="Times New Roman" w:cs="Times New Roman"/>
          <w:i w:val="0"/>
          <w:iCs w:val="0"/>
        </w:rPr>
        <w:t xml:space="preserve"> of the model prediction, in the </w:t>
      </w:r>
      <w:r w:rsidRPr="00DE2C70">
        <w:rPr>
          <w:rFonts w:ascii="Times New Roman" w:hAnsi="Times New Roman" w:cs="Times New Roman"/>
          <w:i w:val="0"/>
          <w:iCs w:val="0"/>
        </w:rPr>
        <w:t xml:space="preserve">latest version of the </w:t>
      </w:r>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 xml:space="preserve"> database. Observations and investigations led to the</w:t>
      </w:r>
      <w:r>
        <w:rPr>
          <w:rFonts w:ascii="Times New Roman" w:hAnsi="Times New Roman" w:cs="Times New Roman"/>
          <w:i w:val="0"/>
          <w:iCs w:val="0"/>
        </w:rPr>
        <w:t xml:space="preserve"> </w:t>
      </w:r>
      <w:r w:rsidRPr="00DE2C70">
        <w:rPr>
          <w:rFonts w:ascii="Times New Roman" w:hAnsi="Times New Roman" w:cs="Times New Roman"/>
          <w:i w:val="0"/>
          <w:iCs w:val="0"/>
        </w:rPr>
        <w:t>discovery of three reasons for wrong predictions:</w:t>
      </w:r>
    </w:p>
    <w:p w14:paraId="1E685CEC" w14:textId="77777777" w:rsidR="00DE2C70" w:rsidRP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 xml:space="preserve">1) The first is about removed interactions in </w:t>
      </w:r>
      <w:proofErr w:type="spellStart"/>
      <w:r w:rsidRPr="00DE2C70">
        <w:rPr>
          <w:rFonts w:ascii="Times New Roman" w:hAnsi="Times New Roman" w:cs="Times New Roman"/>
          <w:i w:val="0"/>
          <w:iCs w:val="0"/>
        </w:rPr>
        <w:t>D</w:t>
      </w:r>
      <w:r>
        <w:rPr>
          <w:rFonts w:ascii="Times New Roman" w:hAnsi="Times New Roman" w:cs="Times New Roman"/>
          <w:i w:val="0"/>
          <w:iCs w:val="0"/>
        </w:rPr>
        <w:t>rugBank</w:t>
      </w:r>
      <w:proofErr w:type="spellEnd"/>
      <w:r>
        <w:rPr>
          <w:rFonts w:ascii="Times New Roman" w:hAnsi="Times New Roman" w:cs="Times New Roman"/>
          <w:i w:val="0"/>
          <w:iCs w:val="0"/>
        </w:rPr>
        <w:t xml:space="preserve"> version 5 which are pre</w:t>
      </w:r>
      <w:r w:rsidRPr="00DE2C70">
        <w:rPr>
          <w:rFonts w:ascii="Times New Roman" w:hAnsi="Times New Roman" w:cs="Times New Roman"/>
          <w:i w:val="0"/>
          <w:iCs w:val="0"/>
        </w:rPr>
        <w:t xml:space="preserve">cisely labeled as DDIs in </w:t>
      </w:r>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 xml:space="preserve"> version 4. For example, the old version of</w:t>
      </w:r>
      <w:r>
        <w:rPr>
          <w:rFonts w:ascii="Times New Roman" w:hAnsi="Times New Roman" w:cs="Times New Roman"/>
          <w:i w:val="0"/>
          <w:iCs w:val="0"/>
        </w:rPr>
        <w:t xml:space="preserve"> </w:t>
      </w:r>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 xml:space="preserve"> records that Apraclonidine (DB00964) (a</w:t>
      </w:r>
      <w:r>
        <w:rPr>
          <w:rFonts w:ascii="Times New Roman" w:hAnsi="Times New Roman" w:cs="Times New Roman"/>
          <w:i w:val="0"/>
          <w:iCs w:val="0"/>
        </w:rPr>
        <w:t>lso known as iopidine, is a sym</w:t>
      </w:r>
      <w:r w:rsidRPr="00DE2C70">
        <w:rPr>
          <w:rFonts w:ascii="Times New Roman" w:hAnsi="Times New Roman" w:cs="Times New Roman"/>
          <w:i w:val="0"/>
          <w:iCs w:val="0"/>
        </w:rPr>
        <w:t>pathomimetic used in glaucoma therapy.) increases t</w:t>
      </w:r>
      <w:r>
        <w:rPr>
          <w:rFonts w:ascii="Times New Roman" w:hAnsi="Times New Roman" w:cs="Times New Roman"/>
          <w:i w:val="0"/>
          <w:iCs w:val="0"/>
        </w:rPr>
        <w:t>he atrioventricular blocking ac</w:t>
      </w:r>
      <w:r w:rsidRPr="00DE2C70">
        <w:rPr>
          <w:rFonts w:ascii="Times New Roman" w:hAnsi="Times New Roman" w:cs="Times New Roman"/>
          <w:i w:val="0"/>
          <w:iCs w:val="0"/>
        </w:rPr>
        <w:t xml:space="preserve">tivities of </w:t>
      </w:r>
      <w:proofErr w:type="spellStart"/>
      <w:r w:rsidRPr="00DE2C70">
        <w:rPr>
          <w:rFonts w:ascii="Times New Roman" w:hAnsi="Times New Roman" w:cs="Times New Roman"/>
          <w:i w:val="0"/>
          <w:iCs w:val="0"/>
        </w:rPr>
        <w:t>Alprenolol</w:t>
      </w:r>
      <w:proofErr w:type="spellEnd"/>
      <w:r w:rsidRPr="00DE2C70">
        <w:rPr>
          <w:rFonts w:ascii="Times New Roman" w:hAnsi="Times New Roman" w:cs="Times New Roman"/>
          <w:i w:val="0"/>
          <w:iCs w:val="0"/>
        </w:rPr>
        <w:t xml:space="preserve"> (DB00866) and </w:t>
      </w:r>
      <w:proofErr w:type="spellStart"/>
      <w:r w:rsidRPr="00DE2C70">
        <w:rPr>
          <w:rFonts w:ascii="Times New Roman" w:hAnsi="Times New Roman" w:cs="Times New Roman"/>
          <w:i w:val="0"/>
          <w:iCs w:val="0"/>
        </w:rPr>
        <w:t>Bevantolol</w:t>
      </w:r>
      <w:proofErr w:type="spellEnd"/>
      <w:r w:rsidRPr="00DE2C70">
        <w:rPr>
          <w:rFonts w:ascii="Times New Roman" w:hAnsi="Times New Roman" w:cs="Times New Roman"/>
          <w:i w:val="0"/>
          <w:iCs w:val="0"/>
        </w:rPr>
        <w:t xml:space="preserve"> (DB01295), while the newer version</w:t>
      </w:r>
      <w:r>
        <w:rPr>
          <w:rFonts w:ascii="Times New Roman" w:hAnsi="Times New Roman" w:cs="Times New Roman"/>
          <w:i w:val="0"/>
          <w:iCs w:val="0"/>
        </w:rPr>
        <w:t xml:space="preserve"> </w:t>
      </w:r>
      <w:r w:rsidRPr="00DE2C70">
        <w:rPr>
          <w:rFonts w:ascii="Times New Roman" w:hAnsi="Times New Roman" w:cs="Times New Roman"/>
          <w:i w:val="0"/>
          <w:iCs w:val="0"/>
        </w:rPr>
        <w:t>removes them, so new research show they have no interaction.</w:t>
      </w:r>
    </w:p>
    <w:p w14:paraId="24C19484" w14:textId="77777777" w:rsidR="00DE2C70" w:rsidRP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 xml:space="preserve">2) The second one is about drug Pairs which are labeled as non-DDIs in </w:t>
      </w:r>
      <w:proofErr w:type="spellStart"/>
      <w:r w:rsidRPr="00DE2C70">
        <w:rPr>
          <w:rFonts w:ascii="Times New Roman" w:hAnsi="Times New Roman" w:cs="Times New Roman"/>
          <w:i w:val="0"/>
          <w:iCs w:val="0"/>
        </w:rPr>
        <w:t>DrugBank</w:t>
      </w:r>
      <w:proofErr w:type="spellEnd"/>
      <w:r>
        <w:rPr>
          <w:rFonts w:ascii="Times New Roman" w:hAnsi="Times New Roman" w:cs="Times New Roman"/>
          <w:i w:val="0"/>
          <w:iCs w:val="0"/>
        </w:rPr>
        <w:t xml:space="preserve"> </w:t>
      </w:r>
      <w:r w:rsidRPr="00DE2C70">
        <w:rPr>
          <w:rFonts w:ascii="Times New Roman" w:hAnsi="Times New Roman" w:cs="Times New Roman"/>
          <w:i w:val="0"/>
          <w:iCs w:val="0"/>
        </w:rPr>
        <w:t>version 4, but in the current version, they are reported as DDIs. For example, the</w:t>
      </w:r>
      <w:r>
        <w:rPr>
          <w:rFonts w:ascii="Times New Roman" w:hAnsi="Times New Roman" w:cs="Times New Roman"/>
          <w:i w:val="0"/>
          <w:iCs w:val="0"/>
        </w:rPr>
        <w:t xml:space="preserve"> </w:t>
      </w:r>
      <w:r w:rsidRPr="00DE2C70">
        <w:rPr>
          <w:rFonts w:ascii="Times New Roman" w:hAnsi="Times New Roman" w:cs="Times New Roman"/>
          <w:i w:val="0"/>
          <w:iCs w:val="0"/>
        </w:rPr>
        <w:t>pair of Valrubicin (DB00385) and Cyclosporine (DB00091), as well as the pair of</w:t>
      </w:r>
      <w:r>
        <w:rPr>
          <w:rFonts w:ascii="Times New Roman" w:hAnsi="Times New Roman" w:cs="Times New Roman"/>
          <w:i w:val="0"/>
          <w:iCs w:val="0"/>
        </w:rPr>
        <w:t xml:space="preserve"> </w:t>
      </w:r>
      <w:r w:rsidRPr="00DE2C70">
        <w:rPr>
          <w:rFonts w:ascii="Times New Roman" w:hAnsi="Times New Roman" w:cs="Times New Roman"/>
          <w:i w:val="0"/>
          <w:iCs w:val="0"/>
        </w:rPr>
        <w:t xml:space="preserve">Ergocalciferol (DB00153) and Calcitriol (DB00136) in </w:t>
      </w:r>
      <w:r w:rsidRPr="00DE2C70">
        <w:rPr>
          <w:rFonts w:ascii="Times New Roman" w:hAnsi="Times New Roman" w:cs="Times New Roman"/>
          <w:i w:val="0"/>
          <w:iCs w:val="0"/>
        </w:rPr>
        <w:lastRenderedPageBreak/>
        <w:t>the n</w:t>
      </w:r>
      <w:r>
        <w:rPr>
          <w:rFonts w:ascii="Times New Roman" w:hAnsi="Times New Roman" w:cs="Times New Roman"/>
          <w:i w:val="0"/>
          <w:iCs w:val="0"/>
        </w:rPr>
        <w:t xml:space="preserve">ewer version of </w:t>
      </w:r>
      <w:proofErr w:type="spellStart"/>
      <w:r>
        <w:rPr>
          <w:rFonts w:ascii="Times New Roman" w:hAnsi="Times New Roman" w:cs="Times New Roman"/>
          <w:i w:val="0"/>
          <w:iCs w:val="0"/>
        </w:rPr>
        <w:t>Drug</w:t>
      </w:r>
      <w:r w:rsidRPr="00DE2C70">
        <w:rPr>
          <w:rFonts w:ascii="Times New Roman" w:hAnsi="Times New Roman" w:cs="Times New Roman"/>
          <w:i w:val="0"/>
          <w:iCs w:val="0"/>
        </w:rPr>
        <w:t>Bank</w:t>
      </w:r>
      <w:proofErr w:type="spellEnd"/>
      <w:r w:rsidRPr="00DE2C70">
        <w:rPr>
          <w:rFonts w:ascii="Times New Roman" w:hAnsi="Times New Roman" w:cs="Times New Roman"/>
          <w:i w:val="0"/>
          <w:iCs w:val="0"/>
        </w:rPr>
        <w:t>, reports, Valrubicin (bladder cancer treatment drug) Increases the activity of</w:t>
      </w:r>
      <w:r>
        <w:rPr>
          <w:rFonts w:ascii="Times New Roman" w:hAnsi="Times New Roman" w:cs="Times New Roman"/>
          <w:i w:val="0"/>
          <w:iCs w:val="0"/>
        </w:rPr>
        <w:t xml:space="preserve"> </w:t>
      </w:r>
      <w:r w:rsidRPr="00DE2C70">
        <w:rPr>
          <w:rFonts w:ascii="Times New Roman" w:hAnsi="Times New Roman" w:cs="Times New Roman"/>
          <w:i w:val="0"/>
          <w:iCs w:val="0"/>
        </w:rPr>
        <w:t>the nephrotoxic drug Cyclosporine</w:t>
      </w:r>
      <w:r>
        <w:rPr>
          <w:rFonts w:ascii="Times New Roman" w:hAnsi="Times New Roman" w:cs="Times New Roman"/>
          <w:i w:val="0"/>
          <w:iCs w:val="0"/>
        </w:rPr>
        <w:t xml:space="preserve"> </w:t>
      </w:r>
      <w:r w:rsidRPr="00DE2C70">
        <w:rPr>
          <w:rFonts w:ascii="Times New Roman" w:hAnsi="Times New Roman" w:cs="Times New Roman"/>
          <w:i w:val="0"/>
          <w:iCs w:val="0"/>
        </w:rPr>
        <w:t>(A drug that suppresses the immune system with</w:t>
      </w:r>
      <w:r>
        <w:rPr>
          <w:rFonts w:ascii="Times New Roman" w:hAnsi="Times New Roman" w:cs="Times New Roman"/>
          <w:i w:val="0"/>
          <w:iCs w:val="0"/>
        </w:rPr>
        <w:t xml:space="preserve"> </w:t>
      </w:r>
      <w:r w:rsidRPr="00DE2C70">
        <w:rPr>
          <w:rFonts w:ascii="Times New Roman" w:hAnsi="Times New Roman" w:cs="Times New Roman"/>
          <w:i w:val="0"/>
          <w:iCs w:val="0"/>
        </w:rPr>
        <w:t>a special action on T-lymphocytes), while the combined therapy of Calcitriol and</w:t>
      </w:r>
      <w:r>
        <w:rPr>
          <w:rFonts w:ascii="Times New Roman" w:hAnsi="Times New Roman" w:cs="Times New Roman"/>
          <w:i w:val="0"/>
          <w:iCs w:val="0"/>
        </w:rPr>
        <w:t xml:space="preserve"> </w:t>
      </w:r>
      <w:r w:rsidRPr="00DE2C70">
        <w:rPr>
          <w:rFonts w:ascii="Times New Roman" w:hAnsi="Times New Roman" w:cs="Times New Roman"/>
          <w:i w:val="0"/>
          <w:iCs w:val="0"/>
        </w:rPr>
        <w:t>Ergocalciferol increases the risk or severity of adverse effects in the multiple-drug</w:t>
      </w:r>
      <w:r>
        <w:rPr>
          <w:rFonts w:ascii="Times New Roman" w:hAnsi="Times New Roman" w:cs="Times New Roman"/>
          <w:i w:val="0"/>
          <w:iCs w:val="0"/>
        </w:rPr>
        <w:t xml:space="preserve"> </w:t>
      </w:r>
      <w:r w:rsidRPr="00DE2C70">
        <w:rPr>
          <w:rFonts w:ascii="Times New Roman" w:hAnsi="Times New Roman" w:cs="Times New Roman"/>
          <w:i w:val="0"/>
          <w:iCs w:val="0"/>
        </w:rPr>
        <w:t>therapy.</w:t>
      </w:r>
    </w:p>
    <w:p w14:paraId="316B4A12" w14:textId="77777777"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3) The last one refers to altering DDIs’ types, which are labeled as enhancive</w:t>
      </w:r>
      <w:r>
        <w:rPr>
          <w:rFonts w:ascii="Times New Roman" w:hAnsi="Times New Roman" w:cs="Times New Roman"/>
          <w:i w:val="0"/>
          <w:iCs w:val="0"/>
        </w:rPr>
        <w:t xml:space="preserve"> </w:t>
      </w:r>
      <w:r w:rsidRPr="00DE2C70">
        <w:rPr>
          <w:rFonts w:ascii="Times New Roman" w:hAnsi="Times New Roman" w:cs="Times New Roman"/>
          <w:i w:val="0"/>
          <w:iCs w:val="0"/>
        </w:rPr>
        <w:t xml:space="preserve">DDIs in </w:t>
      </w:r>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 xml:space="preserve"> version 4, but in the current version, are labeled as degressive</w:t>
      </w:r>
      <w:r>
        <w:rPr>
          <w:rFonts w:ascii="Times New Roman" w:hAnsi="Times New Roman" w:cs="Times New Roman"/>
          <w:i w:val="0"/>
          <w:iCs w:val="0"/>
        </w:rPr>
        <w:t xml:space="preserve"> </w:t>
      </w:r>
      <w:r w:rsidRPr="00DE2C70">
        <w:rPr>
          <w:rFonts w:ascii="Times New Roman" w:hAnsi="Times New Roman" w:cs="Times New Roman"/>
          <w:i w:val="0"/>
          <w:iCs w:val="0"/>
        </w:rPr>
        <w:t>DDIs, and vice versa.</w:t>
      </w:r>
      <w:r>
        <w:rPr>
          <w:rFonts w:ascii="Times New Roman" w:hAnsi="Times New Roman" w:cs="Times New Roman"/>
          <w:i w:val="0"/>
          <w:iCs w:val="0"/>
        </w:rPr>
        <w:t xml:space="preserve"> </w:t>
      </w:r>
    </w:p>
    <w:p w14:paraId="7C055E44" w14:textId="77777777" w:rsidR="00DE2C70" w:rsidRDefault="00DE2C70" w:rsidP="00DE2C70">
      <w:pPr>
        <w:pStyle w:val="Caption"/>
        <w:jc w:val="both"/>
        <w:rPr>
          <w:rFonts w:ascii="Times New Roman" w:hAnsi="Times New Roman" w:cs="Times New Roman"/>
          <w:i w:val="0"/>
          <w:iCs w:val="0"/>
        </w:rPr>
      </w:pPr>
    </w:p>
    <w:p w14:paraId="74FE4CB6" w14:textId="77777777" w:rsidR="00DE2C70" w:rsidRP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We expect that the SNF-CNN approach will be able to achieve better results in</w:t>
      </w:r>
      <w:r>
        <w:rPr>
          <w:rFonts w:ascii="Times New Roman" w:hAnsi="Times New Roman" w:cs="Times New Roman"/>
          <w:i w:val="0"/>
          <w:iCs w:val="0"/>
        </w:rPr>
        <w:t xml:space="preserve"> </w:t>
      </w:r>
      <w:r w:rsidRPr="00DE2C70">
        <w:rPr>
          <w:rFonts w:ascii="Times New Roman" w:hAnsi="Times New Roman" w:cs="Times New Roman"/>
          <w:i w:val="0"/>
          <w:iCs w:val="0"/>
        </w:rPr>
        <w:t>DDI prediction by a better dataset that has less missed or false information about</w:t>
      </w:r>
      <w:r>
        <w:rPr>
          <w:rFonts w:ascii="Times New Roman" w:hAnsi="Times New Roman" w:cs="Times New Roman"/>
          <w:i w:val="0"/>
          <w:iCs w:val="0"/>
        </w:rPr>
        <w:t xml:space="preserve"> </w:t>
      </w:r>
      <w:r w:rsidRPr="00DE2C70">
        <w:rPr>
          <w:rFonts w:ascii="Times New Roman" w:hAnsi="Times New Roman" w:cs="Times New Roman"/>
          <w:i w:val="0"/>
          <w:iCs w:val="0"/>
        </w:rPr>
        <w:t>drug pairs. For future work, it is recommended that drugs and their features always</w:t>
      </w:r>
      <w:r>
        <w:rPr>
          <w:rFonts w:ascii="Times New Roman" w:hAnsi="Times New Roman" w:cs="Times New Roman"/>
          <w:i w:val="0"/>
          <w:iCs w:val="0"/>
        </w:rPr>
        <w:t xml:space="preserve"> </w:t>
      </w:r>
      <w:r w:rsidRPr="00DE2C70">
        <w:rPr>
          <w:rFonts w:ascii="Times New Roman" w:hAnsi="Times New Roman" w:cs="Times New Roman"/>
          <w:i w:val="0"/>
          <w:iCs w:val="0"/>
        </w:rPr>
        <w:t xml:space="preserve">be collected from the latest version of </w:t>
      </w:r>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w:t>
      </w:r>
    </w:p>
    <w:p w14:paraId="5AD1E59D" w14:textId="77777777" w:rsidR="00DE2C70" w:rsidRDefault="00DE2C70" w:rsidP="00DE2C70">
      <w:pPr>
        <w:pStyle w:val="Caption"/>
        <w:jc w:val="both"/>
        <w:rPr>
          <w:ins w:id="84" w:author="mcm" w:date="2023-11-09T18:05:00Z"/>
          <w:rFonts w:ascii="Times New Roman" w:hAnsi="Times New Roman" w:cs="Times New Roman"/>
          <w:i w:val="0"/>
          <w:iCs w:val="0"/>
        </w:rPr>
      </w:pPr>
      <w:r w:rsidRPr="00DE2C70">
        <w:rPr>
          <w:rFonts w:ascii="Times New Roman" w:hAnsi="Times New Roman" w:cs="Times New Roman"/>
          <w:i w:val="0"/>
          <w:iCs w:val="0"/>
        </w:rPr>
        <w:t>Three-classes data is an attempt to improve expression and problem solving over</w:t>
      </w:r>
      <w:r>
        <w:rPr>
          <w:rFonts w:ascii="Times New Roman" w:hAnsi="Times New Roman" w:cs="Times New Roman"/>
          <w:i w:val="0"/>
          <w:iCs w:val="0"/>
        </w:rPr>
        <w:t xml:space="preserve"> </w:t>
      </w:r>
      <w:r w:rsidRPr="00DE2C70">
        <w:rPr>
          <w:rFonts w:ascii="Times New Roman" w:hAnsi="Times New Roman" w:cs="Times New Roman"/>
          <w:i w:val="0"/>
          <w:iCs w:val="0"/>
        </w:rPr>
        <w:t>two-classes data. However, three-classes data does not</w:t>
      </w:r>
      <w:r>
        <w:rPr>
          <w:rFonts w:ascii="Times New Roman" w:hAnsi="Times New Roman" w:cs="Times New Roman"/>
          <w:i w:val="0"/>
          <w:iCs w:val="0"/>
        </w:rPr>
        <w:t xml:space="preserve"> have sufficient biological sig</w:t>
      </w:r>
      <w:r w:rsidRPr="00DE2C70">
        <w:rPr>
          <w:rFonts w:ascii="Times New Roman" w:hAnsi="Times New Roman" w:cs="Times New Roman"/>
          <w:i w:val="0"/>
          <w:iCs w:val="0"/>
        </w:rPr>
        <w:t>nificance and provides limited biological information. This means that predicting</w:t>
      </w:r>
      <w:r>
        <w:rPr>
          <w:rFonts w:ascii="Times New Roman" w:hAnsi="Times New Roman" w:cs="Times New Roman"/>
          <w:i w:val="0"/>
          <w:iCs w:val="0"/>
        </w:rPr>
        <w:t xml:space="preserve"> </w:t>
      </w:r>
      <w:r w:rsidRPr="00DE2C70">
        <w:rPr>
          <w:rFonts w:ascii="Times New Roman" w:hAnsi="Times New Roman" w:cs="Times New Roman"/>
          <w:i w:val="0"/>
          <w:iCs w:val="0"/>
        </w:rPr>
        <w:t xml:space="preserve">the type of DDI can be useful, but it is not clear </w:t>
      </w:r>
      <w:r>
        <w:rPr>
          <w:rFonts w:ascii="Times New Roman" w:hAnsi="Times New Roman" w:cs="Times New Roman"/>
          <w:i w:val="0"/>
          <w:iCs w:val="0"/>
        </w:rPr>
        <w:t>at what stage of the pharmacoki</w:t>
      </w:r>
      <w:r w:rsidRPr="00DE2C70">
        <w:rPr>
          <w:rFonts w:ascii="Times New Roman" w:hAnsi="Times New Roman" w:cs="Times New Roman"/>
          <w:i w:val="0"/>
          <w:iCs w:val="0"/>
        </w:rPr>
        <w:t>netic or pharmacodynamic stages this DDI occurred. Therefore, it is suggested to</w:t>
      </w:r>
      <w:r>
        <w:rPr>
          <w:rFonts w:ascii="Times New Roman" w:hAnsi="Times New Roman" w:cs="Times New Roman"/>
          <w:i w:val="0"/>
          <w:iCs w:val="0"/>
        </w:rPr>
        <w:t xml:space="preserve"> </w:t>
      </w:r>
      <w:r w:rsidRPr="00DE2C70">
        <w:rPr>
          <w:rFonts w:ascii="Times New Roman" w:hAnsi="Times New Roman" w:cs="Times New Roman"/>
          <w:i w:val="0"/>
          <w:iCs w:val="0"/>
        </w:rPr>
        <w:t>collect datasets with degressive and enhancive lab</w:t>
      </w:r>
      <w:r>
        <w:rPr>
          <w:rFonts w:ascii="Times New Roman" w:hAnsi="Times New Roman" w:cs="Times New Roman"/>
          <w:i w:val="0"/>
          <w:iCs w:val="0"/>
        </w:rPr>
        <w:t>els from each of the pharmacoki</w:t>
      </w:r>
      <w:r w:rsidRPr="00DE2C70">
        <w:rPr>
          <w:rFonts w:ascii="Times New Roman" w:hAnsi="Times New Roman" w:cs="Times New Roman"/>
          <w:i w:val="0"/>
          <w:iCs w:val="0"/>
        </w:rPr>
        <w:t>netic and pharmacodynamic steps. In this case, more meaningful models in terms of</w:t>
      </w:r>
      <w:r>
        <w:rPr>
          <w:rFonts w:ascii="Times New Roman" w:hAnsi="Times New Roman" w:cs="Times New Roman"/>
          <w:i w:val="0"/>
          <w:iCs w:val="0"/>
        </w:rPr>
        <w:t xml:space="preserve"> </w:t>
      </w:r>
      <w:r w:rsidRPr="00DE2C70">
        <w:rPr>
          <w:rFonts w:ascii="Times New Roman" w:hAnsi="Times New Roman" w:cs="Times New Roman"/>
          <w:i w:val="0"/>
          <w:iCs w:val="0"/>
        </w:rPr>
        <w:t>pharmacology and machine learning may be designed and built. Results from these</w:t>
      </w:r>
      <w:r>
        <w:rPr>
          <w:rFonts w:ascii="Times New Roman" w:hAnsi="Times New Roman" w:cs="Times New Roman"/>
          <w:i w:val="0"/>
          <w:iCs w:val="0"/>
        </w:rPr>
        <w:t xml:space="preserve"> </w:t>
      </w:r>
      <w:r w:rsidRPr="00DE2C70">
        <w:rPr>
          <w:rFonts w:ascii="Times New Roman" w:hAnsi="Times New Roman" w:cs="Times New Roman"/>
          <w:i w:val="0"/>
          <w:iCs w:val="0"/>
        </w:rPr>
        <w:t>models will more important to pharmacists and will be more useful for further steps</w:t>
      </w:r>
      <w:r>
        <w:rPr>
          <w:rFonts w:ascii="Times New Roman" w:hAnsi="Times New Roman" w:cs="Times New Roman"/>
          <w:i w:val="0"/>
          <w:iCs w:val="0"/>
        </w:rPr>
        <w:t xml:space="preserve"> </w:t>
      </w:r>
      <w:r w:rsidRPr="00DE2C70">
        <w:rPr>
          <w:rFonts w:ascii="Times New Roman" w:hAnsi="Times New Roman" w:cs="Times New Roman"/>
          <w:i w:val="0"/>
          <w:iCs w:val="0"/>
        </w:rPr>
        <w:t>with human health aim.</w:t>
      </w:r>
    </w:p>
    <w:p w14:paraId="617C690F" w14:textId="40F27F5E" w:rsidR="00E03EC1" w:rsidRDefault="00E03EC1" w:rsidP="00DE2C70">
      <w:pPr>
        <w:pStyle w:val="Caption"/>
        <w:jc w:val="both"/>
        <w:rPr>
          <w:rFonts w:ascii="Times New Roman" w:hAnsi="Times New Roman" w:cs="Times New Roman"/>
          <w:i w:val="0"/>
          <w:iCs w:val="0"/>
        </w:rPr>
      </w:pPr>
      <w:ins w:id="85" w:author="mcm" w:date="2023-11-09T18:05:00Z">
        <w:r>
          <w:rPr>
            <w:rFonts w:ascii="Times New Roman" w:hAnsi="Times New Roman" w:cs="Times New Roman"/>
            <w:i w:val="0"/>
            <w:iCs w:val="0"/>
          </w:rPr>
          <w:t>A</w:t>
        </w:r>
      </w:ins>
      <w:ins w:id="86" w:author="mcm" w:date="2023-11-09T18:15:00Z">
        <w:r>
          <w:rPr>
            <w:rFonts w:ascii="Times New Roman" w:hAnsi="Times New Roman" w:cs="Times New Roman"/>
            <w:i w:val="0"/>
            <w:iCs w:val="0"/>
          </w:rPr>
          <w:t>a future wor</w:t>
        </w:r>
      </w:ins>
      <w:ins w:id="87" w:author="mcm" w:date="2023-11-09T18:16:00Z">
        <w:r>
          <w:rPr>
            <w:rFonts w:ascii="Times New Roman" w:hAnsi="Times New Roman" w:cs="Times New Roman"/>
            <w:i w:val="0"/>
            <w:iCs w:val="0"/>
          </w:rPr>
          <w:t>k, authors are also evaluating the</w:t>
        </w:r>
      </w:ins>
      <w:ins w:id="88" w:author="mcm" w:date="2023-11-09T18:05:00Z">
        <w:r>
          <w:rPr>
            <w:rFonts w:ascii="Times New Roman" w:hAnsi="Times New Roman" w:cs="Times New Roman"/>
            <w:i w:val="0"/>
            <w:iCs w:val="0"/>
          </w:rPr>
          <w:t xml:space="preserve"> </w:t>
        </w:r>
      </w:ins>
      <w:ins w:id="89" w:author="mcm" w:date="2023-11-09T18:16:00Z">
        <w:r>
          <w:rPr>
            <w:rFonts w:ascii="Times New Roman" w:hAnsi="Times New Roman" w:cs="Times New Roman"/>
            <w:i w:val="0"/>
            <w:iCs w:val="0"/>
          </w:rPr>
          <w:t xml:space="preserve">possibility of extending </w:t>
        </w:r>
      </w:ins>
      <w:ins w:id="90" w:author="mcm" w:date="2023-11-09T18:05:00Z">
        <w:r>
          <w:rPr>
            <w:rFonts w:ascii="Times New Roman" w:hAnsi="Times New Roman" w:cs="Times New Roman"/>
            <w:i w:val="0"/>
            <w:iCs w:val="0"/>
          </w:rPr>
          <w:t xml:space="preserve">this work </w:t>
        </w:r>
      </w:ins>
      <w:ins w:id="91" w:author="mcm" w:date="2023-11-09T18:16:00Z">
        <w:r>
          <w:rPr>
            <w:rFonts w:ascii="Times New Roman" w:hAnsi="Times New Roman" w:cs="Times New Roman"/>
            <w:i w:val="0"/>
            <w:iCs w:val="0"/>
          </w:rPr>
          <w:t>by combining it</w:t>
        </w:r>
      </w:ins>
      <w:ins w:id="92" w:author="mcm" w:date="2023-11-09T18:05:00Z">
        <w:r>
          <w:rPr>
            <w:rFonts w:ascii="Times New Roman" w:hAnsi="Times New Roman" w:cs="Times New Roman"/>
            <w:i w:val="0"/>
            <w:iCs w:val="0"/>
          </w:rPr>
          <w:t xml:space="preserve"> it wit</w:t>
        </w:r>
      </w:ins>
      <w:ins w:id="93" w:author="mcm" w:date="2023-11-09T18:06:00Z">
        <w:r>
          <w:rPr>
            <w:rFonts w:ascii="Times New Roman" w:hAnsi="Times New Roman" w:cs="Times New Roman"/>
            <w:i w:val="0"/>
            <w:iCs w:val="0"/>
          </w:rPr>
          <w:t xml:space="preserve">h the results achieved within Smart4Health project regarding pharmacogenomics for </w:t>
        </w:r>
      </w:ins>
      <w:ins w:id="94" w:author="mcm" w:date="2023-11-09T18:07:00Z">
        <w:r>
          <w:rPr>
            <w:rFonts w:ascii="Times New Roman" w:hAnsi="Times New Roman" w:cs="Times New Roman"/>
            <w:i w:val="0"/>
            <w:iCs w:val="0"/>
          </w:rPr>
          <w:t>personalized</w:t>
        </w:r>
      </w:ins>
      <w:ins w:id="95" w:author="mcm" w:date="2023-11-09T18:06:00Z">
        <w:r>
          <w:rPr>
            <w:rFonts w:ascii="Times New Roman" w:hAnsi="Times New Roman" w:cs="Times New Roman"/>
            <w:i w:val="0"/>
            <w:iCs w:val="0"/>
          </w:rPr>
          <w:t xml:space="preserve"> health</w:t>
        </w:r>
      </w:ins>
      <w:ins w:id="96" w:author="mcm" w:date="2023-11-09T18:07:00Z">
        <w:r>
          <w:rPr>
            <w:rFonts w:ascii="Times New Roman" w:hAnsi="Times New Roman" w:cs="Times New Roman"/>
            <w:i w:val="0"/>
            <w:iCs w:val="0"/>
          </w:rPr>
          <w:t xml:space="preserve"> [c]</w:t>
        </w:r>
      </w:ins>
      <w:ins w:id="97" w:author="mcm" w:date="2023-11-09T18:16:00Z">
        <w:r>
          <w:rPr>
            <w:rFonts w:ascii="Times New Roman" w:hAnsi="Times New Roman" w:cs="Times New Roman"/>
            <w:i w:val="0"/>
            <w:iCs w:val="0"/>
          </w:rPr>
          <w:t xml:space="preserve"> in orde</w:t>
        </w:r>
      </w:ins>
      <w:ins w:id="98" w:author="mcm" w:date="2023-11-09T18:17:00Z">
        <w:r>
          <w:rPr>
            <w:rFonts w:ascii="Times New Roman" w:hAnsi="Times New Roman" w:cs="Times New Roman"/>
            <w:i w:val="0"/>
            <w:iCs w:val="0"/>
          </w:rPr>
          <w:t xml:space="preserve">r to study DDIs </w:t>
        </w:r>
      </w:ins>
      <w:ins w:id="99" w:author="mcm" w:date="2023-11-09T18:18:00Z">
        <w:r>
          <w:rPr>
            <w:rFonts w:ascii="Times New Roman" w:hAnsi="Times New Roman" w:cs="Times New Roman"/>
            <w:i w:val="0"/>
            <w:iCs w:val="0"/>
          </w:rPr>
          <w:t xml:space="preserve">mechanisms </w:t>
        </w:r>
      </w:ins>
      <w:ins w:id="100" w:author="mcm" w:date="2023-11-09T18:17:00Z">
        <w:r>
          <w:rPr>
            <w:rFonts w:ascii="Times New Roman" w:hAnsi="Times New Roman" w:cs="Times New Roman"/>
            <w:i w:val="0"/>
            <w:iCs w:val="0"/>
          </w:rPr>
          <w:t>in specific</w:t>
        </w:r>
      </w:ins>
      <w:ins w:id="101" w:author="mcm" w:date="2023-11-09T18:18:00Z">
        <w:r>
          <w:rPr>
            <w:rFonts w:ascii="Times New Roman" w:hAnsi="Times New Roman" w:cs="Times New Roman"/>
            <w:i w:val="0"/>
            <w:iCs w:val="0"/>
          </w:rPr>
          <w:t xml:space="preserve"> </w:t>
        </w:r>
      </w:ins>
      <w:ins w:id="102" w:author="mcm" w:date="2023-11-09T18:19:00Z">
        <w:r>
          <w:rPr>
            <w:rFonts w:ascii="Times New Roman" w:hAnsi="Times New Roman" w:cs="Times New Roman"/>
            <w:i w:val="0"/>
            <w:iCs w:val="0"/>
          </w:rPr>
          <w:t>patient profiles and contribute for the development of personalized treatment</w:t>
        </w:r>
      </w:ins>
      <w:ins w:id="103" w:author="mcm" w:date="2023-11-09T18:17:00Z">
        <w:r>
          <w:rPr>
            <w:rFonts w:ascii="Times New Roman" w:hAnsi="Times New Roman" w:cs="Times New Roman"/>
            <w:i w:val="0"/>
            <w:iCs w:val="0"/>
          </w:rPr>
          <w:t xml:space="preserve"> </w:t>
        </w:r>
      </w:ins>
      <w:ins w:id="104" w:author="mcm" w:date="2023-11-09T18:19:00Z">
        <w:r>
          <w:rPr>
            <w:rFonts w:ascii="Times New Roman" w:hAnsi="Times New Roman" w:cs="Times New Roman"/>
            <w:i w:val="0"/>
            <w:iCs w:val="0"/>
          </w:rPr>
          <w:t>schemes.</w:t>
        </w:r>
      </w:ins>
      <w:ins w:id="105" w:author="mcm" w:date="2023-11-09T18:11:00Z">
        <w:r>
          <w:rPr>
            <w:rFonts w:ascii="Times New Roman" w:hAnsi="Times New Roman" w:cs="Times New Roman"/>
            <w:i w:val="0"/>
            <w:iCs w:val="0"/>
          </w:rPr>
          <w:t xml:space="preserve"> </w:t>
        </w:r>
      </w:ins>
    </w:p>
    <w:p w14:paraId="4162AFD9" w14:textId="77777777" w:rsidR="002175CC" w:rsidRDefault="002175CC" w:rsidP="00DE2C70">
      <w:pPr>
        <w:pStyle w:val="Caption"/>
        <w:jc w:val="both"/>
        <w:rPr>
          <w:rFonts w:ascii="Times New Roman" w:hAnsi="Times New Roman" w:cs="Times New Roman"/>
          <w:i w:val="0"/>
          <w:iCs w:val="0"/>
        </w:rPr>
      </w:pPr>
    </w:p>
    <w:p w14:paraId="0200DC52" w14:textId="77777777" w:rsidR="002175CC" w:rsidRPr="002175CC" w:rsidRDefault="002175CC" w:rsidP="002175CC">
      <w:pPr>
        <w:pStyle w:val="Caption"/>
        <w:jc w:val="both"/>
        <w:rPr>
          <w:rFonts w:ascii="Times New Roman" w:hAnsi="Times New Roman" w:cs="Times New Roman"/>
          <w:b/>
          <w:bCs/>
          <w:i w:val="0"/>
          <w:iCs w:val="0"/>
          <w:sz w:val="28"/>
          <w:szCs w:val="28"/>
        </w:rPr>
      </w:pPr>
      <w:r w:rsidRPr="002175CC">
        <w:rPr>
          <w:rFonts w:ascii="Times New Roman" w:hAnsi="Times New Roman" w:cs="Times New Roman"/>
          <w:b/>
          <w:bCs/>
          <w:i w:val="0"/>
          <w:iCs w:val="0"/>
          <w:sz w:val="28"/>
          <w:szCs w:val="28"/>
        </w:rPr>
        <w:t>Appendix</w:t>
      </w:r>
    </w:p>
    <w:p w14:paraId="7610EA03"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Text for this section. . .</w:t>
      </w:r>
    </w:p>
    <w:p w14:paraId="01EE6617"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21</w:t>
      </w:r>
    </w:p>
    <w:p w14:paraId="31CF211A"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Acknowledgements</w:t>
      </w:r>
    </w:p>
    <w:p w14:paraId="7235A462" w14:textId="2472D835" w:rsidR="002175CC" w:rsidDel="00323DAE" w:rsidRDefault="00323DAE" w:rsidP="002175CC">
      <w:pPr>
        <w:pStyle w:val="Caption"/>
        <w:jc w:val="both"/>
        <w:rPr>
          <w:del w:id="106" w:author="Amin Khodamoradi" w:date="2023-11-09T18:53:00Z"/>
          <w:rFonts w:ascii="Times New Roman" w:hAnsi="Times New Roman" w:cs="Times New Roman"/>
          <w:i w:val="0"/>
          <w:iCs w:val="0"/>
        </w:rPr>
      </w:pPr>
      <w:ins w:id="107" w:author="Amin Khodamoradi" w:date="2023-11-09T18:53:00Z">
        <w:r w:rsidRPr="00323DAE">
          <w:rPr>
            <w:rFonts w:ascii="Times New Roman" w:hAnsi="Times New Roman" w:cs="Times New Roman"/>
            <w:i w:val="0"/>
            <w:iCs w:val="0"/>
          </w:rPr>
          <w:t>This work has been partially developed in the context of Smart4Health project. Smart4Health project has received funding from the European Union’s Horizon 2020 research and innovation program under grant agreement No 826117.</w:t>
        </w:r>
      </w:ins>
      <w:del w:id="108" w:author="Amin Khodamoradi" w:date="2023-11-09T18:53:00Z">
        <w:r w:rsidR="002175CC" w:rsidRPr="002175CC" w:rsidDel="00323DAE">
          <w:rPr>
            <w:rFonts w:ascii="Times New Roman" w:hAnsi="Times New Roman" w:cs="Times New Roman"/>
            <w:i w:val="0"/>
            <w:iCs w:val="0"/>
          </w:rPr>
          <w:delText>The author would like to thank the reviewers for their constructive comments that help make the paper much clearer.</w:delText>
        </w:r>
      </w:del>
    </w:p>
    <w:p w14:paraId="3D1297E2" w14:textId="77777777" w:rsidR="00323DAE" w:rsidRPr="002175CC" w:rsidRDefault="00323DAE" w:rsidP="002175CC">
      <w:pPr>
        <w:pStyle w:val="Caption"/>
        <w:jc w:val="both"/>
        <w:rPr>
          <w:ins w:id="109" w:author="Amin Khodamoradi" w:date="2023-11-09T18:53:00Z"/>
          <w:rFonts w:ascii="Times New Roman" w:hAnsi="Times New Roman" w:cs="Times New Roman"/>
          <w:i w:val="0"/>
          <w:iCs w:val="0"/>
        </w:rPr>
      </w:pPr>
    </w:p>
    <w:p w14:paraId="0EF02E74"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Funding</w:t>
      </w:r>
    </w:p>
    <w:p w14:paraId="2F32CC5E"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Text for this section. . .</w:t>
      </w:r>
    </w:p>
    <w:p w14:paraId="4AD6FCC7"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Abbreviations</w:t>
      </w:r>
    </w:p>
    <w:p w14:paraId="34AC34D6" w14:textId="77777777" w:rsidR="002175CC" w:rsidRPr="002175CC" w:rsidRDefault="002175CC" w:rsidP="002175CC">
      <w:pPr>
        <w:pStyle w:val="Caption"/>
        <w:jc w:val="both"/>
        <w:rPr>
          <w:rFonts w:ascii="Times New Roman" w:hAnsi="Times New Roman" w:cs="Times New Roman"/>
          <w:i w:val="0"/>
          <w:iCs w:val="0"/>
        </w:rPr>
      </w:pPr>
      <w:proofErr w:type="spellStart"/>
      <w:proofErr w:type="gramStart"/>
      <w:r w:rsidRPr="002175CC">
        <w:rPr>
          <w:rFonts w:ascii="Times New Roman" w:hAnsi="Times New Roman" w:cs="Times New Roman"/>
          <w:i w:val="0"/>
          <w:iCs w:val="0"/>
        </w:rPr>
        <w:t>DDI:Drug</w:t>
      </w:r>
      <w:proofErr w:type="gramEnd"/>
      <w:r w:rsidRPr="002175CC">
        <w:rPr>
          <w:rFonts w:ascii="Times New Roman" w:hAnsi="Times New Roman" w:cs="Times New Roman"/>
          <w:i w:val="0"/>
          <w:iCs w:val="0"/>
        </w:rPr>
        <w:t>-drug</w:t>
      </w:r>
      <w:proofErr w:type="spellEnd"/>
      <w:r w:rsidRPr="002175CC">
        <w:rPr>
          <w:rFonts w:ascii="Times New Roman" w:hAnsi="Times New Roman" w:cs="Times New Roman"/>
          <w:i w:val="0"/>
          <w:iCs w:val="0"/>
        </w:rPr>
        <w:t xml:space="preserve"> interactions; </w:t>
      </w:r>
      <w:proofErr w:type="spellStart"/>
      <w:r w:rsidRPr="002175CC">
        <w:rPr>
          <w:rFonts w:ascii="Times New Roman" w:hAnsi="Times New Roman" w:cs="Times New Roman"/>
          <w:i w:val="0"/>
          <w:iCs w:val="0"/>
        </w:rPr>
        <w:t>CV:cross-validation</w:t>
      </w:r>
      <w:proofErr w:type="spellEnd"/>
      <w:r w:rsidRPr="002175CC">
        <w:rPr>
          <w:rFonts w:ascii="Times New Roman" w:hAnsi="Times New Roman" w:cs="Times New Roman"/>
          <w:i w:val="0"/>
          <w:iCs w:val="0"/>
        </w:rPr>
        <w:t xml:space="preserve">; </w:t>
      </w:r>
      <w:proofErr w:type="spellStart"/>
      <w:r w:rsidRPr="002175CC">
        <w:rPr>
          <w:rFonts w:ascii="Times New Roman" w:hAnsi="Times New Roman" w:cs="Times New Roman"/>
          <w:i w:val="0"/>
          <w:iCs w:val="0"/>
        </w:rPr>
        <w:t>SNF:Similarity</w:t>
      </w:r>
      <w:proofErr w:type="spellEnd"/>
      <w:r w:rsidRPr="002175CC">
        <w:rPr>
          <w:rFonts w:ascii="Times New Roman" w:hAnsi="Times New Roman" w:cs="Times New Roman"/>
          <w:i w:val="0"/>
          <w:iCs w:val="0"/>
        </w:rPr>
        <w:t xml:space="preserve"> Network Fusion;</w:t>
      </w:r>
    </w:p>
    <w:p w14:paraId="4D73C7B7" w14:textId="77777777" w:rsid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Availability of data and materials</w:t>
      </w:r>
    </w:p>
    <w:p w14:paraId="6DC18661" w14:textId="77777777" w:rsid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the code and data is available at GitHub page of </w:t>
      </w:r>
      <w:hyperlink r:id="rId14" w:history="1">
        <w:r w:rsidRPr="002175CC">
          <w:rPr>
            <w:rStyle w:val="Hyperlink"/>
            <w:rFonts w:ascii="Times New Roman" w:hAnsi="Times New Roman" w:cs="Times New Roman"/>
            <w:i w:val="0"/>
            <w:iCs w:val="0"/>
          </w:rPr>
          <w:t>SNF-CNN code and data</w:t>
        </w:r>
      </w:hyperlink>
      <w:r>
        <w:rPr>
          <w:rFonts w:ascii="Times New Roman" w:hAnsi="Times New Roman" w:cs="Times New Roman"/>
          <w:i w:val="0"/>
          <w:iCs w:val="0"/>
        </w:rPr>
        <w:t xml:space="preserve"> (</w:t>
      </w:r>
      <w:hyperlink r:id="rId15" w:history="1">
        <w:r w:rsidRPr="00236319">
          <w:rPr>
            <w:rStyle w:val="Hyperlink"/>
            <w:rFonts w:ascii="Times New Roman" w:hAnsi="Times New Roman" w:cs="Times New Roman"/>
            <w:i w:val="0"/>
            <w:iCs w:val="0"/>
          </w:rPr>
          <w:t>https://github.com/aminkhod/DDI-Project</w:t>
        </w:r>
      </w:hyperlink>
      <w:r>
        <w:rPr>
          <w:rFonts w:ascii="Times New Roman" w:hAnsi="Times New Roman" w:cs="Times New Roman"/>
          <w:i w:val="0"/>
          <w:iCs w:val="0"/>
        </w:rPr>
        <w:t>)</w:t>
      </w:r>
    </w:p>
    <w:p w14:paraId="344D1B58" w14:textId="77777777" w:rsid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Ethics approval and consent to participate</w:t>
      </w:r>
    </w:p>
    <w:p w14:paraId="0D1ECC39" w14:textId="77777777" w:rsidR="002175CC" w:rsidRDefault="002175CC" w:rsidP="002175CC">
      <w:pPr>
        <w:pStyle w:val="Caption"/>
        <w:jc w:val="both"/>
        <w:rPr>
          <w:rFonts w:ascii="Times New Roman" w:hAnsi="Times New Roman" w:cs="Times New Roman"/>
          <w:i w:val="0"/>
          <w:iCs w:val="0"/>
        </w:rPr>
      </w:pPr>
      <w:r>
        <w:rPr>
          <w:rFonts w:ascii="Times New Roman" w:hAnsi="Times New Roman" w:cs="Times New Roman"/>
          <w:i w:val="0"/>
          <w:iCs w:val="0"/>
        </w:rPr>
        <w:t>The authors declare that they have consenting to participate.</w:t>
      </w:r>
    </w:p>
    <w:p w14:paraId="718D6498"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Competing interests</w:t>
      </w:r>
    </w:p>
    <w:p w14:paraId="58591CC5"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lastRenderedPageBreak/>
        <w:t>The authors declare that they have no competing interests.</w:t>
      </w:r>
    </w:p>
    <w:p w14:paraId="6DB18DA7"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Consent for publication</w:t>
      </w:r>
    </w:p>
    <w:p w14:paraId="4F942293"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The authors declare that they have consenting to publication.</w:t>
      </w:r>
    </w:p>
    <w:p w14:paraId="00FF3241"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Authors’ contributions</w:t>
      </w:r>
    </w:p>
    <w:p w14:paraId="59379AB7"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Bl conceived and designed the experiments, draft the manuscript, and analyzed the results. MAK contributed</w:t>
      </w:r>
    </w:p>
    <w:p w14:paraId="453733AD"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materials/analysis tools and developed the codes used in the analysis. CE is the corresponding author. All authors</w:t>
      </w:r>
    </w:p>
    <w:p w14:paraId="71C646F1"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read and approved the final manuscript.</w:t>
      </w:r>
    </w:p>
    <w:p w14:paraId="5E9C763F"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Author details</w:t>
      </w:r>
    </w:p>
    <w:p w14:paraId="337141E7" w14:textId="77777777" w:rsidR="002175CC" w:rsidRPr="002175CC" w:rsidRDefault="002175CC" w:rsidP="002175CC">
      <w:pPr>
        <w:spacing w:line="276" w:lineRule="auto"/>
        <w:rPr>
          <w:rFonts w:ascii="Times New Roman" w:hAnsi="Times New Roman" w:cs="Times New Roman"/>
        </w:rPr>
      </w:pPr>
      <w:r w:rsidRPr="002175CC">
        <w:rPr>
          <w:rFonts w:ascii="Times New Roman" w:hAnsi="Times New Roman" w:cs="Times New Roman"/>
        </w:rPr>
        <w:t>1-</w:t>
      </w:r>
      <w:r w:rsidRPr="002175CC">
        <w:rPr>
          <w:rFonts w:ascii="Times New Roman" w:hAnsi="Times New Roman" w:cs="Times New Roman"/>
          <w:lang w:bidi="fa-IR"/>
        </w:rPr>
        <w:t xml:space="preserve">Universidade NOVA de Lisboa, NOVA School of Science and Technology (FCT NOVA) / </w:t>
      </w:r>
      <w:proofErr w:type="spellStart"/>
      <w:r w:rsidRPr="002175CC">
        <w:rPr>
          <w:rFonts w:ascii="Times New Roman" w:hAnsi="Times New Roman" w:cs="Times New Roman"/>
          <w:lang w:bidi="fa-IR"/>
        </w:rPr>
        <w:t>Uninova</w:t>
      </w:r>
      <w:proofErr w:type="spellEnd"/>
      <w:r w:rsidRPr="002175CC">
        <w:rPr>
          <w:rFonts w:ascii="Times New Roman" w:hAnsi="Times New Roman" w:cs="Times New Roman"/>
          <w:lang w:bidi="fa-IR"/>
        </w:rPr>
        <w:t>, Center of Technology and Systems</w:t>
      </w:r>
    </w:p>
    <w:p w14:paraId="1AFA0DCB" w14:textId="77777777" w:rsidR="002175CC" w:rsidRPr="002175CC" w:rsidRDefault="002175CC" w:rsidP="002175CC">
      <w:pPr>
        <w:spacing w:line="276" w:lineRule="auto"/>
        <w:rPr>
          <w:rFonts w:ascii="Times New Roman" w:hAnsi="Times New Roman" w:cs="Times New Roman"/>
        </w:rPr>
      </w:pPr>
      <w:r w:rsidRPr="002175CC">
        <w:rPr>
          <w:rFonts w:ascii="Times New Roman" w:hAnsi="Times New Roman" w:cs="Times New Roman"/>
        </w:rPr>
        <w:t>2-Department of Computer Science, Faculty of Mathematical Science, Shahid Beheshti University, Tehran, Iran.</w:t>
      </w:r>
    </w:p>
    <w:p w14:paraId="05EFD42E" w14:textId="77777777" w:rsidR="002175CC" w:rsidRPr="002175CC" w:rsidRDefault="002175CC" w:rsidP="002175CC">
      <w:pPr>
        <w:spacing w:line="276" w:lineRule="auto"/>
        <w:rPr>
          <w:rFonts w:ascii="Times New Roman" w:hAnsi="Times New Roman" w:cs="Times New Roman"/>
        </w:rPr>
      </w:pPr>
      <w:r w:rsidRPr="002175CC">
        <w:rPr>
          <w:rFonts w:ascii="Times New Roman" w:hAnsi="Times New Roman" w:cs="Times New Roman"/>
        </w:rPr>
        <w:t>3-School of Bioinformatics, IPM - Institute for Research in Fundamental Sciences, Tehran, Iran.</w:t>
      </w:r>
    </w:p>
    <w:p w14:paraId="5CAB9B5C" w14:textId="77777777" w:rsidR="002175CC" w:rsidRDefault="002175CC" w:rsidP="002175CC">
      <w:pPr>
        <w:pStyle w:val="Caption"/>
        <w:jc w:val="both"/>
        <w:rPr>
          <w:rFonts w:ascii="Times New Roman" w:hAnsi="Times New Roman" w:cs="Times New Roman"/>
          <w:i w:val="0"/>
          <w:iCs w:val="0"/>
        </w:rPr>
      </w:pPr>
    </w:p>
    <w:p w14:paraId="3E741088" w14:textId="77777777" w:rsidR="002175CC" w:rsidRDefault="002175CC" w:rsidP="002175CC">
      <w:pPr>
        <w:pStyle w:val="Caption"/>
        <w:jc w:val="both"/>
        <w:rPr>
          <w:rFonts w:ascii="Times New Roman" w:hAnsi="Times New Roman" w:cs="Times New Roman"/>
          <w:i w:val="0"/>
          <w:iCs w:val="0"/>
        </w:rPr>
      </w:pPr>
    </w:p>
    <w:p w14:paraId="05AB11C5" w14:textId="77777777" w:rsidR="002175CC" w:rsidRPr="002175CC" w:rsidRDefault="002175CC" w:rsidP="002175CC">
      <w:pPr>
        <w:pStyle w:val="Caption"/>
        <w:jc w:val="both"/>
        <w:rPr>
          <w:rFonts w:ascii="Times New Roman" w:hAnsi="Times New Roman" w:cs="Times New Roman"/>
          <w:b/>
          <w:bCs/>
          <w:i w:val="0"/>
          <w:iCs w:val="0"/>
          <w:sz w:val="28"/>
          <w:szCs w:val="28"/>
        </w:rPr>
      </w:pPr>
      <w:r w:rsidRPr="002175CC">
        <w:rPr>
          <w:rFonts w:ascii="Times New Roman" w:hAnsi="Times New Roman" w:cs="Times New Roman"/>
          <w:b/>
          <w:bCs/>
          <w:i w:val="0"/>
          <w:iCs w:val="0"/>
          <w:sz w:val="28"/>
          <w:szCs w:val="28"/>
        </w:rPr>
        <w:t>References</w:t>
      </w:r>
    </w:p>
    <w:p w14:paraId="0ED5564F"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1. </w:t>
      </w:r>
      <w:proofErr w:type="spellStart"/>
      <w:r w:rsidRPr="002175CC">
        <w:rPr>
          <w:rFonts w:ascii="Times New Roman" w:hAnsi="Times New Roman" w:cs="Times New Roman"/>
          <w:i w:val="0"/>
          <w:iCs w:val="0"/>
        </w:rPr>
        <w:t>Wienkers</w:t>
      </w:r>
      <w:proofErr w:type="spellEnd"/>
      <w:r w:rsidRPr="002175CC">
        <w:rPr>
          <w:rFonts w:ascii="Times New Roman" w:hAnsi="Times New Roman" w:cs="Times New Roman"/>
          <w:i w:val="0"/>
          <w:iCs w:val="0"/>
        </w:rPr>
        <w:t>, L.C., Heath, T.G.: Predicting in vivo drug interactions from in vitro drug discovery data. Nature</w:t>
      </w:r>
      <w:r>
        <w:rPr>
          <w:rFonts w:ascii="Times New Roman" w:hAnsi="Times New Roman" w:cs="Times New Roman"/>
          <w:i w:val="0"/>
          <w:iCs w:val="0"/>
        </w:rPr>
        <w:t xml:space="preserve"> </w:t>
      </w:r>
      <w:r w:rsidRPr="002175CC">
        <w:rPr>
          <w:rFonts w:ascii="Times New Roman" w:hAnsi="Times New Roman" w:cs="Times New Roman"/>
          <w:i w:val="0"/>
          <w:iCs w:val="0"/>
        </w:rPr>
        <w:t>reviews Drug discovery 4(10), 825–833 (2005)</w:t>
      </w:r>
    </w:p>
    <w:p w14:paraId="295CE0D4"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2. Law, V., Knox, C., </w:t>
      </w:r>
      <w:proofErr w:type="spellStart"/>
      <w:r w:rsidRPr="002175CC">
        <w:rPr>
          <w:rFonts w:ascii="Times New Roman" w:hAnsi="Times New Roman" w:cs="Times New Roman"/>
          <w:i w:val="0"/>
          <w:iCs w:val="0"/>
        </w:rPr>
        <w:t>Djoumbou</w:t>
      </w:r>
      <w:proofErr w:type="spellEnd"/>
      <w:r w:rsidRPr="002175CC">
        <w:rPr>
          <w:rFonts w:ascii="Times New Roman" w:hAnsi="Times New Roman" w:cs="Times New Roman"/>
          <w:i w:val="0"/>
          <w:iCs w:val="0"/>
        </w:rPr>
        <w:t>, Y., Jewison, T., Guo, A.C., Liu, Y., Maciejewski, A., Arndt, D., Wilson, M.,</w:t>
      </w:r>
      <w:r>
        <w:rPr>
          <w:rFonts w:ascii="Times New Roman" w:hAnsi="Times New Roman" w:cs="Times New Roman"/>
          <w:i w:val="0"/>
          <w:iCs w:val="0"/>
        </w:rPr>
        <w:t xml:space="preserve"> </w:t>
      </w:r>
      <w:r w:rsidRPr="002175CC">
        <w:rPr>
          <w:rFonts w:ascii="Times New Roman" w:hAnsi="Times New Roman" w:cs="Times New Roman"/>
          <w:i w:val="0"/>
          <w:iCs w:val="0"/>
        </w:rPr>
        <w:t xml:space="preserve">Neveu, V., et al.: </w:t>
      </w:r>
      <w:proofErr w:type="spellStart"/>
      <w:r w:rsidRPr="002175CC">
        <w:rPr>
          <w:rFonts w:ascii="Times New Roman" w:hAnsi="Times New Roman" w:cs="Times New Roman"/>
          <w:i w:val="0"/>
          <w:iCs w:val="0"/>
        </w:rPr>
        <w:t>Drugbank</w:t>
      </w:r>
      <w:proofErr w:type="spellEnd"/>
      <w:r w:rsidRPr="002175CC">
        <w:rPr>
          <w:rFonts w:ascii="Times New Roman" w:hAnsi="Times New Roman" w:cs="Times New Roman"/>
          <w:i w:val="0"/>
          <w:iCs w:val="0"/>
        </w:rPr>
        <w:t xml:space="preserve"> 4.0: shedding new light on drug metabolism. Nucleic acids research 42(D1),</w:t>
      </w:r>
      <w:r>
        <w:rPr>
          <w:rFonts w:ascii="Times New Roman" w:hAnsi="Times New Roman" w:cs="Times New Roman"/>
          <w:i w:val="0"/>
          <w:iCs w:val="0"/>
        </w:rPr>
        <w:t xml:space="preserve"> </w:t>
      </w:r>
      <w:r w:rsidRPr="002175CC">
        <w:rPr>
          <w:rFonts w:ascii="Times New Roman" w:hAnsi="Times New Roman" w:cs="Times New Roman"/>
          <w:i w:val="0"/>
          <w:iCs w:val="0"/>
        </w:rPr>
        <w:t>1091–1097 (2014)</w:t>
      </w:r>
    </w:p>
    <w:p w14:paraId="6B29ED78"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3. </w:t>
      </w:r>
      <w:proofErr w:type="spellStart"/>
      <w:r w:rsidRPr="002175CC">
        <w:rPr>
          <w:rFonts w:ascii="Times New Roman" w:hAnsi="Times New Roman" w:cs="Times New Roman"/>
          <w:i w:val="0"/>
          <w:iCs w:val="0"/>
        </w:rPr>
        <w:t>Leape</w:t>
      </w:r>
      <w:proofErr w:type="spellEnd"/>
      <w:r w:rsidRPr="002175CC">
        <w:rPr>
          <w:rFonts w:ascii="Times New Roman" w:hAnsi="Times New Roman" w:cs="Times New Roman"/>
          <w:i w:val="0"/>
          <w:iCs w:val="0"/>
        </w:rPr>
        <w:t xml:space="preserve">, L.L., Bates, D.W., Cullen, D.J., Cooper, J., </w:t>
      </w:r>
      <w:proofErr w:type="spellStart"/>
      <w:r w:rsidRPr="002175CC">
        <w:rPr>
          <w:rFonts w:ascii="Times New Roman" w:hAnsi="Times New Roman" w:cs="Times New Roman"/>
          <w:i w:val="0"/>
          <w:iCs w:val="0"/>
        </w:rPr>
        <w:t>Demonaco</w:t>
      </w:r>
      <w:proofErr w:type="spellEnd"/>
      <w:r w:rsidRPr="002175CC">
        <w:rPr>
          <w:rFonts w:ascii="Times New Roman" w:hAnsi="Times New Roman" w:cs="Times New Roman"/>
          <w:i w:val="0"/>
          <w:iCs w:val="0"/>
        </w:rPr>
        <w:t>, H.J., Gallivan, T., Hallisey, R., Ives, J., Laird,</w:t>
      </w:r>
      <w:r>
        <w:rPr>
          <w:rFonts w:ascii="Times New Roman" w:hAnsi="Times New Roman" w:cs="Times New Roman"/>
          <w:i w:val="0"/>
          <w:iCs w:val="0"/>
        </w:rPr>
        <w:t xml:space="preserve"> </w:t>
      </w:r>
      <w:r w:rsidRPr="002175CC">
        <w:rPr>
          <w:rFonts w:ascii="Times New Roman" w:hAnsi="Times New Roman" w:cs="Times New Roman"/>
          <w:i w:val="0"/>
          <w:iCs w:val="0"/>
        </w:rPr>
        <w:t xml:space="preserve">N., </w:t>
      </w:r>
      <w:proofErr w:type="spellStart"/>
      <w:r w:rsidRPr="002175CC">
        <w:rPr>
          <w:rFonts w:ascii="Times New Roman" w:hAnsi="Times New Roman" w:cs="Times New Roman"/>
          <w:i w:val="0"/>
          <w:iCs w:val="0"/>
        </w:rPr>
        <w:t>Laffel</w:t>
      </w:r>
      <w:proofErr w:type="spellEnd"/>
      <w:r w:rsidRPr="002175CC">
        <w:rPr>
          <w:rFonts w:ascii="Times New Roman" w:hAnsi="Times New Roman" w:cs="Times New Roman"/>
          <w:i w:val="0"/>
          <w:iCs w:val="0"/>
        </w:rPr>
        <w:t>, G., et al.: Systems analysis of adverse drug events. Jama 274(1), 35–43 (1995)</w:t>
      </w:r>
    </w:p>
    <w:p w14:paraId="4288073C"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4. </w:t>
      </w:r>
      <w:proofErr w:type="spellStart"/>
      <w:r w:rsidRPr="002175CC">
        <w:rPr>
          <w:rFonts w:ascii="Times New Roman" w:hAnsi="Times New Roman" w:cs="Times New Roman"/>
          <w:i w:val="0"/>
          <w:iCs w:val="0"/>
        </w:rPr>
        <w:t>Businaro</w:t>
      </w:r>
      <w:proofErr w:type="spellEnd"/>
      <w:r w:rsidRPr="002175CC">
        <w:rPr>
          <w:rFonts w:ascii="Times New Roman" w:hAnsi="Times New Roman" w:cs="Times New Roman"/>
          <w:i w:val="0"/>
          <w:iCs w:val="0"/>
        </w:rPr>
        <w:t>, R.: Why we need an efficient and careful pharmacovigilance? Journal of pharmacovigilance (2013)</w:t>
      </w:r>
    </w:p>
    <w:p w14:paraId="778A5F30"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5. </w:t>
      </w:r>
      <w:proofErr w:type="spellStart"/>
      <w:r w:rsidRPr="002175CC">
        <w:rPr>
          <w:rFonts w:ascii="Times New Roman" w:hAnsi="Times New Roman" w:cs="Times New Roman"/>
          <w:i w:val="0"/>
          <w:iCs w:val="0"/>
        </w:rPr>
        <w:t>Karbownik</w:t>
      </w:r>
      <w:proofErr w:type="spellEnd"/>
      <w:r w:rsidRPr="002175CC">
        <w:rPr>
          <w:rFonts w:ascii="Times New Roman" w:hAnsi="Times New Roman" w:cs="Times New Roman"/>
          <w:i w:val="0"/>
          <w:iCs w:val="0"/>
        </w:rPr>
        <w:t xml:space="preserve">, A., </w:t>
      </w:r>
      <w:proofErr w:type="spellStart"/>
      <w:r w:rsidRPr="002175CC">
        <w:rPr>
          <w:rFonts w:ascii="Times New Roman" w:hAnsi="Times New Roman" w:cs="Times New Roman"/>
          <w:i w:val="0"/>
          <w:iCs w:val="0"/>
        </w:rPr>
        <w:t>Szalek</w:t>
      </w:r>
      <w:proofErr w:type="spellEnd"/>
      <w:r w:rsidRPr="002175CC">
        <w:rPr>
          <w:rFonts w:ascii="Times New Roman" w:hAnsi="Times New Roman" w:cs="Times New Roman"/>
          <w:i w:val="0"/>
          <w:iCs w:val="0"/>
        </w:rPr>
        <w:t xml:space="preserve">, E., Sobańska, K., Grabowski, T., </w:t>
      </w:r>
      <w:proofErr w:type="spellStart"/>
      <w:r w:rsidRPr="002175CC">
        <w:rPr>
          <w:rFonts w:ascii="Times New Roman" w:hAnsi="Times New Roman" w:cs="Times New Roman"/>
          <w:i w:val="0"/>
          <w:iCs w:val="0"/>
        </w:rPr>
        <w:t>Wolc</w:t>
      </w:r>
      <w:proofErr w:type="spellEnd"/>
      <w:r w:rsidRPr="002175CC">
        <w:rPr>
          <w:rFonts w:ascii="Times New Roman" w:hAnsi="Times New Roman" w:cs="Times New Roman"/>
          <w:i w:val="0"/>
          <w:iCs w:val="0"/>
        </w:rPr>
        <w:t xml:space="preserve">, A., </w:t>
      </w:r>
      <w:proofErr w:type="spellStart"/>
      <w:r w:rsidRPr="002175CC">
        <w:rPr>
          <w:rFonts w:ascii="Times New Roman" w:hAnsi="Times New Roman" w:cs="Times New Roman"/>
          <w:i w:val="0"/>
          <w:iCs w:val="0"/>
        </w:rPr>
        <w:t>Grześkowiak</w:t>
      </w:r>
      <w:proofErr w:type="spellEnd"/>
      <w:r w:rsidRPr="002175CC">
        <w:rPr>
          <w:rFonts w:ascii="Times New Roman" w:hAnsi="Times New Roman" w:cs="Times New Roman"/>
          <w:i w:val="0"/>
          <w:iCs w:val="0"/>
        </w:rPr>
        <w:t>, E.: Pharmacokinetic drug-drug</w:t>
      </w:r>
      <w:r>
        <w:rPr>
          <w:rFonts w:ascii="Times New Roman" w:hAnsi="Times New Roman" w:cs="Times New Roman"/>
          <w:i w:val="0"/>
          <w:iCs w:val="0"/>
        </w:rPr>
        <w:t xml:space="preserve"> </w:t>
      </w:r>
      <w:r w:rsidRPr="002175CC">
        <w:rPr>
          <w:rFonts w:ascii="Times New Roman" w:hAnsi="Times New Roman" w:cs="Times New Roman"/>
          <w:i w:val="0"/>
          <w:iCs w:val="0"/>
        </w:rPr>
        <w:t>interaction between erlotinib and paracetamol: a potential risk for clinical practice. European Journal of</w:t>
      </w:r>
      <w:r>
        <w:rPr>
          <w:rFonts w:ascii="Times New Roman" w:hAnsi="Times New Roman" w:cs="Times New Roman"/>
          <w:i w:val="0"/>
          <w:iCs w:val="0"/>
        </w:rPr>
        <w:t xml:space="preserve"> </w:t>
      </w:r>
      <w:r w:rsidRPr="002175CC">
        <w:rPr>
          <w:rFonts w:ascii="Times New Roman" w:hAnsi="Times New Roman" w:cs="Times New Roman"/>
          <w:i w:val="0"/>
          <w:iCs w:val="0"/>
        </w:rPr>
        <w:t>Pharmaceutical Sciences 102, 55–62 (2017)</w:t>
      </w:r>
    </w:p>
    <w:p w14:paraId="12729ED7"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6. Mulroy, E., Highton, J., Jordan, S.: Giant cell arteritis treatment failure resulting from probable</w:t>
      </w:r>
      <w:r>
        <w:rPr>
          <w:rFonts w:ascii="Times New Roman" w:hAnsi="Times New Roman" w:cs="Times New Roman"/>
          <w:i w:val="0"/>
          <w:iCs w:val="0"/>
        </w:rPr>
        <w:t xml:space="preserve"> </w:t>
      </w:r>
      <w:r w:rsidRPr="002175CC">
        <w:rPr>
          <w:rFonts w:ascii="Times New Roman" w:hAnsi="Times New Roman" w:cs="Times New Roman"/>
          <w:i w:val="0"/>
          <w:iCs w:val="0"/>
        </w:rPr>
        <w:t>steroid/antiepileptic drug-drug interaction. The New Zealand Medical Journal (Online) 130(1450), 102 (2017)</w:t>
      </w:r>
    </w:p>
    <w:p w14:paraId="52444EE2"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7. Zhao, X.-M., Iskar, M., Zeller, G., Kuhn, M., Van Noort, V., Bork, P.: Prediction of drug combinations by</w:t>
      </w:r>
      <w:r>
        <w:rPr>
          <w:rFonts w:ascii="Times New Roman" w:hAnsi="Times New Roman" w:cs="Times New Roman"/>
          <w:i w:val="0"/>
          <w:iCs w:val="0"/>
        </w:rPr>
        <w:t xml:space="preserve"> </w:t>
      </w:r>
      <w:r w:rsidRPr="002175CC">
        <w:rPr>
          <w:rFonts w:ascii="Times New Roman" w:hAnsi="Times New Roman" w:cs="Times New Roman"/>
          <w:i w:val="0"/>
          <w:iCs w:val="0"/>
        </w:rPr>
        <w:t xml:space="preserve">integrating molecular and pharmacological data. </w:t>
      </w:r>
      <w:proofErr w:type="spellStart"/>
      <w:r w:rsidRPr="002175CC">
        <w:rPr>
          <w:rFonts w:ascii="Times New Roman" w:hAnsi="Times New Roman" w:cs="Times New Roman"/>
          <w:i w:val="0"/>
          <w:iCs w:val="0"/>
        </w:rPr>
        <w:t>PLoS</w:t>
      </w:r>
      <w:proofErr w:type="spellEnd"/>
      <w:r w:rsidRPr="002175CC">
        <w:rPr>
          <w:rFonts w:ascii="Times New Roman" w:hAnsi="Times New Roman" w:cs="Times New Roman"/>
          <w:i w:val="0"/>
          <w:iCs w:val="0"/>
        </w:rPr>
        <w:t xml:space="preserve"> </w:t>
      </w:r>
      <w:proofErr w:type="spellStart"/>
      <w:r w:rsidRPr="002175CC">
        <w:rPr>
          <w:rFonts w:ascii="Times New Roman" w:hAnsi="Times New Roman" w:cs="Times New Roman"/>
          <w:i w:val="0"/>
          <w:iCs w:val="0"/>
        </w:rPr>
        <w:t>Comput</w:t>
      </w:r>
      <w:proofErr w:type="spellEnd"/>
      <w:r w:rsidRPr="002175CC">
        <w:rPr>
          <w:rFonts w:ascii="Times New Roman" w:hAnsi="Times New Roman" w:cs="Times New Roman"/>
          <w:i w:val="0"/>
          <w:iCs w:val="0"/>
        </w:rPr>
        <w:t xml:space="preserve"> Biol 7(12), 1002323 (2011)</w:t>
      </w:r>
    </w:p>
    <w:p w14:paraId="21931775"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8. Veith, H., Southall, N., Huang, R., James, T., Fayne, D., Artemenko, N., Shen, M., Inglese, J., Austin, C.P.,</w:t>
      </w:r>
      <w:r>
        <w:rPr>
          <w:rFonts w:ascii="Times New Roman" w:hAnsi="Times New Roman" w:cs="Times New Roman"/>
          <w:i w:val="0"/>
          <w:iCs w:val="0"/>
        </w:rPr>
        <w:t xml:space="preserve"> </w:t>
      </w:r>
      <w:r w:rsidRPr="002175CC">
        <w:rPr>
          <w:rFonts w:ascii="Times New Roman" w:hAnsi="Times New Roman" w:cs="Times New Roman"/>
          <w:i w:val="0"/>
          <w:iCs w:val="0"/>
        </w:rPr>
        <w:t>Lloyd, D.G., et al.: Comprehensive characterization of cytochrome p450 isozyme selectivity across chemical</w:t>
      </w:r>
      <w:r>
        <w:rPr>
          <w:rFonts w:ascii="Times New Roman" w:hAnsi="Times New Roman" w:cs="Times New Roman"/>
          <w:i w:val="0"/>
          <w:iCs w:val="0"/>
        </w:rPr>
        <w:t xml:space="preserve"> </w:t>
      </w:r>
      <w:r w:rsidRPr="002175CC">
        <w:rPr>
          <w:rFonts w:ascii="Times New Roman" w:hAnsi="Times New Roman" w:cs="Times New Roman"/>
          <w:i w:val="0"/>
          <w:iCs w:val="0"/>
        </w:rPr>
        <w:t>libraries. Nature biotechnology 27(11), 1050–1055 (2009)</w:t>
      </w:r>
    </w:p>
    <w:p w14:paraId="22F7B7CD"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lastRenderedPageBreak/>
        <w:t>9. Huang, S.-M., Temple, R., Throckmorton, D., Lesko, L.: Drug interaction studies: study design, data analysis,</w:t>
      </w:r>
      <w:r>
        <w:rPr>
          <w:rFonts w:ascii="Times New Roman" w:hAnsi="Times New Roman" w:cs="Times New Roman"/>
          <w:i w:val="0"/>
          <w:iCs w:val="0"/>
        </w:rPr>
        <w:t xml:space="preserve"> </w:t>
      </w:r>
      <w:r w:rsidRPr="002175CC">
        <w:rPr>
          <w:rFonts w:ascii="Times New Roman" w:hAnsi="Times New Roman" w:cs="Times New Roman"/>
          <w:i w:val="0"/>
          <w:iCs w:val="0"/>
        </w:rPr>
        <w:t>and implications for dosing and labeling. Clinical Pharmacology &amp; Therapeutics 81(2), 298–304 (2007)</w:t>
      </w:r>
    </w:p>
    <w:p w14:paraId="1452F437"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10. Zhang, P., Wang, F., Hu, J., Sorrentino, R.: Label propagation prediction of drug-drug interactions based on</w:t>
      </w:r>
      <w:r>
        <w:rPr>
          <w:rFonts w:ascii="Times New Roman" w:hAnsi="Times New Roman" w:cs="Times New Roman"/>
          <w:i w:val="0"/>
          <w:iCs w:val="0"/>
        </w:rPr>
        <w:t xml:space="preserve"> </w:t>
      </w:r>
      <w:r w:rsidRPr="002175CC">
        <w:rPr>
          <w:rFonts w:ascii="Times New Roman" w:hAnsi="Times New Roman" w:cs="Times New Roman"/>
          <w:i w:val="0"/>
          <w:iCs w:val="0"/>
        </w:rPr>
        <w:t>clinical side effects. Scientific reports 5(1), 1–10 (2015)</w:t>
      </w:r>
    </w:p>
    <w:p w14:paraId="4D6F930F"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11. </w:t>
      </w:r>
      <w:proofErr w:type="spellStart"/>
      <w:r w:rsidRPr="002175CC">
        <w:rPr>
          <w:rFonts w:ascii="Times New Roman" w:hAnsi="Times New Roman" w:cs="Times New Roman"/>
          <w:i w:val="0"/>
          <w:iCs w:val="0"/>
        </w:rPr>
        <w:t>Wiśniowska</w:t>
      </w:r>
      <w:proofErr w:type="spellEnd"/>
      <w:r w:rsidRPr="002175CC">
        <w:rPr>
          <w:rFonts w:ascii="Times New Roman" w:hAnsi="Times New Roman" w:cs="Times New Roman"/>
          <w:i w:val="0"/>
          <w:iCs w:val="0"/>
        </w:rPr>
        <w:t>, B., Polak, S.: The role of interaction model in simulation of drug interactions and qt prolongation.</w:t>
      </w:r>
      <w:r>
        <w:rPr>
          <w:rFonts w:ascii="Times New Roman" w:hAnsi="Times New Roman" w:cs="Times New Roman"/>
          <w:i w:val="0"/>
          <w:iCs w:val="0"/>
        </w:rPr>
        <w:t xml:space="preserve"> </w:t>
      </w:r>
      <w:r w:rsidRPr="002175CC">
        <w:rPr>
          <w:rFonts w:ascii="Times New Roman" w:hAnsi="Times New Roman" w:cs="Times New Roman"/>
          <w:i w:val="0"/>
          <w:iCs w:val="0"/>
        </w:rPr>
        <w:t>Current pharmacology reports 2(6), 339–344 (2016)</w:t>
      </w:r>
    </w:p>
    <w:p w14:paraId="4C697F50"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12. Zhou, D., Bui, K., </w:t>
      </w:r>
      <w:proofErr w:type="spellStart"/>
      <w:r w:rsidRPr="002175CC">
        <w:rPr>
          <w:rFonts w:ascii="Times New Roman" w:hAnsi="Times New Roman" w:cs="Times New Roman"/>
          <w:i w:val="0"/>
          <w:iCs w:val="0"/>
        </w:rPr>
        <w:t>Sostek</w:t>
      </w:r>
      <w:proofErr w:type="spellEnd"/>
      <w:r w:rsidRPr="002175CC">
        <w:rPr>
          <w:rFonts w:ascii="Times New Roman" w:hAnsi="Times New Roman" w:cs="Times New Roman"/>
          <w:i w:val="0"/>
          <w:iCs w:val="0"/>
        </w:rPr>
        <w:t>, M., Al-</w:t>
      </w:r>
      <w:proofErr w:type="spellStart"/>
      <w:r w:rsidRPr="002175CC">
        <w:rPr>
          <w:rFonts w:ascii="Times New Roman" w:hAnsi="Times New Roman" w:cs="Times New Roman"/>
          <w:i w:val="0"/>
          <w:iCs w:val="0"/>
        </w:rPr>
        <w:t>Huniti</w:t>
      </w:r>
      <w:proofErr w:type="spellEnd"/>
      <w:r w:rsidRPr="002175CC">
        <w:rPr>
          <w:rFonts w:ascii="Times New Roman" w:hAnsi="Times New Roman" w:cs="Times New Roman"/>
          <w:i w:val="0"/>
          <w:iCs w:val="0"/>
        </w:rPr>
        <w:t>, N.: Simulation and prediction of the drug-drug interaction potential</w:t>
      </w:r>
      <w:r>
        <w:rPr>
          <w:rFonts w:ascii="Times New Roman" w:hAnsi="Times New Roman" w:cs="Times New Roman"/>
          <w:i w:val="0"/>
          <w:iCs w:val="0"/>
        </w:rPr>
        <w:t xml:space="preserve"> </w:t>
      </w:r>
      <w:r w:rsidRPr="002175CC">
        <w:rPr>
          <w:rFonts w:ascii="Times New Roman" w:hAnsi="Times New Roman" w:cs="Times New Roman"/>
          <w:i w:val="0"/>
          <w:iCs w:val="0"/>
        </w:rPr>
        <w:t xml:space="preserve">of </w:t>
      </w:r>
      <w:proofErr w:type="spellStart"/>
      <w:r w:rsidRPr="002175CC">
        <w:rPr>
          <w:rFonts w:ascii="Times New Roman" w:hAnsi="Times New Roman" w:cs="Times New Roman"/>
          <w:i w:val="0"/>
          <w:iCs w:val="0"/>
        </w:rPr>
        <w:t>naloxegol</w:t>
      </w:r>
      <w:proofErr w:type="spellEnd"/>
      <w:r w:rsidRPr="002175CC">
        <w:rPr>
          <w:rFonts w:ascii="Times New Roman" w:hAnsi="Times New Roman" w:cs="Times New Roman"/>
          <w:i w:val="0"/>
          <w:iCs w:val="0"/>
        </w:rPr>
        <w:t xml:space="preserve"> by physiologically based pharmacokinetic modeling. CPT: pharmacometrics &amp; systems</w:t>
      </w:r>
      <w:r>
        <w:rPr>
          <w:rFonts w:ascii="Times New Roman" w:hAnsi="Times New Roman" w:cs="Times New Roman"/>
          <w:i w:val="0"/>
          <w:iCs w:val="0"/>
        </w:rPr>
        <w:t xml:space="preserve"> </w:t>
      </w:r>
      <w:r w:rsidRPr="002175CC">
        <w:rPr>
          <w:rFonts w:ascii="Times New Roman" w:hAnsi="Times New Roman" w:cs="Times New Roman"/>
          <w:i w:val="0"/>
          <w:iCs w:val="0"/>
        </w:rPr>
        <w:t>pharmacology 5(5), 250–257 (2016)</w:t>
      </w:r>
    </w:p>
    <w:p w14:paraId="06460A3D"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13. Bui, Q.-C., Sloot, P.M., Van </w:t>
      </w:r>
      <w:proofErr w:type="spellStart"/>
      <w:r w:rsidRPr="002175CC">
        <w:rPr>
          <w:rFonts w:ascii="Times New Roman" w:hAnsi="Times New Roman" w:cs="Times New Roman"/>
          <w:i w:val="0"/>
          <w:iCs w:val="0"/>
        </w:rPr>
        <w:t>Mulligen</w:t>
      </w:r>
      <w:proofErr w:type="spellEnd"/>
      <w:r w:rsidRPr="002175CC">
        <w:rPr>
          <w:rFonts w:ascii="Times New Roman" w:hAnsi="Times New Roman" w:cs="Times New Roman"/>
          <w:i w:val="0"/>
          <w:iCs w:val="0"/>
        </w:rPr>
        <w:t>, E.M., Kors, J.A.: A novel feature-based approach to extract drug–drug</w:t>
      </w:r>
      <w:r>
        <w:rPr>
          <w:rFonts w:ascii="Times New Roman" w:hAnsi="Times New Roman" w:cs="Times New Roman"/>
          <w:i w:val="0"/>
          <w:iCs w:val="0"/>
        </w:rPr>
        <w:t xml:space="preserve"> </w:t>
      </w:r>
      <w:r w:rsidRPr="002175CC">
        <w:rPr>
          <w:rFonts w:ascii="Times New Roman" w:hAnsi="Times New Roman" w:cs="Times New Roman"/>
          <w:i w:val="0"/>
          <w:iCs w:val="0"/>
        </w:rPr>
        <w:t>interactions from biomedical text. Bioinformatics 30(23), 3365–3371 (2014)</w:t>
      </w:r>
    </w:p>
    <w:p w14:paraId="48038866"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14. Zhang, Y., Wu, H.-Y., Xu, J., Wang, J., Soysal, E., Li, L., Xu, H.: Leveraging syntactic and semantic graph</w:t>
      </w:r>
      <w:r>
        <w:rPr>
          <w:rFonts w:ascii="Times New Roman" w:hAnsi="Times New Roman" w:cs="Times New Roman"/>
          <w:i w:val="0"/>
          <w:iCs w:val="0"/>
        </w:rPr>
        <w:t xml:space="preserve"> </w:t>
      </w:r>
      <w:r w:rsidRPr="002175CC">
        <w:rPr>
          <w:rFonts w:ascii="Times New Roman" w:hAnsi="Times New Roman" w:cs="Times New Roman"/>
          <w:i w:val="0"/>
          <w:iCs w:val="0"/>
        </w:rPr>
        <w:t xml:space="preserve">kernels to extract pharmacokinetic drug </w:t>
      </w:r>
      <w:proofErr w:type="spellStart"/>
      <w:r w:rsidRPr="002175CC">
        <w:rPr>
          <w:rFonts w:ascii="Times New Roman" w:hAnsi="Times New Roman" w:cs="Times New Roman"/>
          <w:i w:val="0"/>
          <w:iCs w:val="0"/>
        </w:rPr>
        <w:t>drug</w:t>
      </w:r>
      <w:proofErr w:type="spellEnd"/>
      <w:r w:rsidRPr="002175CC">
        <w:rPr>
          <w:rFonts w:ascii="Times New Roman" w:hAnsi="Times New Roman" w:cs="Times New Roman"/>
          <w:i w:val="0"/>
          <w:iCs w:val="0"/>
        </w:rPr>
        <w:t xml:space="preserve"> interactions from biomedical literature. BMC systems biology</w:t>
      </w:r>
      <w:r>
        <w:rPr>
          <w:rFonts w:ascii="Times New Roman" w:hAnsi="Times New Roman" w:cs="Times New Roman"/>
          <w:i w:val="0"/>
          <w:iCs w:val="0"/>
        </w:rPr>
        <w:t xml:space="preserve"> </w:t>
      </w:r>
      <w:r w:rsidRPr="002175CC">
        <w:rPr>
          <w:rFonts w:ascii="Times New Roman" w:hAnsi="Times New Roman" w:cs="Times New Roman"/>
          <w:i w:val="0"/>
          <w:iCs w:val="0"/>
        </w:rPr>
        <w:t>10(3), 67 (2016)</w:t>
      </w:r>
    </w:p>
    <w:p w14:paraId="4A947A69"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15. Yamanishi, Y., Araki, M., Gutteridge, A., Honda, W., </w:t>
      </w:r>
      <w:proofErr w:type="spellStart"/>
      <w:r w:rsidRPr="002175CC">
        <w:rPr>
          <w:rFonts w:ascii="Times New Roman" w:hAnsi="Times New Roman" w:cs="Times New Roman"/>
          <w:i w:val="0"/>
          <w:iCs w:val="0"/>
        </w:rPr>
        <w:t>Kanehisa</w:t>
      </w:r>
      <w:proofErr w:type="spellEnd"/>
      <w:r w:rsidRPr="002175CC">
        <w:rPr>
          <w:rFonts w:ascii="Times New Roman" w:hAnsi="Times New Roman" w:cs="Times New Roman"/>
          <w:i w:val="0"/>
          <w:iCs w:val="0"/>
        </w:rPr>
        <w:t>, M.: Prediction of drug–target interaction</w:t>
      </w:r>
      <w:r>
        <w:rPr>
          <w:rFonts w:ascii="Times New Roman" w:hAnsi="Times New Roman" w:cs="Times New Roman"/>
          <w:i w:val="0"/>
          <w:iCs w:val="0"/>
        </w:rPr>
        <w:t xml:space="preserve"> </w:t>
      </w:r>
      <w:r w:rsidRPr="002175CC">
        <w:rPr>
          <w:rFonts w:ascii="Times New Roman" w:hAnsi="Times New Roman" w:cs="Times New Roman"/>
          <w:i w:val="0"/>
          <w:iCs w:val="0"/>
        </w:rPr>
        <w:t>networks from the integration of chemical and genomic spaces. Bioinformatics 24(13), 232–240 (2008)</w:t>
      </w:r>
    </w:p>
    <w:p w14:paraId="3D28E151"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16. Vilar, S., Uriarte, E., Santana, L., Lorberbaum, T., </w:t>
      </w:r>
      <w:proofErr w:type="spellStart"/>
      <w:r w:rsidRPr="002175CC">
        <w:rPr>
          <w:rFonts w:ascii="Times New Roman" w:hAnsi="Times New Roman" w:cs="Times New Roman"/>
          <w:i w:val="0"/>
          <w:iCs w:val="0"/>
        </w:rPr>
        <w:t>Hripcsak</w:t>
      </w:r>
      <w:proofErr w:type="spellEnd"/>
      <w:r w:rsidRPr="002175CC">
        <w:rPr>
          <w:rFonts w:ascii="Times New Roman" w:hAnsi="Times New Roman" w:cs="Times New Roman"/>
          <w:i w:val="0"/>
          <w:iCs w:val="0"/>
        </w:rPr>
        <w:t xml:space="preserve">, G., Friedman, C., </w:t>
      </w:r>
      <w:proofErr w:type="spellStart"/>
      <w:r w:rsidRPr="002175CC">
        <w:rPr>
          <w:rFonts w:ascii="Times New Roman" w:hAnsi="Times New Roman" w:cs="Times New Roman"/>
          <w:i w:val="0"/>
          <w:iCs w:val="0"/>
        </w:rPr>
        <w:t>Tatonetti</w:t>
      </w:r>
      <w:proofErr w:type="spellEnd"/>
      <w:r w:rsidRPr="002175CC">
        <w:rPr>
          <w:rFonts w:ascii="Times New Roman" w:hAnsi="Times New Roman" w:cs="Times New Roman"/>
          <w:i w:val="0"/>
          <w:iCs w:val="0"/>
        </w:rPr>
        <w:t>, N.P.: Similarity-based</w:t>
      </w:r>
      <w:r>
        <w:rPr>
          <w:rFonts w:ascii="Times New Roman" w:hAnsi="Times New Roman" w:cs="Times New Roman"/>
          <w:i w:val="0"/>
          <w:iCs w:val="0"/>
        </w:rPr>
        <w:t xml:space="preserve"> </w:t>
      </w:r>
      <w:r w:rsidRPr="002175CC">
        <w:rPr>
          <w:rFonts w:ascii="Times New Roman" w:hAnsi="Times New Roman" w:cs="Times New Roman"/>
          <w:i w:val="0"/>
          <w:iCs w:val="0"/>
        </w:rPr>
        <w:t>modeling in large-scale prediction of drug-drug interactions. Nature protocols 9(9), 2147 (2014)</w:t>
      </w:r>
    </w:p>
    <w:p w14:paraId="6458ABBA"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17. Cheng, F., Zhao, Z.: Machine learning-based prediction of drug–drug interactions by integrating drug</w:t>
      </w:r>
      <w:r>
        <w:rPr>
          <w:rFonts w:ascii="Times New Roman" w:hAnsi="Times New Roman" w:cs="Times New Roman"/>
          <w:i w:val="0"/>
          <w:iCs w:val="0"/>
        </w:rPr>
        <w:t xml:space="preserve"> </w:t>
      </w:r>
      <w:r w:rsidRPr="002175CC">
        <w:rPr>
          <w:rFonts w:ascii="Times New Roman" w:hAnsi="Times New Roman" w:cs="Times New Roman"/>
          <w:i w:val="0"/>
          <w:iCs w:val="0"/>
        </w:rPr>
        <w:t>phenotypic, therapeutic, chemical, and genomic properties. Journal of the American Medical Informatics</w:t>
      </w:r>
      <w:r>
        <w:rPr>
          <w:rFonts w:ascii="Times New Roman" w:hAnsi="Times New Roman" w:cs="Times New Roman"/>
          <w:i w:val="0"/>
          <w:iCs w:val="0"/>
        </w:rPr>
        <w:t xml:space="preserve"> </w:t>
      </w:r>
      <w:r w:rsidRPr="002175CC">
        <w:rPr>
          <w:rFonts w:ascii="Times New Roman" w:hAnsi="Times New Roman" w:cs="Times New Roman"/>
          <w:i w:val="0"/>
          <w:iCs w:val="0"/>
        </w:rPr>
        <w:t>Association 21(e2), 278–286 (2014)</w:t>
      </w:r>
    </w:p>
    <w:p w14:paraId="38C0ED77"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18. </w:t>
      </w:r>
      <w:proofErr w:type="spellStart"/>
      <w:r w:rsidRPr="002175CC">
        <w:rPr>
          <w:rFonts w:ascii="Times New Roman" w:hAnsi="Times New Roman" w:cs="Times New Roman"/>
          <w:i w:val="0"/>
          <w:iCs w:val="0"/>
        </w:rPr>
        <w:t>Pahikkala</w:t>
      </w:r>
      <w:proofErr w:type="spellEnd"/>
      <w:r w:rsidRPr="002175CC">
        <w:rPr>
          <w:rFonts w:ascii="Times New Roman" w:hAnsi="Times New Roman" w:cs="Times New Roman"/>
          <w:i w:val="0"/>
          <w:iCs w:val="0"/>
        </w:rPr>
        <w:t xml:space="preserve">, T., Airola, A., Pietilä, S., </w:t>
      </w:r>
      <w:proofErr w:type="spellStart"/>
      <w:r w:rsidRPr="002175CC">
        <w:rPr>
          <w:rFonts w:ascii="Times New Roman" w:hAnsi="Times New Roman" w:cs="Times New Roman"/>
          <w:i w:val="0"/>
          <w:iCs w:val="0"/>
        </w:rPr>
        <w:t>Shakyawar</w:t>
      </w:r>
      <w:proofErr w:type="spellEnd"/>
      <w:r w:rsidRPr="002175CC">
        <w:rPr>
          <w:rFonts w:ascii="Times New Roman" w:hAnsi="Times New Roman" w:cs="Times New Roman"/>
          <w:i w:val="0"/>
          <w:iCs w:val="0"/>
        </w:rPr>
        <w:t xml:space="preserve">, S., </w:t>
      </w:r>
      <w:proofErr w:type="spellStart"/>
      <w:r w:rsidRPr="002175CC">
        <w:rPr>
          <w:rFonts w:ascii="Times New Roman" w:hAnsi="Times New Roman" w:cs="Times New Roman"/>
          <w:i w:val="0"/>
          <w:iCs w:val="0"/>
        </w:rPr>
        <w:t>Szwajda</w:t>
      </w:r>
      <w:proofErr w:type="spellEnd"/>
      <w:r w:rsidRPr="002175CC">
        <w:rPr>
          <w:rFonts w:ascii="Times New Roman" w:hAnsi="Times New Roman" w:cs="Times New Roman"/>
          <w:i w:val="0"/>
          <w:iCs w:val="0"/>
        </w:rPr>
        <w:t xml:space="preserve">, A., Tang, J., </w:t>
      </w:r>
      <w:proofErr w:type="spellStart"/>
      <w:r w:rsidRPr="002175CC">
        <w:rPr>
          <w:rFonts w:ascii="Times New Roman" w:hAnsi="Times New Roman" w:cs="Times New Roman"/>
          <w:i w:val="0"/>
          <w:iCs w:val="0"/>
        </w:rPr>
        <w:t>Aittokallio</w:t>
      </w:r>
      <w:proofErr w:type="spellEnd"/>
      <w:r w:rsidRPr="002175CC">
        <w:rPr>
          <w:rFonts w:ascii="Times New Roman" w:hAnsi="Times New Roman" w:cs="Times New Roman"/>
          <w:i w:val="0"/>
          <w:iCs w:val="0"/>
        </w:rPr>
        <w:t>, T.: Toward more</w:t>
      </w:r>
      <w:r>
        <w:rPr>
          <w:rFonts w:ascii="Times New Roman" w:hAnsi="Times New Roman" w:cs="Times New Roman"/>
          <w:i w:val="0"/>
          <w:iCs w:val="0"/>
        </w:rPr>
        <w:t xml:space="preserve"> </w:t>
      </w:r>
      <w:r w:rsidRPr="002175CC">
        <w:rPr>
          <w:rFonts w:ascii="Times New Roman" w:hAnsi="Times New Roman" w:cs="Times New Roman"/>
          <w:i w:val="0"/>
          <w:iCs w:val="0"/>
        </w:rPr>
        <w:t>realistic drug–target interaction predictions. Briefings in bioinformatics 16(2), 325–337 (2015)</w:t>
      </w:r>
    </w:p>
    <w:p w14:paraId="5C62C179" w14:textId="77777777" w:rsidR="002175CC" w:rsidRPr="002175CC" w:rsidRDefault="002175CC" w:rsidP="000D3D42">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19. Luo, H., Zhang, P., Huang, H., Huang, J., Kao, E., Shi, L., He, L., Yang, L.: </w:t>
      </w:r>
      <w:proofErr w:type="spellStart"/>
      <w:r w:rsidRPr="002175CC">
        <w:rPr>
          <w:rFonts w:ascii="Times New Roman" w:hAnsi="Times New Roman" w:cs="Times New Roman"/>
          <w:i w:val="0"/>
          <w:iCs w:val="0"/>
        </w:rPr>
        <w:t>Ddi</w:t>
      </w:r>
      <w:proofErr w:type="spellEnd"/>
      <w:r w:rsidRPr="002175CC">
        <w:rPr>
          <w:rFonts w:ascii="Times New Roman" w:hAnsi="Times New Roman" w:cs="Times New Roman"/>
          <w:i w:val="0"/>
          <w:iCs w:val="0"/>
        </w:rPr>
        <w:t>-cpi, a server that predicts</w:t>
      </w:r>
      <w:r>
        <w:rPr>
          <w:rFonts w:ascii="Times New Roman" w:hAnsi="Times New Roman" w:cs="Times New Roman"/>
          <w:i w:val="0"/>
          <w:iCs w:val="0"/>
        </w:rPr>
        <w:t xml:space="preserve"> </w:t>
      </w:r>
      <w:r w:rsidRPr="002175CC">
        <w:rPr>
          <w:rFonts w:ascii="Times New Roman" w:hAnsi="Times New Roman" w:cs="Times New Roman"/>
          <w:i w:val="0"/>
          <w:iCs w:val="0"/>
        </w:rPr>
        <w:t>drug–drug interactions through implementing the chemical–protein interactome. Nucleic acids research</w:t>
      </w:r>
      <w:r w:rsidR="000D3D42">
        <w:rPr>
          <w:rFonts w:ascii="Times New Roman" w:hAnsi="Times New Roman" w:cs="Times New Roman"/>
          <w:i w:val="0"/>
          <w:iCs w:val="0"/>
        </w:rPr>
        <w:t xml:space="preserve"> </w:t>
      </w:r>
      <w:r w:rsidRPr="002175CC">
        <w:rPr>
          <w:rFonts w:ascii="Times New Roman" w:hAnsi="Times New Roman" w:cs="Times New Roman"/>
          <w:i w:val="0"/>
          <w:iCs w:val="0"/>
        </w:rPr>
        <w:t>42(W1), 46–52 (2014)</w:t>
      </w:r>
    </w:p>
    <w:p w14:paraId="53A53797" w14:textId="77777777" w:rsidR="002175CC" w:rsidRPr="002175CC" w:rsidRDefault="002175CC" w:rsidP="000D3D42">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20. Shi, J.-Y., Huang, H., Li, J.-X., Lei, P., Zhang, Y.-N., </w:t>
      </w:r>
      <w:proofErr w:type="spellStart"/>
      <w:r w:rsidRPr="002175CC">
        <w:rPr>
          <w:rFonts w:ascii="Times New Roman" w:hAnsi="Times New Roman" w:cs="Times New Roman"/>
          <w:i w:val="0"/>
          <w:iCs w:val="0"/>
        </w:rPr>
        <w:t>Yiu</w:t>
      </w:r>
      <w:proofErr w:type="spellEnd"/>
      <w:r w:rsidRPr="002175CC">
        <w:rPr>
          <w:rFonts w:ascii="Times New Roman" w:hAnsi="Times New Roman" w:cs="Times New Roman"/>
          <w:i w:val="0"/>
          <w:iCs w:val="0"/>
        </w:rPr>
        <w:t>, S.-M.: Predicting comprehensive drug-drug</w:t>
      </w:r>
      <w:r w:rsidR="000D3D42">
        <w:rPr>
          <w:rFonts w:ascii="Times New Roman" w:hAnsi="Times New Roman" w:cs="Times New Roman"/>
          <w:i w:val="0"/>
          <w:iCs w:val="0"/>
        </w:rPr>
        <w:t xml:space="preserve"> </w:t>
      </w:r>
      <w:r w:rsidRPr="002175CC">
        <w:rPr>
          <w:rFonts w:ascii="Times New Roman" w:hAnsi="Times New Roman" w:cs="Times New Roman"/>
          <w:i w:val="0"/>
          <w:iCs w:val="0"/>
        </w:rPr>
        <w:t>interactions for new drugs via triple matrix factorization. In: International Conference on Bioinformatics and</w:t>
      </w:r>
      <w:r w:rsidR="000D3D42">
        <w:rPr>
          <w:rFonts w:ascii="Times New Roman" w:hAnsi="Times New Roman" w:cs="Times New Roman"/>
          <w:i w:val="0"/>
          <w:iCs w:val="0"/>
        </w:rPr>
        <w:t xml:space="preserve"> </w:t>
      </w:r>
      <w:r w:rsidRPr="002175CC">
        <w:rPr>
          <w:rFonts w:ascii="Times New Roman" w:hAnsi="Times New Roman" w:cs="Times New Roman"/>
          <w:i w:val="0"/>
          <w:iCs w:val="0"/>
        </w:rPr>
        <w:t>Biomedical Engineering, pp. 108–117 (2017). Springer</w:t>
      </w:r>
    </w:p>
    <w:p w14:paraId="045286A2" w14:textId="77777777" w:rsidR="002175CC" w:rsidRPr="002175CC" w:rsidRDefault="002175CC" w:rsidP="000D3D42">
      <w:pPr>
        <w:pStyle w:val="Caption"/>
        <w:jc w:val="both"/>
        <w:rPr>
          <w:rFonts w:ascii="Times New Roman" w:hAnsi="Times New Roman" w:cs="Times New Roman"/>
          <w:i w:val="0"/>
          <w:iCs w:val="0"/>
        </w:rPr>
      </w:pPr>
      <w:r w:rsidRPr="002175CC">
        <w:rPr>
          <w:rFonts w:ascii="Times New Roman" w:hAnsi="Times New Roman" w:cs="Times New Roman"/>
          <w:i w:val="0"/>
          <w:iCs w:val="0"/>
        </w:rPr>
        <w:t>21. Liu, S., Chen, K., Chen, Q., Tang, B.: Dependency-based convolutional neural network for drug-drug</w:t>
      </w:r>
      <w:r w:rsidR="000D3D42">
        <w:rPr>
          <w:rFonts w:ascii="Times New Roman" w:hAnsi="Times New Roman" w:cs="Times New Roman"/>
          <w:i w:val="0"/>
          <w:iCs w:val="0"/>
        </w:rPr>
        <w:t xml:space="preserve"> </w:t>
      </w:r>
      <w:r w:rsidRPr="002175CC">
        <w:rPr>
          <w:rFonts w:ascii="Times New Roman" w:hAnsi="Times New Roman" w:cs="Times New Roman"/>
          <w:i w:val="0"/>
          <w:iCs w:val="0"/>
        </w:rPr>
        <w:t>interaction extraction. In: 2016 IEEE International Conference on Bioinformatics and Biomedicine (BIBM), pp.</w:t>
      </w:r>
      <w:r w:rsidR="000D3D42">
        <w:rPr>
          <w:rFonts w:ascii="Times New Roman" w:hAnsi="Times New Roman" w:cs="Times New Roman"/>
          <w:i w:val="0"/>
          <w:iCs w:val="0"/>
        </w:rPr>
        <w:t xml:space="preserve"> </w:t>
      </w:r>
      <w:r w:rsidRPr="002175CC">
        <w:rPr>
          <w:rFonts w:ascii="Times New Roman" w:hAnsi="Times New Roman" w:cs="Times New Roman"/>
          <w:i w:val="0"/>
          <w:iCs w:val="0"/>
        </w:rPr>
        <w:t>1074–1080 (2016). IEEE</w:t>
      </w:r>
    </w:p>
    <w:p w14:paraId="6D03A21B" w14:textId="77777777" w:rsidR="002175CC" w:rsidRPr="002175CC" w:rsidRDefault="002175CC" w:rsidP="000D3D42">
      <w:pPr>
        <w:pStyle w:val="Caption"/>
        <w:jc w:val="both"/>
        <w:rPr>
          <w:rFonts w:ascii="Times New Roman" w:hAnsi="Times New Roman" w:cs="Times New Roman"/>
          <w:i w:val="0"/>
          <w:iCs w:val="0"/>
        </w:rPr>
      </w:pPr>
      <w:r w:rsidRPr="002175CC">
        <w:rPr>
          <w:rFonts w:ascii="Times New Roman" w:hAnsi="Times New Roman" w:cs="Times New Roman"/>
          <w:i w:val="0"/>
          <w:iCs w:val="0"/>
        </w:rPr>
        <w:t>22. Ryu, J.Y., Kim, H.U., Lee, S.Y.: Deep learning improves prediction of drug–drug and drug–food interactions.</w:t>
      </w:r>
      <w:r w:rsidR="000D3D42">
        <w:rPr>
          <w:rFonts w:ascii="Times New Roman" w:hAnsi="Times New Roman" w:cs="Times New Roman"/>
          <w:i w:val="0"/>
          <w:iCs w:val="0"/>
        </w:rPr>
        <w:t xml:space="preserve"> </w:t>
      </w:r>
      <w:r w:rsidRPr="002175CC">
        <w:rPr>
          <w:rFonts w:ascii="Times New Roman" w:hAnsi="Times New Roman" w:cs="Times New Roman"/>
          <w:i w:val="0"/>
          <w:iCs w:val="0"/>
        </w:rPr>
        <w:t>Proceedings of the National Academy of Sciences 115(18), 4304–4311 (2018)</w:t>
      </w:r>
    </w:p>
    <w:p w14:paraId="3F6EDAEC" w14:textId="77777777" w:rsidR="002175CC" w:rsidRPr="002175CC" w:rsidRDefault="002175CC" w:rsidP="000D3D42">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23. Wang, B., </w:t>
      </w:r>
      <w:proofErr w:type="spellStart"/>
      <w:r w:rsidRPr="002175CC">
        <w:rPr>
          <w:rFonts w:ascii="Times New Roman" w:hAnsi="Times New Roman" w:cs="Times New Roman"/>
          <w:i w:val="0"/>
          <w:iCs w:val="0"/>
        </w:rPr>
        <w:t>Mezlini</w:t>
      </w:r>
      <w:proofErr w:type="spellEnd"/>
      <w:r w:rsidRPr="002175CC">
        <w:rPr>
          <w:rFonts w:ascii="Times New Roman" w:hAnsi="Times New Roman" w:cs="Times New Roman"/>
          <w:i w:val="0"/>
          <w:iCs w:val="0"/>
        </w:rPr>
        <w:t xml:space="preserve">, A.M., Demir, F., Fiume, M., Tu, Z., </w:t>
      </w:r>
      <w:proofErr w:type="spellStart"/>
      <w:r w:rsidRPr="002175CC">
        <w:rPr>
          <w:rFonts w:ascii="Times New Roman" w:hAnsi="Times New Roman" w:cs="Times New Roman"/>
          <w:i w:val="0"/>
          <w:iCs w:val="0"/>
        </w:rPr>
        <w:t>Brudno</w:t>
      </w:r>
      <w:proofErr w:type="spellEnd"/>
      <w:r w:rsidRPr="002175CC">
        <w:rPr>
          <w:rFonts w:ascii="Times New Roman" w:hAnsi="Times New Roman" w:cs="Times New Roman"/>
          <w:i w:val="0"/>
          <w:iCs w:val="0"/>
        </w:rPr>
        <w:t xml:space="preserve">, M., </w:t>
      </w:r>
      <w:proofErr w:type="spellStart"/>
      <w:r w:rsidRPr="002175CC">
        <w:rPr>
          <w:rFonts w:ascii="Times New Roman" w:hAnsi="Times New Roman" w:cs="Times New Roman"/>
          <w:i w:val="0"/>
          <w:iCs w:val="0"/>
        </w:rPr>
        <w:t>Haibe</w:t>
      </w:r>
      <w:proofErr w:type="spellEnd"/>
      <w:r w:rsidRPr="002175CC">
        <w:rPr>
          <w:rFonts w:ascii="Times New Roman" w:hAnsi="Times New Roman" w:cs="Times New Roman"/>
          <w:i w:val="0"/>
          <w:iCs w:val="0"/>
        </w:rPr>
        <w:t>-Kains, B., Goldenberg, A.:</w:t>
      </w:r>
      <w:r w:rsidR="000D3D42">
        <w:rPr>
          <w:rFonts w:ascii="Times New Roman" w:hAnsi="Times New Roman" w:cs="Times New Roman"/>
          <w:i w:val="0"/>
          <w:iCs w:val="0"/>
        </w:rPr>
        <w:t xml:space="preserve"> </w:t>
      </w:r>
      <w:r w:rsidRPr="002175CC">
        <w:rPr>
          <w:rFonts w:ascii="Times New Roman" w:hAnsi="Times New Roman" w:cs="Times New Roman"/>
          <w:i w:val="0"/>
          <w:iCs w:val="0"/>
        </w:rPr>
        <w:t>Similarity network fusion for aggregating data types on a genomic scale. Nature methods 11(3), 333 (2014)</w:t>
      </w:r>
    </w:p>
    <w:p w14:paraId="1AD165FB" w14:textId="77777777" w:rsidR="002175CC" w:rsidRDefault="002175CC" w:rsidP="000D3D42">
      <w:pPr>
        <w:pStyle w:val="Caption"/>
        <w:jc w:val="both"/>
        <w:rPr>
          <w:rFonts w:ascii="Times New Roman" w:hAnsi="Times New Roman" w:cs="Times New Roman"/>
          <w:i w:val="0"/>
          <w:iCs w:val="0"/>
        </w:rPr>
      </w:pPr>
      <w:r w:rsidRPr="002175CC">
        <w:rPr>
          <w:rFonts w:ascii="Times New Roman" w:hAnsi="Times New Roman" w:cs="Times New Roman"/>
          <w:i w:val="0"/>
          <w:iCs w:val="0"/>
        </w:rPr>
        <w:lastRenderedPageBreak/>
        <w:t xml:space="preserve">24. Olayan, R.S., Ashoor, H., Bajic, V.B.: </w:t>
      </w:r>
      <w:proofErr w:type="spellStart"/>
      <w:r w:rsidRPr="002175CC">
        <w:rPr>
          <w:rFonts w:ascii="Times New Roman" w:hAnsi="Times New Roman" w:cs="Times New Roman"/>
          <w:i w:val="0"/>
          <w:iCs w:val="0"/>
        </w:rPr>
        <w:t>Ddr</w:t>
      </w:r>
      <w:proofErr w:type="spellEnd"/>
      <w:r w:rsidRPr="002175CC">
        <w:rPr>
          <w:rFonts w:ascii="Times New Roman" w:hAnsi="Times New Roman" w:cs="Times New Roman"/>
          <w:i w:val="0"/>
          <w:iCs w:val="0"/>
        </w:rPr>
        <w:t>: efficient computational method to predict drug–target interactions</w:t>
      </w:r>
      <w:r w:rsidR="000D3D42">
        <w:rPr>
          <w:rFonts w:ascii="Times New Roman" w:hAnsi="Times New Roman" w:cs="Times New Roman"/>
          <w:i w:val="0"/>
          <w:iCs w:val="0"/>
        </w:rPr>
        <w:t xml:space="preserve"> using graph mining and machine learning approaches. </w:t>
      </w:r>
      <w:r w:rsidR="000D3D42" w:rsidRPr="000D3D42">
        <w:rPr>
          <w:rFonts w:ascii="Times New Roman" w:hAnsi="Times New Roman" w:cs="Times New Roman"/>
          <w:i w:val="0"/>
          <w:iCs w:val="0"/>
        </w:rPr>
        <w:t>Bioinformatics</w:t>
      </w:r>
      <w:r w:rsidR="000D3D42">
        <w:rPr>
          <w:rFonts w:ascii="Times New Roman" w:hAnsi="Times New Roman" w:cs="Times New Roman"/>
          <w:i w:val="0"/>
          <w:iCs w:val="0"/>
        </w:rPr>
        <w:t xml:space="preserve"> </w:t>
      </w:r>
      <w:r w:rsidR="000D3D42" w:rsidRPr="000D3D42">
        <w:rPr>
          <w:rFonts w:ascii="Times New Roman" w:hAnsi="Times New Roman" w:cs="Times New Roman"/>
          <w:i w:val="0"/>
          <w:iCs w:val="0"/>
        </w:rPr>
        <w:t>34(7),</w:t>
      </w:r>
      <w:r w:rsidR="000D3D42">
        <w:rPr>
          <w:rFonts w:ascii="Times New Roman" w:hAnsi="Times New Roman" w:cs="Times New Roman"/>
          <w:i w:val="0"/>
          <w:iCs w:val="0"/>
        </w:rPr>
        <w:t xml:space="preserve"> </w:t>
      </w:r>
      <w:r w:rsidR="000D3D42" w:rsidRPr="000D3D42">
        <w:rPr>
          <w:rFonts w:ascii="Times New Roman" w:hAnsi="Times New Roman" w:cs="Times New Roman"/>
          <w:i w:val="0"/>
          <w:iCs w:val="0"/>
        </w:rPr>
        <w:t>1164–1173</w:t>
      </w:r>
      <w:r w:rsidR="000D3D42">
        <w:rPr>
          <w:rFonts w:ascii="Times New Roman" w:hAnsi="Times New Roman" w:cs="Times New Roman"/>
          <w:i w:val="0"/>
          <w:iCs w:val="0"/>
        </w:rPr>
        <w:t xml:space="preserve"> </w:t>
      </w:r>
      <w:r w:rsidR="000D3D42" w:rsidRPr="000D3D42">
        <w:rPr>
          <w:rFonts w:ascii="Times New Roman" w:hAnsi="Times New Roman" w:cs="Times New Roman"/>
          <w:i w:val="0"/>
          <w:iCs w:val="0"/>
        </w:rPr>
        <w:t>(2018)</w:t>
      </w:r>
    </w:p>
    <w:p w14:paraId="6E420448"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25. Tian, Z., Guo, M., Wang, C., Xing, L., Wang, L., Zhang, Y.: Constructing an integrated gene similarity</w:t>
      </w:r>
      <w:r>
        <w:rPr>
          <w:rFonts w:ascii="Times New Roman" w:hAnsi="Times New Roman" w:cs="Times New Roman"/>
          <w:i w:val="0"/>
          <w:iCs w:val="0"/>
        </w:rPr>
        <w:t xml:space="preserve"> </w:t>
      </w:r>
      <w:r w:rsidRPr="000D3D42">
        <w:rPr>
          <w:rFonts w:ascii="Times New Roman" w:hAnsi="Times New Roman" w:cs="Times New Roman"/>
          <w:i w:val="0"/>
          <w:iCs w:val="0"/>
        </w:rPr>
        <w:t>network for the identification of disease genes. Journal of biomedical semantics 8(1), 32 (2017)</w:t>
      </w:r>
    </w:p>
    <w:p w14:paraId="75AB1D89"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26. Kim, Y.-A., Cho, D.-Y., </w:t>
      </w:r>
      <w:proofErr w:type="spellStart"/>
      <w:r w:rsidRPr="000D3D42">
        <w:rPr>
          <w:rFonts w:ascii="Times New Roman" w:hAnsi="Times New Roman" w:cs="Times New Roman"/>
          <w:i w:val="0"/>
          <w:iCs w:val="0"/>
        </w:rPr>
        <w:t>Przytycka</w:t>
      </w:r>
      <w:proofErr w:type="spellEnd"/>
      <w:r w:rsidRPr="000D3D42">
        <w:rPr>
          <w:rFonts w:ascii="Times New Roman" w:hAnsi="Times New Roman" w:cs="Times New Roman"/>
          <w:i w:val="0"/>
          <w:iCs w:val="0"/>
        </w:rPr>
        <w:t>, T.M.: Understanding genotype-phenotype effects in cancer via network</w:t>
      </w:r>
      <w:r>
        <w:rPr>
          <w:rFonts w:ascii="Times New Roman" w:hAnsi="Times New Roman" w:cs="Times New Roman"/>
          <w:i w:val="0"/>
          <w:iCs w:val="0"/>
        </w:rPr>
        <w:t xml:space="preserve"> </w:t>
      </w:r>
      <w:r w:rsidRPr="000D3D42">
        <w:rPr>
          <w:rFonts w:ascii="Times New Roman" w:hAnsi="Times New Roman" w:cs="Times New Roman"/>
          <w:i w:val="0"/>
          <w:iCs w:val="0"/>
        </w:rPr>
        <w:t xml:space="preserve">approaches. </w:t>
      </w:r>
      <w:proofErr w:type="spellStart"/>
      <w:r w:rsidRPr="000D3D42">
        <w:rPr>
          <w:rFonts w:ascii="Times New Roman" w:hAnsi="Times New Roman" w:cs="Times New Roman"/>
          <w:i w:val="0"/>
          <w:iCs w:val="0"/>
        </w:rPr>
        <w:t>PLoS</w:t>
      </w:r>
      <w:proofErr w:type="spellEnd"/>
      <w:r w:rsidRPr="000D3D42">
        <w:rPr>
          <w:rFonts w:ascii="Times New Roman" w:hAnsi="Times New Roman" w:cs="Times New Roman"/>
          <w:i w:val="0"/>
          <w:iCs w:val="0"/>
        </w:rPr>
        <w:t xml:space="preserve"> computational biology 12(3), 1004747 (2016)</w:t>
      </w:r>
    </w:p>
    <w:p w14:paraId="409919D0"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27. Wang, Y., Liu, T., Xu, D., Shi, H., Zhang, C., Mo, Y.-Y., Wang, Z.: Predicting </w:t>
      </w:r>
      <w:proofErr w:type="spellStart"/>
      <w:r w:rsidRPr="000D3D42">
        <w:rPr>
          <w:rFonts w:ascii="Times New Roman" w:hAnsi="Times New Roman" w:cs="Times New Roman"/>
          <w:i w:val="0"/>
          <w:iCs w:val="0"/>
        </w:rPr>
        <w:t>dna</w:t>
      </w:r>
      <w:proofErr w:type="spellEnd"/>
      <w:r w:rsidRPr="000D3D42">
        <w:rPr>
          <w:rFonts w:ascii="Times New Roman" w:hAnsi="Times New Roman" w:cs="Times New Roman"/>
          <w:i w:val="0"/>
          <w:iCs w:val="0"/>
        </w:rPr>
        <w:t xml:space="preserve"> methylation state of </w:t>
      </w:r>
      <w:proofErr w:type="spellStart"/>
      <w:r w:rsidRPr="000D3D42">
        <w:rPr>
          <w:rFonts w:ascii="Times New Roman" w:hAnsi="Times New Roman" w:cs="Times New Roman"/>
          <w:i w:val="0"/>
          <w:iCs w:val="0"/>
        </w:rPr>
        <w:t>cpg</w:t>
      </w:r>
      <w:proofErr w:type="spellEnd"/>
      <w:r>
        <w:rPr>
          <w:rFonts w:ascii="Times New Roman" w:hAnsi="Times New Roman" w:cs="Times New Roman"/>
          <w:i w:val="0"/>
          <w:iCs w:val="0"/>
        </w:rPr>
        <w:t xml:space="preserve"> </w:t>
      </w:r>
      <w:r w:rsidRPr="000D3D42">
        <w:rPr>
          <w:rFonts w:ascii="Times New Roman" w:hAnsi="Times New Roman" w:cs="Times New Roman"/>
          <w:i w:val="0"/>
          <w:iCs w:val="0"/>
        </w:rPr>
        <w:t>dinucleotide using genome topological features and deep networks. Scientific reports 6, 19598 (2016)</w:t>
      </w:r>
    </w:p>
    <w:p w14:paraId="4C8022F1"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28. Huang, Q.-R., Hu, F., Huang, S., Li, H.-X., Yuan, Y.-H., Pan, G.-X., Zhang, W.-J., et al.: Effect of long-term</w:t>
      </w:r>
      <w:r>
        <w:rPr>
          <w:rFonts w:ascii="Times New Roman" w:hAnsi="Times New Roman" w:cs="Times New Roman"/>
          <w:i w:val="0"/>
          <w:iCs w:val="0"/>
        </w:rPr>
        <w:t xml:space="preserve"> </w:t>
      </w:r>
      <w:r w:rsidRPr="000D3D42">
        <w:rPr>
          <w:rFonts w:ascii="Times New Roman" w:hAnsi="Times New Roman" w:cs="Times New Roman"/>
          <w:i w:val="0"/>
          <w:iCs w:val="0"/>
        </w:rPr>
        <w:t>fertilization on organic carbon and nitrogen in a subtropical paddy soil. Pedosphere 19(6), 727–734 (2009)</w:t>
      </w:r>
    </w:p>
    <w:p w14:paraId="6AC96458"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29. Fu, L., Peng, Q.: A deep ensemble model to predict </w:t>
      </w:r>
      <w:proofErr w:type="spellStart"/>
      <w:r w:rsidRPr="000D3D42">
        <w:rPr>
          <w:rFonts w:ascii="Times New Roman" w:hAnsi="Times New Roman" w:cs="Times New Roman"/>
          <w:i w:val="0"/>
          <w:iCs w:val="0"/>
        </w:rPr>
        <w:t>mirna</w:t>
      </w:r>
      <w:proofErr w:type="spellEnd"/>
      <w:r w:rsidRPr="000D3D42">
        <w:rPr>
          <w:rFonts w:ascii="Times New Roman" w:hAnsi="Times New Roman" w:cs="Times New Roman"/>
          <w:i w:val="0"/>
          <w:iCs w:val="0"/>
        </w:rPr>
        <w:t>-disease association. Scientific reports 7(1), 1–13</w:t>
      </w:r>
      <w:r>
        <w:rPr>
          <w:rFonts w:ascii="Times New Roman" w:hAnsi="Times New Roman" w:cs="Times New Roman"/>
          <w:i w:val="0"/>
          <w:iCs w:val="0"/>
        </w:rPr>
        <w:t xml:space="preserve"> </w:t>
      </w:r>
      <w:r w:rsidRPr="000D3D42">
        <w:rPr>
          <w:rFonts w:ascii="Times New Roman" w:hAnsi="Times New Roman" w:cs="Times New Roman"/>
          <w:i w:val="0"/>
          <w:iCs w:val="0"/>
        </w:rPr>
        <w:t>(2017)</w:t>
      </w:r>
    </w:p>
    <w:p w14:paraId="4B1B7A48"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30. Pan, X., Fan, Y.-X., Yan, J., Shen, H.-B.: </w:t>
      </w:r>
      <w:proofErr w:type="spellStart"/>
      <w:r w:rsidRPr="000D3D42">
        <w:rPr>
          <w:rFonts w:ascii="Times New Roman" w:hAnsi="Times New Roman" w:cs="Times New Roman"/>
          <w:i w:val="0"/>
          <w:iCs w:val="0"/>
        </w:rPr>
        <w:t>Ipminer</w:t>
      </w:r>
      <w:proofErr w:type="spellEnd"/>
      <w:r w:rsidRPr="000D3D42">
        <w:rPr>
          <w:rFonts w:ascii="Times New Roman" w:hAnsi="Times New Roman" w:cs="Times New Roman"/>
          <w:i w:val="0"/>
          <w:iCs w:val="0"/>
        </w:rPr>
        <w:t xml:space="preserve">: hidden </w:t>
      </w:r>
      <w:proofErr w:type="spellStart"/>
      <w:r w:rsidRPr="000D3D42">
        <w:rPr>
          <w:rFonts w:ascii="Times New Roman" w:hAnsi="Times New Roman" w:cs="Times New Roman"/>
          <w:i w:val="0"/>
          <w:iCs w:val="0"/>
        </w:rPr>
        <w:t>ncrna</w:t>
      </w:r>
      <w:proofErr w:type="spellEnd"/>
      <w:r w:rsidRPr="000D3D42">
        <w:rPr>
          <w:rFonts w:ascii="Times New Roman" w:hAnsi="Times New Roman" w:cs="Times New Roman"/>
          <w:i w:val="0"/>
          <w:iCs w:val="0"/>
        </w:rPr>
        <w:t>-protein interaction sequential pattern mining</w:t>
      </w:r>
      <w:r>
        <w:rPr>
          <w:rFonts w:ascii="Times New Roman" w:hAnsi="Times New Roman" w:cs="Times New Roman"/>
          <w:i w:val="0"/>
          <w:iCs w:val="0"/>
        </w:rPr>
        <w:t xml:space="preserve"> </w:t>
      </w:r>
      <w:r w:rsidRPr="000D3D42">
        <w:rPr>
          <w:rFonts w:ascii="Times New Roman" w:hAnsi="Times New Roman" w:cs="Times New Roman"/>
          <w:i w:val="0"/>
          <w:iCs w:val="0"/>
        </w:rPr>
        <w:t>with stacked autoencoder for accurate computational prediction. BMC genomics 17(1), 582 (2016)</w:t>
      </w:r>
    </w:p>
    <w:p w14:paraId="782EEECD"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31. Koch-Weser, J.: Serum drug concentrations in clinical perspective. Therapeutic drug monitoring 3(1), 3–16</w:t>
      </w:r>
      <w:r>
        <w:rPr>
          <w:rFonts w:ascii="Times New Roman" w:hAnsi="Times New Roman" w:cs="Times New Roman"/>
          <w:i w:val="0"/>
          <w:iCs w:val="0"/>
        </w:rPr>
        <w:t xml:space="preserve"> </w:t>
      </w:r>
      <w:r w:rsidRPr="000D3D42">
        <w:rPr>
          <w:rFonts w:ascii="Times New Roman" w:hAnsi="Times New Roman" w:cs="Times New Roman"/>
          <w:i w:val="0"/>
          <w:iCs w:val="0"/>
        </w:rPr>
        <w:t>(1981)</w:t>
      </w:r>
    </w:p>
    <w:p w14:paraId="3B8C15B9"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32. Shi, J.-Y., Huang, H., Li, J.-X., Lei, P., Zhang, Y.-N., Dong, K., </w:t>
      </w:r>
      <w:proofErr w:type="spellStart"/>
      <w:r w:rsidRPr="000D3D42">
        <w:rPr>
          <w:rFonts w:ascii="Times New Roman" w:hAnsi="Times New Roman" w:cs="Times New Roman"/>
          <w:i w:val="0"/>
          <w:iCs w:val="0"/>
        </w:rPr>
        <w:t>Yiu</w:t>
      </w:r>
      <w:proofErr w:type="spellEnd"/>
      <w:r w:rsidRPr="000D3D42">
        <w:rPr>
          <w:rFonts w:ascii="Times New Roman" w:hAnsi="Times New Roman" w:cs="Times New Roman"/>
          <w:i w:val="0"/>
          <w:iCs w:val="0"/>
        </w:rPr>
        <w:t xml:space="preserve">, S.-M.: </w:t>
      </w:r>
      <w:proofErr w:type="spellStart"/>
      <w:r w:rsidRPr="000D3D42">
        <w:rPr>
          <w:rFonts w:ascii="Times New Roman" w:hAnsi="Times New Roman" w:cs="Times New Roman"/>
          <w:i w:val="0"/>
          <w:iCs w:val="0"/>
        </w:rPr>
        <w:t>Tmfuf</w:t>
      </w:r>
      <w:proofErr w:type="spellEnd"/>
      <w:r w:rsidRPr="000D3D42">
        <w:rPr>
          <w:rFonts w:ascii="Times New Roman" w:hAnsi="Times New Roman" w:cs="Times New Roman"/>
          <w:i w:val="0"/>
          <w:iCs w:val="0"/>
        </w:rPr>
        <w:t>: a triple matrix</w:t>
      </w:r>
    </w:p>
    <w:p w14:paraId="082A3F97"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factorization-based unified framework for predicting comprehensive drug-drug interactions of new drugs. BMC</w:t>
      </w:r>
      <w:r>
        <w:rPr>
          <w:rFonts w:ascii="Times New Roman" w:hAnsi="Times New Roman" w:cs="Times New Roman"/>
          <w:i w:val="0"/>
          <w:iCs w:val="0"/>
        </w:rPr>
        <w:t xml:space="preserve"> </w:t>
      </w:r>
      <w:proofErr w:type="spellStart"/>
      <w:r w:rsidRPr="000D3D42">
        <w:rPr>
          <w:rFonts w:ascii="Times New Roman" w:hAnsi="Times New Roman" w:cs="Times New Roman"/>
          <w:i w:val="0"/>
          <w:iCs w:val="0"/>
        </w:rPr>
        <w:t>ioinformatics</w:t>
      </w:r>
      <w:proofErr w:type="spellEnd"/>
      <w:r w:rsidRPr="000D3D42">
        <w:rPr>
          <w:rFonts w:ascii="Times New Roman" w:hAnsi="Times New Roman" w:cs="Times New Roman"/>
          <w:i w:val="0"/>
          <w:iCs w:val="0"/>
        </w:rPr>
        <w:t xml:space="preserve"> 19(14), 27–37 (2018)</w:t>
      </w:r>
    </w:p>
    <w:p w14:paraId="57D62E1D"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33. Yu, H., Mao, K.-T., Shi, J.-Y., Huang, H., Chen, Z., Dong, K., </w:t>
      </w:r>
      <w:proofErr w:type="spellStart"/>
      <w:r w:rsidRPr="000D3D42">
        <w:rPr>
          <w:rFonts w:ascii="Times New Roman" w:hAnsi="Times New Roman" w:cs="Times New Roman"/>
          <w:i w:val="0"/>
          <w:iCs w:val="0"/>
        </w:rPr>
        <w:t>Yiu</w:t>
      </w:r>
      <w:proofErr w:type="spellEnd"/>
      <w:r w:rsidRPr="000D3D42">
        <w:rPr>
          <w:rFonts w:ascii="Times New Roman" w:hAnsi="Times New Roman" w:cs="Times New Roman"/>
          <w:i w:val="0"/>
          <w:iCs w:val="0"/>
        </w:rPr>
        <w:t>, S.-M.: Predicting and understanding</w:t>
      </w:r>
      <w:r>
        <w:rPr>
          <w:rFonts w:ascii="Times New Roman" w:hAnsi="Times New Roman" w:cs="Times New Roman"/>
          <w:i w:val="0"/>
          <w:iCs w:val="0"/>
        </w:rPr>
        <w:t xml:space="preserve"> </w:t>
      </w:r>
      <w:r w:rsidRPr="000D3D42">
        <w:rPr>
          <w:rFonts w:ascii="Times New Roman" w:hAnsi="Times New Roman" w:cs="Times New Roman"/>
          <w:i w:val="0"/>
          <w:iCs w:val="0"/>
        </w:rPr>
        <w:t>comprehensive drug-drug interactions via semi-nonnegative matrix factorization. BMC systems biology 12(1),</w:t>
      </w:r>
      <w:r>
        <w:rPr>
          <w:rFonts w:ascii="Times New Roman" w:hAnsi="Times New Roman" w:cs="Times New Roman"/>
          <w:i w:val="0"/>
          <w:iCs w:val="0"/>
        </w:rPr>
        <w:t xml:space="preserve"> </w:t>
      </w:r>
      <w:r w:rsidRPr="000D3D42">
        <w:rPr>
          <w:rFonts w:ascii="Times New Roman" w:hAnsi="Times New Roman" w:cs="Times New Roman"/>
          <w:i w:val="0"/>
          <w:iCs w:val="0"/>
        </w:rPr>
        <w:t>14 (2018)</w:t>
      </w:r>
    </w:p>
    <w:p w14:paraId="4EB3F975"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34. </w:t>
      </w:r>
      <w:proofErr w:type="spellStart"/>
      <w:r w:rsidRPr="000D3D42">
        <w:rPr>
          <w:rFonts w:ascii="Times New Roman" w:hAnsi="Times New Roman" w:cs="Times New Roman"/>
          <w:i w:val="0"/>
          <w:iCs w:val="0"/>
        </w:rPr>
        <w:t>Cokol</w:t>
      </w:r>
      <w:proofErr w:type="spellEnd"/>
      <w:r w:rsidRPr="000D3D42">
        <w:rPr>
          <w:rFonts w:ascii="Times New Roman" w:hAnsi="Times New Roman" w:cs="Times New Roman"/>
          <w:i w:val="0"/>
          <w:iCs w:val="0"/>
        </w:rPr>
        <w:t xml:space="preserve">, M., Kuru, N., </w:t>
      </w:r>
      <w:proofErr w:type="spellStart"/>
      <w:r w:rsidRPr="000D3D42">
        <w:rPr>
          <w:rFonts w:ascii="Times New Roman" w:hAnsi="Times New Roman" w:cs="Times New Roman"/>
          <w:i w:val="0"/>
          <w:iCs w:val="0"/>
        </w:rPr>
        <w:t>Bicak</w:t>
      </w:r>
      <w:proofErr w:type="spellEnd"/>
      <w:r w:rsidRPr="000D3D42">
        <w:rPr>
          <w:rFonts w:ascii="Times New Roman" w:hAnsi="Times New Roman" w:cs="Times New Roman"/>
          <w:i w:val="0"/>
          <w:iCs w:val="0"/>
        </w:rPr>
        <w:t>, E., Larkins-Ford, J., Aldridge, B.B.: Efficient measurement and factorization of</w:t>
      </w:r>
      <w:r>
        <w:rPr>
          <w:rFonts w:ascii="Times New Roman" w:hAnsi="Times New Roman" w:cs="Times New Roman"/>
          <w:i w:val="0"/>
          <w:iCs w:val="0"/>
        </w:rPr>
        <w:t xml:space="preserve"> </w:t>
      </w:r>
      <w:r w:rsidRPr="000D3D42">
        <w:rPr>
          <w:rFonts w:ascii="Times New Roman" w:hAnsi="Times New Roman" w:cs="Times New Roman"/>
          <w:i w:val="0"/>
          <w:iCs w:val="0"/>
        </w:rPr>
        <w:t>high-order drug interactions in mycobacterium tuberculosis. Science advances 3(10), 1701881 (2017)</w:t>
      </w:r>
    </w:p>
    <w:p w14:paraId="6975DF0F"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35. Shi, J.-Y., Mao, K.-T., Yu, H., </w:t>
      </w:r>
      <w:proofErr w:type="spellStart"/>
      <w:r w:rsidRPr="000D3D42">
        <w:rPr>
          <w:rFonts w:ascii="Times New Roman" w:hAnsi="Times New Roman" w:cs="Times New Roman"/>
          <w:i w:val="0"/>
          <w:iCs w:val="0"/>
        </w:rPr>
        <w:t>Yiu</w:t>
      </w:r>
      <w:proofErr w:type="spellEnd"/>
      <w:r w:rsidRPr="000D3D42">
        <w:rPr>
          <w:rFonts w:ascii="Times New Roman" w:hAnsi="Times New Roman" w:cs="Times New Roman"/>
          <w:i w:val="0"/>
          <w:iCs w:val="0"/>
        </w:rPr>
        <w:t>, S.-M.: Detecting drug communities and predicting comprehensive</w:t>
      </w:r>
      <w:r>
        <w:rPr>
          <w:rFonts w:ascii="Times New Roman" w:hAnsi="Times New Roman" w:cs="Times New Roman"/>
          <w:i w:val="0"/>
          <w:iCs w:val="0"/>
        </w:rPr>
        <w:t xml:space="preserve"> </w:t>
      </w:r>
      <w:r w:rsidRPr="000D3D42">
        <w:rPr>
          <w:rFonts w:ascii="Times New Roman" w:hAnsi="Times New Roman" w:cs="Times New Roman"/>
          <w:i w:val="0"/>
          <w:iCs w:val="0"/>
        </w:rPr>
        <w:t xml:space="preserve">drug–drug interactions via balance regularized semi-nonnegative matrix factorization. Journal </w:t>
      </w:r>
      <w:proofErr w:type="spellStart"/>
      <w:r w:rsidRPr="000D3D42">
        <w:rPr>
          <w:rFonts w:ascii="Times New Roman" w:hAnsi="Times New Roman" w:cs="Times New Roman"/>
          <w:i w:val="0"/>
          <w:iCs w:val="0"/>
        </w:rPr>
        <w:t>ofcheminformatics</w:t>
      </w:r>
      <w:proofErr w:type="spellEnd"/>
      <w:r w:rsidRPr="000D3D42">
        <w:rPr>
          <w:rFonts w:ascii="Times New Roman" w:hAnsi="Times New Roman" w:cs="Times New Roman"/>
          <w:i w:val="0"/>
          <w:iCs w:val="0"/>
        </w:rPr>
        <w:t xml:space="preserve"> 11(1), 1–16 (2019)</w:t>
      </w:r>
    </w:p>
    <w:p w14:paraId="69FB2F51"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36. Camacho, L.A.G., Alves-Souza, S.N.: Social network data to alleviate cold-start in recommender system: A</w:t>
      </w:r>
      <w:r>
        <w:rPr>
          <w:rFonts w:ascii="Times New Roman" w:hAnsi="Times New Roman" w:cs="Times New Roman"/>
          <w:i w:val="0"/>
          <w:iCs w:val="0"/>
        </w:rPr>
        <w:t xml:space="preserve"> </w:t>
      </w:r>
      <w:r w:rsidRPr="000D3D42">
        <w:rPr>
          <w:rFonts w:ascii="Times New Roman" w:hAnsi="Times New Roman" w:cs="Times New Roman"/>
          <w:i w:val="0"/>
          <w:iCs w:val="0"/>
        </w:rPr>
        <w:t>systematic review. Information Processing &amp; Management 54(4), 529–544 (2018)</w:t>
      </w:r>
    </w:p>
    <w:p w14:paraId="645333B4"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37. Zhang, W., Chen, Y., Tu, S., Liu, F., Qu, Q.: Drug side effect prediction through linear neighborhoods and</w:t>
      </w:r>
      <w:r>
        <w:rPr>
          <w:rFonts w:ascii="Times New Roman" w:hAnsi="Times New Roman" w:cs="Times New Roman"/>
          <w:i w:val="0"/>
          <w:iCs w:val="0"/>
        </w:rPr>
        <w:t xml:space="preserve"> </w:t>
      </w:r>
      <w:r w:rsidRPr="000D3D42">
        <w:rPr>
          <w:rFonts w:ascii="Times New Roman" w:hAnsi="Times New Roman" w:cs="Times New Roman"/>
          <w:i w:val="0"/>
          <w:iCs w:val="0"/>
        </w:rPr>
        <w:t>multiple data source integration. In: 2016 IEEE International Conference on Bioinformatics and Biomedicine</w:t>
      </w:r>
      <w:r>
        <w:rPr>
          <w:rFonts w:ascii="Times New Roman" w:hAnsi="Times New Roman" w:cs="Times New Roman"/>
          <w:i w:val="0"/>
          <w:iCs w:val="0"/>
        </w:rPr>
        <w:t xml:space="preserve"> </w:t>
      </w:r>
      <w:r w:rsidRPr="000D3D42">
        <w:rPr>
          <w:rFonts w:ascii="Times New Roman" w:hAnsi="Times New Roman" w:cs="Times New Roman"/>
          <w:i w:val="0"/>
          <w:iCs w:val="0"/>
        </w:rPr>
        <w:t>(BIBM), pp. 427–434 (2016). IEEE</w:t>
      </w:r>
    </w:p>
    <w:p w14:paraId="66F37534"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38. Zhang, W., Chen, Y., Li, D., Yue, X.: Manifold regularized matrix factorization for drug-drug interaction</w:t>
      </w:r>
      <w:r>
        <w:rPr>
          <w:rFonts w:ascii="Times New Roman" w:hAnsi="Times New Roman" w:cs="Times New Roman"/>
          <w:i w:val="0"/>
          <w:iCs w:val="0"/>
        </w:rPr>
        <w:t xml:space="preserve"> </w:t>
      </w:r>
      <w:r w:rsidRPr="000D3D42">
        <w:rPr>
          <w:rFonts w:ascii="Times New Roman" w:hAnsi="Times New Roman" w:cs="Times New Roman"/>
          <w:i w:val="0"/>
          <w:iCs w:val="0"/>
        </w:rPr>
        <w:t>prediction. Journal of biomedical informatics 88, 90–97 (2018)</w:t>
      </w:r>
    </w:p>
    <w:p w14:paraId="24E42C8D"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39. Ross </w:t>
      </w:r>
      <w:proofErr w:type="spellStart"/>
      <w:r w:rsidRPr="000D3D42">
        <w:rPr>
          <w:rFonts w:ascii="Times New Roman" w:hAnsi="Times New Roman" w:cs="Times New Roman"/>
          <w:i w:val="0"/>
          <w:iCs w:val="0"/>
        </w:rPr>
        <w:t>Markello</w:t>
      </w:r>
      <w:proofErr w:type="spellEnd"/>
      <w:r w:rsidRPr="000D3D42">
        <w:rPr>
          <w:rFonts w:ascii="Times New Roman" w:hAnsi="Times New Roman" w:cs="Times New Roman"/>
          <w:i w:val="0"/>
          <w:iCs w:val="0"/>
        </w:rPr>
        <w:t xml:space="preserve">: </w:t>
      </w:r>
      <w:proofErr w:type="spellStart"/>
      <w:r w:rsidRPr="000D3D42">
        <w:rPr>
          <w:rFonts w:ascii="Times New Roman" w:hAnsi="Times New Roman" w:cs="Times New Roman"/>
          <w:i w:val="0"/>
          <w:iCs w:val="0"/>
        </w:rPr>
        <w:t>snfpy</w:t>
      </w:r>
      <w:proofErr w:type="spellEnd"/>
      <w:r w:rsidRPr="000D3D42">
        <w:rPr>
          <w:rFonts w:ascii="Times New Roman" w:hAnsi="Times New Roman" w:cs="Times New Roman"/>
          <w:i w:val="0"/>
          <w:iCs w:val="0"/>
        </w:rPr>
        <w:t xml:space="preserve"> 0.2.2 (2018). https://pypi.org/project/snfpy/ Accessed </w:t>
      </w:r>
      <w:proofErr w:type="spellStart"/>
      <w:r w:rsidRPr="000D3D42">
        <w:rPr>
          <w:rFonts w:ascii="Times New Roman" w:hAnsi="Times New Roman" w:cs="Times New Roman"/>
          <w:i w:val="0"/>
          <w:iCs w:val="0"/>
        </w:rPr>
        <w:t>Accessed</w:t>
      </w:r>
      <w:proofErr w:type="spellEnd"/>
      <w:r w:rsidRPr="000D3D42">
        <w:rPr>
          <w:rFonts w:ascii="Times New Roman" w:hAnsi="Times New Roman" w:cs="Times New Roman"/>
          <w:i w:val="0"/>
          <w:iCs w:val="0"/>
        </w:rPr>
        <w:t xml:space="preserve"> 20 October 2020</w:t>
      </w:r>
    </w:p>
    <w:p w14:paraId="608DDCD6"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lastRenderedPageBreak/>
        <w:t xml:space="preserve">40. Nair, V., Hinton, G.E.: Rectified linear units improve restricted </w:t>
      </w:r>
      <w:proofErr w:type="spellStart"/>
      <w:r w:rsidRPr="000D3D42">
        <w:rPr>
          <w:rFonts w:ascii="Times New Roman" w:hAnsi="Times New Roman" w:cs="Times New Roman"/>
          <w:i w:val="0"/>
          <w:iCs w:val="0"/>
        </w:rPr>
        <w:t>boltzmann</w:t>
      </w:r>
      <w:proofErr w:type="spellEnd"/>
      <w:r w:rsidRPr="000D3D42">
        <w:rPr>
          <w:rFonts w:ascii="Times New Roman" w:hAnsi="Times New Roman" w:cs="Times New Roman"/>
          <w:i w:val="0"/>
          <w:iCs w:val="0"/>
        </w:rPr>
        <w:t xml:space="preserve"> machines. In: ICML (2010)</w:t>
      </w:r>
    </w:p>
    <w:p w14:paraId="3D5DDFC0"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41. Hinton, G., Deng, L., Yu, D., Dahl, G.E., Mohamed, A.-r., Jaitly, N., Senior, A., </w:t>
      </w:r>
      <w:proofErr w:type="spellStart"/>
      <w:r w:rsidRPr="000D3D42">
        <w:rPr>
          <w:rFonts w:ascii="Times New Roman" w:hAnsi="Times New Roman" w:cs="Times New Roman"/>
          <w:i w:val="0"/>
          <w:iCs w:val="0"/>
        </w:rPr>
        <w:t>Vanhoucke</w:t>
      </w:r>
      <w:proofErr w:type="spellEnd"/>
      <w:r w:rsidRPr="000D3D42">
        <w:rPr>
          <w:rFonts w:ascii="Times New Roman" w:hAnsi="Times New Roman" w:cs="Times New Roman"/>
          <w:i w:val="0"/>
          <w:iCs w:val="0"/>
        </w:rPr>
        <w:t>, V., Nguyen, P.,</w:t>
      </w:r>
      <w:r>
        <w:rPr>
          <w:rFonts w:ascii="Times New Roman" w:hAnsi="Times New Roman" w:cs="Times New Roman"/>
          <w:i w:val="0"/>
          <w:iCs w:val="0"/>
        </w:rPr>
        <w:t xml:space="preserve"> </w:t>
      </w:r>
      <w:r w:rsidRPr="000D3D42">
        <w:rPr>
          <w:rFonts w:ascii="Times New Roman" w:hAnsi="Times New Roman" w:cs="Times New Roman"/>
          <w:i w:val="0"/>
          <w:iCs w:val="0"/>
        </w:rPr>
        <w:t>Sainath, T.N., et al.: Deep neural networks for acoustic modeling in speech recognition: The shared views of</w:t>
      </w:r>
      <w:r>
        <w:rPr>
          <w:rFonts w:ascii="Times New Roman" w:hAnsi="Times New Roman" w:cs="Times New Roman"/>
          <w:i w:val="0"/>
          <w:iCs w:val="0"/>
        </w:rPr>
        <w:t xml:space="preserve"> </w:t>
      </w:r>
      <w:r w:rsidRPr="000D3D42">
        <w:rPr>
          <w:rFonts w:ascii="Times New Roman" w:hAnsi="Times New Roman" w:cs="Times New Roman"/>
          <w:i w:val="0"/>
          <w:iCs w:val="0"/>
        </w:rPr>
        <w:t>four research groups. IEEE Signal processing magazine 29(6), 82–97 (2012)</w:t>
      </w:r>
    </w:p>
    <w:p w14:paraId="555D92B4"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42. Srivastava, N., Hinton, G., </w:t>
      </w:r>
      <w:proofErr w:type="spellStart"/>
      <w:r w:rsidRPr="000D3D42">
        <w:rPr>
          <w:rFonts w:ascii="Times New Roman" w:hAnsi="Times New Roman" w:cs="Times New Roman"/>
          <w:i w:val="0"/>
          <w:iCs w:val="0"/>
        </w:rPr>
        <w:t>Krizhevsky</w:t>
      </w:r>
      <w:proofErr w:type="spellEnd"/>
      <w:r w:rsidRPr="000D3D42">
        <w:rPr>
          <w:rFonts w:ascii="Times New Roman" w:hAnsi="Times New Roman" w:cs="Times New Roman"/>
          <w:i w:val="0"/>
          <w:iCs w:val="0"/>
        </w:rPr>
        <w:t xml:space="preserve">, A., </w:t>
      </w:r>
      <w:proofErr w:type="spellStart"/>
      <w:r w:rsidRPr="000D3D42">
        <w:rPr>
          <w:rFonts w:ascii="Times New Roman" w:hAnsi="Times New Roman" w:cs="Times New Roman"/>
          <w:i w:val="0"/>
          <w:iCs w:val="0"/>
        </w:rPr>
        <w:t>Sutskever</w:t>
      </w:r>
      <w:proofErr w:type="spellEnd"/>
      <w:r w:rsidRPr="000D3D42">
        <w:rPr>
          <w:rFonts w:ascii="Times New Roman" w:hAnsi="Times New Roman" w:cs="Times New Roman"/>
          <w:i w:val="0"/>
          <w:iCs w:val="0"/>
        </w:rPr>
        <w:t xml:space="preserve">, I., </w:t>
      </w:r>
      <w:proofErr w:type="spellStart"/>
      <w:r w:rsidRPr="000D3D42">
        <w:rPr>
          <w:rFonts w:ascii="Times New Roman" w:hAnsi="Times New Roman" w:cs="Times New Roman"/>
          <w:i w:val="0"/>
          <w:iCs w:val="0"/>
        </w:rPr>
        <w:t>Salakhutdinov</w:t>
      </w:r>
      <w:proofErr w:type="spellEnd"/>
      <w:r w:rsidRPr="000D3D42">
        <w:rPr>
          <w:rFonts w:ascii="Times New Roman" w:hAnsi="Times New Roman" w:cs="Times New Roman"/>
          <w:i w:val="0"/>
          <w:iCs w:val="0"/>
        </w:rPr>
        <w:t>, R.: Dropout: a simple way to prevent</w:t>
      </w:r>
      <w:r>
        <w:rPr>
          <w:rFonts w:ascii="Times New Roman" w:hAnsi="Times New Roman" w:cs="Times New Roman"/>
          <w:i w:val="0"/>
          <w:iCs w:val="0"/>
        </w:rPr>
        <w:t xml:space="preserve"> </w:t>
      </w:r>
      <w:r w:rsidRPr="000D3D42">
        <w:rPr>
          <w:rFonts w:ascii="Times New Roman" w:hAnsi="Times New Roman" w:cs="Times New Roman"/>
          <w:i w:val="0"/>
          <w:iCs w:val="0"/>
        </w:rPr>
        <w:t>neural networks from overfitting. The journal of machine learning research 15(1), 1929–1958 (2014)</w:t>
      </w:r>
    </w:p>
    <w:p w14:paraId="01D1E7F3"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43. Abadi, M., Barham, P., Chen, J., Chen, Z., Davis, A., Dean, J., Devin, M., Ghemawat, S., Irving, G., Isard, M.,</w:t>
      </w:r>
      <w:r>
        <w:rPr>
          <w:rFonts w:ascii="Times New Roman" w:hAnsi="Times New Roman" w:cs="Times New Roman"/>
          <w:i w:val="0"/>
          <w:iCs w:val="0"/>
        </w:rPr>
        <w:t xml:space="preserve"> </w:t>
      </w:r>
      <w:r w:rsidRPr="000D3D42">
        <w:rPr>
          <w:rFonts w:ascii="Times New Roman" w:hAnsi="Times New Roman" w:cs="Times New Roman"/>
          <w:i w:val="0"/>
          <w:iCs w:val="0"/>
        </w:rPr>
        <w:t xml:space="preserve">et al.: </w:t>
      </w:r>
      <w:proofErr w:type="spellStart"/>
      <w:r w:rsidRPr="000D3D42">
        <w:rPr>
          <w:rFonts w:ascii="Times New Roman" w:hAnsi="Times New Roman" w:cs="Times New Roman"/>
          <w:i w:val="0"/>
          <w:iCs w:val="0"/>
        </w:rPr>
        <w:t>Tensorflow</w:t>
      </w:r>
      <w:proofErr w:type="spellEnd"/>
      <w:r w:rsidRPr="000D3D42">
        <w:rPr>
          <w:rFonts w:ascii="Times New Roman" w:hAnsi="Times New Roman" w:cs="Times New Roman"/>
          <w:i w:val="0"/>
          <w:iCs w:val="0"/>
        </w:rPr>
        <w:t>: A system for large-scale machine learning. In: 12th {USENIX} Symposium on Operating</w:t>
      </w:r>
      <w:r>
        <w:rPr>
          <w:rFonts w:ascii="Times New Roman" w:hAnsi="Times New Roman" w:cs="Times New Roman"/>
          <w:i w:val="0"/>
          <w:iCs w:val="0"/>
        </w:rPr>
        <w:t xml:space="preserve"> </w:t>
      </w:r>
      <w:r w:rsidRPr="000D3D42">
        <w:rPr>
          <w:rFonts w:ascii="Times New Roman" w:hAnsi="Times New Roman" w:cs="Times New Roman"/>
          <w:i w:val="0"/>
          <w:iCs w:val="0"/>
        </w:rPr>
        <w:t>Systems Design and Implementation ({OSDI} 16), pp. 265–283 (2016)</w:t>
      </w:r>
    </w:p>
    <w:p w14:paraId="6CBBFF9C"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44. Chollet, F., et al.: </w:t>
      </w:r>
      <w:proofErr w:type="spellStart"/>
      <w:r w:rsidRPr="000D3D42">
        <w:rPr>
          <w:rFonts w:ascii="Times New Roman" w:hAnsi="Times New Roman" w:cs="Times New Roman"/>
          <w:i w:val="0"/>
          <w:iCs w:val="0"/>
        </w:rPr>
        <w:t>Keras</w:t>
      </w:r>
      <w:proofErr w:type="spellEnd"/>
      <w:r w:rsidRPr="000D3D42">
        <w:rPr>
          <w:rFonts w:ascii="Times New Roman" w:hAnsi="Times New Roman" w:cs="Times New Roman"/>
          <w:i w:val="0"/>
          <w:iCs w:val="0"/>
        </w:rPr>
        <w:t xml:space="preserve">. </w:t>
      </w:r>
      <w:hyperlink r:id="rId16" w:history="1">
        <w:r w:rsidRPr="00236319">
          <w:rPr>
            <w:rStyle w:val="Hyperlink"/>
            <w:rFonts w:ascii="Times New Roman" w:hAnsi="Times New Roman" w:cs="Times New Roman"/>
            <w:i w:val="0"/>
            <w:iCs w:val="0"/>
          </w:rPr>
          <w:t>https://github.com/fchollet/keras</w:t>
        </w:r>
      </w:hyperlink>
      <w:r>
        <w:rPr>
          <w:rFonts w:ascii="Times New Roman" w:hAnsi="Times New Roman" w:cs="Times New Roman"/>
          <w:i w:val="0"/>
          <w:iCs w:val="0"/>
        </w:rPr>
        <w:t xml:space="preserve"> </w:t>
      </w:r>
      <w:r w:rsidRPr="000D3D42">
        <w:rPr>
          <w:rFonts w:ascii="Times New Roman" w:hAnsi="Times New Roman" w:cs="Times New Roman"/>
          <w:i w:val="0"/>
          <w:iCs w:val="0"/>
        </w:rPr>
        <w:t xml:space="preserve">45. Ghosal, T., </w:t>
      </w:r>
      <w:proofErr w:type="spellStart"/>
      <w:r w:rsidRPr="000D3D42">
        <w:rPr>
          <w:rFonts w:ascii="Times New Roman" w:hAnsi="Times New Roman" w:cs="Times New Roman"/>
          <w:i w:val="0"/>
          <w:iCs w:val="0"/>
        </w:rPr>
        <w:t>Edithal</w:t>
      </w:r>
      <w:proofErr w:type="spellEnd"/>
      <w:r w:rsidRPr="000D3D42">
        <w:rPr>
          <w:rFonts w:ascii="Times New Roman" w:hAnsi="Times New Roman" w:cs="Times New Roman"/>
          <w:i w:val="0"/>
          <w:iCs w:val="0"/>
        </w:rPr>
        <w:t xml:space="preserve">, V., Ekbal, A., Bhattacharyya, P., Chivukula, S.S.S.K., </w:t>
      </w:r>
      <w:proofErr w:type="spellStart"/>
      <w:r w:rsidRPr="000D3D42">
        <w:rPr>
          <w:rFonts w:ascii="Times New Roman" w:hAnsi="Times New Roman" w:cs="Times New Roman"/>
          <w:i w:val="0"/>
          <w:iCs w:val="0"/>
        </w:rPr>
        <w:t>Tsatsaronis</w:t>
      </w:r>
      <w:proofErr w:type="spellEnd"/>
      <w:r w:rsidRPr="000D3D42">
        <w:rPr>
          <w:rFonts w:ascii="Times New Roman" w:hAnsi="Times New Roman" w:cs="Times New Roman"/>
          <w:i w:val="0"/>
          <w:iCs w:val="0"/>
        </w:rPr>
        <w:t>, G.: Is your document</w:t>
      </w:r>
      <w:r>
        <w:rPr>
          <w:rFonts w:ascii="Times New Roman" w:hAnsi="Times New Roman" w:cs="Times New Roman"/>
          <w:i w:val="0"/>
          <w:iCs w:val="0"/>
        </w:rPr>
        <w:t xml:space="preserve"> </w:t>
      </w:r>
      <w:r w:rsidRPr="000D3D42">
        <w:rPr>
          <w:rFonts w:ascii="Times New Roman" w:hAnsi="Times New Roman" w:cs="Times New Roman"/>
          <w:i w:val="0"/>
          <w:iCs w:val="0"/>
        </w:rPr>
        <w:t xml:space="preserve">novel? let attention guide you. an </w:t>
      </w:r>
      <w:proofErr w:type="gramStart"/>
      <w:r w:rsidRPr="000D3D42">
        <w:rPr>
          <w:rFonts w:ascii="Times New Roman" w:hAnsi="Times New Roman" w:cs="Times New Roman"/>
          <w:i w:val="0"/>
          <w:iCs w:val="0"/>
        </w:rPr>
        <w:t>attention based</w:t>
      </w:r>
      <w:proofErr w:type="gramEnd"/>
      <w:r w:rsidRPr="000D3D42">
        <w:rPr>
          <w:rFonts w:ascii="Times New Roman" w:hAnsi="Times New Roman" w:cs="Times New Roman"/>
          <w:i w:val="0"/>
          <w:iCs w:val="0"/>
        </w:rPr>
        <w:t xml:space="preserve"> model for document level novelty detection. Natural</w:t>
      </w:r>
      <w:r>
        <w:rPr>
          <w:rFonts w:ascii="Times New Roman" w:hAnsi="Times New Roman" w:cs="Times New Roman"/>
          <w:i w:val="0"/>
          <w:iCs w:val="0"/>
        </w:rPr>
        <w:t xml:space="preserve"> </w:t>
      </w:r>
      <w:r w:rsidRPr="000D3D42">
        <w:rPr>
          <w:rFonts w:ascii="Times New Roman" w:hAnsi="Times New Roman" w:cs="Times New Roman"/>
          <w:i w:val="0"/>
          <w:iCs w:val="0"/>
        </w:rPr>
        <w:t>Language Engineering 1(1), 1–38 (1997)</w:t>
      </w:r>
    </w:p>
    <w:p w14:paraId="0349F592"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46. Toda, Y., Okura, F.: Research article how convolutional neural networks diagnose plant disease. Challenge</w:t>
      </w:r>
      <w:r>
        <w:rPr>
          <w:rFonts w:ascii="Times New Roman" w:hAnsi="Times New Roman" w:cs="Times New Roman"/>
          <w:i w:val="0"/>
          <w:iCs w:val="0"/>
        </w:rPr>
        <w:t xml:space="preserve"> </w:t>
      </w:r>
      <w:r w:rsidRPr="000D3D42">
        <w:rPr>
          <w:rFonts w:ascii="Times New Roman" w:hAnsi="Times New Roman" w:cs="Times New Roman"/>
          <w:i w:val="0"/>
          <w:iCs w:val="0"/>
        </w:rPr>
        <w:t>(LSVRC), 20 (2012)</w:t>
      </w:r>
    </w:p>
    <w:p w14:paraId="475E89AD"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47. Seen, S.: 1-day learning, 1-year localization: Long-term lidar localization using scan context image. Database</w:t>
      </w:r>
      <w:r>
        <w:rPr>
          <w:rFonts w:ascii="Times New Roman" w:hAnsi="Times New Roman" w:cs="Times New Roman"/>
          <w:i w:val="0"/>
          <w:iCs w:val="0"/>
        </w:rPr>
        <w:t xml:space="preserve"> </w:t>
      </w:r>
      <w:r w:rsidRPr="000D3D42">
        <w:rPr>
          <w:rFonts w:ascii="Times New Roman" w:hAnsi="Times New Roman" w:cs="Times New Roman"/>
          <w:i w:val="0"/>
          <w:iCs w:val="0"/>
        </w:rPr>
        <w:t>2012, 01–15 (2012)</w:t>
      </w:r>
    </w:p>
    <w:p w14:paraId="10D48F10" w14:textId="77777777" w:rsid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48. Kingma, D.P., Ba, J.: Adam: A method for stochastic optimization. </w:t>
      </w:r>
      <w:proofErr w:type="spellStart"/>
      <w:r w:rsidRPr="000D3D42">
        <w:rPr>
          <w:rFonts w:ascii="Times New Roman" w:hAnsi="Times New Roman" w:cs="Times New Roman"/>
          <w:i w:val="0"/>
          <w:iCs w:val="0"/>
        </w:rPr>
        <w:t>arXiv</w:t>
      </w:r>
      <w:proofErr w:type="spellEnd"/>
      <w:r w:rsidRPr="000D3D42">
        <w:rPr>
          <w:rFonts w:ascii="Times New Roman" w:hAnsi="Times New Roman" w:cs="Times New Roman"/>
          <w:i w:val="0"/>
          <w:iCs w:val="0"/>
        </w:rPr>
        <w:t xml:space="preserve"> preprint arXiv:1412.6980 (2014)</w:t>
      </w:r>
    </w:p>
    <w:p w14:paraId="458121CB" w14:textId="77777777" w:rsidR="000D3D42" w:rsidRPr="000D3D42" w:rsidRDefault="000D3D42" w:rsidP="000D3D42">
      <w:pPr>
        <w:pStyle w:val="Caption"/>
        <w:jc w:val="both"/>
        <w:rPr>
          <w:rFonts w:ascii="Times New Roman" w:hAnsi="Times New Roman" w:cs="Times New Roman"/>
          <w:i w:val="0"/>
          <w:iCs w:val="0"/>
        </w:rPr>
      </w:pPr>
    </w:p>
    <w:p w14:paraId="05FA3F71"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Figures</w:t>
      </w:r>
    </w:p>
    <w:p w14:paraId="6C608B98"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Tables</w:t>
      </w:r>
    </w:p>
    <w:p w14:paraId="4ED8333D"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Additional Files</w:t>
      </w:r>
    </w:p>
    <w:p w14:paraId="57329016"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Additional file 1 — Sample additional file title</w:t>
      </w:r>
    </w:p>
    <w:p w14:paraId="49CE8F88"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Additional file descriptions text (including details of how to view the file, if it is in a non-standard format or the file</w:t>
      </w:r>
    </w:p>
    <w:p w14:paraId="146531B2"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extension). This might refer to a multi-page table or a figure.</w:t>
      </w:r>
    </w:p>
    <w:p w14:paraId="0930329D" w14:textId="77777777" w:rsid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Additional file 2 — Sample additional file title</w:t>
      </w:r>
    </w:p>
    <w:p w14:paraId="19126650" w14:textId="77777777" w:rsidR="000D3D42" w:rsidRDefault="000D3D42" w:rsidP="000D3D42">
      <w:pPr>
        <w:pStyle w:val="Caption"/>
        <w:jc w:val="both"/>
        <w:rPr>
          <w:ins w:id="110" w:author="mcm" w:date="2023-11-09T17:18:00Z"/>
          <w:rFonts w:ascii="Times New Roman" w:hAnsi="Times New Roman" w:cs="Times New Roman"/>
          <w:i w:val="0"/>
          <w:iCs w:val="0"/>
        </w:rPr>
      </w:pPr>
      <w:r w:rsidRPr="000D3D42">
        <w:rPr>
          <w:rFonts w:ascii="Times New Roman" w:hAnsi="Times New Roman" w:cs="Times New Roman"/>
          <w:i w:val="0"/>
          <w:iCs w:val="0"/>
        </w:rPr>
        <w:t>Additional</w:t>
      </w:r>
      <w:r>
        <w:rPr>
          <w:rFonts w:ascii="Times New Roman" w:hAnsi="Times New Roman" w:cs="Times New Roman"/>
          <w:i w:val="0"/>
          <w:iCs w:val="0"/>
        </w:rPr>
        <w:t xml:space="preserve"> file </w:t>
      </w:r>
      <w:r w:rsidRPr="000D3D42">
        <w:rPr>
          <w:rFonts w:ascii="Times New Roman" w:hAnsi="Times New Roman" w:cs="Times New Roman"/>
          <w:i w:val="0"/>
          <w:iCs w:val="0"/>
        </w:rPr>
        <w:t>Additional</w:t>
      </w:r>
      <w:r>
        <w:rPr>
          <w:rFonts w:ascii="Times New Roman" w:hAnsi="Times New Roman" w:cs="Times New Roman"/>
          <w:i w:val="0"/>
          <w:iCs w:val="0"/>
        </w:rPr>
        <w:t xml:space="preserve"> text.</w:t>
      </w:r>
    </w:p>
    <w:p w14:paraId="61D773CE" w14:textId="77777777" w:rsidR="00E03EC1" w:rsidRDefault="00E03EC1" w:rsidP="000D3D42">
      <w:pPr>
        <w:pStyle w:val="Caption"/>
        <w:jc w:val="both"/>
        <w:rPr>
          <w:ins w:id="111" w:author="mcm" w:date="2023-11-09T17:18:00Z"/>
          <w:rFonts w:ascii="Times New Roman" w:hAnsi="Times New Roman" w:cs="Times New Roman"/>
          <w:i w:val="0"/>
          <w:iCs w:val="0"/>
        </w:rPr>
      </w:pPr>
    </w:p>
    <w:p w14:paraId="218A1C92" w14:textId="6DBAABF1" w:rsidR="00E03EC1" w:rsidRDefault="00E03EC1" w:rsidP="000D3D42">
      <w:pPr>
        <w:pStyle w:val="Caption"/>
        <w:jc w:val="both"/>
        <w:rPr>
          <w:ins w:id="112" w:author="mcm" w:date="2023-11-09T17:19:00Z"/>
          <w:rFonts w:ascii="Times New Roman" w:hAnsi="Times New Roman" w:cs="Times New Roman"/>
          <w:i w:val="0"/>
          <w:iCs w:val="0"/>
          <w:lang w:val="pt-PT"/>
        </w:rPr>
      </w:pPr>
      <w:ins w:id="113" w:author="mcm" w:date="2023-11-09T17:18:00Z">
        <w:r w:rsidRPr="00E03EC1">
          <w:rPr>
            <w:rFonts w:ascii="Times New Roman" w:hAnsi="Times New Roman" w:cs="Times New Roman"/>
            <w:i w:val="0"/>
            <w:iCs w:val="0"/>
            <w:lang w:val="pt-PT"/>
            <w:rPrChange w:id="114" w:author="mcm" w:date="2023-11-09T17:18:00Z">
              <w:rPr>
                <w:rFonts w:ascii="Times New Roman" w:hAnsi="Times New Roman" w:cs="Times New Roman"/>
                <w:i w:val="0"/>
                <w:iCs w:val="0"/>
              </w:rPr>
            </w:rPrChange>
          </w:rPr>
          <w:t xml:space="preserve">[a] </w:t>
        </w:r>
      </w:ins>
      <w:ins w:id="115" w:author="mcm" w:date="2023-11-09T17:19:00Z">
        <w:r>
          <w:rPr>
            <w:rFonts w:ascii="Times New Roman" w:hAnsi="Times New Roman" w:cs="Times New Roman"/>
            <w:i w:val="0"/>
            <w:iCs w:val="0"/>
            <w:lang w:val="pt-PT"/>
          </w:rPr>
          <w:fldChar w:fldCharType="begin"/>
        </w:r>
        <w:r>
          <w:rPr>
            <w:rFonts w:ascii="Times New Roman" w:hAnsi="Times New Roman" w:cs="Times New Roman"/>
            <w:i w:val="0"/>
            <w:iCs w:val="0"/>
            <w:lang w:val="pt-PT"/>
          </w:rPr>
          <w:instrText>HYPERLINK "</w:instrText>
        </w:r>
      </w:ins>
      <w:ins w:id="116" w:author="mcm" w:date="2023-11-09T17:18:00Z">
        <w:r w:rsidRPr="00E03EC1">
          <w:rPr>
            <w:rFonts w:ascii="Times New Roman" w:hAnsi="Times New Roman" w:cs="Times New Roman"/>
            <w:i w:val="0"/>
            <w:iCs w:val="0"/>
            <w:lang w:val="pt-PT"/>
            <w:rPrChange w:id="117" w:author="mcm" w:date="2023-11-09T17:18:00Z">
              <w:rPr>
                <w:rFonts w:ascii="Times New Roman" w:hAnsi="Times New Roman" w:cs="Times New Roman"/>
                <w:i w:val="0"/>
                <w:iCs w:val="0"/>
              </w:rPr>
            </w:rPrChange>
          </w:rPr>
          <w:instrText>https://www.frontiersin.org/articles/10.3389/fphar.2023.1088900/full</w:instrText>
        </w:r>
      </w:ins>
      <w:ins w:id="118" w:author="mcm" w:date="2023-11-09T17:19:00Z">
        <w:r>
          <w:rPr>
            <w:rFonts w:ascii="Times New Roman" w:hAnsi="Times New Roman" w:cs="Times New Roman"/>
            <w:i w:val="0"/>
            <w:iCs w:val="0"/>
            <w:lang w:val="pt-PT"/>
          </w:rPr>
          <w:instrText>"</w:instrText>
        </w:r>
        <w:r>
          <w:rPr>
            <w:rFonts w:ascii="Times New Roman" w:hAnsi="Times New Roman" w:cs="Times New Roman"/>
            <w:i w:val="0"/>
            <w:iCs w:val="0"/>
            <w:lang w:val="pt-PT"/>
          </w:rPr>
        </w:r>
        <w:r>
          <w:rPr>
            <w:rFonts w:ascii="Times New Roman" w:hAnsi="Times New Roman" w:cs="Times New Roman"/>
            <w:i w:val="0"/>
            <w:iCs w:val="0"/>
            <w:lang w:val="pt-PT"/>
          </w:rPr>
          <w:fldChar w:fldCharType="separate"/>
        </w:r>
      </w:ins>
      <w:ins w:id="119" w:author="mcm" w:date="2023-11-09T17:18:00Z">
        <w:r w:rsidRPr="00386349">
          <w:rPr>
            <w:rStyle w:val="Hyperlink"/>
            <w:lang w:val="pt-PT"/>
            <w:rPrChange w:id="120" w:author="mcm" w:date="2023-11-09T17:18:00Z">
              <w:rPr>
                <w:rFonts w:ascii="Times New Roman" w:hAnsi="Times New Roman" w:cs="Times New Roman"/>
                <w:i w:val="0"/>
                <w:iCs w:val="0"/>
              </w:rPr>
            </w:rPrChange>
          </w:rPr>
          <w:t>https://www.frontiersin.org/articles/10.3389/fphar.2023.1088900/full</w:t>
        </w:r>
      </w:ins>
      <w:ins w:id="121" w:author="mcm" w:date="2023-11-09T17:19:00Z">
        <w:r>
          <w:rPr>
            <w:rFonts w:ascii="Times New Roman" w:hAnsi="Times New Roman" w:cs="Times New Roman"/>
            <w:i w:val="0"/>
            <w:iCs w:val="0"/>
            <w:lang w:val="pt-PT"/>
          </w:rPr>
          <w:fldChar w:fldCharType="end"/>
        </w:r>
      </w:ins>
    </w:p>
    <w:p w14:paraId="1F81AF64" w14:textId="65C8CB8B" w:rsidR="00E03EC1" w:rsidRDefault="00E03EC1" w:rsidP="000D3D42">
      <w:pPr>
        <w:pStyle w:val="Caption"/>
        <w:jc w:val="both"/>
        <w:rPr>
          <w:ins w:id="122" w:author="mcm" w:date="2023-11-09T18:08:00Z"/>
          <w:rFonts w:ascii="Times New Roman" w:hAnsi="Times New Roman" w:cs="Times New Roman"/>
          <w:i w:val="0"/>
          <w:iCs w:val="0"/>
        </w:rPr>
      </w:pPr>
      <w:ins w:id="123" w:author="mcm" w:date="2023-11-09T17:19:00Z">
        <w:r w:rsidRPr="00E03EC1">
          <w:rPr>
            <w:rFonts w:ascii="Times New Roman" w:hAnsi="Times New Roman" w:cs="Times New Roman"/>
            <w:i w:val="0"/>
            <w:iCs w:val="0"/>
            <w:rPrChange w:id="124" w:author="mcm" w:date="2023-11-09T17:19:00Z">
              <w:rPr>
                <w:rFonts w:ascii="Times New Roman" w:hAnsi="Times New Roman" w:cs="Times New Roman"/>
                <w:i w:val="0"/>
                <w:iCs w:val="0"/>
                <w:lang w:val="pt-PT"/>
              </w:rPr>
            </w:rPrChange>
          </w:rPr>
          <w:t xml:space="preserve">[b] </w:t>
        </w:r>
        <w:r w:rsidRPr="00E03EC1">
          <w:rPr>
            <w:rFonts w:ascii="Times New Roman" w:hAnsi="Times New Roman" w:cs="Times New Roman"/>
            <w:i w:val="0"/>
            <w:iCs w:val="0"/>
          </w:rPr>
          <w:t xml:space="preserve">Malki, M.A., Pearson, E.R. Drug–drug–gene interactions and adverse drug reactions. Pharmacogenomics J 20, 355–366 (2020). </w:t>
        </w:r>
      </w:ins>
      <w:ins w:id="125" w:author="mcm" w:date="2023-11-09T18:08:00Z">
        <w:r>
          <w:rPr>
            <w:rFonts w:ascii="Times New Roman" w:hAnsi="Times New Roman" w:cs="Times New Roman"/>
            <w:i w:val="0"/>
            <w:iCs w:val="0"/>
          </w:rPr>
          <w:fldChar w:fldCharType="begin"/>
        </w:r>
        <w:r>
          <w:rPr>
            <w:rFonts w:ascii="Times New Roman" w:hAnsi="Times New Roman" w:cs="Times New Roman"/>
            <w:i w:val="0"/>
            <w:iCs w:val="0"/>
          </w:rPr>
          <w:instrText>HYPERLINK "</w:instrText>
        </w:r>
      </w:ins>
      <w:ins w:id="126" w:author="mcm" w:date="2023-11-09T17:19:00Z">
        <w:r w:rsidRPr="00E03EC1">
          <w:rPr>
            <w:rFonts w:ascii="Times New Roman" w:hAnsi="Times New Roman" w:cs="Times New Roman"/>
            <w:i w:val="0"/>
            <w:iCs w:val="0"/>
          </w:rPr>
          <w:instrText>https://doi.org/10.1038/s41397-019-0122-0</w:instrText>
        </w:r>
      </w:ins>
      <w:ins w:id="127" w:author="mcm" w:date="2023-11-09T18:08:00Z">
        <w:r>
          <w:rPr>
            <w:rFonts w:ascii="Times New Roman" w:hAnsi="Times New Roman" w:cs="Times New Roman"/>
            <w:i w:val="0"/>
            <w:iCs w:val="0"/>
          </w:rPr>
          <w:instrText>"</w:instrText>
        </w:r>
        <w:r>
          <w:rPr>
            <w:rFonts w:ascii="Times New Roman" w:hAnsi="Times New Roman" w:cs="Times New Roman"/>
            <w:i w:val="0"/>
            <w:iCs w:val="0"/>
          </w:rPr>
        </w:r>
        <w:r>
          <w:rPr>
            <w:rFonts w:ascii="Times New Roman" w:hAnsi="Times New Roman" w:cs="Times New Roman"/>
            <w:i w:val="0"/>
            <w:iCs w:val="0"/>
          </w:rPr>
          <w:fldChar w:fldCharType="separate"/>
        </w:r>
      </w:ins>
      <w:ins w:id="128" w:author="mcm" w:date="2023-11-09T17:19:00Z">
        <w:r w:rsidRPr="00386349">
          <w:rPr>
            <w:rStyle w:val="Hyperlink"/>
            <w:rFonts w:ascii="Times New Roman" w:hAnsi="Times New Roman" w:cs="Times New Roman"/>
            <w:i w:val="0"/>
            <w:iCs w:val="0"/>
          </w:rPr>
          <w:t>https://doi.org/10.1038/s41397-019-0122-0</w:t>
        </w:r>
      </w:ins>
      <w:ins w:id="129" w:author="mcm" w:date="2023-11-09T18:08:00Z">
        <w:r>
          <w:rPr>
            <w:rFonts w:ascii="Times New Roman" w:hAnsi="Times New Roman" w:cs="Times New Roman"/>
            <w:i w:val="0"/>
            <w:iCs w:val="0"/>
          </w:rPr>
          <w:fldChar w:fldCharType="end"/>
        </w:r>
      </w:ins>
    </w:p>
    <w:p w14:paraId="432B36CC" w14:textId="3B56E0EA" w:rsidR="00E03EC1" w:rsidRPr="00E03EC1" w:rsidRDefault="00E03EC1" w:rsidP="000D3D42">
      <w:pPr>
        <w:pStyle w:val="Caption"/>
        <w:jc w:val="both"/>
        <w:rPr>
          <w:rFonts w:ascii="Times New Roman" w:hAnsi="Times New Roman" w:cs="Times New Roman"/>
          <w:i w:val="0"/>
          <w:iCs w:val="0"/>
        </w:rPr>
      </w:pPr>
      <w:ins w:id="130" w:author="mcm" w:date="2023-11-09T18:08:00Z">
        <w:r>
          <w:rPr>
            <w:rFonts w:ascii="Times New Roman" w:hAnsi="Times New Roman" w:cs="Times New Roman"/>
            <w:i w:val="0"/>
            <w:iCs w:val="0"/>
          </w:rPr>
          <w:t xml:space="preserve">[c] </w:t>
        </w:r>
        <w:r w:rsidRPr="00E03EC1">
          <w:rPr>
            <w:rFonts w:ascii="Times New Roman" w:hAnsi="Times New Roman" w:cs="Times New Roman"/>
            <w:i w:val="0"/>
            <w:iCs w:val="0"/>
          </w:rPr>
          <w:t>https://www.ncbi.nlm.nih.gov/pmc/articles/PMC9297132/</w:t>
        </w:r>
      </w:ins>
    </w:p>
    <w:sectPr w:rsidR="00E03EC1" w:rsidRPr="00E03EC1">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altName w:val="MV Bol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B70A8"/>
    <w:multiLevelType w:val="multilevel"/>
    <w:tmpl w:val="6352B96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8453412"/>
    <w:multiLevelType w:val="multilevel"/>
    <w:tmpl w:val="92D4319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8EE779B"/>
    <w:multiLevelType w:val="multilevel"/>
    <w:tmpl w:val="7AF449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6D4B37F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2BC699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50412895">
    <w:abstractNumId w:val="1"/>
  </w:num>
  <w:num w:numId="2" w16cid:durableId="2099128856">
    <w:abstractNumId w:val="2"/>
  </w:num>
  <w:num w:numId="3" w16cid:durableId="678002383">
    <w:abstractNumId w:val="3"/>
  </w:num>
  <w:num w:numId="4" w16cid:durableId="761998854">
    <w:abstractNumId w:val="0"/>
  </w:num>
  <w:num w:numId="5" w16cid:durableId="172274748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in Khodamoradi">
    <w15:presenceInfo w15:providerId="Windows Live" w15:userId="f9d5bf7374f714f4"/>
  </w15:person>
  <w15:person w15:author="mcm">
    <w15:presenceInfo w15:providerId="AD" w15:userId="S::mcm@uninova.pt::16a2a0ed-dccf-450b-bd9a-951342d7e3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55C"/>
    <w:rsid w:val="000027B2"/>
    <w:rsid w:val="000176AC"/>
    <w:rsid w:val="0003431A"/>
    <w:rsid w:val="00044B6A"/>
    <w:rsid w:val="0006212E"/>
    <w:rsid w:val="000936D9"/>
    <w:rsid w:val="000A1203"/>
    <w:rsid w:val="000A4823"/>
    <w:rsid w:val="000C5EEE"/>
    <w:rsid w:val="000D3D42"/>
    <w:rsid w:val="0017488D"/>
    <w:rsid w:val="0019397E"/>
    <w:rsid w:val="001B23AB"/>
    <w:rsid w:val="001B502F"/>
    <w:rsid w:val="00211598"/>
    <w:rsid w:val="002175CC"/>
    <w:rsid w:val="00251DAD"/>
    <w:rsid w:val="0025384D"/>
    <w:rsid w:val="002672D6"/>
    <w:rsid w:val="00280A89"/>
    <w:rsid w:val="002B60A9"/>
    <w:rsid w:val="002E777C"/>
    <w:rsid w:val="003238B6"/>
    <w:rsid w:val="00323DAE"/>
    <w:rsid w:val="00337D9A"/>
    <w:rsid w:val="00343B90"/>
    <w:rsid w:val="003551E6"/>
    <w:rsid w:val="003718B5"/>
    <w:rsid w:val="00391E28"/>
    <w:rsid w:val="003A15B5"/>
    <w:rsid w:val="003E1C20"/>
    <w:rsid w:val="003E6CBD"/>
    <w:rsid w:val="00414B38"/>
    <w:rsid w:val="00472B93"/>
    <w:rsid w:val="004A4E4E"/>
    <w:rsid w:val="004D086D"/>
    <w:rsid w:val="004E5816"/>
    <w:rsid w:val="004F2A64"/>
    <w:rsid w:val="00501F84"/>
    <w:rsid w:val="00505940"/>
    <w:rsid w:val="005601CE"/>
    <w:rsid w:val="0057003C"/>
    <w:rsid w:val="005811DB"/>
    <w:rsid w:val="005A45EE"/>
    <w:rsid w:val="005D3D9C"/>
    <w:rsid w:val="005E75C9"/>
    <w:rsid w:val="005F1445"/>
    <w:rsid w:val="00603B82"/>
    <w:rsid w:val="00611B9D"/>
    <w:rsid w:val="00626971"/>
    <w:rsid w:val="00661C92"/>
    <w:rsid w:val="006D54E1"/>
    <w:rsid w:val="006F0D3F"/>
    <w:rsid w:val="00716F43"/>
    <w:rsid w:val="00727DFE"/>
    <w:rsid w:val="00740943"/>
    <w:rsid w:val="00743862"/>
    <w:rsid w:val="007B1C87"/>
    <w:rsid w:val="007F68B9"/>
    <w:rsid w:val="00831B06"/>
    <w:rsid w:val="00861DEE"/>
    <w:rsid w:val="0089010B"/>
    <w:rsid w:val="00897344"/>
    <w:rsid w:val="008B467D"/>
    <w:rsid w:val="008C1A1C"/>
    <w:rsid w:val="008C7764"/>
    <w:rsid w:val="008F055C"/>
    <w:rsid w:val="0091574B"/>
    <w:rsid w:val="0094351A"/>
    <w:rsid w:val="009B3A13"/>
    <w:rsid w:val="009D0441"/>
    <w:rsid w:val="009D1F93"/>
    <w:rsid w:val="009F539C"/>
    <w:rsid w:val="00A37DFB"/>
    <w:rsid w:val="00AE0122"/>
    <w:rsid w:val="00B01E31"/>
    <w:rsid w:val="00B73E17"/>
    <w:rsid w:val="00B82B41"/>
    <w:rsid w:val="00BA54BF"/>
    <w:rsid w:val="00BC1990"/>
    <w:rsid w:val="00BE2CD1"/>
    <w:rsid w:val="00C33742"/>
    <w:rsid w:val="00C44504"/>
    <w:rsid w:val="00C44AD3"/>
    <w:rsid w:val="00C44D4A"/>
    <w:rsid w:val="00C939EF"/>
    <w:rsid w:val="00CB131A"/>
    <w:rsid w:val="00D01E7F"/>
    <w:rsid w:val="00D421A9"/>
    <w:rsid w:val="00D57090"/>
    <w:rsid w:val="00D8772B"/>
    <w:rsid w:val="00D92642"/>
    <w:rsid w:val="00DE2C70"/>
    <w:rsid w:val="00E03EC1"/>
    <w:rsid w:val="00E1160D"/>
    <w:rsid w:val="00E4181C"/>
    <w:rsid w:val="00EA4081"/>
    <w:rsid w:val="00EC7797"/>
    <w:rsid w:val="00F0286D"/>
    <w:rsid w:val="00F0622E"/>
    <w:rsid w:val="00F40D7F"/>
    <w:rsid w:val="00FA1296"/>
    <w:rsid w:val="00FA6E8C"/>
    <w:rsid w:val="00FD4D85"/>
    <w:rsid w:val="00FD6A3A"/>
    <w:rsid w:val="00FF7E5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2216A"/>
  <w15:docId w15:val="{1B8929B1-1326-4958-B99D-D619EC6F5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Figure">
    <w:name w:val="Figure"/>
    <w:basedOn w:val="Caption"/>
    <w:qFormat/>
  </w:style>
  <w:style w:type="paragraph" w:customStyle="1" w:styleId="TableContents">
    <w:name w:val="Table Contents"/>
    <w:basedOn w:val="Normal"/>
    <w:qFormat/>
    <w:pPr>
      <w:suppressLineNumbers/>
    </w:pPr>
  </w:style>
  <w:style w:type="paragraph" w:customStyle="1" w:styleId="Table">
    <w:name w:val="Table"/>
    <w:basedOn w:val="Caption"/>
    <w:qFormat/>
  </w:style>
  <w:style w:type="paragraph" w:customStyle="1" w:styleId="FrameContents">
    <w:name w:val="Frame Contents"/>
    <w:basedOn w:val="Normal"/>
    <w:qFormat/>
  </w:style>
  <w:style w:type="paragraph" w:customStyle="1" w:styleId="TableHeading">
    <w:name w:val="Table Heading"/>
    <w:basedOn w:val="TableContents"/>
    <w:qFormat/>
    <w:pPr>
      <w:jc w:val="center"/>
    </w:pPr>
    <w:rPr>
      <w:b/>
      <w:bCs/>
    </w:rPr>
  </w:style>
  <w:style w:type="character" w:styleId="PlaceholderText">
    <w:name w:val="Placeholder Text"/>
    <w:basedOn w:val="DefaultParagraphFont"/>
    <w:uiPriority w:val="99"/>
    <w:semiHidden/>
    <w:rsid w:val="000176AC"/>
    <w:rPr>
      <w:color w:val="808080"/>
    </w:rPr>
  </w:style>
  <w:style w:type="table" w:styleId="TableGrid">
    <w:name w:val="Table Grid"/>
    <w:basedOn w:val="TableNormal"/>
    <w:uiPriority w:val="39"/>
    <w:rsid w:val="005F1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1445"/>
    <w:pPr>
      <w:ind w:left="720"/>
      <w:contextualSpacing/>
    </w:pPr>
    <w:rPr>
      <w:rFonts w:cs="Mangal"/>
      <w:szCs w:val="21"/>
    </w:rPr>
  </w:style>
  <w:style w:type="table" w:styleId="PlainTable3">
    <w:name w:val="Plain Table 3"/>
    <w:basedOn w:val="TableNormal"/>
    <w:uiPriority w:val="43"/>
    <w:rsid w:val="000A482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72B9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3551E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2175CC"/>
    <w:rPr>
      <w:color w:val="0563C1" w:themeColor="hyperlink"/>
      <w:u w:val="single"/>
    </w:rPr>
  </w:style>
  <w:style w:type="paragraph" w:styleId="Revision">
    <w:name w:val="Revision"/>
    <w:hidden/>
    <w:uiPriority w:val="99"/>
    <w:semiHidden/>
    <w:rsid w:val="00E03EC1"/>
    <w:pPr>
      <w:suppressAutoHyphens w:val="0"/>
    </w:pPr>
    <w:rPr>
      <w:rFonts w:cs="Mangal"/>
      <w:sz w:val="24"/>
      <w:szCs w:val="21"/>
    </w:rPr>
  </w:style>
  <w:style w:type="character" w:styleId="UnresolvedMention">
    <w:name w:val="Unresolved Mention"/>
    <w:basedOn w:val="DefaultParagraphFont"/>
    <w:uiPriority w:val="99"/>
    <w:semiHidden/>
    <w:unhideWhenUsed/>
    <w:rsid w:val="00E03E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fchollet/kera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aminkhod/DDI-Project"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aminkhod/DDI-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01836B8-8957-45A2-897E-B3323FCCE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23</Pages>
  <Words>9135</Words>
  <Characters>52070</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mcm</dc:creator>
  <dc:description/>
  <cp:lastModifiedBy>Amin Khodamoradi</cp:lastModifiedBy>
  <cp:revision>9</cp:revision>
  <dcterms:created xsi:type="dcterms:W3CDTF">2023-11-09T18:20:00Z</dcterms:created>
  <dcterms:modified xsi:type="dcterms:W3CDTF">2023-11-09T19:01:00Z</dcterms:modified>
  <dc:language>en-US</dc:language>
</cp:coreProperties>
</file>