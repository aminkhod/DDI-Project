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679F6" w14:textId="4B161620" w:rsidR="008F055C" w:rsidRPr="00343B90" w:rsidRDefault="00BD754C">
      <w:pPr>
        <w:spacing w:line="276" w:lineRule="auto"/>
        <w:rPr>
          <w:rFonts w:ascii="Times New Roman" w:hAnsi="Times New Roman" w:cs="Times New Roman"/>
        </w:rPr>
      </w:pPr>
      <w:ins w:id="0" w:author="Amin Khodamoradi" w:date="2024-01-08T12:09:00Z">
        <w:r w:rsidRPr="00A50060">
          <w:rPr>
            <w:rFonts w:ascii="Times New Roman" w:hAnsi="Times New Roman" w:cs="Times New Roman"/>
          </w:rPr>
          <w:t>SNF-CNN</w:t>
        </w:r>
        <w:r>
          <w:rPr>
            <w:rFonts w:ascii="Times New Roman" w:hAnsi="Times New Roman" w:cs="Times New Roman"/>
          </w:rPr>
          <w:t xml:space="preserve">: </w:t>
        </w:r>
      </w:ins>
      <w:r w:rsidR="00D92642" w:rsidRPr="00343B90">
        <w:rPr>
          <w:rFonts w:ascii="Times New Roman" w:hAnsi="Times New Roman" w:cs="Times New Roman"/>
        </w:rPr>
        <w:t xml:space="preserve">Predicting Comprehensive </w:t>
      </w:r>
      <w:del w:id="1" w:author="Amin Khodamoradi" w:date="2024-04-08T16:42:00Z" w16du:dateUtc="2024-04-08T15:42:00Z">
        <w:r w:rsidR="00D92642" w:rsidRPr="00343B90" w:rsidDel="00F077B7">
          <w:rPr>
            <w:rFonts w:ascii="Times New Roman" w:hAnsi="Times New Roman" w:cs="Times New Roman"/>
          </w:rPr>
          <w:delText>Drug – Drug</w:delText>
        </w:r>
      </w:del>
      <w:ins w:id="2" w:author="Amin Khodamoradi" w:date="2024-04-08T16:43:00Z" w16du:dateUtc="2024-04-08T15:43:00Z">
        <w:r w:rsidR="00F077B7">
          <w:rPr>
            <w:rFonts w:ascii="Times New Roman" w:hAnsi="Times New Roman" w:cs="Times New Roman"/>
          </w:rPr>
          <w:t>Drug-Drug</w:t>
        </w:r>
      </w:ins>
      <w:r w:rsidR="00D92642" w:rsidRPr="00343B90">
        <w:rPr>
          <w:rFonts w:ascii="Times New Roman" w:hAnsi="Times New Roman" w:cs="Times New Roman"/>
        </w:rPr>
        <w:t xml:space="preserve">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50F3EDD" w:rsidR="008F055C" w:rsidRPr="000858E9" w:rsidRDefault="00AE0122">
      <w:pPr>
        <w:spacing w:line="276" w:lineRule="auto"/>
        <w:rPr>
          <w:rFonts w:ascii="Times New Roman" w:hAnsi="Times New Roman" w:cs="Times New Roman"/>
          <w:vertAlign w:val="superscript"/>
          <w:rPrChange w:id="3" w:author="Amin Khodamoradi" w:date="2024-01-08T15:52:00Z">
            <w:rPr>
              <w:rFonts w:ascii="Times New Roman" w:hAnsi="Times New Roman" w:cs="Times New Roman"/>
            </w:rPr>
          </w:rPrChange>
        </w:rPr>
      </w:pPr>
      <w:r w:rsidRPr="00343B90">
        <w:rPr>
          <w:rFonts w:ascii="Times New Roman" w:hAnsi="Times New Roman" w:cs="Times New Roman"/>
        </w:rPr>
        <w:t xml:space="preserve">M.Amin Khodamoradi </w:t>
      </w:r>
      <w:r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1</w:t>
      </w:r>
      <w:ins w:id="5" w:author="Amin Khodamoradi" w:date="2023-11-09T18:51:00Z">
        <w:r w:rsidR="00611B9D" w:rsidRPr="003E6CBD">
          <w:rPr>
            <w:rFonts w:ascii="Times New Roman" w:hAnsi="Times New Roman" w:cs="Times New Roman"/>
            <w:vertAlign w:val="superscript"/>
            <w:rPrChange w:id="6"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Levian </w:t>
      </w:r>
      <w:r w:rsidR="00D92642"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Changiz Eslahchi </w:t>
      </w:r>
      <w:r w:rsidR="00D92642" w:rsidRPr="003E6CBD">
        <w:rPr>
          <w:rFonts w:ascii="Times New Roman" w:hAnsi="Times New Roman" w:cs="Times New Roman"/>
          <w:vertAlign w:val="superscript"/>
          <w:rPrChange w:id="8" w:author="Amin Khodamoradi" w:date="2023-11-09T18:57:00Z">
            <w:rPr>
              <w:rFonts w:ascii="Times New Roman" w:hAnsi="Times New Roman" w:cs="Times New Roman"/>
            </w:rPr>
          </w:rPrChange>
        </w:rPr>
        <w:t>2,3</w:t>
      </w:r>
      <w:r w:rsidR="00FA6E8C">
        <w:rPr>
          <w:rFonts w:ascii="Times New Roman" w:hAnsi="Times New Roman" w:cs="Times New Roman"/>
        </w:rPr>
        <w:t>, Maria Marques</w:t>
      </w:r>
      <w:del w:id="9"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10" w:author="Amin Khodamoradi" w:date="2023-11-09T18:57:00Z">
            <w:rPr>
              <w:rFonts w:ascii="Times New Roman" w:hAnsi="Times New Roman" w:cs="Times New Roman"/>
            </w:rPr>
          </w:rPrChange>
        </w:rPr>
        <w:t>4</w:t>
      </w:r>
      <w:ins w:id="11" w:author="Amin Khodamoradi" w:date="2023-11-09T18:57:00Z">
        <w:r w:rsidR="003E6CBD">
          <w:rPr>
            <w:rFonts w:ascii="Times New Roman" w:hAnsi="Times New Roman" w:cs="Times New Roman"/>
          </w:rPr>
          <w:t xml:space="preserve">, </w:t>
        </w:r>
      </w:ins>
      <w:ins w:id="12" w:author="Amin Khodamoradi" w:date="2024-01-08T15:51:00Z">
        <w:r w:rsidR="000858E9" w:rsidRPr="000858E9">
          <w:rPr>
            <w:rFonts w:ascii="Times New Roman" w:hAnsi="Times New Roman" w:cs="Times New Roman"/>
          </w:rPr>
          <w:t>Ricardo Jardim-Gonçalves</w:t>
        </w:r>
      </w:ins>
      <w:ins w:id="13" w:author="Amin Khodamoradi" w:date="2024-01-08T15:52:00Z">
        <w:r w:rsidR="000858E9">
          <w:rPr>
            <w:rFonts w:ascii="Times New Roman" w:hAnsi="Times New Roman" w:cs="Times New Roman"/>
          </w:rPr>
          <w:t xml:space="preserve"> </w:t>
        </w:r>
        <w:r w:rsidR="000858E9">
          <w:rPr>
            <w:rFonts w:ascii="Times New Roman" w:hAnsi="Times New Roman" w:cs="Times New Roman"/>
            <w:vertAlign w:val="superscript"/>
          </w:rPr>
          <w:t>1</w:t>
        </w:r>
      </w:ins>
    </w:p>
    <w:p w14:paraId="3B570C24" w14:textId="77777777" w:rsidR="008F055C" w:rsidRPr="00343B90" w:rsidRDefault="008F055C">
      <w:pPr>
        <w:spacing w:line="276" w:lineRule="auto"/>
        <w:rPr>
          <w:rFonts w:ascii="Times New Roman" w:hAnsi="Times New Roman" w:cs="Times New Roman"/>
        </w:rPr>
      </w:pPr>
    </w:p>
    <w:p w14:paraId="15798E7B" w14:textId="0F3631D4" w:rsidR="008F055C" w:rsidRPr="000A1203" w:rsidRDefault="00D92642" w:rsidP="00611B9D">
      <w:pPr>
        <w:spacing w:line="276" w:lineRule="auto"/>
        <w:rPr>
          <w:rFonts w:ascii="Times New Roman" w:hAnsi="Times New Roman" w:cs="Times New Roman"/>
          <w:sz w:val="20"/>
          <w:szCs w:val="20"/>
          <w:rPrChange w:id="14"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5"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6" w:author="Amin Khodamoradi" w:date="2023-11-09T19:00:00Z">
            <w:rPr>
              <w:rFonts w:ascii="Times New Roman" w:hAnsi="Times New Roman" w:cs="Times New Roman"/>
              <w:b/>
              <w:bCs/>
              <w:sz w:val="20"/>
              <w:szCs w:val="20"/>
              <w:lang w:bidi="fa-IR"/>
            </w:rPr>
          </w:rPrChange>
        </w:rPr>
        <w:t>Universidade NOVA de Lisboa, NOVA School of Science and Technology (FCT NOVA)</w:t>
      </w:r>
      <w:r w:rsidR="00AF7746">
        <w:rPr>
          <w:rFonts w:ascii="Times New Roman" w:hAnsi="Times New Roman" w:cs="Times New Roman"/>
          <w:sz w:val="20"/>
          <w:szCs w:val="20"/>
          <w:lang w:bidi="fa-IR"/>
        </w:rPr>
        <w:t xml:space="preserve">, </w:t>
      </w:r>
      <w:r w:rsidR="00AF7746" w:rsidRPr="00C55537">
        <w:rPr>
          <w:rFonts w:ascii="Times New Roman" w:hAnsi="Times New Roman" w:cs="Times New Roman"/>
          <w:sz w:val="20"/>
          <w:szCs w:val="20"/>
          <w:lang w:bidi="fa-IR"/>
        </w:rPr>
        <w:t>Caparica, Portuga</w:t>
      </w:r>
      <w:r w:rsidR="00AF7746">
        <w:rPr>
          <w:rFonts w:ascii="Times New Roman" w:hAnsi="Times New Roman" w:cs="Times New Roman"/>
          <w:sz w:val="20"/>
          <w:szCs w:val="20"/>
          <w:lang w:bidi="fa-IR"/>
        </w:rPr>
        <w:t>l</w:t>
      </w:r>
    </w:p>
    <w:p w14:paraId="735BD082" w14:textId="4921482D" w:rsidR="008F055C" w:rsidRPr="000A1203" w:rsidRDefault="00D92642">
      <w:pPr>
        <w:spacing w:line="276" w:lineRule="auto"/>
        <w:rPr>
          <w:rFonts w:ascii="Times New Roman" w:hAnsi="Times New Roman" w:cs="Times New Roman"/>
          <w:sz w:val="20"/>
          <w:szCs w:val="20"/>
          <w:rPrChange w:id="17"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8" w:author="Amin Khodamoradi" w:date="2023-11-09T19:00:00Z">
            <w:rPr>
              <w:rFonts w:ascii="Times New Roman" w:hAnsi="Times New Roman" w:cs="Times New Roman"/>
            </w:rPr>
          </w:rPrChange>
        </w:rPr>
        <w:t>2-</w:t>
      </w:r>
      <w:r w:rsidR="00901ABF" w:rsidRPr="00901ABF">
        <w:t xml:space="preserve"> </w:t>
      </w:r>
      <w:r w:rsidR="00901ABF" w:rsidRPr="00901ABF">
        <w:rPr>
          <w:rFonts w:ascii="Times New Roman" w:hAnsi="Times New Roman" w:cs="Times New Roman"/>
          <w:sz w:val="20"/>
          <w:szCs w:val="20"/>
        </w:rPr>
        <w:t>Department of Computer Sciences, Shahid Beheshti University</w:t>
      </w:r>
      <w:r w:rsidR="00901ABF">
        <w:rPr>
          <w:rFonts w:ascii="Times New Roman" w:hAnsi="Times New Roman" w:cs="Times New Roman"/>
          <w:sz w:val="20"/>
          <w:szCs w:val="20"/>
        </w:rPr>
        <w:t>,</w:t>
      </w:r>
      <w:r w:rsidRPr="000A1203">
        <w:rPr>
          <w:rFonts w:ascii="Times New Roman" w:hAnsi="Times New Roman" w:cs="Times New Roman"/>
          <w:sz w:val="20"/>
          <w:szCs w:val="20"/>
          <w:rPrChange w:id="19" w:author="Amin Khodamoradi" w:date="2023-11-09T19:00:00Z">
            <w:rPr>
              <w:rFonts w:ascii="Times New Roman" w:hAnsi="Times New Roman" w:cs="Times New Roman"/>
            </w:rPr>
          </w:rPrChange>
        </w:rPr>
        <w:t xml:space="preserve"> Tehran, Iran.</w:t>
      </w:r>
    </w:p>
    <w:p w14:paraId="245B048A" w14:textId="77777777" w:rsidR="008F055C" w:rsidRPr="000A1203" w:rsidRDefault="00D92642">
      <w:pPr>
        <w:spacing w:line="276" w:lineRule="auto"/>
        <w:rPr>
          <w:rFonts w:ascii="Times New Roman" w:hAnsi="Times New Roman" w:cs="Times New Roman"/>
          <w:sz w:val="20"/>
          <w:szCs w:val="20"/>
          <w:rPrChange w:id="20"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21" w:author="Amin Khodamoradi" w:date="2023-11-09T19:00:00Z">
            <w:rPr>
              <w:rFonts w:ascii="Times New Roman" w:hAnsi="Times New Roman" w:cs="Times New Roman"/>
            </w:rPr>
          </w:rPrChange>
        </w:rPr>
        <w:t>3-School of Bioinformatics, IPM - Institute for Research in Fundamental Sciences, Tehran, Iran.</w:t>
      </w:r>
    </w:p>
    <w:p w14:paraId="7A1A297C" w14:textId="0F15E664" w:rsidR="00FA6E8C" w:rsidRPr="000A1203" w:rsidRDefault="00FA6E8C" w:rsidP="00FA6E8C">
      <w:pPr>
        <w:spacing w:line="276" w:lineRule="auto"/>
        <w:rPr>
          <w:ins w:id="22" w:author="mcm" w:date="2023-11-09T18:21:00Z"/>
          <w:rFonts w:ascii="Times New Roman" w:hAnsi="Times New Roman" w:cs="Times New Roman"/>
          <w:sz w:val="20"/>
          <w:szCs w:val="20"/>
          <w:rPrChange w:id="23" w:author="Amin Khodamoradi" w:date="2023-11-09T19:00:00Z">
            <w:rPr>
              <w:ins w:id="24" w:author="mcm" w:date="2023-11-09T18:21:00Z"/>
              <w:rFonts w:ascii="Times New Roman" w:hAnsi="Times New Roman" w:cs="Times New Roman"/>
            </w:rPr>
          </w:rPrChange>
        </w:rPr>
      </w:pPr>
      <w:r w:rsidRPr="000A1203">
        <w:rPr>
          <w:rFonts w:ascii="Times New Roman" w:hAnsi="Times New Roman" w:cs="Times New Roman"/>
          <w:sz w:val="20"/>
          <w:szCs w:val="20"/>
          <w:rPrChange w:id="25" w:author="Amin Khodamoradi" w:date="2023-11-09T19:00:00Z">
            <w:rPr>
              <w:rFonts w:ascii="Times New Roman" w:hAnsi="Times New Roman" w:cs="Times New Roman"/>
            </w:rPr>
          </w:rPrChange>
        </w:rPr>
        <w:t xml:space="preserve">4 - </w:t>
      </w:r>
      <w:r w:rsidR="00C55537" w:rsidRPr="00C55537">
        <w:rPr>
          <w:rFonts w:ascii="Times New Roman" w:hAnsi="Times New Roman" w:cs="Times New Roman"/>
          <w:sz w:val="20"/>
          <w:szCs w:val="20"/>
          <w:lang w:bidi="fa-IR"/>
        </w:rPr>
        <w:t>Center of Technology and Systems (UNINOVA-CTS) and Associated Lab of Intelligent Systems (LASI), 2829-516</w:t>
      </w:r>
      <w:ins w:id="26" w:author="Amin Khodamoradi" w:date="2023-12-18T14:43:00Z">
        <w:r w:rsidR="00AF7746">
          <w:rPr>
            <w:rFonts w:ascii="Times New Roman" w:hAnsi="Times New Roman" w:cs="Times New Roman"/>
            <w:sz w:val="20"/>
            <w:szCs w:val="20"/>
            <w:lang w:bidi="fa-IR"/>
          </w:rPr>
          <w:t xml:space="preserve">, </w:t>
        </w:r>
      </w:ins>
      <w:ins w:id="27" w:author="mcm" w:date="2023-11-10T15:57:00Z">
        <w:del w:id="28" w:author="Amin Khodamoradi" w:date="2023-12-18T14:43:00Z">
          <w:r w:rsidR="00C55537" w:rsidRPr="00C55537" w:rsidDel="00AF7746">
            <w:rPr>
              <w:rFonts w:ascii="Times New Roman" w:hAnsi="Times New Roman" w:cs="Times New Roman"/>
              <w:sz w:val="20"/>
              <w:szCs w:val="20"/>
              <w:lang w:bidi="fa-IR"/>
            </w:rPr>
            <w:delText xml:space="preserve"> </w:delText>
          </w:r>
        </w:del>
        <w:r w:rsidR="00C55537" w:rsidRPr="00C55537">
          <w:rPr>
            <w:rFonts w:ascii="Times New Roman" w:hAnsi="Times New Roman" w:cs="Times New Roman"/>
            <w:sz w:val="20"/>
            <w:szCs w:val="20"/>
            <w:lang w:bidi="fa-IR"/>
          </w:rPr>
          <w:t>Caparica,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0680CFC3" w14:textId="3224ED4B" w:rsidR="008F055C" w:rsidRPr="00343B90" w:rsidRDefault="00D92642" w:rsidP="00AD6D75">
      <w:pPr>
        <w:spacing w:line="276" w:lineRule="auto"/>
        <w:jc w:val="both"/>
        <w:rPr>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w:t>
      </w:r>
      <w:r w:rsidR="00AD6D75" w:rsidRPr="00AD6D75">
        <w:rPr>
          <w:rFonts w:ascii="Times New Roman" w:hAnsi="Times New Roman" w:cs="Times New Roman"/>
        </w:rPr>
        <w:t>Drug-drug interactions (DDIs) often lead to unexpected and adverse reactions, underscoring the critical need for their identification before market entry. However, preclinical detection of DDIs remains resource-intensive. Computational methods have demonstrated the ability to predict potential DDIs on a large scale using premarket drug properties. While many models focus on determining whether drugs interact, they frequently overlook the enhancive (positive) and depressive (negative) alterations of pharmacological effects. Furthermore, these complex DDIs are not random and may stem from the structural features of the DDI graph. Uncovering such relationships is essential for understanding the mechanisms behind DDI occurrences. Predicting comprehensive DDIs and elucidating structural patterns in the DDI graph provide crucial guidance for prescribing multiple drugs.</w:t>
      </w:r>
    </w:p>
    <w:p w14:paraId="16AF1DD2" w14:textId="21C2665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w:t>
      </w:r>
      <w:r w:rsidR="004B7B49" w:rsidRPr="004B7B49">
        <w:rPr>
          <w:rFonts w:ascii="Times New Roman" w:hAnsi="Times New Roman" w:cs="Times New Roman"/>
        </w:rPr>
        <w:t>In this study, we treat a set of comprehensive DDIs as a signed network and introduce the Similarity Network Fusion and Convolutional Neural Networks (SNF-CNN) model for predicting the enhancive or depressive effects of drug pairs. SNF-CNN demonstrates strong performance in depressive DDI prediction (AUC = 0.975, AUPR = 0.967), enhancive DDI prediction (AUC = 0.969, AUPR = 0.822), and Unknown DDI prediction (AUC = 0.971, AUPR = 0.948). Comparative analysis against three state-of-the-art methods on our dataset highlights the superiority of SNF-CNN.</w:t>
      </w:r>
      <w:r w:rsidRPr="00343B90">
        <w:rPr>
          <w:rFonts w:ascii="Times New Roman" w:hAnsi="Times New Roman" w:cs="Times New Roman"/>
        </w:rPr>
        <w:t xml:space="preserve"> </w:t>
      </w:r>
    </w:p>
    <w:p w14:paraId="4461AAA9" w14:textId="24050A2B" w:rsidR="008F055C" w:rsidRPr="00343B90" w:rsidRDefault="00D92642" w:rsidP="004B7B49">
      <w:pPr>
        <w:spacing w:line="276" w:lineRule="auto"/>
        <w:jc w:val="both"/>
        <w:rPr>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w:t>
      </w:r>
      <w:r w:rsidR="004B7B49" w:rsidRPr="004B7B49">
        <w:rPr>
          <w:rFonts w:ascii="Times New Roman" w:hAnsi="Times New Roman" w:cs="Times New Roman"/>
        </w:rPr>
        <w:t>This innovative approach excels not only in predicting comprehensive DDIs but also in accurately forecasting non-DDIs.</w:t>
      </w:r>
    </w:p>
    <w:p w14:paraId="71DCDC20" w14:textId="22065D7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w:t>
      </w:r>
      <w:r w:rsidR="004B7B49" w:rsidRPr="004B7B49">
        <w:rPr>
          <w:rFonts w:ascii="Times New Roman" w:hAnsi="Times New Roman" w:cs="Times New Roman"/>
        </w:rPr>
        <w:t>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6CDB121D" w:rsidR="00E03EC1" w:rsidRDefault="00D92642" w:rsidP="00A15EED">
      <w:pPr>
        <w:spacing w:line="276" w:lineRule="auto"/>
        <w:jc w:val="both"/>
        <w:rPr>
          <w:ins w:id="29"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ins w:id="30"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unexpectedly influenced by each other</w:t>
      </w:r>
      <w:customXmlInsRangeStart w:id="31" w:author="Amin Khodamoradi" w:date="2023-12-13T15:33:00Z"/>
      <w:sdt>
        <w:sdtPr>
          <w:rPr>
            <w:rFonts w:ascii="Times New Roman" w:hAnsi="Times New Roman" w:cs="Times New Roman"/>
          </w:rPr>
          <w:id w:val="1643775704"/>
          <w:citation/>
        </w:sdtPr>
        <w:sdtContent>
          <w:customXmlInsRangeEnd w:id="31"/>
          <w:ins w:id="32" w:author="Amin Khodamoradi" w:date="2023-12-13T15:33:00Z">
            <w:r w:rsidR="006465E8">
              <w:rPr>
                <w:rFonts w:ascii="Times New Roman" w:hAnsi="Times New Roman" w:cs="Times New Roman"/>
              </w:rPr>
              <w:fldChar w:fldCharType="begin"/>
            </w:r>
          </w:ins>
          <w:ins w:id="33" w:author="Amin Khodamoradi" w:date="2023-12-13T15:57:00Z">
            <w:r w:rsidR="006103DE">
              <w:rPr>
                <w:rFonts w:ascii="Times New Roman" w:hAnsi="Times New Roman" w:cs="Times New Roman"/>
              </w:rPr>
              <w:instrText xml:space="preserve">CITATION LCW05 \l 1033 </w:instrText>
            </w:r>
          </w:ins>
          <w:r w:rsidR="006465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w:t>
          </w:r>
          <w:ins w:id="34" w:author="Amin Khodamoradi" w:date="2023-12-13T15:33:00Z">
            <w:r w:rsidR="006465E8">
              <w:rPr>
                <w:rFonts w:ascii="Times New Roman" w:hAnsi="Times New Roman" w:cs="Times New Roman"/>
              </w:rPr>
              <w:fldChar w:fldCharType="end"/>
            </w:r>
          </w:ins>
          <w:customXmlInsRangeStart w:id="35" w:author="Amin Khodamoradi" w:date="2023-12-13T15:33:00Z"/>
        </w:sdtContent>
      </w:sdt>
      <w:customXmlInsRangeEnd w:id="35"/>
      <w:r w:rsidRPr="00343B90">
        <w:rPr>
          <w:rFonts w:ascii="Times New Roman" w:hAnsi="Times New Roman" w:cs="Times New Roman"/>
        </w:rPr>
        <w:t xml:space="preserve">. This kind of influence is termed </w:t>
      </w:r>
      <w:del w:id="36" w:author="Amin Khodamoradi" w:date="2024-04-08T16:42:00Z" w16du:dateUtc="2024-04-08T15:42:00Z">
        <w:r w:rsidRPr="00343B90" w:rsidDel="00F077B7">
          <w:rPr>
            <w:rFonts w:ascii="Times New Roman" w:hAnsi="Times New Roman" w:cs="Times New Roman"/>
          </w:rPr>
          <w:delText xml:space="preserve">as </w:delText>
        </w:r>
      </w:del>
      <w:r w:rsidRPr="00343B90">
        <w:rPr>
          <w:rFonts w:ascii="Times New Roman" w:hAnsi="Times New Roman" w:cs="Times New Roman"/>
        </w:rPr>
        <w:t xml:space="preserve">Drug-Drug interaction (DDI), which </w:t>
      </w:r>
      <w:ins w:id="37"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reduce drug efficacy, increase unexpected toxicity, or induce other adverse drug reactions between the co-prescribed drugs. As the number of approved drugs increases, the number of drug-unidentified DDIs is rapidly increasing, such that among approved small molecular drugs in Drug</w:t>
      </w:r>
      <w:del w:id="38"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ins w:id="39"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on average, 15 out of every 100 drug pairs have known DDIs</w:t>
      </w:r>
      <w:customXmlInsRangeStart w:id="42" w:author="Amin Khodamoradi" w:date="2023-12-13T15:37:00Z"/>
      <w:sdt>
        <w:sdtPr>
          <w:rPr>
            <w:rFonts w:ascii="Times New Roman" w:hAnsi="Times New Roman" w:cs="Times New Roman"/>
          </w:rPr>
          <w:id w:val="1999459317"/>
          <w:citation/>
        </w:sdtPr>
        <w:sdtContent>
          <w:customXmlInsRangeEnd w:id="42"/>
          <w:ins w:id="43" w:author="Amin Khodamoradi" w:date="2023-12-13T15:37:00Z">
            <w:r w:rsidR="00C46B73">
              <w:rPr>
                <w:rFonts w:ascii="Times New Roman" w:hAnsi="Times New Roman" w:cs="Times New Roman"/>
              </w:rPr>
              <w:fldChar w:fldCharType="begin"/>
            </w:r>
          </w:ins>
          <w:ins w:id="44" w:author="Amin Khodamoradi" w:date="2023-12-13T15:42:00Z">
            <w:r w:rsidR="00BB32F4">
              <w:rPr>
                <w:rFonts w:ascii="Times New Roman" w:hAnsi="Times New Roman" w:cs="Times New Roman"/>
              </w:rPr>
              <w:instrText xml:space="preserve">CITATION Law14 \l 1033 </w:instrText>
            </w:r>
          </w:ins>
          <w:r w:rsidR="00C46B7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w:t>
          </w:r>
          <w:ins w:id="45" w:author="Amin Khodamoradi" w:date="2023-12-13T15:37:00Z">
            <w:r w:rsidR="00C46B73">
              <w:rPr>
                <w:rFonts w:ascii="Times New Roman" w:hAnsi="Times New Roman" w:cs="Times New Roman"/>
              </w:rPr>
              <w:fldChar w:fldCharType="end"/>
            </w:r>
          </w:ins>
          <w:customXmlInsRangeStart w:id="46" w:author="Amin Khodamoradi" w:date="2023-12-13T15:37:00Z"/>
        </w:sdtContent>
      </w:sdt>
      <w:customXmlInsRangeEnd w:id="46"/>
      <w:r w:rsidRPr="00343B90">
        <w:rPr>
          <w:rFonts w:ascii="Times New Roman" w:hAnsi="Times New Roman" w:cs="Times New Roman"/>
        </w:rPr>
        <w:t xml:space="preserve">. The DDIs </w:t>
      </w:r>
      <w:del w:id="47" w:author="mcm" w:date="2023-11-10T14:37:00Z">
        <w:r w:rsidRPr="00343B90" w:rsidDel="00380F04">
          <w:rPr>
            <w:rFonts w:ascii="Times New Roman" w:hAnsi="Times New Roman" w:cs="Times New Roman"/>
          </w:rPr>
          <w:delText xml:space="preserve">would </w:delText>
        </w:r>
      </w:del>
      <w:ins w:id="48"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drugs, </w:t>
      </w:r>
      <w:r w:rsidRPr="00343B90">
        <w:rPr>
          <w:rFonts w:ascii="Times New Roman" w:hAnsi="Times New Roman" w:cs="Times New Roman"/>
        </w:rPr>
        <w:lastRenderedPageBreak/>
        <w:t>in an unsafe situation</w:t>
      </w:r>
      <w:ins w:id="49" w:author="Amin Khodamoradi" w:date="2023-12-15T13:11:00Z">
        <w:r w:rsidR="00C02759">
          <w:rPr>
            <w:rFonts w:ascii="Times New Roman" w:hAnsi="Times New Roman" w:cs="Times New Roman"/>
          </w:rPr>
          <w:t xml:space="preserve"> </w:t>
        </w:r>
      </w:ins>
      <w:del w:id="50" w:author="Amin Khodamoradi" w:date="2023-12-15T13:11:00Z">
        <w:r w:rsidRPr="00343B90" w:rsidDel="00C02759">
          <w:rPr>
            <w:rFonts w:ascii="Times New Roman" w:hAnsi="Times New Roman" w:cs="Times New Roman"/>
          </w:rPr>
          <w:delText xml:space="preserve"> </w:delText>
        </w:r>
      </w:del>
      <w:customXmlInsRangeStart w:id="51" w:author="Amin Khodamoradi" w:date="2023-12-13T15:44:00Z"/>
      <w:sdt>
        <w:sdtPr>
          <w:rPr>
            <w:rFonts w:ascii="Times New Roman" w:hAnsi="Times New Roman" w:cs="Times New Roman"/>
          </w:rPr>
          <w:id w:val="-1248032084"/>
          <w:citation/>
        </w:sdtPr>
        <w:sdtContent>
          <w:customXmlInsRangeEnd w:id="51"/>
          <w:ins w:id="52" w:author="Amin Khodamoradi" w:date="2023-12-13T15:44:00Z">
            <w:r w:rsidR="00BB32F4">
              <w:rPr>
                <w:rFonts w:ascii="Times New Roman" w:hAnsi="Times New Roman" w:cs="Times New Roman"/>
              </w:rPr>
              <w:fldChar w:fldCharType="begin"/>
            </w:r>
          </w:ins>
          <w:ins w:id="53" w:author="Amin Khodamoradi" w:date="2023-12-13T15:58:00Z">
            <w:r w:rsidR="006103DE">
              <w:rPr>
                <w:rFonts w:ascii="Times New Roman" w:hAnsi="Times New Roman" w:cs="Times New Roman"/>
              </w:rPr>
              <w:instrText xml:space="preserve">CITATION Lea95 \l 1033 </w:instrText>
            </w:r>
          </w:ins>
          <w:r w:rsidR="00BB32F4">
            <w:rPr>
              <w:rFonts w:ascii="Times New Roman" w:hAnsi="Times New Roman" w:cs="Times New Roman"/>
            </w:rPr>
            <w:fldChar w:fldCharType="separate"/>
          </w:r>
          <w:r w:rsidR="0070151C" w:rsidRPr="0070151C">
            <w:rPr>
              <w:rFonts w:ascii="Times New Roman" w:hAnsi="Times New Roman" w:cs="Times New Roman"/>
              <w:noProof/>
            </w:rPr>
            <w:t>[3]</w:t>
          </w:r>
          <w:ins w:id="54" w:author="Amin Khodamoradi" w:date="2023-12-13T15:44:00Z">
            <w:r w:rsidR="00BB32F4">
              <w:rPr>
                <w:rFonts w:ascii="Times New Roman" w:hAnsi="Times New Roman" w:cs="Times New Roman"/>
              </w:rPr>
              <w:fldChar w:fldCharType="end"/>
            </w:r>
          </w:ins>
          <w:customXmlInsRangeStart w:id="55" w:author="Amin Khodamoradi" w:date="2023-12-13T15:44:00Z"/>
        </w:sdtContent>
      </w:sdt>
      <w:customXmlInsRangeEnd w:id="55"/>
      <w:customXmlInsRangeStart w:id="56" w:author="Amin Khodamoradi" w:date="2023-12-13T15:47:00Z"/>
      <w:sdt>
        <w:sdtPr>
          <w:rPr>
            <w:rFonts w:ascii="Times New Roman" w:hAnsi="Times New Roman" w:cs="Times New Roman"/>
          </w:rPr>
          <w:id w:val="111014026"/>
          <w:citation/>
        </w:sdtPr>
        <w:sdtContent>
          <w:customXmlInsRangeEnd w:id="56"/>
          <w:ins w:id="57" w:author="Amin Khodamoradi" w:date="2023-12-13T15:47:00Z">
            <w:r w:rsidR="00BB32F4">
              <w:rPr>
                <w:rFonts w:ascii="Times New Roman" w:hAnsi="Times New Roman" w:cs="Times New Roman"/>
              </w:rPr>
              <w:fldChar w:fldCharType="begin"/>
            </w:r>
          </w:ins>
          <w:ins w:id="58" w:author="Amin Khodamoradi" w:date="2023-12-13T16:00:00Z">
            <w:r w:rsidR="006103DE">
              <w:rPr>
                <w:rFonts w:ascii="Times New Roman" w:hAnsi="Times New Roman" w:cs="Times New Roman"/>
              </w:rPr>
              <w:instrText xml:space="preserve">CITATION AKa17 \l 1033 </w:instrText>
            </w:r>
          </w:ins>
          <w:r w:rsidR="00BB32F4">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w:t>
          </w:r>
          <w:ins w:id="59" w:author="Amin Khodamoradi" w:date="2023-12-13T15:47:00Z">
            <w:r w:rsidR="00BB32F4">
              <w:rPr>
                <w:rFonts w:ascii="Times New Roman" w:hAnsi="Times New Roman" w:cs="Times New Roman"/>
              </w:rPr>
              <w:fldChar w:fldCharType="end"/>
            </w:r>
          </w:ins>
          <w:customXmlInsRangeStart w:id="60" w:author="Amin Khodamoradi" w:date="2023-12-13T15:47:00Z"/>
        </w:sdtContent>
      </w:sdt>
      <w:customXmlInsRangeEnd w:id="60"/>
      <w:customXmlInsRangeStart w:id="61" w:author="Amin Khodamoradi" w:date="2023-12-13T16:02:00Z"/>
      <w:sdt>
        <w:sdtPr>
          <w:rPr>
            <w:rFonts w:ascii="Times New Roman" w:hAnsi="Times New Roman" w:cs="Times New Roman"/>
          </w:rPr>
          <w:id w:val="-568960994"/>
          <w:citation/>
        </w:sdtPr>
        <w:sdtContent>
          <w:customXmlInsRangeEnd w:id="61"/>
          <w:ins w:id="62" w:author="Amin Khodamoradi" w:date="2023-12-13T16:02:00Z">
            <w:r w:rsidR="00EA7348">
              <w:rPr>
                <w:rFonts w:ascii="Times New Roman" w:hAnsi="Times New Roman" w:cs="Times New Roman"/>
              </w:rPr>
              <w:fldChar w:fldCharType="begin"/>
            </w:r>
          </w:ins>
          <w:ins w:id="63" w:author="Amin Khodamoradi" w:date="2023-12-13T16:08:00Z">
            <w:r w:rsidR="00733659">
              <w:rPr>
                <w:rFonts w:ascii="Times New Roman" w:hAnsi="Times New Roman" w:cs="Times New Roman"/>
              </w:rPr>
              <w:instrText xml:space="preserve">CITATION Gia \l 1033 </w:instrText>
            </w:r>
          </w:ins>
          <w:r w:rsidR="00EA734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[5]</w:t>
          </w:r>
          <w:ins w:id="64" w:author="Amin Khodamoradi" w:date="2023-12-13T16:02:00Z">
            <w:r w:rsidR="00EA7348">
              <w:rPr>
                <w:rFonts w:ascii="Times New Roman" w:hAnsi="Times New Roman" w:cs="Times New Roman"/>
              </w:rPr>
              <w:fldChar w:fldCharType="end"/>
            </w:r>
          </w:ins>
          <w:customXmlInsRangeStart w:id="65" w:author="Amin Khodamoradi" w:date="2023-12-13T16:02:00Z"/>
        </w:sdtContent>
      </w:sdt>
      <w:customXmlInsRangeEnd w:id="65"/>
      <w:r w:rsidRPr="00343B90">
        <w:rPr>
          <w:rFonts w:ascii="Times New Roman" w:hAnsi="Times New Roman" w:cs="Times New Roman"/>
        </w:rPr>
        <w:t xml:space="preserve">. Understanding DDI is the first step in drug combinations, which becomes one of the most promising solutions for the treatment of </w:t>
      </w:r>
      <w:del w:id="66" w:author="Amin Khodamoradi" w:date="2024-04-08T16:42:00Z" w16du:dateUtc="2024-04-08T15:42:00Z">
        <w:r w:rsidRPr="00343B90" w:rsidDel="00F077B7">
          <w:rPr>
            <w:rFonts w:ascii="Times New Roman" w:hAnsi="Times New Roman" w:cs="Times New Roman"/>
          </w:rPr>
          <w:delText>multi factorial</w:delText>
        </w:r>
      </w:del>
      <w:ins w:id="67" w:author="Amin Khodamoradi" w:date="2024-04-08T16:42:00Z" w16du:dateUtc="2024-04-08T15:42:00Z">
        <w:r w:rsidR="00F077B7">
          <w:rPr>
            <w:rFonts w:ascii="Times New Roman" w:hAnsi="Times New Roman" w:cs="Times New Roman"/>
          </w:rPr>
          <w:t>multifactorial</w:t>
        </w:r>
      </w:ins>
      <w:r w:rsidRPr="00343B90">
        <w:rPr>
          <w:rFonts w:ascii="Times New Roman" w:hAnsi="Times New Roman" w:cs="Times New Roman"/>
        </w:rPr>
        <w:t xml:space="preserve"> complex diseases</w:t>
      </w:r>
      <w:customXmlInsRangeStart w:id="68" w:author="Amin Khodamoradi" w:date="2023-12-13T16:14:00Z"/>
      <w:sdt>
        <w:sdtPr>
          <w:rPr>
            <w:rFonts w:ascii="Times New Roman" w:hAnsi="Times New Roman" w:cs="Times New Roman"/>
          </w:rPr>
          <w:id w:val="2034367542"/>
          <w:citation/>
        </w:sdtPr>
        <w:sdtContent>
          <w:customXmlInsRangeEnd w:id="68"/>
          <w:ins w:id="69" w:author="Amin Khodamoradi" w:date="2023-12-13T16:14:00Z">
            <w:r w:rsidR="00733659">
              <w:rPr>
                <w:rFonts w:ascii="Times New Roman" w:hAnsi="Times New Roman" w:cs="Times New Roman"/>
              </w:rPr>
              <w:fldChar w:fldCharType="begin"/>
            </w:r>
            <w:r w:rsidR="00733659">
              <w:rPr>
                <w:rFonts w:ascii="Times New Roman" w:hAnsi="Times New Roman" w:cs="Times New Roman"/>
              </w:rPr>
              <w:instrText xml:space="preserve"> CITATION Xin11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[6]</w:t>
          </w:r>
          <w:ins w:id="70" w:author="Amin Khodamoradi" w:date="2023-12-13T16:14:00Z">
            <w:r w:rsidR="00733659">
              <w:rPr>
                <w:rFonts w:ascii="Times New Roman" w:hAnsi="Times New Roman" w:cs="Times New Roman"/>
              </w:rPr>
              <w:fldChar w:fldCharType="end"/>
            </w:r>
          </w:ins>
          <w:customXmlInsRangeStart w:id="71" w:author="Amin Khodamoradi" w:date="2023-12-13T16:14:00Z"/>
        </w:sdtContent>
      </w:sdt>
      <w:customXmlInsRangeEnd w:id="71"/>
      <w:r w:rsidRPr="00343B90">
        <w:rPr>
          <w:rFonts w:ascii="Times New Roman" w:hAnsi="Times New Roman" w:cs="Times New Roman"/>
        </w:rPr>
        <w:t>. Therefore, there is an urgent need for screening and analysis of DDIs before clinical co-medications are administered. However, traditional DDI identification approaches (e.g., testing Cytochrome P450</w:t>
      </w:r>
      <w:customXmlInsRangeStart w:id="72" w:author="Amin Khodamoradi" w:date="2023-12-13T16:19:00Z"/>
      <w:sdt>
        <w:sdtPr>
          <w:rPr>
            <w:rFonts w:ascii="Times New Roman" w:hAnsi="Times New Roman" w:cs="Times New Roman"/>
          </w:rPr>
          <w:id w:val="1103688670"/>
          <w:citation/>
        </w:sdtPr>
        <w:sdtContent>
          <w:customXmlInsRangeEnd w:id="72"/>
          <w:ins w:id="73" w:author="Amin Khodamoradi" w:date="2023-12-13T16:19:00Z">
            <w:r w:rsidR="00733659">
              <w:rPr>
                <w:rFonts w:ascii="Times New Roman" w:hAnsi="Times New Roman" w:cs="Times New Roman"/>
              </w:rPr>
              <w:fldChar w:fldCharType="begin"/>
            </w:r>
            <w:r w:rsidR="00733659">
              <w:rPr>
                <w:rFonts w:ascii="Times New Roman" w:hAnsi="Times New Roman" w:cs="Times New Roman"/>
              </w:rPr>
              <w:instrText xml:space="preserve"> CITATION Vei09 \l 1033 </w:instrText>
            </w:r>
          </w:ins>
          <w:r w:rsidR="007336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[7]</w:t>
          </w:r>
          <w:ins w:id="74" w:author="Amin Khodamoradi" w:date="2023-12-13T16:19:00Z">
            <w:r w:rsidR="00733659">
              <w:rPr>
                <w:rFonts w:ascii="Times New Roman" w:hAnsi="Times New Roman" w:cs="Times New Roman"/>
              </w:rPr>
              <w:fldChar w:fldCharType="end"/>
            </w:r>
          </w:ins>
          <w:customXmlInsRangeStart w:id="75" w:author="Amin Khodamoradi" w:date="2023-12-13T16:19:00Z"/>
        </w:sdtContent>
      </w:sdt>
      <w:customXmlInsRangeEnd w:id="75"/>
      <w:r w:rsidRPr="00343B90">
        <w:rPr>
          <w:rFonts w:ascii="Times New Roman" w:hAnsi="Times New Roman" w:cs="Times New Roman"/>
        </w:rPr>
        <w:t xml:space="preserve"> or transporter-associated interactions</w:t>
      </w:r>
      <w:customXmlInsRangeStart w:id="76" w:author="Amin Khodamoradi" w:date="2023-12-13T16:22:00Z"/>
      <w:sdt>
        <w:sdtPr>
          <w:rPr>
            <w:rFonts w:ascii="Times New Roman" w:hAnsi="Times New Roman" w:cs="Times New Roman"/>
          </w:rPr>
          <w:id w:val="-1737311115"/>
          <w:citation/>
        </w:sdtPr>
        <w:sdtContent>
          <w:customXmlInsRangeEnd w:id="76"/>
          <w:ins w:id="77" w:author="Amin Khodamoradi" w:date="2023-12-13T16:22:00Z">
            <w:r w:rsidR="0044009C">
              <w:rPr>
                <w:rFonts w:ascii="Times New Roman" w:hAnsi="Times New Roman" w:cs="Times New Roman"/>
              </w:rPr>
              <w:fldChar w:fldCharType="begin"/>
            </w:r>
            <w:r w:rsidR="0044009C">
              <w:rPr>
                <w:rFonts w:ascii="Times New Roman" w:hAnsi="Times New Roman" w:cs="Times New Roman"/>
              </w:rPr>
              <w:instrText xml:space="preserve"> CITATION SMH07 \l 1033 </w:instrText>
            </w:r>
          </w:ins>
          <w:r w:rsidR="0044009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[8]</w:t>
          </w:r>
          <w:ins w:id="78" w:author="Amin Khodamoradi" w:date="2023-12-13T16:22:00Z">
            <w:r w:rsidR="0044009C">
              <w:rPr>
                <w:rFonts w:ascii="Times New Roman" w:hAnsi="Times New Roman" w:cs="Times New Roman"/>
              </w:rPr>
              <w:fldChar w:fldCharType="end"/>
            </w:r>
          </w:ins>
          <w:customXmlInsRangeStart w:id="79" w:author="Amin Khodamoradi" w:date="2023-12-13T16:22:00Z"/>
        </w:sdtContent>
      </w:sdt>
      <w:customXmlInsRangeEnd w:id="79"/>
      <w:r w:rsidRPr="00343B90">
        <w:rPr>
          <w:rFonts w:ascii="Times New Roman" w:hAnsi="Times New Roman" w:cs="Times New Roman"/>
        </w:rPr>
        <w:t>) face challenges, such as high costs, long duration, animal welfare considerations</w:t>
      </w:r>
      <w:customXmlInsRangeStart w:id="80" w:author="Amin Khodamoradi" w:date="2023-12-13T16:28:00Z"/>
      <w:sdt>
        <w:sdtPr>
          <w:rPr>
            <w:rFonts w:ascii="Times New Roman" w:hAnsi="Times New Roman" w:cs="Times New Roman"/>
          </w:rPr>
          <w:id w:val="-2023997726"/>
          <w:citation/>
        </w:sdtPr>
        <w:sdtContent>
          <w:customXmlInsRangeEnd w:id="80"/>
          <w:ins w:id="81" w:author="Amin Khodamoradi" w:date="2023-12-13T16:28:00Z">
            <w:r w:rsidR="000565DF">
              <w:rPr>
                <w:rFonts w:ascii="Times New Roman" w:hAnsi="Times New Roman" w:cs="Times New Roman"/>
              </w:rPr>
              <w:fldChar w:fldCharType="begin"/>
            </w:r>
            <w:r w:rsidR="000565DF">
              <w:rPr>
                <w:rFonts w:ascii="Times New Roman" w:hAnsi="Times New Roman" w:cs="Times New Roman"/>
              </w:rPr>
              <w:instrText xml:space="preserve"> CITATION Pin15 \l 1033 </w:instrText>
            </w:r>
          </w:ins>
          <w:r w:rsidR="000565D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82" w:author="Amin Khodamoradi" w:date="2023-12-13T16:28:00Z">
            <w:r w:rsidR="000565DF">
              <w:rPr>
                <w:rFonts w:ascii="Times New Roman" w:hAnsi="Times New Roman" w:cs="Times New Roman"/>
              </w:rPr>
              <w:fldChar w:fldCharType="end"/>
            </w:r>
          </w:ins>
          <w:customXmlInsRangeStart w:id="83" w:author="Amin Khodamoradi" w:date="2023-12-13T16:28:00Z"/>
        </w:sdtContent>
      </w:sdt>
      <w:customXmlInsRangeEnd w:id="83"/>
      <w:r w:rsidRPr="00343B90">
        <w:rPr>
          <w:rFonts w:ascii="Times New Roman" w:hAnsi="Times New Roman" w:cs="Times New Roman"/>
        </w:rPr>
        <w:t xml:space="preserve">, </w:t>
      </w:r>
      <w:ins w:id="84" w:author="Amin Khodamoradi" w:date="2024-04-08T16:42:00Z" w16du:dateUtc="2024-04-08T15:42:00Z">
        <w:r w:rsidR="00F077B7">
          <w:rPr>
            <w:rFonts w:ascii="Times New Roman" w:hAnsi="Times New Roman" w:cs="Times New Roman"/>
          </w:rPr>
          <w:t xml:space="preserve">a </w:t>
        </w:r>
      </w:ins>
      <w:del w:id="85"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very limited number of participants in trial</w:t>
      </w:r>
      <w:r w:rsidR="00380F04">
        <w:rPr>
          <w:rFonts w:ascii="Times New Roman" w:hAnsi="Times New Roman" w:cs="Times New Roman"/>
        </w:rPr>
        <w:t>s</w:t>
      </w:r>
      <w:r w:rsidRPr="00343B90">
        <w:rPr>
          <w:rFonts w:ascii="Times New Roman" w:hAnsi="Times New Roman" w:cs="Times New Roman"/>
        </w:rPr>
        <w:t xml:space="preserve">, and </w:t>
      </w:r>
      <w:ins w:id="86" w:author="Amin Khodamoradi" w:date="2024-04-08T16:42:00Z" w16du:dateUtc="2024-04-08T15:42:00Z">
        <w:r w:rsidR="00F077B7">
          <w:rPr>
            <w:rFonts w:ascii="Times New Roman" w:hAnsi="Times New Roman" w:cs="Times New Roman"/>
          </w:rPr>
          <w:t xml:space="preserve">a </w:t>
        </w:r>
      </w:ins>
      <w:r w:rsidRPr="00343B90">
        <w:rPr>
          <w:rFonts w:ascii="Times New Roman" w:hAnsi="Times New Roman" w:cs="Times New Roman"/>
        </w:rPr>
        <w:t xml:space="preserve">great number of drug combinations under screening in clinical trials. </w:t>
      </w:r>
      <w:commentRangeStart w:id="87"/>
      <w:commentRangeStart w:id="88"/>
      <w:commentRangeStart w:id="89"/>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w:t>
      </w:r>
      <w:ins w:id="90" w:author="Amin Khodamoradi" w:date="2024-04-08T16:42:00Z" w16du:dateUtc="2024-04-08T15:42:00Z">
        <w:r w:rsidR="00F077B7">
          <w:rPr>
            <w:rFonts w:ascii="Times New Roman" w:hAnsi="Times New Roman" w:cs="Times New Roman"/>
          </w:rPr>
          <w:t xml:space="preserve">were </w:t>
        </w:r>
      </w:ins>
      <w:r w:rsidRPr="00343B90">
        <w:rPr>
          <w:rFonts w:ascii="Times New Roman" w:hAnsi="Times New Roman" w:cs="Times New Roman"/>
        </w:rPr>
        <w:t>approved, and many have been found in post-marketing surveillance</w:t>
      </w:r>
      <w:customXmlInsRangeStart w:id="91" w:author="Amin Khodamoradi" w:date="2023-12-13T14:44:00Z"/>
      <w:sdt>
        <w:sdtPr>
          <w:rPr>
            <w:rFonts w:ascii="Times New Roman" w:hAnsi="Times New Roman" w:cs="Times New Roman"/>
          </w:rPr>
          <w:id w:val="-1642267734"/>
          <w:citation/>
        </w:sdtPr>
        <w:sdtContent>
          <w:customXmlInsRangeEnd w:id="91"/>
          <w:ins w:id="92" w:author="Amin Khodamoradi" w:date="2023-12-13T14:44:00Z">
            <w:r w:rsidR="00892F8A">
              <w:rPr>
                <w:rFonts w:ascii="Times New Roman" w:hAnsi="Times New Roman" w:cs="Times New Roman"/>
              </w:rPr>
              <w:fldChar w:fldCharType="begin"/>
            </w:r>
            <w:r w:rsidR="00892F8A">
              <w:rPr>
                <w:rFonts w:ascii="Times New Roman" w:hAnsi="Times New Roman" w:cs="Times New Roman"/>
              </w:rPr>
              <w:instrText xml:space="preserve"> CITATION Kar19 \l 1033 </w:instrText>
            </w:r>
          </w:ins>
          <w:r w:rsidR="00892F8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[10]</w:t>
          </w:r>
          <w:ins w:id="93" w:author="Amin Khodamoradi" w:date="2023-12-13T14:44:00Z">
            <w:r w:rsidR="00892F8A">
              <w:rPr>
                <w:rFonts w:ascii="Times New Roman" w:hAnsi="Times New Roman" w:cs="Times New Roman"/>
              </w:rPr>
              <w:fldChar w:fldCharType="end"/>
            </w:r>
          </w:ins>
          <w:customXmlInsRangeStart w:id="94" w:author="Amin Khodamoradi" w:date="2023-12-13T14:44:00Z"/>
        </w:sdtContent>
      </w:sdt>
      <w:customXmlInsRangeEnd w:id="94"/>
      <w:r w:rsidRPr="00343B90">
        <w:rPr>
          <w:rFonts w:ascii="Times New Roman" w:hAnsi="Times New Roman" w:cs="Times New Roman"/>
        </w:rPr>
        <w:t xml:space="preserve">. </w:t>
      </w:r>
      <w:commentRangeEnd w:id="87"/>
      <w:r w:rsidR="00380F04">
        <w:rPr>
          <w:rStyle w:val="CommentReference"/>
          <w:rFonts w:cs="Mangal"/>
        </w:rPr>
        <w:commentReference w:id="87"/>
      </w:r>
      <w:commentRangeEnd w:id="88"/>
      <w:r w:rsidR="00892F8A">
        <w:rPr>
          <w:rStyle w:val="CommentReference"/>
          <w:rFonts w:cs="Mangal"/>
        </w:rPr>
        <w:commentReference w:id="88"/>
      </w:r>
      <w:commentRangeEnd w:id="89"/>
      <w:r w:rsidR="00892F8A">
        <w:rPr>
          <w:rStyle w:val="CommentReference"/>
          <w:rFonts w:cs="Mangal"/>
        </w:rPr>
        <w:commentReference w:id="89"/>
      </w:r>
    </w:p>
    <w:p w14:paraId="3E69C74E" w14:textId="65BA3598" w:rsidR="00E03EC1" w:rsidRPr="00343B90" w:rsidRDefault="00E03EC1" w:rsidP="00A15EED">
      <w:pPr>
        <w:spacing w:line="276" w:lineRule="auto"/>
        <w:jc w:val="both"/>
        <w:rPr>
          <w:rFonts w:ascii="Times New Roman" w:hAnsi="Times New Roman" w:cs="Times New Roman"/>
        </w:rPr>
      </w:pPr>
      <w:ins w:id="95" w:author="mcm" w:date="2023-11-09T17:58:00Z">
        <w:r>
          <w:rPr>
            <w:rFonts w:ascii="Times New Roman" w:hAnsi="Times New Roman" w:cs="Times New Roman"/>
          </w:rPr>
          <w:t>DDIs</w:t>
        </w:r>
      </w:ins>
      <w:ins w:id="96" w:author="mcm" w:date="2023-11-09T17:15:00Z">
        <w:r w:rsidRPr="00E03EC1">
          <w:rPr>
            <w:rFonts w:ascii="Times New Roman" w:hAnsi="Times New Roman" w:cs="Times New Roman"/>
          </w:rPr>
          <w:t xml:space="preserve"> can be significantly affected by a patient's medical history </w:t>
        </w:r>
      </w:ins>
      <w:ins w:id="97" w:author="mcm" w:date="2023-11-09T17:16:00Z">
        <w:r>
          <w:rPr>
            <w:rFonts w:ascii="Times New Roman" w:hAnsi="Times New Roman" w:cs="Times New Roman"/>
          </w:rPr>
          <w:t xml:space="preserve">[a] </w:t>
        </w:r>
      </w:ins>
      <w:ins w:id="98" w:author="mcm" w:date="2023-11-09T17:15:00Z">
        <w:r w:rsidRPr="00E03EC1">
          <w:rPr>
            <w:rFonts w:ascii="Times New Roman" w:hAnsi="Times New Roman" w:cs="Times New Roman"/>
          </w:rPr>
          <w:t>and genetics</w:t>
        </w:r>
      </w:ins>
      <w:ins w:id="99" w:author="mcm" w:date="2023-11-09T17:19:00Z">
        <w:r>
          <w:rPr>
            <w:rFonts w:ascii="Times New Roman" w:hAnsi="Times New Roman" w:cs="Times New Roman"/>
          </w:rPr>
          <w:t xml:space="preserve"> [b]</w:t>
        </w:r>
      </w:ins>
      <w:ins w:id="100" w:author="mcm" w:date="2023-11-09T17:15:00Z">
        <w:r w:rsidRPr="00E03EC1">
          <w:rPr>
            <w:rFonts w:ascii="Times New Roman" w:hAnsi="Times New Roman" w:cs="Times New Roman"/>
          </w:rPr>
          <w:t>.</w:t>
        </w:r>
      </w:ins>
      <w:ins w:id="101" w:author="mcm" w:date="2023-11-09T17:23:00Z">
        <w:r>
          <w:rPr>
            <w:rFonts w:ascii="Times New Roman" w:hAnsi="Times New Roman" w:cs="Times New Roman"/>
          </w:rPr>
          <w:t xml:space="preserve"> </w:t>
        </w:r>
      </w:ins>
      <w:ins w:id="102" w:author="mcm" w:date="2023-11-09T17:41:00Z">
        <w:r>
          <w:rPr>
            <w:rFonts w:ascii="Times New Roman" w:hAnsi="Times New Roman" w:cs="Times New Roman"/>
          </w:rPr>
          <w:t>T</w:t>
        </w:r>
      </w:ins>
      <w:ins w:id="103" w:author="mcm" w:date="2023-11-09T17:30:00Z">
        <w:r>
          <w:rPr>
            <w:rFonts w:ascii="Times New Roman" w:hAnsi="Times New Roman" w:cs="Times New Roman"/>
          </w:rPr>
          <w:t>o facilita</w:t>
        </w:r>
      </w:ins>
      <w:ins w:id="104" w:author="mcm" w:date="2023-11-09T17:31:00Z">
        <w:r>
          <w:rPr>
            <w:rFonts w:ascii="Times New Roman" w:hAnsi="Times New Roman" w:cs="Times New Roman"/>
          </w:rPr>
          <w:t xml:space="preserve">te the link between these aspects, </w:t>
        </w:r>
      </w:ins>
      <w:ins w:id="105" w:author="Amin Khodamoradi" w:date="2024-04-08T16:42:00Z" w16du:dateUtc="2024-04-08T15:42:00Z">
        <w:r w:rsidR="00F077B7">
          <w:rPr>
            <w:rFonts w:ascii="Times New Roman" w:hAnsi="Times New Roman" w:cs="Times New Roman"/>
          </w:rPr>
          <w:t xml:space="preserve">the </w:t>
        </w:r>
      </w:ins>
      <w:ins w:id="106" w:author="mcm" w:date="2023-11-09T17:31:00Z">
        <w:r>
          <w:rPr>
            <w:rFonts w:ascii="Times New Roman" w:hAnsi="Times New Roman" w:cs="Times New Roman"/>
          </w:rPr>
          <w:t>Smart4Health project</w:t>
        </w:r>
      </w:ins>
      <w:ins w:id="107" w:author="mcm" w:date="2023-11-10T14:42:00Z">
        <w:r w:rsidR="00380F04">
          <w:rPr>
            <w:rStyle w:val="FootnoteReference"/>
            <w:rFonts w:ascii="Times New Roman" w:hAnsi="Times New Roman" w:cs="Times New Roman"/>
          </w:rPr>
          <w:footnoteReference w:id="2"/>
        </w:r>
      </w:ins>
      <w:ins w:id="116" w:author="mcm" w:date="2023-11-10T14:44:00Z">
        <w:r w:rsidR="00380F04">
          <w:rPr>
            <w:rFonts w:ascii="Times New Roman" w:hAnsi="Times New Roman" w:cs="Times New Roman"/>
          </w:rPr>
          <w:t xml:space="preserve"> </w:t>
        </w:r>
      </w:ins>
      <w:ins w:id="117" w:author="mcm" w:date="2023-11-09T17:31:00Z">
        <w:r>
          <w:rPr>
            <w:rFonts w:ascii="Times New Roman" w:hAnsi="Times New Roman" w:cs="Times New Roman"/>
          </w:rPr>
          <w:t>developed two platforms: one personal</w:t>
        </w:r>
      </w:ins>
      <w:ins w:id="118" w:author="mcm" w:date="2023-11-09T18:03:00Z">
        <w:r>
          <w:rPr>
            <w:rFonts w:ascii="Times New Roman" w:hAnsi="Times New Roman" w:cs="Times New Roman"/>
          </w:rPr>
          <w:t>,</w:t>
        </w:r>
      </w:ins>
      <w:ins w:id="119" w:author="mcm" w:date="2023-11-09T17:31:00Z">
        <w:r>
          <w:rPr>
            <w:rFonts w:ascii="Times New Roman" w:hAnsi="Times New Roman" w:cs="Times New Roman"/>
          </w:rPr>
          <w:t xml:space="preserve"> containing health information from the</w:t>
        </w:r>
      </w:ins>
      <w:ins w:id="120" w:author="mcm" w:date="2023-11-09T17:32:00Z">
        <w:r>
          <w:rPr>
            <w:rFonts w:ascii="Times New Roman" w:hAnsi="Times New Roman" w:cs="Times New Roman"/>
          </w:rPr>
          <w:t xml:space="preserve"> citizen (</w:t>
        </w:r>
      </w:ins>
      <w:ins w:id="121" w:author="mcm" w:date="2023-11-09T17:31:00Z">
        <w:r>
          <w:rPr>
            <w:rFonts w:ascii="Times New Roman" w:hAnsi="Times New Roman" w:cs="Times New Roman"/>
          </w:rPr>
          <w:t>Citizen Health Data Platform</w:t>
        </w:r>
      </w:ins>
      <w:ins w:id="122" w:author="mcm" w:date="2023-11-09T17:33:00Z">
        <w:r>
          <w:rPr>
            <w:rFonts w:ascii="Times New Roman" w:hAnsi="Times New Roman" w:cs="Times New Roman"/>
          </w:rPr>
          <w:t xml:space="preserve"> </w:t>
        </w:r>
      </w:ins>
      <w:ins w:id="123" w:author="mcm" w:date="2023-11-10T14:44:00Z">
        <w:r w:rsidR="00380F04">
          <w:rPr>
            <w:rFonts w:ascii="Times New Roman" w:hAnsi="Times New Roman" w:cs="Times New Roman"/>
          </w:rPr>
          <w:t>–</w:t>
        </w:r>
      </w:ins>
      <w:ins w:id="124" w:author="mcm" w:date="2023-11-09T17:33:00Z">
        <w:r>
          <w:rPr>
            <w:rFonts w:ascii="Times New Roman" w:hAnsi="Times New Roman" w:cs="Times New Roman"/>
          </w:rPr>
          <w:t xml:space="preserve"> CHDP</w:t>
        </w:r>
      </w:ins>
      <w:ins w:id="125" w:author="mcm" w:date="2023-11-09T17:32:00Z">
        <w:r>
          <w:rPr>
            <w:rFonts w:ascii="Times New Roman" w:hAnsi="Times New Roman" w:cs="Times New Roman"/>
          </w:rPr>
          <w:t>)</w:t>
        </w:r>
      </w:ins>
      <w:ins w:id="126"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27" w:author="mcm" w:date="2023-11-09T18:03:00Z">
        <w:r>
          <w:rPr>
            <w:rFonts w:ascii="Times New Roman" w:hAnsi="Times New Roman" w:cs="Times New Roman"/>
          </w:rPr>
          <w:t>data</w:t>
        </w:r>
      </w:ins>
      <w:ins w:id="128" w:author="mcm" w:date="2023-11-09T17:32:00Z">
        <w:r>
          <w:rPr>
            <w:rFonts w:ascii="Times New Roman" w:hAnsi="Times New Roman" w:cs="Times New Roman"/>
          </w:rPr>
          <w:t>,</w:t>
        </w:r>
      </w:ins>
      <w:ins w:id="129" w:author="mcm" w:date="2023-11-09T18:03:00Z">
        <w:r>
          <w:rPr>
            <w:rFonts w:ascii="Times New Roman" w:hAnsi="Times New Roman" w:cs="Times New Roman"/>
          </w:rPr>
          <w:t xml:space="preserve"> and</w:t>
        </w:r>
      </w:ins>
      <w:ins w:id="130" w:author="mcm" w:date="2023-11-09T17:32:00Z">
        <w:r>
          <w:rPr>
            <w:rFonts w:ascii="Times New Roman" w:hAnsi="Times New Roman" w:cs="Times New Roman"/>
          </w:rPr>
          <w:t xml:space="preserve"> one deidentified</w:t>
        </w:r>
      </w:ins>
      <w:ins w:id="131" w:author="mcm" w:date="2023-11-09T18:03:00Z">
        <w:r>
          <w:rPr>
            <w:rFonts w:ascii="Times New Roman" w:hAnsi="Times New Roman" w:cs="Times New Roman"/>
          </w:rPr>
          <w:t>,</w:t>
        </w:r>
      </w:ins>
      <w:ins w:id="132" w:author="mcm" w:date="2023-11-09T17:32:00Z">
        <w:r>
          <w:rPr>
            <w:rFonts w:ascii="Times New Roman" w:hAnsi="Times New Roman" w:cs="Times New Roman"/>
          </w:rPr>
          <w:t xml:space="preserve"> containing data donated for research by the citizen</w:t>
        </w:r>
      </w:ins>
      <w:ins w:id="133" w:author="mcm" w:date="2023-11-09T17:33:00Z">
        <w:r>
          <w:rPr>
            <w:rFonts w:ascii="Times New Roman" w:hAnsi="Times New Roman" w:cs="Times New Roman"/>
          </w:rPr>
          <w:t xml:space="preserve"> (Research Platform – RP)</w:t>
        </w:r>
      </w:ins>
      <w:ins w:id="134" w:author="mcm" w:date="2023-11-09T17:32:00Z">
        <w:r>
          <w:rPr>
            <w:rFonts w:ascii="Times New Roman" w:hAnsi="Times New Roman" w:cs="Times New Roman"/>
          </w:rPr>
          <w:t xml:space="preserve">. </w:t>
        </w:r>
      </w:ins>
      <w:ins w:id="135" w:author="mcm" w:date="2023-11-09T17:33:00Z">
        <w:r>
          <w:rPr>
            <w:rFonts w:ascii="Times New Roman" w:hAnsi="Times New Roman" w:cs="Times New Roman"/>
          </w:rPr>
          <w:t xml:space="preserve">While CHDP </w:t>
        </w:r>
      </w:ins>
      <w:ins w:id="136" w:author="mcm" w:date="2023-11-09T17:34:00Z">
        <w:r>
          <w:rPr>
            <w:rFonts w:ascii="Times New Roman" w:hAnsi="Times New Roman" w:cs="Times New Roman"/>
          </w:rPr>
          <w:t xml:space="preserve">adopts HL7 </w:t>
        </w:r>
      </w:ins>
      <w:ins w:id="137" w:author="mcm" w:date="2023-11-10T14:44:00Z">
        <w:r w:rsidR="00380F04">
          <w:rPr>
            <w:rFonts w:ascii="Times New Roman" w:hAnsi="Times New Roman" w:cs="Times New Roman"/>
          </w:rPr>
          <w:t>FHIR</w:t>
        </w:r>
      </w:ins>
      <w:ins w:id="138" w:author="mcm" w:date="2023-11-10T14:45:00Z">
        <w:r w:rsidR="00380F04">
          <w:rPr>
            <w:rStyle w:val="FootnoteReference"/>
            <w:rFonts w:ascii="Times New Roman" w:hAnsi="Times New Roman" w:cs="Times New Roman"/>
          </w:rPr>
          <w:footnoteReference w:id="3"/>
        </w:r>
      </w:ins>
      <w:ins w:id="143" w:author="mcm" w:date="2023-11-09T17:34:00Z">
        <w:r>
          <w:rPr>
            <w:rFonts w:ascii="Times New Roman" w:hAnsi="Times New Roman" w:cs="Times New Roman"/>
          </w:rPr>
          <w:t xml:space="preserve"> to structure collected data, RP follows OMOP CDM</w:t>
        </w:r>
      </w:ins>
      <w:ins w:id="144" w:author="mcm" w:date="2023-11-10T14:45:00Z">
        <w:r w:rsidR="00380F04">
          <w:rPr>
            <w:rStyle w:val="FootnoteReference"/>
            <w:rFonts w:ascii="Times New Roman" w:hAnsi="Times New Roman" w:cs="Times New Roman"/>
          </w:rPr>
          <w:footnoteReference w:id="4"/>
        </w:r>
      </w:ins>
      <w:ins w:id="149" w:author="mcm" w:date="2023-11-09T17:34:00Z">
        <w:r>
          <w:rPr>
            <w:rFonts w:ascii="Times New Roman" w:hAnsi="Times New Roman" w:cs="Times New Roman"/>
          </w:rPr>
          <w:t xml:space="preserve"> to convey </w:t>
        </w:r>
        <w:del w:id="150" w:author="Amin Khodamoradi" w:date="2024-04-08T16:42:00Z" w16du:dateUtc="2024-04-08T15:42:00Z">
          <w:r w:rsidDel="00F077B7">
            <w:rPr>
              <w:rFonts w:ascii="Times New Roman" w:hAnsi="Times New Roman" w:cs="Times New Roman"/>
            </w:rPr>
            <w:delText xml:space="preserve">with </w:delText>
          </w:r>
        </w:del>
        <w:r>
          <w:rPr>
            <w:rFonts w:ascii="Times New Roman" w:hAnsi="Times New Roman" w:cs="Times New Roman"/>
          </w:rPr>
          <w:t xml:space="preserve">data coming from CHDP and make it reusable by </w:t>
        </w:r>
        <w:del w:id="151" w:author="Amin Khodamoradi" w:date="2024-04-08T16:42:00Z" w16du:dateUtc="2024-04-08T15:42:00Z">
          <w:r w:rsidDel="00F077B7">
            <w:rPr>
              <w:rFonts w:ascii="Times New Roman" w:hAnsi="Times New Roman" w:cs="Times New Roman"/>
            </w:rPr>
            <w:delText>third part</w:delText>
          </w:r>
        </w:del>
      </w:ins>
      <w:ins w:id="152" w:author="mcm" w:date="2023-11-09T17:35:00Z">
        <w:del w:id="153" w:author="Amin Khodamoradi" w:date="2024-04-08T16:42:00Z" w16du:dateUtc="2024-04-08T15:42:00Z">
          <w:r w:rsidDel="00F077B7">
            <w:rPr>
              <w:rFonts w:ascii="Times New Roman" w:hAnsi="Times New Roman" w:cs="Times New Roman"/>
            </w:rPr>
            <w:delText>y</w:delText>
          </w:r>
        </w:del>
      </w:ins>
      <w:ins w:id="154" w:author="Amin Khodamoradi" w:date="2024-04-08T16:42:00Z" w16du:dateUtc="2024-04-08T15:42:00Z">
        <w:r w:rsidR="00F077B7">
          <w:rPr>
            <w:rFonts w:ascii="Times New Roman" w:hAnsi="Times New Roman" w:cs="Times New Roman"/>
          </w:rPr>
          <w:t>third-party</w:t>
        </w:r>
      </w:ins>
      <w:ins w:id="155" w:author="mcm" w:date="2023-11-09T17:35:00Z">
        <w:r>
          <w:rPr>
            <w:rFonts w:ascii="Times New Roman" w:hAnsi="Times New Roman" w:cs="Times New Roman"/>
          </w:rPr>
          <w:t xml:space="preserve"> research infrastructures (e.g., ELIXIR</w:t>
        </w:r>
      </w:ins>
      <w:ins w:id="156" w:author="mcm" w:date="2023-11-10T14:45:00Z">
        <w:r w:rsidR="00380F04">
          <w:rPr>
            <w:rStyle w:val="FootnoteReference"/>
            <w:rFonts w:ascii="Times New Roman" w:hAnsi="Times New Roman" w:cs="Times New Roman"/>
          </w:rPr>
          <w:footnoteReference w:id="5"/>
        </w:r>
      </w:ins>
      <w:ins w:id="161" w:author="mcm" w:date="2023-11-09T17:35:00Z">
        <w:r>
          <w:rPr>
            <w:rFonts w:ascii="Times New Roman" w:hAnsi="Times New Roman" w:cs="Times New Roman"/>
          </w:rPr>
          <w:t>). The concept of use entails the pos</w:t>
        </w:r>
      </w:ins>
      <w:ins w:id="162" w:author="mcm" w:date="2023-11-09T17:36:00Z">
        <w:r>
          <w:rPr>
            <w:rFonts w:ascii="Times New Roman" w:hAnsi="Times New Roman" w:cs="Times New Roman"/>
          </w:rPr>
          <w:t xml:space="preserve">sibility of a citizen </w:t>
        </w:r>
      </w:ins>
      <w:ins w:id="163" w:author="mcm" w:date="2023-11-10T14:47:00Z">
        <w:r w:rsidR="00380F04">
          <w:rPr>
            <w:rFonts w:ascii="Times New Roman" w:hAnsi="Times New Roman" w:cs="Times New Roman"/>
          </w:rPr>
          <w:t xml:space="preserve">to </w:t>
        </w:r>
      </w:ins>
      <w:ins w:id="164" w:author="mcm" w:date="2023-11-09T17:36:00Z">
        <w:r>
          <w:rPr>
            <w:rFonts w:ascii="Times New Roman" w:hAnsi="Times New Roman" w:cs="Times New Roman"/>
          </w:rPr>
          <w:t>collect</w:t>
        </w:r>
      </w:ins>
      <w:ins w:id="165" w:author="mcm" w:date="2023-11-10T14:47:00Z">
        <w:r w:rsidR="00380F04">
          <w:rPr>
            <w:rFonts w:ascii="Times New Roman" w:hAnsi="Times New Roman" w:cs="Times New Roman"/>
          </w:rPr>
          <w:t xml:space="preserve"> and </w:t>
        </w:r>
        <w:del w:id="166" w:author="Amin Khodamoradi" w:date="2023-12-15T12:56:00Z">
          <w:r w:rsidR="00380F04" w:rsidDel="003A01F8">
            <w:rPr>
              <w:rFonts w:ascii="Times New Roman" w:hAnsi="Times New Roman" w:cs="Times New Roman"/>
            </w:rPr>
            <w:delText>aggragate</w:delText>
          </w:r>
        </w:del>
      </w:ins>
      <w:ins w:id="167" w:author="Amin Khodamoradi" w:date="2023-12-15T12:56:00Z">
        <w:r w:rsidR="003A01F8">
          <w:rPr>
            <w:rFonts w:ascii="Times New Roman" w:hAnsi="Times New Roman" w:cs="Times New Roman"/>
          </w:rPr>
          <w:t>aggregate</w:t>
        </w:r>
      </w:ins>
      <w:ins w:id="168" w:author="mcm" w:date="2023-11-09T17:36:00Z">
        <w:r>
          <w:rPr>
            <w:rFonts w:ascii="Times New Roman" w:hAnsi="Times New Roman" w:cs="Times New Roman"/>
          </w:rPr>
          <w:t xml:space="preserve"> </w:t>
        </w:r>
      </w:ins>
      <w:ins w:id="169" w:author="mcm" w:date="2023-11-09T17:42:00Z">
        <w:r>
          <w:rPr>
            <w:rFonts w:ascii="Times New Roman" w:hAnsi="Times New Roman" w:cs="Times New Roman"/>
          </w:rPr>
          <w:t>data</w:t>
        </w:r>
      </w:ins>
      <w:ins w:id="170" w:author="mcm" w:date="2023-11-09T17:36:00Z">
        <w:r>
          <w:rPr>
            <w:rFonts w:ascii="Times New Roman" w:hAnsi="Times New Roman" w:cs="Times New Roman"/>
          </w:rPr>
          <w:t xml:space="preserve"> </w:t>
        </w:r>
      </w:ins>
      <w:ins w:id="171" w:author="mcm" w:date="2023-11-10T14:46:00Z">
        <w:r w:rsidR="00380F04">
          <w:rPr>
            <w:rFonts w:ascii="Times New Roman" w:hAnsi="Times New Roman" w:cs="Times New Roman"/>
          </w:rPr>
          <w:t xml:space="preserve">generated </w:t>
        </w:r>
      </w:ins>
      <w:ins w:id="172" w:author="mcm" w:date="2023-11-10T14:47:00Z">
        <w:r w:rsidR="00380F04">
          <w:rPr>
            <w:rFonts w:ascii="Times New Roman" w:hAnsi="Times New Roman" w:cs="Times New Roman"/>
          </w:rPr>
          <w:t>from</w:t>
        </w:r>
      </w:ins>
      <w:ins w:id="173" w:author="mcm" w:date="2023-11-10T14:46:00Z">
        <w:r w:rsidR="00380F04">
          <w:rPr>
            <w:rFonts w:ascii="Times New Roman" w:hAnsi="Times New Roman" w:cs="Times New Roman"/>
          </w:rPr>
          <w:t xml:space="preserve"> interactions with</w:t>
        </w:r>
      </w:ins>
      <w:ins w:id="174" w:author="mcm" w:date="2023-11-09T17:36:00Z">
        <w:r>
          <w:rPr>
            <w:rFonts w:ascii="Times New Roman" w:hAnsi="Times New Roman" w:cs="Times New Roman"/>
          </w:rPr>
          <w:t xml:space="preserve"> medical </w:t>
        </w:r>
      </w:ins>
      <w:ins w:id="175" w:author="mcm" w:date="2023-11-09T18:03:00Z">
        <w:r>
          <w:rPr>
            <w:rFonts w:ascii="Times New Roman" w:hAnsi="Times New Roman" w:cs="Times New Roman"/>
          </w:rPr>
          <w:t>institutions</w:t>
        </w:r>
      </w:ins>
      <w:ins w:id="176" w:author="mcm" w:date="2023-11-10T14:46:00Z">
        <w:r w:rsidR="00380F04">
          <w:rPr>
            <w:rFonts w:ascii="Times New Roman" w:hAnsi="Times New Roman" w:cs="Times New Roman"/>
          </w:rPr>
          <w:t xml:space="preserve"> (e.g., </w:t>
        </w:r>
      </w:ins>
      <w:ins w:id="177" w:author="mcm" w:date="2023-11-10T14:47:00Z">
        <w:r w:rsidR="00380F04">
          <w:rPr>
            <w:rFonts w:ascii="Times New Roman" w:hAnsi="Times New Roman" w:cs="Times New Roman"/>
          </w:rPr>
          <w:t>medication prescriptions</w:t>
        </w:r>
      </w:ins>
      <w:ins w:id="178" w:author="mcm" w:date="2023-11-10T14:46:00Z">
        <w:r w:rsidR="00380F04">
          <w:rPr>
            <w:rFonts w:ascii="Times New Roman" w:hAnsi="Times New Roman" w:cs="Times New Roman"/>
          </w:rPr>
          <w:t>, laboratory results, discharge letters, etc.)</w:t>
        </w:r>
      </w:ins>
      <w:ins w:id="179" w:author="mcm" w:date="2023-11-09T17:36:00Z">
        <w:r>
          <w:rPr>
            <w:rFonts w:ascii="Times New Roman" w:hAnsi="Times New Roman" w:cs="Times New Roman"/>
          </w:rPr>
          <w:t xml:space="preserve"> into one single, interoperable </w:t>
        </w:r>
      </w:ins>
      <w:ins w:id="180" w:author="mcm" w:date="2023-11-10T14:47:00Z">
        <w:r w:rsidR="00380F04">
          <w:rPr>
            <w:rFonts w:ascii="Times New Roman" w:hAnsi="Times New Roman" w:cs="Times New Roman"/>
          </w:rPr>
          <w:t>HER. This data may also</w:t>
        </w:r>
      </w:ins>
      <w:ins w:id="181" w:author="mcm" w:date="2023-11-09T18:04:00Z">
        <w:r>
          <w:rPr>
            <w:rFonts w:ascii="Times New Roman" w:hAnsi="Times New Roman" w:cs="Times New Roman"/>
          </w:rPr>
          <w:t xml:space="preserve"> includ</w:t>
        </w:r>
      </w:ins>
      <w:ins w:id="182" w:author="mcm" w:date="2023-11-10T14:48:00Z">
        <w:r w:rsidR="00380F04">
          <w:rPr>
            <w:rFonts w:ascii="Times New Roman" w:hAnsi="Times New Roman" w:cs="Times New Roman"/>
          </w:rPr>
          <w:t>e</w:t>
        </w:r>
      </w:ins>
      <w:ins w:id="183" w:author="mcm" w:date="2023-11-09T17:37:00Z">
        <w:r>
          <w:rPr>
            <w:rFonts w:ascii="Times New Roman" w:hAnsi="Times New Roman" w:cs="Times New Roman"/>
          </w:rPr>
          <w:t xml:space="preserve"> genetic data</w:t>
        </w:r>
      </w:ins>
      <w:ins w:id="184" w:author="mcm" w:date="2023-11-09T18:04:00Z">
        <w:r>
          <w:rPr>
            <w:rFonts w:ascii="Times New Roman" w:hAnsi="Times New Roman" w:cs="Times New Roman"/>
          </w:rPr>
          <w:t xml:space="preserve"> if available</w:t>
        </w:r>
      </w:ins>
      <w:ins w:id="185" w:author="mcm" w:date="2023-11-09T17:37:00Z">
        <w:r>
          <w:rPr>
            <w:rFonts w:ascii="Times New Roman" w:hAnsi="Times New Roman" w:cs="Times New Roman"/>
          </w:rPr>
          <w:t xml:space="preserve">. </w:t>
        </w:r>
      </w:ins>
      <w:ins w:id="186" w:author="mcm" w:date="2023-11-10T14:48:00Z">
        <w:r w:rsidR="00380F04">
          <w:rPr>
            <w:rFonts w:ascii="Times New Roman" w:hAnsi="Times New Roman" w:cs="Times New Roman"/>
          </w:rPr>
          <w:t>At citizen discretion, this data can be</w:t>
        </w:r>
      </w:ins>
      <w:ins w:id="187" w:author="mcm" w:date="2023-11-09T17:37:00Z">
        <w:r>
          <w:rPr>
            <w:rFonts w:ascii="Times New Roman" w:hAnsi="Times New Roman" w:cs="Times New Roman"/>
          </w:rPr>
          <w:t xml:space="preserve"> donat</w:t>
        </w:r>
      </w:ins>
      <w:ins w:id="188" w:author="mcm" w:date="2023-11-10T14:48:00Z">
        <w:r w:rsidR="00380F04">
          <w:rPr>
            <w:rFonts w:ascii="Times New Roman" w:hAnsi="Times New Roman" w:cs="Times New Roman"/>
          </w:rPr>
          <w:t>ed</w:t>
        </w:r>
      </w:ins>
      <w:ins w:id="189" w:author="mcm" w:date="2023-11-09T17:37:00Z">
        <w:r>
          <w:rPr>
            <w:rFonts w:ascii="Times New Roman" w:hAnsi="Times New Roman" w:cs="Times New Roman"/>
          </w:rPr>
          <w:t xml:space="preserve"> to the RP</w:t>
        </w:r>
      </w:ins>
      <w:ins w:id="190" w:author="mcm" w:date="2023-11-10T14:48:00Z">
        <w:r w:rsidR="00380F04">
          <w:rPr>
            <w:rFonts w:ascii="Times New Roman" w:hAnsi="Times New Roman" w:cs="Times New Roman"/>
          </w:rPr>
          <w:t>. In th</w:t>
        </w:r>
      </w:ins>
      <w:ins w:id="191" w:author="mcm" w:date="2023-11-10T14:49:00Z">
        <w:r w:rsidR="00380F04">
          <w:rPr>
            <w:rFonts w:ascii="Times New Roman" w:hAnsi="Times New Roman" w:cs="Times New Roman"/>
          </w:rPr>
          <w:t>e specific case of</w:t>
        </w:r>
      </w:ins>
      <w:ins w:id="192" w:author="mcm" w:date="2023-11-09T17:37:00Z">
        <w:r>
          <w:rPr>
            <w:rFonts w:ascii="Times New Roman" w:hAnsi="Times New Roman" w:cs="Times New Roman"/>
          </w:rPr>
          <w:t xml:space="preserve"> data related to medication</w:t>
        </w:r>
      </w:ins>
      <w:ins w:id="193" w:author="mcm" w:date="2023-11-09T17:40:00Z">
        <w:r>
          <w:rPr>
            <w:rFonts w:ascii="Times New Roman" w:hAnsi="Times New Roman" w:cs="Times New Roman"/>
          </w:rPr>
          <w:t xml:space="preserve"> intake</w:t>
        </w:r>
      </w:ins>
      <w:ins w:id="194" w:author="mcm" w:date="2023-11-09T17:37:00Z">
        <w:r>
          <w:rPr>
            <w:rFonts w:ascii="Times New Roman" w:hAnsi="Times New Roman" w:cs="Times New Roman"/>
          </w:rPr>
          <w:t xml:space="preserve"> </w:t>
        </w:r>
      </w:ins>
      <w:ins w:id="195"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96" w:author="mcm" w:date="2023-11-10T14:49:00Z">
        <w:r w:rsidR="00380F04">
          <w:rPr>
            <w:rFonts w:ascii="Times New Roman" w:hAnsi="Times New Roman" w:cs="Times New Roman"/>
          </w:rPr>
          <w:t>, these</w:t>
        </w:r>
      </w:ins>
      <w:ins w:id="197" w:author="mcm" w:date="2023-11-09T17:43:00Z">
        <w:r w:rsidRPr="00E03EC1">
          <w:rPr>
            <w:rFonts w:ascii="Times New Roman" w:hAnsi="Times New Roman" w:cs="Times New Roman"/>
          </w:rPr>
          <w:t xml:space="preserve"> </w:t>
        </w:r>
      </w:ins>
      <w:ins w:id="198" w:author="mcm" w:date="2023-11-10T14:49:00Z">
        <w:r w:rsidR="00380F04">
          <w:rPr>
            <w:rFonts w:ascii="Times New Roman" w:hAnsi="Times New Roman" w:cs="Times New Roman"/>
          </w:rPr>
          <w:t>are</w:t>
        </w:r>
      </w:ins>
      <w:ins w:id="199" w:author="mcm" w:date="2023-11-09T17:43:00Z">
        <w:r w:rsidRPr="00E03EC1">
          <w:rPr>
            <w:rFonts w:ascii="Times New Roman" w:hAnsi="Times New Roman" w:cs="Times New Roman"/>
          </w:rPr>
          <w:t xml:space="preserve"> linked to drug exposure and outcome data within the OMOP CDM. </w:t>
        </w:r>
      </w:ins>
      <w:ins w:id="200" w:author="mcm" w:date="2023-11-10T14:49:00Z">
        <w:r w:rsidR="00380F04">
          <w:rPr>
            <w:rFonts w:ascii="Times New Roman" w:hAnsi="Times New Roman" w:cs="Times New Roman"/>
          </w:rPr>
          <w:t xml:space="preserve">This mechanism </w:t>
        </w:r>
      </w:ins>
      <w:ins w:id="201" w:author="mcm" w:date="2023-11-10T14:51:00Z">
        <w:r w:rsidR="00380F04">
          <w:rPr>
            <w:rFonts w:ascii="Times New Roman" w:hAnsi="Times New Roman" w:cs="Times New Roman"/>
          </w:rPr>
          <w:t xml:space="preserve">has the potential to </w:t>
        </w:r>
      </w:ins>
      <w:ins w:id="202" w:author="mcm" w:date="2023-11-10T14:50:00Z">
        <w:r w:rsidR="00380F04">
          <w:rPr>
            <w:rFonts w:ascii="Times New Roman" w:hAnsi="Times New Roman" w:cs="Times New Roman"/>
          </w:rPr>
          <w:t>facilitate</w:t>
        </w:r>
      </w:ins>
      <w:ins w:id="203" w:author="mcm" w:date="2023-11-10T14:49:00Z">
        <w:r w:rsidR="00380F04">
          <w:rPr>
            <w:rFonts w:ascii="Times New Roman" w:hAnsi="Times New Roman" w:cs="Times New Roman"/>
          </w:rPr>
          <w:t xml:space="preserve"> data collection and con</w:t>
        </w:r>
      </w:ins>
      <w:ins w:id="204" w:author="mcm" w:date="2023-11-10T14:50:00Z">
        <w:r w:rsidR="00380F04">
          <w:rPr>
            <w:rFonts w:ascii="Times New Roman" w:hAnsi="Times New Roman" w:cs="Times New Roman"/>
          </w:rPr>
          <w:t xml:space="preserve">tribute </w:t>
        </w:r>
        <w:del w:id="205" w:author="Amin Khodamoradi" w:date="2024-04-08T16:43:00Z" w16du:dateUtc="2024-04-08T15:43:00Z">
          <w:r w:rsidR="00380F04" w:rsidDel="00F077B7">
            <w:rPr>
              <w:rFonts w:ascii="Times New Roman" w:hAnsi="Times New Roman" w:cs="Times New Roman"/>
            </w:rPr>
            <w:delText>for</w:delText>
          </w:r>
        </w:del>
      </w:ins>
      <w:ins w:id="206" w:author="Amin Khodamoradi" w:date="2024-04-08T16:43:00Z" w16du:dateUtc="2024-04-08T15:43:00Z">
        <w:r w:rsidR="00F077B7">
          <w:rPr>
            <w:rFonts w:ascii="Times New Roman" w:hAnsi="Times New Roman" w:cs="Times New Roman"/>
          </w:rPr>
          <w:t>to</w:t>
        </w:r>
      </w:ins>
      <w:ins w:id="207" w:author="mcm" w:date="2023-11-10T14:50:00Z">
        <w:r w:rsidR="00380F04">
          <w:rPr>
            <w:rFonts w:ascii="Times New Roman" w:hAnsi="Times New Roman" w:cs="Times New Roman"/>
          </w:rPr>
          <w:t xml:space="preserve"> ensuring </w:t>
        </w:r>
      </w:ins>
      <w:ins w:id="208" w:author="Amin Khodamoradi" w:date="2024-04-08T16:43:00Z" w16du:dateUtc="2024-04-08T15:43:00Z">
        <w:r w:rsidR="00F077B7">
          <w:rPr>
            <w:rFonts w:ascii="Times New Roman" w:hAnsi="Times New Roman" w:cs="Times New Roman"/>
          </w:rPr>
          <w:t xml:space="preserve">the </w:t>
        </w:r>
      </w:ins>
      <w:ins w:id="209" w:author="mcm" w:date="2023-11-10T14:50:00Z">
        <w:r w:rsidR="00380F04">
          <w:rPr>
            <w:rFonts w:ascii="Times New Roman" w:hAnsi="Times New Roman" w:cs="Times New Roman"/>
          </w:rPr>
          <w:t>quality of the collected data. In addition, h</w:t>
        </w:r>
      </w:ins>
      <w:ins w:id="210" w:author="mcm" w:date="2023-11-09T17:46:00Z">
        <w:r>
          <w:rPr>
            <w:rFonts w:ascii="Times New Roman" w:hAnsi="Times New Roman" w:cs="Times New Roman"/>
          </w:rPr>
          <w:t xml:space="preserve">aving the citizen </w:t>
        </w:r>
        <w:del w:id="211" w:author="Amin Khodamoradi" w:date="2024-04-08T16:43:00Z" w16du:dateUtc="2024-04-08T15:43:00Z">
          <w:r w:rsidDel="00F077B7">
            <w:rPr>
              <w:rFonts w:ascii="Times New Roman" w:hAnsi="Times New Roman" w:cs="Times New Roman"/>
            </w:rPr>
            <w:delText>in</w:delText>
          </w:r>
        </w:del>
      </w:ins>
      <w:ins w:id="212" w:author="Amin Khodamoradi" w:date="2024-04-08T16:43:00Z" w16du:dateUtc="2024-04-08T15:43:00Z">
        <w:r w:rsidR="00F077B7">
          <w:rPr>
            <w:rFonts w:ascii="Times New Roman" w:hAnsi="Times New Roman" w:cs="Times New Roman"/>
          </w:rPr>
          <w:t>at</w:t>
        </w:r>
      </w:ins>
      <w:ins w:id="213" w:author="mcm" w:date="2023-11-09T17:46:00Z">
        <w:r>
          <w:rPr>
            <w:rFonts w:ascii="Times New Roman" w:hAnsi="Times New Roman" w:cs="Times New Roman"/>
          </w:rPr>
          <w:t xml:space="preserve"> the center of this process</w:t>
        </w:r>
      </w:ins>
      <w:ins w:id="214" w:author="mcm" w:date="2023-11-10T14:51:00Z">
        <w:del w:id="215" w:author="Amin Khodamoradi" w:date="2024-04-08T16:43:00Z" w16du:dateUtc="2024-04-08T15:43:00Z">
          <w:r w:rsidR="00380F04" w:rsidDel="00F077B7">
            <w:rPr>
              <w:rFonts w:ascii="Times New Roman" w:hAnsi="Times New Roman" w:cs="Times New Roman"/>
            </w:rPr>
            <w:delText>,</w:delText>
          </w:r>
        </w:del>
      </w:ins>
      <w:ins w:id="216" w:author="mcm" w:date="2023-11-09T17:47:00Z">
        <w:r>
          <w:rPr>
            <w:rFonts w:ascii="Times New Roman" w:hAnsi="Times New Roman" w:cs="Times New Roman"/>
          </w:rPr>
          <w:t xml:space="preserve"> </w:t>
        </w:r>
      </w:ins>
      <w:ins w:id="217" w:author="mcm" w:date="2023-11-10T14:51:00Z">
        <w:r w:rsidR="00380F04">
          <w:rPr>
            <w:rFonts w:ascii="Times New Roman" w:hAnsi="Times New Roman" w:cs="Times New Roman"/>
          </w:rPr>
          <w:t>may accelerate</w:t>
        </w:r>
      </w:ins>
      <w:ins w:id="218" w:author="mcm" w:date="2023-11-09T17:47:00Z">
        <w:r>
          <w:rPr>
            <w:rFonts w:ascii="Times New Roman" w:hAnsi="Times New Roman" w:cs="Times New Roman"/>
          </w:rPr>
          <w:t xml:space="preserve"> and expand the identification of DDIs</w:t>
        </w:r>
      </w:ins>
      <w:ins w:id="219" w:author="mcm" w:date="2023-11-09T17:48:00Z">
        <w:r>
          <w:rPr>
            <w:rFonts w:ascii="Times New Roman" w:hAnsi="Times New Roman" w:cs="Times New Roman"/>
          </w:rPr>
          <w:t xml:space="preserve"> enabling a more comprehensive understanding of their mechanism</w:t>
        </w:r>
      </w:ins>
      <w:ins w:id="220" w:author="mcm" w:date="2023-11-09T17:50:00Z">
        <w:r>
          <w:rPr>
            <w:rFonts w:ascii="Times New Roman" w:hAnsi="Times New Roman" w:cs="Times New Roman"/>
          </w:rPr>
          <w:t>s</w:t>
        </w:r>
      </w:ins>
      <w:ins w:id="221" w:author="mcm" w:date="2023-11-09T17:51:00Z">
        <w:r>
          <w:rPr>
            <w:rFonts w:ascii="Times New Roman" w:hAnsi="Times New Roman" w:cs="Times New Roman"/>
          </w:rPr>
          <w:t>.</w:t>
        </w:r>
      </w:ins>
    </w:p>
    <w:p w14:paraId="42CD2A9D" w14:textId="6D001EA5"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Computational approaches are a promising alternative to discovering potential DDIs on a large scale, and they have gained attention from </w:t>
      </w:r>
      <w:del w:id="222" w:author="Amin Khodamoradi" w:date="2024-04-08T16:43:00Z" w16du:dateUtc="2024-04-08T15:43:00Z">
        <w:r w:rsidRPr="00343B90" w:rsidDel="00F077B7">
          <w:rPr>
            <w:rFonts w:ascii="Times New Roman" w:hAnsi="Times New Roman" w:cs="Times New Roman"/>
          </w:rPr>
          <w:delText xml:space="preserve">academy </w:delText>
        </w:r>
      </w:del>
      <w:ins w:id="223" w:author="Amin Khodamoradi" w:date="2024-04-08T16:44:00Z" w16du:dateUtc="2024-04-08T15:44:00Z">
        <w:r w:rsidR="00F077B7">
          <w:rPr>
            <w:rFonts w:ascii="Times New Roman" w:hAnsi="Times New Roman" w:cs="Times New Roman"/>
          </w:rPr>
          <w:t>academics</w:t>
        </w:r>
      </w:ins>
      <w:ins w:id="224" w:author="Amin Khodamoradi" w:date="2024-04-08T16:43:00Z" w16du:dateUtc="2024-04-08T15:43:00Z">
        <w:r w:rsidR="00F077B7" w:rsidRPr="00343B90">
          <w:rPr>
            <w:rFonts w:ascii="Times New Roman" w:hAnsi="Times New Roman" w:cs="Times New Roman"/>
          </w:rPr>
          <w:t xml:space="preserve"> </w:t>
        </w:r>
      </w:ins>
      <w:r w:rsidRPr="00343B90">
        <w:rPr>
          <w:rFonts w:ascii="Times New Roman" w:hAnsi="Times New Roman" w:cs="Times New Roman"/>
        </w:rPr>
        <w:t>and industry recently</w:t>
      </w:r>
      <w:customXmlInsRangeStart w:id="225" w:author="Amin Khodamoradi" w:date="2023-12-15T13:10:00Z"/>
      <w:sdt>
        <w:sdtPr>
          <w:rPr>
            <w:rFonts w:ascii="Times New Roman" w:hAnsi="Times New Roman" w:cs="Times New Roman"/>
          </w:rPr>
          <w:id w:val="-1526792508"/>
          <w:citation/>
        </w:sdtPr>
        <w:sdtContent>
          <w:customXmlInsRangeEnd w:id="225"/>
          <w:ins w:id="226" w:author="Amin Khodamoradi" w:date="2023-12-15T13:10:00Z">
            <w:r w:rsidR="00C02759">
              <w:rPr>
                <w:rFonts w:ascii="Times New Roman" w:hAnsi="Times New Roman" w:cs="Times New Roman"/>
              </w:rPr>
              <w:fldChar w:fldCharType="begin"/>
            </w:r>
            <w:r w:rsidR="00C02759">
              <w:rPr>
                <w:rFonts w:ascii="Times New Roman" w:hAnsi="Times New Roman" w:cs="Times New Roman"/>
              </w:rPr>
              <w:instrText xml:space="preserve"> CITATION Wiś16 \l 1033 </w:instrText>
            </w:r>
          </w:ins>
          <w:r w:rsidR="00C0275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[11]</w:t>
          </w:r>
          <w:ins w:id="227" w:author="Amin Khodamoradi" w:date="2023-12-15T13:10:00Z">
            <w:r w:rsidR="00C02759">
              <w:rPr>
                <w:rFonts w:ascii="Times New Roman" w:hAnsi="Times New Roman" w:cs="Times New Roman"/>
              </w:rPr>
              <w:fldChar w:fldCharType="end"/>
            </w:r>
          </w:ins>
          <w:customXmlInsRangeStart w:id="228" w:author="Amin Khodamoradi" w:date="2023-12-15T13:10:00Z"/>
        </w:sdtContent>
      </w:sdt>
      <w:customXmlInsRangeEnd w:id="228"/>
      <w:del w:id="229" w:author="Amin Khodamoradi" w:date="2023-12-15T13:07:00Z">
        <w:r w:rsidRPr="00343B90" w:rsidDel="00C02759">
          <w:rPr>
            <w:rFonts w:ascii="Times New Roman" w:hAnsi="Times New Roman" w:cs="Times New Roman"/>
          </w:rPr>
          <w:delText xml:space="preserve"> </w:delText>
        </w:r>
      </w:del>
      <w:del w:id="230" w:author="Amin Khodamoradi" w:date="2023-12-15T13:10:00Z">
        <w:r w:rsidRPr="00343B90" w:rsidDel="00C02759">
          <w:rPr>
            <w:rFonts w:ascii="Times New Roman" w:hAnsi="Times New Roman" w:cs="Times New Roman"/>
          </w:rPr>
          <w:delText xml:space="preserve">[11, </w:delText>
        </w:r>
      </w:del>
      <w:customXmlInsRangeStart w:id="231" w:author="Amin Khodamoradi" w:date="2023-12-15T13:16:00Z"/>
      <w:sdt>
        <w:sdtPr>
          <w:rPr>
            <w:rFonts w:ascii="Times New Roman" w:hAnsi="Times New Roman" w:cs="Times New Roman"/>
          </w:rPr>
          <w:id w:val="950365362"/>
          <w:citation/>
        </w:sdtPr>
        <w:sdtContent>
          <w:customXmlInsRangeEnd w:id="231"/>
          <w:ins w:id="232" w:author="Amin Khodamoradi" w:date="2023-12-15T13:16:00Z">
            <w:r w:rsidR="004F49C9">
              <w:rPr>
                <w:rFonts w:ascii="Times New Roman" w:hAnsi="Times New Roman" w:cs="Times New Roman"/>
              </w:rPr>
              <w:fldChar w:fldCharType="begin"/>
            </w:r>
            <w:r w:rsidR="004F49C9">
              <w:rPr>
                <w:rFonts w:ascii="Times New Roman" w:hAnsi="Times New Roman" w:cs="Times New Roman"/>
              </w:rPr>
              <w:instrText xml:space="preserve"> CITATION DZh16 \l 1033 </w:instrText>
            </w:r>
          </w:ins>
          <w:r w:rsidR="004F49C9">
            <w:rPr>
              <w:rFonts w:ascii="Times New Roman" w:hAnsi="Times New Roman" w:cs="Times New Roman"/>
            </w:rPr>
            <w:fldChar w:fldCharType="separate"/>
          </w:r>
          <w:r w:rsidR="0070151C" w:rsidRPr="0070151C">
            <w:rPr>
              <w:rFonts w:ascii="Times New Roman" w:hAnsi="Times New Roman" w:cs="Times New Roman"/>
              <w:noProof/>
            </w:rPr>
            <w:t>[12]</w:t>
          </w:r>
          <w:ins w:id="233" w:author="Amin Khodamoradi" w:date="2023-12-15T13:16:00Z">
            <w:r w:rsidR="004F49C9">
              <w:rPr>
                <w:rFonts w:ascii="Times New Roman" w:hAnsi="Times New Roman" w:cs="Times New Roman"/>
              </w:rPr>
              <w:fldChar w:fldCharType="end"/>
            </w:r>
          </w:ins>
          <w:customXmlInsRangeStart w:id="234" w:author="Amin Khodamoradi" w:date="2023-12-15T13:16:00Z"/>
        </w:sdtContent>
      </w:sdt>
      <w:customXmlInsRangeEnd w:id="234"/>
      <w:del w:id="235" w:author="Amin Khodamoradi" w:date="2023-12-15T13:14:00Z">
        <w:r w:rsidRPr="00343B90" w:rsidDel="004F49C9">
          <w:rPr>
            <w:rFonts w:ascii="Times New Roman" w:hAnsi="Times New Roman" w:cs="Times New Roman"/>
          </w:rPr>
          <w:delText>1</w:delText>
        </w:r>
      </w:del>
      <w:del w:id="236" w:author="Amin Khodamoradi" w:date="2023-12-15T13:13:00Z">
        <w:r w:rsidRPr="00343B90" w:rsidDel="004F49C9">
          <w:rPr>
            <w:rFonts w:ascii="Times New Roman" w:hAnsi="Times New Roman" w:cs="Times New Roman"/>
          </w:rPr>
          <w:delText>2]</w:delText>
        </w:r>
      </w:del>
      <w:r w:rsidRPr="00343B90">
        <w:rPr>
          <w:rFonts w:ascii="Times New Roman" w:hAnsi="Times New Roman" w:cs="Times New Roman"/>
        </w:rPr>
        <w:t>. Data mining-based computational approaches have been developed to detect DDIs from various sources</w:t>
      </w:r>
      <w:customXmlInsRangeStart w:id="237" w:author="Amin Khodamoradi" w:date="2023-12-15T13:17:00Z"/>
      <w:sdt>
        <w:sdtPr>
          <w:rPr>
            <w:rFonts w:ascii="Times New Roman" w:hAnsi="Times New Roman" w:cs="Times New Roman"/>
          </w:rPr>
          <w:id w:val="1019345106"/>
          <w:citation/>
        </w:sdtPr>
        <w:sdtContent>
          <w:customXmlInsRangeEnd w:id="237"/>
          <w:ins w:id="238" w:author="Amin Khodamoradi" w:date="2023-12-15T13:17:00Z">
            <w:r w:rsidR="004F49C9">
              <w:rPr>
                <w:rFonts w:ascii="Times New Roman" w:hAnsi="Times New Roman" w:cs="Times New Roman"/>
              </w:rPr>
              <w:fldChar w:fldCharType="begin"/>
            </w:r>
            <w:r w:rsidR="004F49C9">
              <w:rPr>
                <w:rFonts w:ascii="Times New Roman" w:hAnsi="Times New Roman" w:cs="Times New Roman"/>
              </w:rPr>
              <w:instrText xml:space="preserve"> CITATION Pin15 \l 1033 </w:instrText>
            </w:r>
          </w:ins>
          <w:r w:rsidR="004F49C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39" w:author="Amin Khodamoradi" w:date="2023-12-15T13:17:00Z">
            <w:r w:rsidR="004F49C9">
              <w:rPr>
                <w:rFonts w:ascii="Times New Roman" w:hAnsi="Times New Roman" w:cs="Times New Roman"/>
              </w:rPr>
              <w:fldChar w:fldCharType="end"/>
            </w:r>
          </w:ins>
          <w:customXmlInsRangeStart w:id="240" w:author="Amin Khodamoradi" w:date="2023-12-15T13:17:00Z"/>
        </w:sdtContent>
      </w:sdt>
      <w:customXmlInsRangeEnd w:id="240"/>
      <w:del w:id="241" w:author="Amin Khodamoradi" w:date="2023-12-15T13:16:00Z">
        <w:r w:rsidRPr="00343B90" w:rsidDel="004F49C9">
          <w:rPr>
            <w:rFonts w:ascii="Times New Roman" w:hAnsi="Times New Roman" w:cs="Times New Roman"/>
          </w:rPr>
          <w:delText xml:space="preserve"> [10]</w:delText>
        </w:r>
      </w:del>
      <w:del w:id="242"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w:t>
      </w:r>
      <w:customXmlInsRangeStart w:id="243" w:author="Amin Khodamoradi" w:date="2023-12-15T13:21:00Z"/>
      <w:sdt>
        <w:sdtPr>
          <w:rPr>
            <w:rFonts w:ascii="Times New Roman" w:hAnsi="Times New Roman" w:cs="Times New Roman"/>
          </w:rPr>
          <w:id w:val="1567685095"/>
          <w:citation/>
        </w:sdtPr>
        <w:sdtContent>
          <w:customXmlInsRangeEnd w:id="243"/>
          <w:ins w:id="244" w:author="Amin Khodamoradi" w:date="2023-12-15T13:21:00Z">
            <w:r w:rsidR="00A0682B">
              <w:rPr>
                <w:rFonts w:ascii="Times New Roman" w:hAnsi="Times New Roman" w:cs="Times New Roman"/>
              </w:rPr>
              <w:fldChar w:fldCharType="begin"/>
            </w:r>
            <w:r w:rsidR="00A0682B">
              <w:rPr>
                <w:rFonts w:ascii="Times New Roman" w:hAnsi="Times New Roman" w:cs="Times New Roman"/>
              </w:rPr>
              <w:instrText xml:space="preserve"> CITATION QCB14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[13]</w:t>
          </w:r>
          <w:ins w:id="245" w:author="Amin Khodamoradi" w:date="2023-12-15T13:21:00Z">
            <w:r w:rsidR="00A0682B">
              <w:rPr>
                <w:rFonts w:ascii="Times New Roman" w:hAnsi="Times New Roman" w:cs="Times New Roman"/>
              </w:rPr>
              <w:fldChar w:fldCharType="end"/>
            </w:r>
          </w:ins>
          <w:customXmlInsRangeStart w:id="246" w:author="Amin Khodamoradi" w:date="2023-12-15T13:21:00Z"/>
        </w:sdtContent>
      </w:sdt>
      <w:customXmlInsRangeEnd w:id="246"/>
      <w:customXmlInsRangeStart w:id="247" w:author="Amin Khodamoradi" w:date="2023-12-15T13:25:00Z"/>
      <w:sdt>
        <w:sdtPr>
          <w:rPr>
            <w:rFonts w:ascii="Times New Roman" w:hAnsi="Times New Roman" w:cs="Times New Roman"/>
          </w:rPr>
          <w:id w:val="1773588446"/>
          <w:citation/>
        </w:sdtPr>
        <w:sdtContent>
          <w:customXmlInsRangeEnd w:id="247"/>
          <w:ins w:id="248" w:author="Amin Khodamoradi" w:date="2023-12-15T13:25:00Z">
            <w:r w:rsidR="00A0682B">
              <w:rPr>
                <w:rFonts w:ascii="Times New Roman" w:hAnsi="Times New Roman" w:cs="Times New Roman"/>
              </w:rPr>
              <w:fldChar w:fldCharType="begin"/>
            </w:r>
            <w:r w:rsidR="00A0682B">
              <w:rPr>
                <w:rFonts w:ascii="Times New Roman" w:hAnsi="Times New Roman" w:cs="Times New Roman"/>
              </w:rPr>
              <w:instrText xml:space="preserve"> CITATION YZh16 \l 1033 </w:instrText>
            </w:r>
          </w:ins>
          <w:r w:rsidR="00A0682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[14]</w:t>
          </w:r>
          <w:ins w:id="249" w:author="Amin Khodamoradi" w:date="2023-12-15T13:25:00Z">
            <w:r w:rsidR="00A0682B">
              <w:rPr>
                <w:rFonts w:ascii="Times New Roman" w:hAnsi="Times New Roman" w:cs="Times New Roman"/>
              </w:rPr>
              <w:fldChar w:fldCharType="end"/>
            </w:r>
          </w:ins>
          <w:customXmlInsRangeStart w:id="250" w:author="Amin Khodamoradi" w:date="2023-12-15T13:25:00Z"/>
        </w:sdtContent>
      </w:sdt>
      <w:customXmlInsRangeEnd w:id="250"/>
      <w:del w:id="251" w:author="Amin Khodamoradi" w:date="2023-12-15T13:17:00Z">
        <w:r w:rsidRPr="00343B90" w:rsidDel="00A0682B">
          <w:rPr>
            <w:rFonts w:ascii="Times New Roman" w:hAnsi="Times New Roman" w:cs="Times New Roman"/>
          </w:rPr>
          <w:delText xml:space="preserve"> </w:delText>
        </w:r>
      </w:del>
      <w:del w:id="252" w:author="Amin Khodamoradi" w:date="2023-12-15T13:21:00Z">
        <w:r w:rsidRPr="00343B90" w:rsidDel="00A0682B">
          <w:rPr>
            <w:rFonts w:ascii="Times New Roman" w:hAnsi="Times New Roman" w:cs="Times New Roman"/>
          </w:rPr>
          <w:delText>[13, 14]</w:delText>
        </w:r>
      </w:del>
      <w:del w:id="25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w:t>
      </w:r>
      <w:customXmlInsRangeStart w:id="254" w:author="Amin Khodamoradi" w:date="2023-12-15T13:29:00Z"/>
      <w:sdt>
        <w:sdtPr>
          <w:rPr>
            <w:rFonts w:ascii="Times New Roman" w:hAnsi="Times New Roman" w:cs="Times New Roman"/>
          </w:rPr>
          <w:id w:val="-1570412191"/>
          <w:citation/>
        </w:sdtPr>
        <w:sdtContent>
          <w:customXmlInsRangeEnd w:id="254"/>
          <w:ins w:id="255" w:author="Amin Khodamoradi" w:date="2023-12-15T13:29:00Z">
            <w:r w:rsidR="00110CBB">
              <w:rPr>
                <w:rFonts w:ascii="Times New Roman" w:hAnsi="Times New Roman" w:cs="Times New Roman"/>
              </w:rPr>
              <w:fldChar w:fldCharType="begin"/>
            </w:r>
            <w:r w:rsidR="00110CBB">
              <w:rPr>
                <w:rFonts w:ascii="Times New Roman" w:hAnsi="Times New Roman" w:cs="Times New Roman"/>
              </w:rPr>
              <w:instrText xml:space="preserve"> CITATION YYa08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[15]</w:t>
          </w:r>
          <w:ins w:id="256" w:author="Amin Khodamoradi" w:date="2023-12-15T13:29:00Z">
            <w:r w:rsidR="00110CBB">
              <w:rPr>
                <w:rFonts w:ascii="Times New Roman" w:hAnsi="Times New Roman" w:cs="Times New Roman"/>
              </w:rPr>
              <w:fldChar w:fldCharType="end"/>
            </w:r>
          </w:ins>
          <w:customXmlInsRangeStart w:id="257" w:author="Amin Khodamoradi" w:date="2023-12-15T13:29:00Z"/>
        </w:sdtContent>
      </w:sdt>
      <w:customXmlInsRangeEnd w:id="257"/>
      <w:del w:id="258" w:author="Amin Khodamoradi" w:date="2023-12-15T13:27:00Z">
        <w:r w:rsidRPr="00343B90" w:rsidDel="00BD5CD1">
          <w:rPr>
            <w:rFonts w:ascii="Times New Roman" w:hAnsi="Times New Roman" w:cs="Times New Roman"/>
          </w:rPr>
          <w:delText xml:space="preserve"> [15]</w:delText>
        </w:r>
      </w:del>
      <w:del w:id="259"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260" w:author="mcm" w:date="2023-11-10T14:56:00Z">
        <w:r w:rsidR="00380F04">
          <w:rPr>
            <w:rFonts w:ascii="Times New Roman" w:hAnsi="Times New Roman" w:cs="Times New Roman"/>
          </w:rPr>
          <w:t xml:space="preserve">the Food and Drug Administration </w:t>
        </w:r>
      </w:ins>
      <w:del w:id="261"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262" w:author="mcm" w:date="2023-11-10T14:56:00Z">
        <w:r w:rsidR="00380F04" w:rsidRPr="00343B90">
          <w:rPr>
            <w:rFonts w:ascii="Times New Roman" w:hAnsi="Times New Roman" w:cs="Times New Roman"/>
          </w:rPr>
          <w:t>FDA</w:t>
        </w:r>
      </w:ins>
      <w:del w:id="263" w:author="mcm" w:date="2023-11-10T14:56:00Z">
        <w:r w:rsidRPr="00343B90" w:rsidDel="00380F04">
          <w:rPr>
            <w:rFonts w:ascii="Times New Roman" w:hAnsi="Times New Roman" w:cs="Times New Roman"/>
          </w:rPr>
          <w:delText>http://www.fda.gov</w:delText>
        </w:r>
      </w:del>
      <w:ins w:id="264"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69" w:author="mcm" w:date="2023-11-10T14:56:00Z">
        <w:r w:rsidR="00380F04">
          <w:rPr>
            <w:rFonts w:ascii="Times New Roman" w:hAnsi="Times New Roman" w:cs="Times New Roman"/>
          </w:rPr>
          <w:t>, thus</w:t>
        </w:r>
      </w:ins>
      <w:del w:id="270"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del w:id="271" w:author="Amin Khodamoradi" w:date="2023-12-13T14:27:00Z">
        <w:r w:rsidRPr="00343B90" w:rsidDel="00A50060">
          <w:rPr>
            <w:rFonts w:ascii="Times New Roman" w:hAnsi="Times New Roman" w:cs="Times New Roman"/>
          </w:rPr>
          <w:delText>e.g.</w:delText>
        </w:r>
      </w:del>
      <w:ins w:id="272" w:author="Amin Khodamoradi" w:date="2023-12-13T14:27:00Z">
        <w:r w:rsidR="00A50060" w:rsidRPr="00343B90">
          <w:rPr>
            <w:rFonts w:ascii="Times New Roman" w:hAnsi="Times New Roman" w:cs="Times New Roman"/>
          </w:rPr>
          <w:t>e.g.,</w:t>
        </w:r>
      </w:ins>
      <w:r w:rsidRPr="00343B90">
        <w:rPr>
          <w:rFonts w:ascii="Times New Roman" w:hAnsi="Times New Roman" w:cs="Times New Roman"/>
        </w:rPr>
        <w:t xml:space="preserve"> Naı̈ve Similarity-Based Approach</w:t>
      </w:r>
      <w:customXmlInsRangeStart w:id="273" w:author="Amin Khodamoradi" w:date="2023-12-15T13:32:00Z"/>
      <w:sdt>
        <w:sdtPr>
          <w:rPr>
            <w:rFonts w:ascii="Times New Roman" w:hAnsi="Times New Roman" w:cs="Times New Roman"/>
          </w:rPr>
          <w:id w:val="-308874290"/>
          <w:citation/>
        </w:sdtPr>
        <w:sdtContent>
          <w:customXmlInsRangeEnd w:id="273"/>
          <w:ins w:id="274" w:author="Amin Khodamoradi" w:date="2023-12-15T13:32:00Z">
            <w:r w:rsidR="00110CBB">
              <w:rPr>
                <w:rFonts w:ascii="Times New Roman" w:hAnsi="Times New Roman" w:cs="Times New Roman"/>
              </w:rPr>
              <w:fldChar w:fldCharType="begin"/>
            </w:r>
            <w:r w:rsidR="00110CBB">
              <w:rPr>
                <w:rFonts w:ascii="Times New Roman" w:hAnsi="Times New Roman" w:cs="Times New Roman"/>
              </w:rPr>
              <w:instrText xml:space="preserve"> CITATION SVi14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75" w:author="Amin Khodamoradi" w:date="2023-12-15T13:32:00Z">
            <w:r w:rsidR="00110CBB">
              <w:rPr>
                <w:rFonts w:ascii="Times New Roman" w:hAnsi="Times New Roman" w:cs="Times New Roman"/>
              </w:rPr>
              <w:fldChar w:fldCharType="end"/>
            </w:r>
          </w:ins>
          <w:customXmlInsRangeStart w:id="276" w:author="Amin Khodamoradi" w:date="2023-12-15T13:32:00Z"/>
        </w:sdtContent>
      </w:sdt>
      <w:customXmlInsRangeEnd w:id="276"/>
      <w:del w:id="277" w:author="Amin Khodamoradi" w:date="2023-12-15T13:30:00Z">
        <w:r w:rsidRPr="00343B90" w:rsidDel="00110CBB">
          <w:rPr>
            <w:rFonts w:ascii="Times New Roman" w:hAnsi="Times New Roman" w:cs="Times New Roman"/>
          </w:rPr>
          <w:delText xml:space="preserve"> [16]</w:delText>
        </w:r>
      </w:del>
      <w:del w:id="27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w:t>
      </w:r>
      <w:del w:id="279" w:author="Amin Khodamoradi" w:date="2023-12-15T13:33:00Z">
        <w:r w:rsidRPr="00343B90" w:rsidDel="00110CBB">
          <w:rPr>
            <w:rFonts w:ascii="Times New Roman" w:hAnsi="Times New Roman" w:cs="Times New Roman"/>
          </w:rPr>
          <w:delText xml:space="preserve"> [10]</w:delText>
        </w:r>
      </w:del>
      <w:customXmlInsRangeStart w:id="280" w:author="Amin Khodamoradi" w:date="2023-12-15T13:33:00Z"/>
      <w:sdt>
        <w:sdtPr>
          <w:rPr>
            <w:rFonts w:ascii="Times New Roman" w:hAnsi="Times New Roman" w:cs="Times New Roman"/>
          </w:rPr>
          <w:id w:val="-14387572"/>
          <w:citation/>
        </w:sdtPr>
        <w:sdtContent>
          <w:customXmlInsRangeEnd w:id="280"/>
          <w:ins w:id="281" w:author="Amin Khodamoradi" w:date="2023-12-15T13:33:00Z">
            <w:r w:rsidR="00110CBB">
              <w:rPr>
                <w:rFonts w:ascii="Times New Roman" w:hAnsi="Times New Roman" w:cs="Times New Roman"/>
              </w:rPr>
              <w:fldChar w:fldCharType="begin"/>
            </w:r>
            <w:r w:rsidR="00110CBB">
              <w:rPr>
                <w:rFonts w:ascii="Times New Roman" w:hAnsi="Times New Roman" w:cs="Times New Roman"/>
              </w:rPr>
              <w:instrText xml:space="preserve"> CITATION Pin15 \l 1033 </w:instrText>
            </w:r>
          </w:ins>
          <w:r w:rsidR="00110CB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282" w:author="Amin Khodamoradi" w:date="2023-12-15T13:33:00Z">
            <w:r w:rsidR="00110CBB">
              <w:rPr>
                <w:rFonts w:ascii="Times New Roman" w:hAnsi="Times New Roman" w:cs="Times New Roman"/>
              </w:rPr>
              <w:fldChar w:fldCharType="end"/>
            </w:r>
          </w:ins>
          <w:customXmlInsRangeStart w:id="283" w:author="Amin Khodamoradi" w:date="2023-12-15T13:33:00Z"/>
        </w:sdtContent>
      </w:sdt>
      <w:customXmlInsRangeEnd w:id="283"/>
      <w:r w:rsidRPr="00343B90">
        <w:rPr>
          <w:rFonts w:ascii="Times New Roman" w:hAnsi="Times New Roman" w:cs="Times New Roman"/>
        </w:rPr>
        <w:t>, Classification-Based</w:t>
      </w:r>
      <w:customXmlInsRangeStart w:id="284" w:author="Amin Khodamoradi" w:date="2023-12-15T13:36:00Z"/>
      <w:sdt>
        <w:sdtPr>
          <w:rPr>
            <w:rFonts w:ascii="Times New Roman" w:hAnsi="Times New Roman" w:cs="Times New Roman"/>
          </w:rPr>
          <w:id w:val="993534959"/>
          <w:citation/>
        </w:sdtPr>
        <w:sdtContent>
          <w:customXmlInsRangeEnd w:id="284"/>
          <w:ins w:id="285" w:author="Amin Khodamoradi" w:date="2023-12-15T13:36:00Z">
            <w:r w:rsidR="00742E82">
              <w:rPr>
                <w:rFonts w:ascii="Times New Roman" w:hAnsi="Times New Roman" w:cs="Times New Roman"/>
              </w:rPr>
              <w:fldChar w:fldCharType="begin"/>
            </w:r>
            <w:r w:rsidR="00742E82">
              <w:rPr>
                <w:rFonts w:ascii="Times New Roman" w:hAnsi="Times New Roman" w:cs="Times New Roman"/>
              </w:rPr>
              <w:instrText xml:space="preserve"> CITATION Fei14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286" w:author="Amin Khodamoradi" w:date="2023-12-15T13:36:00Z">
            <w:r w:rsidR="00742E82">
              <w:rPr>
                <w:rFonts w:ascii="Times New Roman" w:hAnsi="Times New Roman" w:cs="Times New Roman"/>
              </w:rPr>
              <w:fldChar w:fldCharType="end"/>
            </w:r>
          </w:ins>
          <w:customXmlInsRangeStart w:id="287" w:author="Amin Khodamoradi" w:date="2023-12-15T13:36:00Z"/>
        </w:sdtContent>
      </w:sdt>
      <w:customXmlInsRangeEnd w:id="287"/>
      <w:del w:id="288" w:author="Amin Khodamoradi" w:date="2023-12-15T13:33:00Z">
        <w:r w:rsidRPr="00343B90" w:rsidDel="00557419">
          <w:rPr>
            <w:rFonts w:ascii="Times New Roman" w:hAnsi="Times New Roman" w:cs="Times New Roman"/>
          </w:rPr>
          <w:delText xml:space="preserve"> [17]</w:delText>
        </w:r>
      </w:del>
      <w:del w:id="28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w:t>
      </w:r>
      <w:del w:id="290" w:author="Amin Khodamoradi" w:date="2023-12-15T13:36:00Z">
        <w:r w:rsidRPr="00343B90" w:rsidDel="00742E82">
          <w:rPr>
            <w:rFonts w:ascii="Times New Roman" w:hAnsi="Times New Roman" w:cs="Times New Roman"/>
          </w:rPr>
          <w:delText xml:space="preserve"> [18]</w:delText>
        </w:r>
      </w:del>
      <w:customXmlInsRangeStart w:id="291" w:author="Amin Khodamoradi" w:date="2023-12-15T13:39:00Z"/>
      <w:sdt>
        <w:sdtPr>
          <w:rPr>
            <w:rFonts w:ascii="Times New Roman" w:hAnsi="Times New Roman" w:cs="Times New Roman"/>
          </w:rPr>
          <w:id w:val="-113601722"/>
          <w:citation/>
        </w:sdtPr>
        <w:sdtContent>
          <w:customXmlInsRangeEnd w:id="291"/>
          <w:ins w:id="292" w:author="Amin Khodamoradi" w:date="2023-12-15T13:39:00Z">
            <w:r w:rsidR="00742E82">
              <w:rPr>
                <w:rFonts w:ascii="Times New Roman" w:hAnsi="Times New Roman" w:cs="Times New Roman"/>
              </w:rPr>
              <w:fldChar w:fldCharType="begin"/>
            </w:r>
            <w:r w:rsidR="00742E82">
              <w:rPr>
                <w:rFonts w:ascii="Times New Roman" w:hAnsi="Times New Roman" w:cs="Times New Roman"/>
              </w:rPr>
              <w:instrText xml:space="preserve"> CITATION TPa15 \l 1033 </w:instrText>
            </w:r>
          </w:ins>
          <w:r w:rsidR="00742E8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[18]</w:t>
          </w:r>
          <w:ins w:id="293" w:author="Amin Khodamoradi" w:date="2023-12-15T13:39:00Z">
            <w:r w:rsidR="00742E82">
              <w:rPr>
                <w:rFonts w:ascii="Times New Roman" w:hAnsi="Times New Roman" w:cs="Times New Roman"/>
              </w:rPr>
              <w:fldChar w:fldCharType="end"/>
            </w:r>
          </w:ins>
          <w:customXmlInsRangeStart w:id="294" w:author="Amin Khodamoradi" w:date="2023-12-15T13:39:00Z"/>
        </w:sdtContent>
      </w:sdt>
      <w:customXmlInsRangeEnd w:id="294"/>
      <w:r w:rsidRPr="00343B90">
        <w:rPr>
          <w:rFonts w:ascii="Times New Roman" w:hAnsi="Times New Roman" w:cs="Times New Roman"/>
        </w:rPr>
        <w:t>. These methods use different drug features to predict DDIs, such as chemical structures</w:t>
      </w:r>
      <w:customXmlInsRangeStart w:id="295" w:author="Amin Khodamoradi" w:date="2023-12-15T13:40:00Z"/>
      <w:sdt>
        <w:sdtPr>
          <w:rPr>
            <w:rFonts w:ascii="Times New Roman" w:hAnsi="Times New Roman" w:cs="Times New Roman"/>
          </w:rPr>
          <w:id w:val="-2134700377"/>
          <w:citation/>
        </w:sdtPr>
        <w:sdtContent>
          <w:customXmlInsRangeEnd w:id="295"/>
          <w:ins w:id="296" w:author="Amin Khodamoradi" w:date="2023-12-15T13:40:00Z">
            <w:r w:rsidR="00037CBF">
              <w:rPr>
                <w:rFonts w:ascii="Times New Roman" w:hAnsi="Times New Roman" w:cs="Times New Roman"/>
              </w:rPr>
              <w:fldChar w:fldCharType="begin"/>
            </w:r>
            <w:r w:rsidR="00037CBF">
              <w:rPr>
                <w:rFonts w:ascii="Times New Roman" w:hAnsi="Times New Roman" w:cs="Times New Roman"/>
              </w:rPr>
              <w:instrText xml:space="preserve"> CITATION SVi14 \l 1033 </w:instrText>
            </w:r>
          </w:ins>
          <w:r w:rsidR="00037CBF">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[16]</w:t>
          </w:r>
          <w:ins w:id="297" w:author="Amin Khodamoradi" w:date="2023-12-15T13:40:00Z">
            <w:r w:rsidR="00037CBF">
              <w:rPr>
                <w:rFonts w:ascii="Times New Roman" w:hAnsi="Times New Roman" w:cs="Times New Roman"/>
              </w:rPr>
              <w:fldChar w:fldCharType="end"/>
            </w:r>
          </w:ins>
          <w:customXmlInsRangeStart w:id="298" w:author="Amin Khodamoradi" w:date="2023-12-15T13:40:00Z"/>
        </w:sdtContent>
      </w:sdt>
      <w:customXmlInsRangeEnd w:id="298"/>
      <w:del w:id="299" w:author="Amin Khodamoradi" w:date="2023-12-15T13:39:00Z">
        <w:r w:rsidRPr="00343B90" w:rsidDel="00037CBF">
          <w:rPr>
            <w:rFonts w:ascii="Times New Roman" w:hAnsi="Times New Roman" w:cs="Times New Roman"/>
          </w:rPr>
          <w:delText xml:space="preserve"> [16]</w:delText>
        </w:r>
      </w:del>
      <w:del w:id="30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w:t>
      </w:r>
      <w:customXmlInsRangeStart w:id="301" w:author="Amin Khodamoradi" w:date="2023-12-15T13:44:00Z"/>
      <w:sdt>
        <w:sdtPr>
          <w:rPr>
            <w:rFonts w:ascii="Times New Roman" w:hAnsi="Times New Roman" w:cs="Times New Roman"/>
          </w:rPr>
          <w:id w:val="-818041042"/>
          <w:citation/>
        </w:sdtPr>
        <w:sdtContent>
          <w:customXmlInsRangeEnd w:id="301"/>
          <w:ins w:id="302"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HLu14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[19]</w:t>
          </w:r>
          <w:ins w:id="303" w:author="Amin Khodamoradi" w:date="2023-12-15T13:44:00Z">
            <w:r w:rsidR="00677827">
              <w:rPr>
                <w:rFonts w:ascii="Times New Roman" w:hAnsi="Times New Roman" w:cs="Times New Roman"/>
              </w:rPr>
              <w:fldChar w:fldCharType="end"/>
            </w:r>
          </w:ins>
          <w:customXmlInsRangeStart w:id="304" w:author="Amin Khodamoradi" w:date="2023-12-15T13:44:00Z"/>
        </w:sdtContent>
      </w:sdt>
      <w:customXmlInsRangeEnd w:id="304"/>
      <w:del w:id="305" w:author="Amin Khodamoradi" w:date="2023-12-15T13:40:00Z">
        <w:r w:rsidRPr="00343B90" w:rsidDel="00037CBF">
          <w:rPr>
            <w:rFonts w:ascii="Times New Roman" w:hAnsi="Times New Roman" w:cs="Times New Roman"/>
          </w:rPr>
          <w:delText xml:space="preserve"> [19]</w:delText>
        </w:r>
      </w:del>
      <w:del w:id="306"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w:t>
      </w:r>
      <w:customXmlInsRangeStart w:id="307" w:author="Amin Khodamoradi" w:date="2023-12-15T13:44:00Z"/>
      <w:sdt>
        <w:sdtPr>
          <w:rPr>
            <w:rFonts w:ascii="Times New Roman" w:hAnsi="Times New Roman" w:cs="Times New Roman"/>
          </w:rPr>
          <w:id w:val="84121484"/>
          <w:citation/>
        </w:sdtPr>
        <w:sdtContent>
          <w:customXmlInsRangeEnd w:id="307"/>
          <w:ins w:id="308" w:author="Amin Khodamoradi" w:date="2023-12-15T13:44:00Z">
            <w:r w:rsidR="00677827">
              <w:rPr>
                <w:rFonts w:ascii="Times New Roman" w:hAnsi="Times New Roman" w:cs="Times New Roman"/>
              </w:rPr>
              <w:fldChar w:fldCharType="begin"/>
            </w:r>
            <w:r w:rsidR="00677827">
              <w:rPr>
                <w:rFonts w:ascii="Times New Roman" w:hAnsi="Times New Roman" w:cs="Times New Roman"/>
              </w:rPr>
              <w:instrText xml:space="preserve"> CITATION Fei14 \l 1033 </w:instrText>
            </w:r>
          </w:ins>
          <w:r w:rsidR="0067782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[17]</w:t>
          </w:r>
          <w:ins w:id="309" w:author="Amin Khodamoradi" w:date="2023-12-15T13:44:00Z">
            <w:r w:rsidR="00677827">
              <w:rPr>
                <w:rFonts w:ascii="Times New Roman" w:hAnsi="Times New Roman" w:cs="Times New Roman"/>
              </w:rPr>
              <w:fldChar w:fldCharType="end"/>
            </w:r>
          </w:ins>
          <w:customXmlInsRangeStart w:id="310" w:author="Amin Khodamoradi" w:date="2023-12-15T13:44:00Z"/>
        </w:sdtContent>
      </w:sdt>
      <w:customXmlInsRangeEnd w:id="310"/>
      <w:del w:id="311" w:author="Amin Khodamoradi" w:date="2023-12-15T13:44:00Z">
        <w:r w:rsidRPr="00343B90" w:rsidDel="00677827">
          <w:rPr>
            <w:rFonts w:ascii="Times New Roman" w:hAnsi="Times New Roman" w:cs="Times New Roman"/>
          </w:rPr>
          <w:delText xml:space="preserve"> [17]</w:delText>
        </w:r>
      </w:del>
      <w:del w:id="312"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w:t>
      </w:r>
      <w:customXmlInsRangeStart w:id="313" w:author="Amin Khodamoradi" w:date="2023-12-15T13:45:00Z"/>
      <w:sdt>
        <w:sdtPr>
          <w:rPr>
            <w:rFonts w:ascii="Times New Roman" w:hAnsi="Times New Roman" w:cs="Times New Roman"/>
          </w:rPr>
          <w:id w:val="-332924894"/>
          <w:citation/>
        </w:sdtPr>
        <w:sdtContent>
          <w:customXmlInsRangeEnd w:id="313"/>
          <w:ins w:id="314" w:author="Amin Khodamoradi" w:date="2023-12-15T13:45:00Z">
            <w:r w:rsidR="00814532">
              <w:rPr>
                <w:rFonts w:ascii="Times New Roman" w:hAnsi="Times New Roman" w:cs="Times New Roman"/>
              </w:rPr>
              <w:fldChar w:fldCharType="begin"/>
            </w:r>
            <w:r w:rsidR="00814532">
              <w:rPr>
                <w:rFonts w:ascii="Times New Roman" w:hAnsi="Times New Roman" w:cs="Times New Roman"/>
              </w:rPr>
              <w:instrText xml:space="preserve"> CITATION Pin15 \l 1033 </w:instrText>
            </w:r>
          </w:ins>
          <w:r w:rsidR="0081453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[9]</w:t>
          </w:r>
          <w:ins w:id="315" w:author="Amin Khodamoradi" w:date="2023-12-15T13:45:00Z">
            <w:r w:rsidR="00814532">
              <w:rPr>
                <w:rFonts w:ascii="Times New Roman" w:hAnsi="Times New Roman" w:cs="Times New Roman"/>
              </w:rPr>
              <w:fldChar w:fldCharType="end"/>
            </w:r>
          </w:ins>
          <w:customXmlInsRangeStart w:id="316" w:author="Amin Khodamoradi" w:date="2023-12-15T13:45:00Z"/>
        </w:sdtContent>
      </w:sdt>
      <w:customXmlInsRangeEnd w:id="316"/>
      <w:del w:id="317" w:author="Amin Khodamoradi" w:date="2023-12-15T13:44:00Z">
        <w:r w:rsidRPr="00343B90" w:rsidDel="00814532">
          <w:rPr>
            <w:rFonts w:ascii="Times New Roman" w:hAnsi="Times New Roman" w:cs="Times New Roman"/>
          </w:rPr>
          <w:delText xml:space="preserve"> </w:delText>
        </w:r>
      </w:del>
      <w:del w:id="318" w:author="Amin Khodamoradi" w:date="2023-12-15T13:45:00Z">
        <w:r w:rsidRPr="00343B90" w:rsidDel="00814532">
          <w:rPr>
            <w:rFonts w:ascii="Times New Roman" w:hAnsi="Times New Roman" w:cs="Times New Roman"/>
          </w:rPr>
          <w:delText>[10,</w:delText>
        </w:r>
      </w:del>
      <w:customXmlInsRangeStart w:id="319" w:author="Amin Khodamoradi" w:date="2023-12-15T13:55:00Z"/>
      <w:sdt>
        <w:sdtPr>
          <w:rPr>
            <w:rFonts w:ascii="Times New Roman" w:hAnsi="Times New Roman" w:cs="Times New Roman"/>
          </w:rPr>
          <w:id w:val="161206305"/>
          <w:citation/>
        </w:sdtPr>
        <w:sdtContent>
          <w:customXmlInsRangeEnd w:id="319"/>
          <w:ins w:id="320" w:author="Amin Khodamoradi" w:date="2023-12-15T13:55:00Z">
            <w:r w:rsidR="00497A41">
              <w:rPr>
                <w:rFonts w:ascii="Times New Roman" w:hAnsi="Times New Roman" w:cs="Times New Roman"/>
              </w:rPr>
              <w:fldChar w:fldCharType="begin"/>
            </w:r>
            <w:r w:rsidR="00497A41">
              <w:rPr>
                <w:rFonts w:ascii="Times New Roman" w:hAnsi="Times New Roman" w:cs="Times New Roman"/>
              </w:rPr>
              <w:instrText xml:space="preserve"> CITATION Hua17 \l 1033 </w:instrText>
            </w:r>
          </w:ins>
          <w:r w:rsidR="00497A4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[20]</w:t>
          </w:r>
          <w:ins w:id="321" w:author="Amin Khodamoradi" w:date="2023-12-15T13:55:00Z">
            <w:r w:rsidR="00497A41">
              <w:rPr>
                <w:rFonts w:ascii="Times New Roman" w:hAnsi="Times New Roman" w:cs="Times New Roman"/>
              </w:rPr>
              <w:fldChar w:fldCharType="end"/>
            </w:r>
          </w:ins>
          <w:customXmlInsRangeStart w:id="322" w:author="Amin Khodamoradi" w:date="2023-12-15T13:55:00Z"/>
        </w:sdtContent>
      </w:sdt>
      <w:customXmlInsRangeEnd w:id="322"/>
      <w:del w:id="323" w:author="Amin Khodamoradi" w:date="2023-12-15T13:55:00Z">
        <w:r w:rsidRPr="00343B90" w:rsidDel="00497A41">
          <w:rPr>
            <w:rFonts w:ascii="Times New Roman" w:hAnsi="Times New Roman" w:cs="Times New Roman"/>
          </w:rPr>
          <w:delText xml:space="preserve"> 20]</w:delText>
        </w:r>
      </w:del>
      <w:r w:rsidRPr="00343B90">
        <w:rPr>
          <w:rFonts w:ascii="Times New Roman" w:hAnsi="Times New Roman" w:cs="Times New Roman"/>
        </w:rPr>
        <w:t>.</w:t>
      </w:r>
    </w:p>
    <w:p w14:paraId="53E89516" w14:textId="3292E4E6"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w:t>
      </w:r>
      <w:del w:id="324" w:author="Amin Khodamoradi" w:date="2024-04-08T16:43:00Z" w16du:dateUtc="2024-04-08T15:43:00Z">
        <w:r w:rsidRPr="00343B90" w:rsidDel="00F077B7">
          <w:rPr>
            <w:rFonts w:ascii="Times New Roman" w:hAnsi="Times New Roman" w:cs="Times New Roman"/>
          </w:rPr>
          <w:delText xml:space="preserve">has </w:delText>
        </w:r>
      </w:del>
      <w:ins w:id="325" w:author="Amin Khodamoradi" w:date="2024-04-08T16:43:00Z" w16du:dateUtc="2024-04-08T15:43:00Z">
        <w:r w:rsidR="00F077B7">
          <w:rPr>
            <w:rFonts w:ascii="Times New Roman" w:hAnsi="Times New Roman" w:cs="Times New Roman"/>
          </w:rPr>
          <w:t>was</w:t>
        </w:r>
        <w:r w:rsidR="00F077B7" w:rsidRPr="00343B90">
          <w:rPr>
            <w:rFonts w:ascii="Times New Roman" w:hAnsi="Times New Roman" w:cs="Times New Roman"/>
          </w:rPr>
          <w:t xml:space="preserve"> </w:t>
        </w:r>
      </w:ins>
      <w:r w:rsidRPr="00343B90">
        <w:rPr>
          <w:rFonts w:ascii="Times New Roman" w:hAnsi="Times New Roman" w:cs="Times New Roman"/>
        </w:rPr>
        <w:t xml:space="preserve">proposed for drug-drug interaction extraction by Liu </w:t>
      </w:r>
      <w:del w:id="326"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2016</w:t>
      </w:r>
      <w:customXmlInsRangeStart w:id="327" w:author="Amin Khodamoradi" w:date="2023-12-15T14:01:00Z"/>
      <w:sdt>
        <w:sdtPr>
          <w:rPr>
            <w:rFonts w:ascii="Times New Roman" w:hAnsi="Times New Roman" w:cs="Times New Roman"/>
          </w:rPr>
          <w:id w:val="-40370297"/>
          <w:citation/>
        </w:sdtPr>
        <w:sdtContent>
          <w:customXmlInsRangeEnd w:id="327"/>
          <w:ins w:id="328" w:author="Amin Khodamoradi" w:date="2023-12-15T14:01:00Z">
            <w:r w:rsidR="00C83E4E">
              <w:rPr>
                <w:rFonts w:ascii="Times New Roman" w:hAnsi="Times New Roman" w:cs="Times New Roman"/>
              </w:rPr>
              <w:fldChar w:fldCharType="begin"/>
            </w:r>
          </w:ins>
          <w:ins w:id="329" w:author="Amin Khodamoradi" w:date="2023-12-15T14:05:00Z">
            <w:r w:rsidR="00CF4965">
              <w:rPr>
                <w:rFonts w:ascii="Times New Roman" w:hAnsi="Times New Roman" w:cs="Times New Roman"/>
              </w:rPr>
              <w:instrText xml:space="preserve">CITATION Liu16 \l 1033 </w:instrText>
            </w:r>
          </w:ins>
          <w:r w:rsidR="00C83E4E">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[21]</w:t>
          </w:r>
          <w:ins w:id="330" w:author="Amin Khodamoradi" w:date="2023-12-15T14:01:00Z">
            <w:r w:rsidR="00C83E4E">
              <w:rPr>
                <w:rFonts w:ascii="Times New Roman" w:hAnsi="Times New Roman" w:cs="Times New Roman"/>
              </w:rPr>
              <w:fldChar w:fldCharType="end"/>
            </w:r>
          </w:ins>
          <w:customXmlInsRangeStart w:id="331" w:author="Amin Khodamoradi" w:date="2023-12-15T14:01:00Z"/>
        </w:sdtContent>
      </w:sdt>
      <w:customXmlInsRangeEnd w:id="331"/>
      <w:del w:id="332" w:author="Amin Khodamoradi" w:date="2023-12-15T13:55:00Z">
        <w:r w:rsidRPr="00343B90" w:rsidDel="00C83E4E">
          <w:rPr>
            <w:rFonts w:ascii="Times New Roman" w:hAnsi="Times New Roman" w:cs="Times New Roman"/>
          </w:rPr>
          <w:delText xml:space="preserve"> </w:delText>
        </w:r>
      </w:del>
      <w:del w:id="333" w:author="Amin Khodamoradi" w:date="2023-12-15T14:01:00Z">
        <w:r w:rsidRPr="00343B90" w:rsidDel="00C83E4E">
          <w:rPr>
            <w:rFonts w:ascii="Times New Roman" w:hAnsi="Times New Roman" w:cs="Times New Roman"/>
          </w:rPr>
          <w:delText>[21]</w:delText>
        </w:r>
      </w:del>
      <w:r w:rsidRPr="00343B90">
        <w:rPr>
          <w:rFonts w:ascii="Times New Roman" w:hAnsi="Times New Roman" w:cs="Times New Roman"/>
        </w:rPr>
        <w:t xml:space="preserve">. DCNN is a </w:t>
      </w:r>
      <w:del w:id="334" w:author="Amin Khodamoradi" w:date="2024-04-08T16:43:00Z" w16du:dateUtc="2024-04-08T15:43:00Z">
        <w:r w:rsidRPr="00343B90" w:rsidDel="00F077B7">
          <w:rPr>
            <w:rFonts w:ascii="Times New Roman" w:hAnsi="Times New Roman" w:cs="Times New Roman"/>
          </w:rPr>
          <w:delText>text mining</w:delText>
        </w:r>
      </w:del>
      <w:ins w:id="335" w:author="Amin Khodamoradi" w:date="2024-04-08T16:43:00Z" w16du:dateUtc="2024-04-08T15:43:00Z">
        <w:r w:rsidR="00F077B7">
          <w:rPr>
            <w:rFonts w:ascii="Times New Roman" w:hAnsi="Times New Roman" w:cs="Times New Roman"/>
          </w:rPr>
          <w:t>text-mining</w:t>
        </w:r>
      </w:ins>
      <w:r w:rsidRPr="00343B90">
        <w:rPr>
          <w:rFonts w:ascii="Times New Roman" w:hAnsi="Times New Roman" w:cs="Times New Roman"/>
        </w:rPr>
        <w:t xml:space="preserve"> approach </w:t>
      </w:r>
      <w:del w:id="336" w:author="Amin Khodamoradi" w:date="2024-04-08T16:43:00Z" w16du:dateUtc="2024-04-08T15:43:00Z">
        <w:r w:rsidRPr="00343B90" w:rsidDel="00F077B7">
          <w:rPr>
            <w:rFonts w:ascii="Times New Roman" w:hAnsi="Times New Roman" w:cs="Times New Roman"/>
          </w:rPr>
          <w:delText xml:space="preserve">which </w:delText>
        </w:r>
      </w:del>
      <w:ins w:id="337"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r w:rsidRPr="00343B90">
        <w:rPr>
          <w:rFonts w:ascii="Times New Roman" w:hAnsi="Times New Roman" w:cs="Times New Roman"/>
        </w:rPr>
        <w:t xml:space="preserve">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DeepDDI has </w:t>
      </w:r>
      <w:ins w:id="338" w:author="Amin Khodamoradi" w:date="2024-04-08T16:43:00Z" w16du:dateUtc="2024-04-08T15:43:00Z">
        <w:r w:rsidR="00F077B7">
          <w:rPr>
            <w:rFonts w:ascii="Times New Roman" w:hAnsi="Times New Roman" w:cs="Times New Roman"/>
          </w:rPr>
          <w:t xml:space="preserve">been </w:t>
        </w:r>
      </w:ins>
      <w:r w:rsidRPr="00343B90">
        <w:rPr>
          <w:rFonts w:ascii="Times New Roman" w:hAnsi="Times New Roman" w:cs="Times New Roman"/>
        </w:rPr>
        <w:t>proposed by</w:t>
      </w:r>
      <w:del w:id="339" w:author="Amin Khodamoradi" w:date="2023-12-15T14:01:00Z">
        <w:r w:rsidRPr="00343B90" w:rsidDel="00CF4965">
          <w:rPr>
            <w:rFonts w:ascii="Times New Roman" w:hAnsi="Times New Roman" w:cs="Times New Roman"/>
          </w:rPr>
          <w:delText xml:space="preserve"> [22]</w:delText>
        </w:r>
      </w:del>
      <w:customXmlInsRangeStart w:id="340" w:author="Amin Khodamoradi" w:date="2023-12-15T14:04:00Z"/>
      <w:sdt>
        <w:sdtPr>
          <w:rPr>
            <w:rFonts w:ascii="Times New Roman" w:hAnsi="Times New Roman" w:cs="Times New Roman"/>
          </w:rPr>
          <w:id w:val="-35817440"/>
          <w:citation/>
        </w:sdtPr>
        <w:sdtContent>
          <w:customXmlInsRangeEnd w:id="340"/>
          <w:ins w:id="341" w:author="Amin Khodamoradi" w:date="2023-12-15T14:04:00Z">
            <w:r w:rsidR="00CF4965">
              <w:rPr>
                <w:rFonts w:ascii="Times New Roman" w:hAnsi="Times New Roman" w:cs="Times New Roman"/>
              </w:rPr>
              <w:fldChar w:fldCharType="begin"/>
            </w:r>
            <w:r w:rsidR="00CF4965">
              <w:rPr>
                <w:rFonts w:ascii="Times New Roman" w:hAnsi="Times New Roman" w:cs="Times New Roman"/>
              </w:rPr>
              <w:instrText xml:space="preserve"> CITATION Dee18 \l 1033 </w:instrText>
            </w:r>
          </w:ins>
          <w:r w:rsidR="00CF496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[22]</w:t>
          </w:r>
          <w:ins w:id="342" w:author="Amin Khodamoradi" w:date="2023-12-15T14:04:00Z">
            <w:r w:rsidR="00CF4965">
              <w:rPr>
                <w:rFonts w:ascii="Times New Roman" w:hAnsi="Times New Roman" w:cs="Times New Roman"/>
              </w:rPr>
              <w:fldChar w:fldCharType="end"/>
            </w:r>
          </w:ins>
          <w:customXmlInsRangeStart w:id="343" w:author="Amin Khodamoradi" w:date="2023-12-15T14:04:00Z"/>
        </w:sdtContent>
      </w:sdt>
      <w:customXmlInsRangeEnd w:id="343"/>
      <w:r w:rsidRPr="00343B90">
        <w:rPr>
          <w:rFonts w:ascii="Times New Roman" w:hAnsi="Times New Roman" w:cs="Times New Roman"/>
        </w:rPr>
        <w:t xml:space="preserve">, which is a combination of the structural similarity profile generation pipeline and Deep Neural Network (DNN). DeepDDI predicts DDIs from chemical structures and names of drug-drug or drug-food constituent pairs. It has various implications for adverse drug events such as </w:t>
      </w:r>
      <w:ins w:id="34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prediction of potential causal </w:t>
      </w:r>
      <w:del w:id="345" w:author="Amin Khodamoradi" w:date="2024-04-08T16:43:00Z" w16du:dateUtc="2024-04-08T15:43:00Z">
        <w:r w:rsidRPr="00343B90" w:rsidDel="00F077B7">
          <w:rPr>
            <w:rFonts w:ascii="Times New Roman" w:hAnsi="Times New Roman" w:cs="Times New Roman"/>
          </w:rPr>
          <w:delText xml:space="preserve">mechanism </w:delText>
        </w:r>
      </w:del>
      <w:ins w:id="346" w:author="Amin Khodamoradi" w:date="2024-04-08T16:43:00Z" w16du:dateUtc="2024-04-08T15:43:00Z">
        <w:r w:rsidR="00F077B7">
          <w:rPr>
            <w:rFonts w:ascii="Times New Roman" w:hAnsi="Times New Roman" w:cs="Times New Roman"/>
          </w:rPr>
          <w:t>mechanisms</w:t>
        </w:r>
        <w:r w:rsidR="00F077B7" w:rsidRPr="00343B90">
          <w:rPr>
            <w:rFonts w:ascii="Times New Roman" w:hAnsi="Times New Roman" w:cs="Times New Roman"/>
          </w:rPr>
          <w:t xml:space="preserve"> </w:t>
        </w:r>
      </w:ins>
      <w:r w:rsidRPr="00343B90">
        <w:rPr>
          <w:rFonts w:ascii="Times New Roman" w:hAnsi="Times New Roman" w:cs="Times New Roman"/>
        </w:rPr>
        <w:t>and using them for output sentences.</w:t>
      </w:r>
    </w:p>
    <w:p w14:paraId="1CAC54D8" w14:textId="6A3FFD2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w:t>
      </w:r>
      <w:customXmlInsRangeStart w:id="347" w:author="Amin Khodamoradi" w:date="2023-12-15T14:08:00Z"/>
      <w:sdt>
        <w:sdtPr>
          <w:rPr>
            <w:rFonts w:ascii="Times New Roman" w:hAnsi="Times New Roman" w:cs="Times New Roman"/>
          </w:rPr>
          <w:id w:val="-919414533"/>
          <w:citation/>
        </w:sdtPr>
        <w:sdtContent>
          <w:customXmlInsRangeEnd w:id="347"/>
          <w:ins w:id="348" w:author="Amin Khodamoradi" w:date="2023-12-15T14:08:00Z">
            <w:r w:rsidR="00464629">
              <w:rPr>
                <w:rFonts w:ascii="Times New Roman" w:hAnsi="Times New Roman" w:cs="Times New Roman"/>
              </w:rPr>
              <w:fldChar w:fldCharType="begin"/>
            </w:r>
            <w:r w:rsidR="00464629">
              <w:rPr>
                <w:rFonts w:ascii="Times New Roman" w:hAnsi="Times New Roman" w:cs="Times New Roman"/>
              </w:rPr>
              <w:instrText xml:space="preserve"> CITATION BWa14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349" w:author="Amin Khodamoradi" w:date="2023-12-15T14:08:00Z">
            <w:r w:rsidR="00464629">
              <w:rPr>
                <w:rFonts w:ascii="Times New Roman" w:hAnsi="Times New Roman" w:cs="Times New Roman"/>
              </w:rPr>
              <w:fldChar w:fldCharType="end"/>
            </w:r>
          </w:ins>
          <w:customXmlInsRangeStart w:id="350" w:author="Amin Khodamoradi" w:date="2023-12-15T14:08:00Z"/>
        </w:sdtContent>
      </w:sdt>
      <w:customXmlInsRangeEnd w:id="350"/>
      <w:del w:id="351" w:author="Amin Khodamoradi" w:date="2023-12-15T14:05:00Z">
        <w:r w:rsidRPr="00343B90" w:rsidDel="00464629">
          <w:rPr>
            <w:rFonts w:ascii="Times New Roman" w:hAnsi="Times New Roman" w:cs="Times New Roman"/>
          </w:rPr>
          <w:delText xml:space="preserve"> [23]</w:delText>
        </w:r>
      </w:del>
      <w:r w:rsidRPr="00343B90">
        <w:rPr>
          <w:rFonts w:ascii="Times New Roman" w:hAnsi="Times New Roman" w:cs="Times New Roman"/>
        </w:rPr>
        <w:t xml:space="preserve"> is a competent method to integrate various similarities, which is used in numerous biological contexts</w:t>
      </w:r>
      <w:customXmlInsRangeStart w:id="352" w:author="Amin Khodamoradi" w:date="2023-12-15T14:10:00Z"/>
      <w:sdt>
        <w:sdtPr>
          <w:rPr>
            <w:rFonts w:ascii="Times New Roman" w:hAnsi="Times New Roman" w:cs="Times New Roman"/>
          </w:rPr>
          <w:id w:val="-2073113371"/>
          <w:citation/>
        </w:sdtPr>
        <w:sdtContent>
          <w:customXmlInsRangeEnd w:id="352"/>
          <w:ins w:id="353" w:author="Amin Khodamoradi" w:date="2023-12-15T14:10:00Z">
            <w:r w:rsidR="00464629">
              <w:rPr>
                <w:rFonts w:ascii="Times New Roman" w:hAnsi="Times New Roman" w:cs="Times New Roman"/>
              </w:rPr>
              <w:fldChar w:fldCharType="begin"/>
            </w:r>
            <w:r w:rsidR="00464629">
              <w:rPr>
                <w:rFonts w:ascii="Times New Roman" w:hAnsi="Times New Roman" w:cs="Times New Roman"/>
              </w:rPr>
              <w:instrText xml:space="preserve"> CITATION RSO18 \l 1033 </w:instrText>
            </w:r>
          </w:ins>
          <w:r w:rsidR="00464629">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[24]</w:t>
          </w:r>
          <w:ins w:id="354" w:author="Amin Khodamoradi" w:date="2023-12-15T14:10:00Z">
            <w:r w:rsidR="00464629">
              <w:rPr>
                <w:rFonts w:ascii="Times New Roman" w:hAnsi="Times New Roman" w:cs="Times New Roman"/>
              </w:rPr>
              <w:fldChar w:fldCharType="end"/>
            </w:r>
          </w:ins>
          <w:customXmlInsRangeStart w:id="355" w:author="Amin Khodamoradi" w:date="2023-12-15T14:10:00Z"/>
        </w:sdtContent>
      </w:sdt>
      <w:customXmlInsRangeEnd w:id="355"/>
      <w:del w:id="356" w:author="Amin Khodamoradi" w:date="2023-12-15T14:10:00Z">
        <w:r w:rsidRPr="00343B90" w:rsidDel="00464629">
          <w:rPr>
            <w:rFonts w:ascii="Times New Roman" w:hAnsi="Times New Roman" w:cs="Times New Roman"/>
          </w:rPr>
          <w:delText xml:space="preserve"> [24, </w:delText>
        </w:r>
      </w:del>
      <w:customXmlInsRangeStart w:id="357" w:author="Amin Khodamoradi" w:date="2023-12-15T14:16:00Z"/>
      <w:sdt>
        <w:sdtPr>
          <w:rPr>
            <w:rFonts w:ascii="Times New Roman" w:hAnsi="Times New Roman" w:cs="Times New Roman"/>
          </w:rPr>
          <w:id w:val="-1303074097"/>
          <w:citation/>
        </w:sdtPr>
        <w:sdtContent>
          <w:customXmlInsRangeEnd w:id="357"/>
          <w:ins w:id="358" w:author="Amin Khodamoradi" w:date="2023-12-15T14:16:00Z">
            <w:r w:rsidR="00464629">
              <w:rPr>
                <w:rFonts w:ascii="Times New Roman" w:hAnsi="Times New Roman" w:cs="Times New Roman"/>
              </w:rPr>
              <w:fldChar w:fldCharType="begin"/>
            </w:r>
            <w:r w:rsidR="00464629">
              <w:rPr>
                <w:rFonts w:ascii="Times New Roman" w:hAnsi="Times New Roman" w:cs="Times New Roman"/>
              </w:rPr>
              <w:instrText xml:space="preserve"> CITATION ZTi17 \l 1033 </w:instrText>
            </w:r>
          </w:ins>
          <w:r w:rsidR="00464629">
            <w:rPr>
              <w:rFonts w:ascii="Times New Roman" w:hAnsi="Times New Roman" w:cs="Times New Roman"/>
            </w:rPr>
            <w:fldChar w:fldCharType="separate"/>
          </w:r>
          <w:r w:rsidR="0070151C" w:rsidRPr="0070151C">
            <w:rPr>
              <w:rFonts w:ascii="Times New Roman" w:hAnsi="Times New Roman" w:cs="Times New Roman"/>
              <w:noProof/>
            </w:rPr>
            <w:t>[25]</w:t>
          </w:r>
          <w:ins w:id="359" w:author="Amin Khodamoradi" w:date="2023-12-15T14:16:00Z">
            <w:r w:rsidR="00464629">
              <w:rPr>
                <w:rFonts w:ascii="Times New Roman" w:hAnsi="Times New Roman" w:cs="Times New Roman"/>
              </w:rPr>
              <w:fldChar w:fldCharType="end"/>
            </w:r>
          </w:ins>
          <w:customXmlInsRangeStart w:id="360" w:author="Amin Khodamoradi" w:date="2023-12-15T14:16:00Z"/>
        </w:sdtContent>
      </w:sdt>
      <w:customXmlInsRangeEnd w:id="360"/>
      <w:del w:id="361" w:author="Amin Khodamoradi" w:date="2023-12-15T14:16:00Z">
        <w:r w:rsidRPr="00343B90" w:rsidDel="00464629">
          <w:rPr>
            <w:rFonts w:ascii="Times New Roman" w:hAnsi="Times New Roman" w:cs="Times New Roman"/>
          </w:rPr>
          <w:delText>25,</w:delText>
        </w:r>
      </w:del>
      <w:customXmlInsRangeStart w:id="362" w:author="Amin Khodamoradi" w:date="2023-12-15T14:19:00Z"/>
      <w:sdt>
        <w:sdtPr>
          <w:rPr>
            <w:rFonts w:ascii="Times New Roman" w:hAnsi="Times New Roman" w:cs="Times New Roman"/>
          </w:rPr>
          <w:id w:val="-578908880"/>
          <w:citation/>
        </w:sdtPr>
        <w:sdtContent>
          <w:customXmlInsRangeEnd w:id="362"/>
          <w:ins w:id="363" w:author="Amin Khodamoradi" w:date="2023-12-15T14:19:00Z">
            <w:r w:rsidR="00735CF7">
              <w:rPr>
                <w:rFonts w:ascii="Times New Roman" w:hAnsi="Times New Roman" w:cs="Times New Roman"/>
              </w:rPr>
              <w:fldChar w:fldCharType="begin"/>
            </w:r>
            <w:r w:rsidR="00735CF7">
              <w:rPr>
                <w:rFonts w:ascii="Times New Roman" w:hAnsi="Times New Roman" w:cs="Times New Roman"/>
              </w:rPr>
              <w:instrText xml:space="preserve"> CITATION YAK16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[26]</w:t>
          </w:r>
          <w:ins w:id="364" w:author="Amin Khodamoradi" w:date="2023-12-15T14:19:00Z">
            <w:r w:rsidR="00735CF7">
              <w:rPr>
                <w:rFonts w:ascii="Times New Roman" w:hAnsi="Times New Roman" w:cs="Times New Roman"/>
              </w:rPr>
              <w:fldChar w:fldCharType="end"/>
            </w:r>
          </w:ins>
          <w:customXmlInsRangeStart w:id="365" w:author="Amin Khodamoradi" w:date="2023-12-15T14:19:00Z"/>
        </w:sdtContent>
      </w:sdt>
      <w:customXmlInsRangeEnd w:id="365"/>
      <w:del w:id="366" w:author="Amin Khodamoradi" w:date="2023-12-15T14:19:00Z">
        <w:r w:rsidRPr="00343B90" w:rsidDel="00735CF7">
          <w:rPr>
            <w:rFonts w:ascii="Times New Roman" w:hAnsi="Times New Roman" w:cs="Times New Roman"/>
          </w:rPr>
          <w:delText xml:space="preserve"> 26]</w:delText>
        </w:r>
      </w:del>
      <w:r w:rsidRPr="00343B90">
        <w:rPr>
          <w:rFonts w:ascii="Times New Roman" w:hAnsi="Times New Roman" w:cs="Times New Roman"/>
        </w:rPr>
        <w:t xml:space="preserve">. The neural network is a strongly developed approach that provides satisfactory solutions, especially for large datasets and nonlinear </w:t>
      </w:r>
      <w:del w:id="367" w:author="Amin Khodamoradi" w:date="2024-04-08T16:43:00Z" w16du:dateUtc="2024-04-08T15:43:00Z">
        <w:r w:rsidRPr="00343B90" w:rsidDel="00F077B7">
          <w:rPr>
            <w:rFonts w:ascii="Times New Roman" w:hAnsi="Times New Roman" w:cs="Times New Roman"/>
          </w:rPr>
          <w:delText>analyzes</w:delText>
        </w:r>
      </w:del>
      <w:ins w:id="368" w:author="Amin Khodamoradi" w:date="2024-04-08T16:43:00Z" w16du:dateUtc="2024-04-08T15:43:00Z">
        <w:r w:rsidR="00F077B7">
          <w:rPr>
            <w:rFonts w:ascii="Times New Roman" w:hAnsi="Times New Roman" w:cs="Times New Roman"/>
          </w:rPr>
          <w:t>analyses</w:t>
        </w:r>
      </w:ins>
      <w:customXmlInsRangeStart w:id="369" w:author="Amin Khodamoradi" w:date="2023-12-15T14:23:00Z"/>
      <w:sdt>
        <w:sdtPr>
          <w:rPr>
            <w:rFonts w:ascii="Times New Roman" w:hAnsi="Times New Roman" w:cs="Times New Roman"/>
          </w:rPr>
          <w:id w:val="2029517624"/>
          <w:citation/>
        </w:sdtPr>
        <w:sdtContent>
          <w:customXmlInsRangeEnd w:id="369"/>
          <w:ins w:id="370" w:author="Amin Khodamoradi" w:date="2023-12-15T14:23:00Z">
            <w:r w:rsidR="00735CF7">
              <w:rPr>
                <w:rFonts w:ascii="Times New Roman" w:hAnsi="Times New Roman" w:cs="Times New Roman"/>
              </w:rPr>
              <w:fldChar w:fldCharType="begin"/>
            </w:r>
            <w:r w:rsidR="00735CF7">
              <w:rPr>
                <w:rFonts w:ascii="Times New Roman" w:hAnsi="Times New Roman" w:cs="Times New Roman"/>
              </w:rPr>
              <w:instrText xml:space="preserve"> CITATION YWa16 \l 1033 </w:instrText>
            </w:r>
          </w:ins>
          <w:r w:rsidR="00735CF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[27]</w:t>
          </w:r>
          <w:ins w:id="371" w:author="Amin Khodamoradi" w:date="2023-12-15T14:23:00Z">
            <w:r w:rsidR="00735CF7">
              <w:rPr>
                <w:rFonts w:ascii="Times New Roman" w:hAnsi="Times New Roman" w:cs="Times New Roman"/>
              </w:rPr>
              <w:fldChar w:fldCharType="end"/>
            </w:r>
          </w:ins>
          <w:customXmlInsRangeStart w:id="372" w:author="Amin Khodamoradi" w:date="2023-12-15T14:23:00Z"/>
        </w:sdtContent>
      </w:sdt>
      <w:customXmlInsRangeEnd w:id="372"/>
      <w:del w:id="373" w:author="Amin Khodamoradi" w:date="2023-12-15T14:20:00Z">
        <w:r w:rsidRPr="00343B90" w:rsidDel="00735CF7">
          <w:rPr>
            <w:rFonts w:ascii="Times New Roman" w:hAnsi="Times New Roman" w:cs="Times New Roman"/>
          </w:rPr>
          <w:delText xml:space="preserve"> </w:delText>
        </w:r>
      </w:del>
      <w:del w:id="374" w:author="Amin Khodamoradi" w:date="2023-12-15T14:23:00Z">
        <w:r w:rsidRPr="00343B90" w:rsidDel="00735CF7">
          <w:rPr>
            <w:rFonts w:ascii="Times New Roman" w:hAnsi="Times New Roman" w:cs="Times New Roman"/>
          </w:rPr>
          <w:delText>[27]</w:delText>
        </w:r>
      </w:del>
      <w:r w:rsidRPr="00343B90">
        <w:rPr>
          <w:rFonts w:ascii="Times New Roman" w:hAnsi="Times New Roman" w:cs="Times New Roman"/>
        </w:rPr>
        <w:t>, which is widely used in critical problems</w:t>
      </w:r>
      <w:customXmlInsRangeStart w:id="375" w:author="Amin Khodamoradi" w:date="2023-12-15T14:37:00Z"/>
      <w:sdt>
        <w:sdtPr>
          <w:rPr>
            <w:rFonts w:ascii="Times New Roman" w:hAnsi="Times New Roman" w:cs="Times New Roman"/>
          </w:rPr>
          <w:id w:val="-1963637820"/>
          <w:citation/>
        </w:sdtPr>
        <w:sdtContent>
          <w:customXmlInsRangeEnd w:id="375"/>
          <w:ins w:id="376" w:author="Amin Khodamoradi" w:date="2023-12-15T14:37:00Z">
            <w:r w:rsidR="003D0B98">
              <w:rPr>
                <w:rFonts w:ascii="Times New Roman" w:hAnsi="Times New Roman" w:cs="Times New Roman"/>
              </w:rPr>
              <w:fldChar w:fldCharType="begin"/>
            </w:r>
            <w:r w:rsidR="003D0B98">
              <w:rPr>
                <w:rFonts w:ascii="Times New Roman" w:hAnsi="Times New Roman" w:cs="Times New Roman"/>
              </w:rPr>
              <w:instrText xml:space="preserve"> CITATION HUA09 \l 1033 </w:instrText>
            </w:r>
          </w:ins>
          <w:r w:rsidR="003D0B9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[28]</w:t>
          </w:r>
          <w:ins w:id="377" w:author="Amin Khodamoradi" w:date="2023-12-15T14:37:00Z">
            <w:r w:rsidR="003D0B98">
              <w:rPr>
                <w:rFonts w:ascii="Times New Roman" w:hAnsi="Times New Roman" w:cs="Times New Roman"/>
              </w:rPr>
              <w:fldChar w:fldCharType="end"/>
            </w:r>
          </w:ins>
          <w:customXmlInsRangeStart w:id="378" w:author="Amin Khodamoradi" w:date="2023-12-15T14:37:00Z"/>
        </w:sdtContent>
      </w:sdt>
      <w:customXmlInsRangeEnd w:id="378"/>
      <w:del w:id="379" w:author="Amin Khodamoradi" w:date="2023-12-15T14:25:00Z">
        <w:r w:rsidRPr="00343B90" w:rsidDel="00735CF7">
          <w:rPr>
            <w:rFonts w:ascii="Times New Roman" w:hAnsi="Times New Roman" w:cs="Times New Roman"/>
          </w:rPr>
          <w:delText xml:space="preserve"> </w:delText>
        </w:r>
      </w:del>
      <w:del w:id="380" w:author="Amin Khodamoradi" w:date="2023-12-15T14:37:00Z">
        <w:r w:rsidRPr="00343B90" w:rsidDel="00BC5A59">
          <w:rPr>
            <w:rFonts w:ascii="Times New Roman" w:hAnsi="Times New Roman" w:cs="Times New Roman"/>
          </w:rPr>
          <w:delText>[28,</w:delText>
        </w:r>
      </w:del>
      <w:customXmlInsRangeStart w:id="381" w:author="Amin Khodamoradi" w:date="2023-12-15T16:35:00Z"/>
      <w:sdt>
        <w:sdtPr>
          <w:rPr>
            <w:rFonts w:ascii="Times New Roman" w:hAnsi="Times New Roman" w:cs="Times New Roman"/>
          </w:rPr>
          <w:id w:val="-1673951575"/>
          <w:citation/>
        </w:sdtPr>
        <w:sdtContent>
          <w:customXmlInsRangeEnd w:id="381"/>
          <w:ins w:id="382" w:author="Amin Khodamoradi" w:date="2023-12-15T16:35:00Z">
            <w:r w:rsidR="0033719A">
              <w:rPr>
                <w:rFonts w:ascii="Times New Roman" w:hAnsi="Times New Roman" w:cs="Times New Roman"/>
              </w:rPr>
              <w:fldChar w:fldCharType="begin"/>
            </w:r>
            <w:r w:rsidR="0033719A">
              <w:rPr>
                <w:rFonts w:ascii="Times New Roman" w:hAnsi="Times New Roman" w:cs="Times New Roman"/>
              </w:rPr>
              <w:instrText xml:space="preserve"> CITATION FuL17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[29]</w:t>
          </w:r>
          <w:ins w:id="383" w:author="Amin Khodamoradi" w:date="2023-12-15T16:35:00Z">
            <w:r w:rsidR="0033719A">
              <w:rPr>
                <w:rFonts w:ascii="Times New Roman" w:hAnsi="Times New Roman" w:cs="Times New Roman"/>
              </w:rPr>
              <w:fldChar w:fldCharType="end"/>
            </w:r>
          </w:ins>
          <w:customXmlInsRangeStart w:id="384" w:author="Amin Khodamoradi" w:date="2023-12-15T16:35:00Z"/>
        </w:sdtContent>
      </w:sdt>
      <w:customXmlInsRangeEnd w:id="384"/>
      <w:customXmlInsRangeStart w:id="385" w:author="Amin Khodamoradi" w:date="2023-12-15T16:38:00Z"/>
      <w:sdt>
        <w:sdtPr>
          <w:rPr>
            <w:rFonts w:ascii="Times New Roman" w:hAnsi="Times New Roman" w:cs="Times New Roman"/>
          </w:rPr>
          <w:id w:val="-224223832"/>
          <w:citation/>
        </w:sdtPr>
        <w:sdtContent>
          <w:customXmlInsRangeEnd w:id="385"/>
          <w:ins w:id="386" w:author="Amin Khodamoradi" w:date="2023-12-15T16:38:00Z">
            <w:r w:rsidR="0033719A">
              <w:rPr>
                <w:rFonts w:ascii="Times New Roman" w:hAnsi="Times New Roman" w:cs="Times New Roman"/>
              </w:rPr>
              <w:fldChar w:fldCharType="begin"/>
            </w:r>
            <w:r w:rsidR="0033719A">
              <w:rPr>
                <w:rFonts w:ascii="Times New Roman" w:hAnsi="Times New Roman" w:cs="Times New Roman"/>
              </w:rPr>
              <w:instrText xml:space="preserve"> CITATION XPa16 \l 1033 </w:instrText>
            </w:r>
          </w:ins>
          <w:r w:rsidR="0033719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[30]</w:t>
          </w:r>
          <w:ins w:id="387" w:author="Amin Khodamoradi" w:date="2023-12-15T16:38:00Z">
            <w:r w:rsidR="0033719A">
              <w:rPr>
                <w:rFonts w:ascii="Times New Roman" w:hAnsi="Times New Roman" w:cs="Times New Roman"/>
              </w:rPr>
              <w:fldChar w:fldCharType="end"/>
            </w:r>
          </w:ins>
          <w:customXmlInsRangeStart w:id="388" w:author="Amin Khodamoradi" w:date="2023-12-15T16:38:00Z"/>
        </w:sdtContent>
      </w:sdt>
      <w:customXmlInsRangeEnd w:id="388"/>
      <w:del w:id="389" w:author="Amin Khodamoradi" w:date="2023-12-15T16:35:00Z">
        <w:r w:rsidRPr="00343B90" w:rsidDel="0033719A">
          <w:rPr>
            <w:rFonts w:ascii="Times New Roman" w:hAnsi="Times New Roman" w:cs="Times New Roman"/>
          </w:rPr>
          <w:delText xml:space="preserve"> 29,</w:delText>
        </w:r>
      </w:del>
      <w:del w:id="390" w:author="Amin Khodamoradi" w:date="2023-12-15T16:38:00Z">
        <w:r w:rsidRPr="00343B90" w:rsidDel="0033719A">
          <w:rPr>
            <w:rFonts w:ascii="Times New Roman" w:hAnsi="Times New Roman" w:cs="Times New Roman"/>
          </w:rPr>
          <w:delText xml:space="preserve"> 30]</w:delText>
        </w:r>
      </w:del>
      <w:r w:rsidRPr="00343B90">
        <w:rPr>
          <w:rFonts w:ascii="Times New Roman" w:hAnsi="Times New Roman" w:cs="Times New Roman"/>
        </w:rPr>
        <w:t>.</w:t>
      </w:r>
    </w:p>
    <w:p w14:paraId="1A3FB2DF" w14:textId="2560E399"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Most of these existing machine learning approaches are designed to predict the typical two-class problem, which only indicates how likely a pair of drugs is a DDI. However, two interacting drugs may change their </w:t>
      </w:r>
      <w:del w:id="391" w:author="Amin Khodamoradi" w:date="2024-04-08T16:43:00Z" w16du:dateUtc="2024-04-08T15:43:00Z">
        <w:r w:rsidRPr="00343B90" w:rsidDel="00F077B7">
          <w:rPr>
            <w:rFonts w:ascii="Times New Roman" w:hAnsi="Times New Roman" w:cs="Times New Roman"/>
          </w:rPr>
          <w:delText xml:space="preserve">own </w:delText>
        </w:r>
      </w:del>
      <w:r w:rsidRPr="00343B90">
        <w:rPr>
          <w:rFonts w:ascii="Times New Roman" w:hAnsi="Times New Roman" w:cs="Times New Roman"/>
        </w:rPr>
        <w:t>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w:t>
      </w:r>
      <w:del w:id="392" w:author="Amin Khodamoradi" w:date="2023-12-15T16:38:00Z">
        <w:r w:rsidRPr="00343B90" w:rsidDel="006E4362">
          <w:rPr>
            <w:rFonts w:ascii="Times New Roman" w:hAnsi="Times New Roman" w:cs="Times New Roman"/>
          </w:rPr>
          <w:delText xml:space="preserve"> [3</w:delText>
        </w:r>
      </w:del>
      <w:del w:id="393" w:author="Amin Khodamoradi" w:date="2023-12-15T16:41:00Z">
        <w:r w:rsidRPr="00343B90" w:rsidDel="006E4362">
          <w:rPr>
            <w:rFonts w:ascii="Times New Roman" w:hAnsi="Times New Roman" w:cs="Times New Roman"/>
          </w:rPr>
          <w:delText>1]</w:delText>
        </w:r>
      </w:del>
      <w:customXmlInsRangeStart w:id="394" w:author="Amin Khodamoradi" w:date="2023-12-15T16:42:00Z"/>
      <w:sdt>
        <w:sdtPr>
          <w:rPr>
            <w:rFonts w:ascii="Times New Roman" w:hAnsi="Times New Roman" w:cs="Times New Roman"/>
          </w:rPr>
          <w:id w:val="1824843249"/>
          <w:citation/>
        </w:sdtPr>
        <w:sdtContent>
          <w:customXmlInsRangeEnd w:id="394"/>
          <w:ins w:id="395" w:author="Amin Khodamoradi" w:date="2023-12-15T16:42:00Z">
            <w:r w:rsidR="006E4362">
              <w:rPr>
                <w:rFonts w:ascii="Times New Roman" w:hAnsi="Times New Roman" w:cs="Times New Roman"/>
              </w:rPr>
              <w:fldChar w:fldCharType="begin"/>
            </w:r>
            <w:r w:rsidR="006E4362">
              <w:rPr>
                <w:rFonts w:ascii="Times New Roman" w:hAnsi="Times New Roman" w:cs="Times New Roman"/>
              </w:rPr>
              <w:instrText xml:space="preserve"> CITATION JKo81 \l 1033 </w:instrText>
            </w:r>
          </w:ins>
          <w:r w:rsidR="006E4362">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[31]</w:t>
          </w:r>
          <w:ins w:id="396" w:author="Amin Khodamoradi" w:date="2023-12-15T16:42:00Z">
            <w:r w:rsidR="006E4362">
              <w:rPr>
                <w:rFonts w:ascii="Times New Roman" w:hAnsi="Times New Roman" w:cs="Times New Roman"/>
              </w:rPr>
              <w:fldChar w:fldCharType="end"/>
            </w:r>
          </w:ins>
          <w:customXmlInsRangeStart w:id="397" w:author="Amin Khodamoradi" w:date="2023-12-15T16:42:00Z"/>
        </w:sdtContent>
      </w:sdt>
      <w:customXmlInsRangeEnd w:id="397"/>
      <w:r w:rsidRPr="00343B90">
        <w:rPr>
          <w:rFonts w:ascii="Times New Roman" w:hAnsi="Times New Roman" w:cs="Times New Roman"/>
        </w:rPr>
        <w:t>.</w:t>
      </w:r>
    </w:p>
    <w:p w14:paraId="18BDC4AB" w14:textId="54270DA0" w:rsidR="008F055C" w:rsidRPr="00343B90" w:rsidRDefault="00D92642" w:rsidP="00A15EED">
      <w:pPr>
        <w:spacing w:line="276" w:lineRule="auto"/>
        <w:jc w:val="both"/>
        <w:rPr>
          <w:rFonts w:ascii="Times New Roman" w:hAnsi="Times New Roman" w:cs="Times New Roman"/>
        </w:rPr>
      </w:pPr>
      <w:del w:id="398" w:author="mcm" w:date="2023-11-10T15:07:00Z">
        <w:r w:rsidRPr="00343B90" w:rsidDel="00380F04">
          <w:rPr>
            <w:rFonts w:ascii="Times New Roman" w:hAnsi="Times New Roman" w:cs="Times New Roman"/>
          </w:rPr>
          <w:delText xml:space="preserve">Besides </w:delText>
        </w:r>
      </w:del>
      <w:ins w:id="399"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the occurrence of both enhancive and degressive DDIs is not random</w:t>
      </w:r>
      <w:del w:id="400" w:author="Amin Khodamoradi" w:date="2023-12-15T16:42:00Z">
        <w:r w:rsidRPr="00343B90" w:rsidDel="006E4362">
          <w:rPr>
            <w:rFonts w:ascii="Times New Roman" w:hAnsi="Times New Roman" w:cs="Times New Roman"/>
          </w:rPr>
          <w:delText xml:space="preserve"> </w:delText>
        </w:r>
      </w:del>
      <w:customXmlInsRangeStart w:id="401" w:author="Amin Khodamoradi" w:date="2023-12-15T16:44:00Z"/>
      <w:sdt>
        <w:sdtPr>
          <w:rPr>
            <w:rFonts w:ascii="Times New Roman" w:hAnsi="Times New Roman" w:cs="Times New Roman"/>
          </w:rPr>
          <w:id w:val="-491869731"/>
          <w:citation/>
        </w:sdtPr>
        <w:sdtContent>
          <w:customXmlInsRangeEnd w:id="401"/>
          <w:ins w:id="402" w:author="Amin Khodamoradi" w:date="2023-12-15T16:44: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sidRPr="0070151C">
            <w:rPr>
              <w:rFonts w:ascii="Times New Roman" w:hAnsi="Times New Roman" w:cs="Times New Roman"/>
              <w:noProof/>
            </w:rPr>
            <w:t>[32]</w:t>
          </w:r>
          <w:ins w:id="403" w:author="Amin Khodamoradi" w:date="2023-12-15T16:44:00Z">
            <w:r w:rsidR="005829CD">
              <w:rPr>
                <w:rFonts w:ascii="Times New Roman" w:hAnsi="Times New Roman" w:cs="Times New Roman"/>
              </w:rPr>
              <w:fldChar w:fldCharType="end"/>
            </w:r>
          </w:ins>
          <w:customXmlInsRangeStart w:id="404" w:author="Amin Khodamoradi" w:date="2023-12-15T16:44:00Z"/>
        </w:sdtContent>
      </w:sdt>
      <w:customXmlInsRangeEnd w:id="404"/>
      <w:del w:id="405" w:author="Amin Khodamoradi" w:date="2023-12-15T16:45:00Z">
        <w:r w:rsidRPr="00343B90" w:rsidDel="005829CD">
          <w:rPr>
            <w:rFonts w:ascii="Times New Roman" w:hAnsi="Times New Roman" w:cs="Times New Roman"/>
          </w:rPr>
          <w:delText>[32,</w:delText>
        </w:r>
      </w:del>
      <w:customXmlInsRangeStart w:id="406" w:author="Amin Khodamoradi" w:date="2023-12-15T16:47:00Z"/>
      <w:sdt>
        <w:sdtPr>
          <w:rPr>
            <w:rFonts w:ascii="Times New Roman" w:hAnsi="Times New Roman" w:cs="Times New Roman"/>
          </w:rPr>
          <w:id w:val="1903560308"/>
          <w:citation/>
        </w:sdtPr>
        <w:sdtContent>
          <w:customXmlInsRangeEnd w:id="406"/>
          <w:ins w:id="407" w:author="Amin Khodamoradi" w:date="2023-12-15T16:47:00Z">
            <w:r w:rsidR="005829CD">
              <w:rPr>
                <w:rFonts w:ascii="Times New Roman" w:hAnsi="Times New Roman" w:cs="Times New Roman"/>
              </w:rPr>
              <w:fldChar w:fldCharType="begin"/>
            </w:r>
          </w:ins>
          <w:ins w:id="408" w:author="Amin Khodamoradi" w:date="2023-12-15T16:50:00Z">
            <w:r w:rsidR="005829CD">
              <w:rPr>
                <w:rFonts w:ascii="Times New Roman" w:hAnsi="Times New Roman" w:cs="Times New Roman"/>
              </w:rPr>
              <w:instrText xml:space="preserve">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09" w:author="Amin Khodamoradi" w:date="2023-12-15T16:47:00Z">
            <w:r w:rsidR="005829CD">
              <w:rPr>
                <w:rFonts w:ascii="Times New Roman" w:hAnsi="Times New Roman" w:cs="Times New Roman"/>
              </w:rPr>
              <w:fldChar w:fldCharType="end"/>
            </w:r>
          </w:ins>
          <w:customXmlInsRangeStart w:id="410" w:author="Amin Khodamoradi" w:date="2023-12-15T16:47:00Z"/>
        </w:sdtContent>
      </w:sdt>
      <w:customXmlInsRangeEnd w:id="410"/>
      <w:del w:id="411" w:author="Amin Khodamoradi" w:date="2023-12-15T16:47:00Z">
        <w:r w:rsidRPr="00343B90" w:rsidDel="005829CD">
          <w:rPr>
            <w:rFonts w:ascii="Times New Roman" w:hAnsi="Times New Roman" w:cs="Times New Roman"/>
          </w:rPr>
          <w:delText xml:space="preserve"> 33]</w:delText>
        </w:r>
      </w:del>
      <w:r w:rsidRPr="00343B90">
        <w:rPr>
          <w:rFonts w:ascii="Times New Roman" w:hAnsi="Times New Roman" w:cs="Times New Roman"/>
        </w:rPr>
        <w:t xml:space="preserve">, </w:t>
      </w:r>
      <w:del w:id="412"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413" w:author="mcm" w:date="2023-11-10T15:08:00Z">
        <w:r w:rsidRPr="00343B90" w:rsidDel="00380F04">
          <w:rPr>
            <w:rFonts w:ascii="Times New Roman" w:hAnsi="Times New Roman" w:cs="Times New Roman"/>
          </w:rPr>
          <w:delText xml:space="preserve">because </w:delText>
        </w:r>
      </w:del>
      <w:ins w:id="414"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it can help to understand how the DDIs occur. It is one of the most important steps for treating complex diseases</w:t>
      </w:r>
      <w:customXmlInsRangeStart w:id="415" w:author="Amin Khodamoradi" w:date="2023-12-15T16:50:00Z"/>
      <w:sdt>
        <w:sdtPr>
          <w:rPr>
            <w:rFonts w:ascii="Times New Roman" w:hAnsi="Times New Roman" w:cs="Times New Roman"/>
          </w:rPr>
          <w:id w:val="821705642"/>
          <w:citation/>
        </w:sdtPr>
        <w:sdtContent>
          <w:customXmlInsRangeEnd w:id="415"/>
          <w:ins w:id="416" w:author="Amin Khodamoradi" w:date="2023-12-15T16:50:00Z">
            <w:r w:rsidR="005829CD">
              <w:rPr>
                <w:rFonts w:ascii="Times New Roman" w:hAnsi="Times New Roman" w:cs="Times New Roman"/>
              </w:rPr>
              <w:fldChar w:fldCharType="begin"/>
            </w:r>
            <w:r w:rsidR="005829CD">
              <w:rPr>
                <w:rFonts w:ascii="Times New Roman" w:hAnsi="Times New Roman" w:cs="Times New Roman"/>
              </w:rPr>
              <w:instrText xml:space="preserve"> CITATION Cok17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[34]</w:t>
          </w:r>
          <w:ins w:id="417" w:author="Amin Khodamoradi" w:date="2023-12-15T16:50:00Z">
            <w:r w:rsidR="005829CD">
              <w:rPr>
                <w:rFonts w:ascii="Times New Roman" w:hAnsi="Times New Roman" w:cs="Times New Roman"/>
              </w:rPr>
              <w:fldChar w:fldCharType="end"/>
            </w:r>
          </w:ins>
          <w:customXmlInsRangeStart w:id="418" w:author="Amin Khodamoradi" w:date="2023-12-15T16:50:00Z"/>
        </w:sdtContent>
      </w:sdt>
      <w:customXmlInsRangeEnd w:id="418"/>
      <w:del w:id="419" w:author="Amin Khodamoradi" w:date="2023-12-15T16:47:00Z">
        <w:r w:rsidRPr="00343B90" w:rsidDel="005829CD">
          <w:rPr>
            <w:rFonts w:ascii="Times New Roman" w:hAnsi="Times New Roman" w:cs="Times New Roman"/>
          </w:rPr>
          <w:delText xml:space="preserve"> [34]</w:delText>
        </w:r>
      </w:del>
      <w:r w:rsidRPr="00343B90">
        <w:rPr>
          <w:rFonts w:ascii="Times New Roman" w:hAnsi="Times New Roman" w:cs="Times New Roman"/>
        </w:rPr>
        <w:t xml:space="preserve"> and guides physicians in preparing safer prescriptions </w:t>
      </w:r>
      <w:del w:id="420" w:author="Amin Khodamoradi" w:date="2024-04-08T16:43:00Z" w16du:dateUtc="2024-04-08T15:43:00Z">
        <w:r w:rsidRPr="00343B90" w:rsidDel="00F077B7">
          <w:rPr>
            <w:rFonts w:ascii="Times New Roman" w:hAnsi="Times New Roman" w:cs="Times New Roman"/>
          </w:rPr>
          <w:delText xml:space="preserve">to </w:delText>
        </w:r>
      </w:del>
      <w:ins w:id="421" w:author="Amin Khodamoradi" w:date="2024-04-08T16:43:00Z" w16du:dateUtc="2024-04-08T15:43:00Z">
        <w:r w:rsidR="00F077B7">
          <w:rPr>
            <w:rFonts w:ascii="Times New Roman" w:hAnsi="Times New Roman" w:cs="Times New Roman"/>
          </w:rPr>
          <w:t>for</w:t>
        </w:r>
        <w:r w:rsidR="00F077B7" w:rsidRPr="00343B90">
          <w:rPr>
            <w:rFonts w:ascii="Times New Roman" w:hAnsi="Times New Roman" w:cs="Times New Roman"/>
          </w:rPr>
          <w:t xml:space="preserve"> </w:t>
        </w:r>
      </w:ins>
      <w:r w:rsidRPr="00343B90">
        <w:rPr>
          <w:rFonts w:ascii="Times New Roman" w:hAnsi="Times New Roman" w:cs="Times New Roman"/>
        </w:rPr>
        <w:t xml:space="preserve">high-order drug interaction. </w:t>
      </w:r>
    </w:p>
    <w:p w14:paraId="432E9BAE" w14:textId="596B1A38"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 xml:space="preserve">The recent works attempted to investigate two major issues: 1) predicting three-class DDIs instead of two-class prediction, </w:t>
      </w:r>
      <w:ins w:id="422" w:author="Amin Khodamoradi" w:date="2024-04-08T16:43:00Z" w16du:dateUtc="2024-04-08T15:43:00Z">
        <w:r w:rsidR="00F077B7">
          <w:rPr>
            <w:rFonts w:ascii="Times New Roman" w:hAnsi="Times New Roman" w:cs="Times New Roman"/>
          </w:rPr>
          <w:t xml:space="preserve">and </w:t>
        </w:r>
      </w:ins>
      <w:r w:rsidRPr="00343B90">
        <w:rPr>
          <w:rFonts w:ascii="Times New Roman" w:hAnsi="Times New Roman" w:cs="Times New Roman"/>
        </w:rPr>
        <w:t>2) extracting the topological information of drugs in a DDI network.</w:t>
      </w:r>
    </w:p>
    <w:p w14:paraId="6E172798" w14:textId="0801B60C" w:rsidR="008F055C" w:rsidRPr="00343B90" w:rsidRDefault="00D92642" w:rsidP="00A15EED">
      <w:pPr>
        <w:spacing w:line="276" w:lineRule="auto"/>
        <w:jc w:val="both"/>
        <w:rPr>
          <w:rFonts w:ascii="Times New Roman" w:hAnsi="Times New Roman" w:cs="Times New Roman"/>
        </w:rPr>
      </w:pPr>
      <w:r w:rsidRPr="00343B90">
        <w:rPr>
          <w:rFonts w:ascii="Times New Roman" w:hAnsi="Times New Roman" w:cs="Times New Roman"/>
        </w:rPr>
        <w:t>Model of TMFUF</w:t>
      </w:r>
      <w:customXmlInsRangeStart w:id="423" w:author="Amin Khodamoradi" w:date="2023-12-15T16:51:00Z"/>
      <w:sdt>
        <w:sdtPr>
          <w:rPr>
            <w:rFonts w:ascii="Times New Roman" w:hAnsi="Times New Roman" w:cs="Times New Roman"/>
          </w:rPr>
          <w:id w:val="407347604"/>
          <w:citation/>
        </w:sdtPr>
        <w:sdtContent>
          <w:customXmlInsRangeEnd w:id="423"/>
          <w:ins w:id="424" w:author="Amin Khodamoradi" w:date="2023-12-15T16:51:00Z">
            <w:r w:rsidR="005829CD">
              <w:rPr>
                <w:rFonts w:ascii="Times New Roman" w:hAnsi="Times New Roman" w:cs="Times New Roman"/>
              </w:rPr>
              <w:fldChar w:fldCharType="begin"/>
            </w:r>
            <w:r w:rsidR="005829CD">
              <w:rPr>
                <w:rFonts w:ascii="Times New Roman" w:hAnsi="Times New Roman" w:cs="Times New Roman"/>
              </w:rPr>
              <w:instrText xml:space="preserve"> CITATION JYS18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[32]</w:t>
          </w:r>
          <w:ins w:id="425" w:author="Amin Khodamoradi" w:date="2023-12-15T16:51:00Z">
            <w:r w:rsidR="005829CD">
              <w:rPr>
                <w:rFonts w:ascii="Times New Roman" w:hAnsi="Times New Roman" w:cs="Times New Roman"/>
              </w:rPr>
              <w:fldChar w:fldCharType="end"/>
            </w:r>
          </w:ins>
          <w:customXmlInsRangeStart w:id="426" w:author="Amin Khodamoradi" w:date="2023-12-15T16:51:00Z"/>
        </w:sdtContent>
      </w:sdt>
      <w:customXmlInsRangeEnd w:id="426"/>
      <w:del w:id="427" w:author="Amin Khodamoradi" w:date="2023-12-15T16:50:00Z">
        <w:r w:rsidRPr="00343B90" w:rsidDel="005829CD">
          <w:rPr>
            <w:rFonts w:ascii="Times New Roman" w:hAnsi="Times New Roman" w:cs="Times New Roman"/>
          </w:rPr>
          <w:delText xml:space="preserve"> [32]</w:delText>
        </w:r>
      </w:del>
      <w:r w:rsidRPr="00343B90">
        <w:rPr>
          <w:rFonts w:ascii="Times New Roman" w:hAnsi="Times New Roman" w:cs="Times New Roman"/>
        </w:rPr>
        <w:t xml:space="preserve"> is proposed by Shi </w:t>
      </w:r>
      <w:del w:id="428" w:author="Amin Khodamoradi" w:date="2024-04-08T16:43:00Z" w16du:dateUtc="2024-04-08T15:43:00Z">
        <w:r w:rsidRPr="00343B90" w:rsidDel="00F077B7">
          <w:rPr>
            <w:rFonts w:ascii="Times New Roman" w:hAnsi="Times New Roman" w:cs="Times New Roman"/>
          </w:rPr>
          <w:delText xml:space="preserve">and </w:delText>
        </w:r>
      </w:del>
      <w:r w:rsidRPr="00343B90">
        <w:rPr>
          <w:rFonts w:ascii="Times New Roman" w:hAnsi="Times New Roman" w:cs="Times New Roman"/>
        </w:rPr>
        <w:t>et al. in 2018 which predicts enhancive and degressive DDIs for different predicting scenarios of new drugs (those with no known DDI). Proposed DDINMF model</w:t>
      </w:r>
      <w:customXmlInsRangeStart w:id="429" w:author="Amin Khodamoradi" w:date="2023-12-15T16:53:00Z"/>
      <w:sdt>
        <w:sdtPr>
          <w:rPr>
            <w:rFonts w:ascii="Times New Roman" w:hAnsi="Times New Roman" w:cs="Times New Roman"/>
          </w:rPr>
          <w:id w:val="1592663178"/>
          <w:citation/>
        </w:sdtPr>
        <w:sdtContent>
          <w:customXmlInsRangeEnd w:id="429"/>
          <w:ins w:id="430" w:author="Amin Khodamoradi" w:date="2023-12-15T16:53:00Z">
            <w:r w:rsidR="005829CD">
              <w:rPr>
                <w:rFonts w:ascii="Times New Roman" w:hAnsi="Times New Roman" w:cs="Times New Roman"/>
              </w:rPr>
              <w:fldChar w:fldCharType="begin"/>
            </w:r>
            <w:r w:rsidR="005829CD">
              <w:rPr>
                <w:rFonts w:ascii="Times New Roman" w:hAnsi="Times New Roman" w:cs="Times New Roman"/>
              </w:rPr>
              <w:instrText xml:space="preserve"> CITATION YuH18 \l 1033 </w:instrText>
            </w:r>
          </w:ins>
          <w:r w:rsidR="005829CD">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431" w:author="Amin Khodamoradi" w:date="2023-12-15T16:53:00Z">
            <w:r w:rsidR="005829CD">
              <w:rPr>
                <w:rFonts w:ascii="Times New Roman" w:hAnsi="Times New Roman" w:cs="Times New Roman"/>
              </w:rPr>
              <w:fldChar w:fldCharType="end"/>
            </w:r>
          </w:ins>
          <w:customXmlInsRangeStart w:id="432" w:author="Amin Khodamoradi" w:date="2023-12-15T16:53:00Z"/>
        </w:sdtContent>
      </w:sdt>
      <w:customXmlInsRangeEnd w:id="432"/>
      <w:del w:id="433" w:author="Amin Khodamoradi" w:date="2023-12-15T16:52:00Z">
        <w:r w:rsidRPr="00343B90" w:rsidDel="005829CD">
          <w:rPr>
            <w:rFonts w:ascii="Times New Roman" w:hAnsi="Times New Roman" w:cs="Times New Roman"/>
          </w:rPr>
          <w:delText xml:space="preserve"> [</w:delText>
        </w:r>
      </w:del>
      <w:del w:id="434" w:author="Amin Khodamoradi" w:date="2023-12-15T16:51:00Z">
        <w:r w:rsidRPr="00343B90" w:rsidDel="005829CD">
          <w:rPr>
            <w:rFonts w:ascii="Times New Roman" w:hAnsi="Times New Roman" w:cs="Times New Roman"/>
          </w:rPr>
          <w:delText>33]</w:delText>
        </w:r>
      </w:del>
      <w:r w:rsidRPr="00343B90">
        <w:rPr>
          <w:rFonts w:ascii="Times New Roman" w:hAnsi="Times New Roman" w:cs="Times New Roman"/>
        </w:rPr>
        <w:t xml:space="preserve"> in addition to predicting DDIs, </w:t>
      </w:r>
      <w:del w:id="435" w:author="Amin Khodamoradi" w:date="2023-12-13T14:26:00Z">
        <w:r w:rsidRPr="00343B90" w:rsidDel="00DC3773">
          <w:rPr>
            <w:rFonts w:ascii="Times New Roman" w:hAnsi="Times New Roman" w:cs="Times New Roman"/>
          </w:rPr>
          <w:delText>asigns</w:delText>
        </w:r>
      </w:del>
      <w:ins w:id="436" w:author="Amin Khodamoradi" w:date="2023-12-13T14:26:00Z">
        <w:r w:rsidR="00DC3773" w:rsidRPr="00343B90">
          <w:rPr>
            <w:rFonts w:ascii="Times New Roman" w:hAnsi="Times New Roman" w:cs="Times New Roman"/>
          </w:rPr>
          <w:t>assigns</w:t>
        </w:r>
      </w:ins>
      <w:r w:rsidRPr="00343B90">
        <w:rPr>
          <w:rFonts w:ascii="Times New Roman" w:hAnsi="Times New Roman" w:cs="Times New Roman"/>
        </w:rPr>
        <w:t xml:space="preserve"> every drug</w:t>
      </w:r>
      <w:del w:id="437" w:author="Amin Khodamoradi" w:date="2023-12-13T14:26:00Z">
        <w:r w:rsidRPr="00343B90" w:rsidDel="00DC3773">
          <w:rPr>
            <w:rFonts w:ascii="Times New Roman" w:hAnsi="Times New Roman" w:cs="Times New Roman"/>
          </w:rPr>
          <w:delText>s</w:delText>
        </w:r>
      </w:del>
      <w:r w:rsidRPr="00343B90">
        <w:rPr>
          <w:rFonts w:ascii="Times New Roman" w:hAnsi="Times New Roman" w:cs="Times New Roman"/>
        </w:rPr>
        <w:t xml:space="preserve"> to </w:t>
      </w:r>
      <w:ins w:id="438" w:author="Amin Khodamoradi" w:date="2023-12-13T14:26:00Z">
        <w:r w:rsidR="00DC3773">
          <w:rPr>
            <w:rFonts w:ascii="Times New Roman" w:hAnsi="Times New Roman" w:cs="Times New Roman"/>
          </w:rPr>
          <w:t xml:space="preserve">a </w:t>
        </w:r>
      </w:ins>
      <w:r w:rsidRPr="00343B90">
        <w:rPr>
          <w:rFonts w:ascii="Times New Roman" w:hAnsi="Times New Roman" w:cs="Times New Roman"/>
        </w:rPr>
        <w:t xml:space="preserve">drug </w:t>
      </w:r>
      <w:del w:id="439" w:author="Amin Khodamoradi" w:date="2023-12-13T14:45:00Z">
        <w:r w:rsidRPr="00343B90" w:rsidDel="00892F8A">
          <w:rPr>
            <w:rFonts w:ascii="Times New Roman" w:hAnsi="Times New Roman" w:cs="Times New Roman"/>
          </w:rPr>
          <w:delText>communities</w:delText>
        </w:r>
      </w:del>
      <w:ins w:id="440" w:author="Amin Khodamoradi" w:date="2023-12-13T14:45:00Z">
        <w:r w:rsidR="00892F8A" w:rsidRPr="00343B90">
          <w:rPr>
            <w:rFonts w:ascii="Times New Roman" w:hAnsi="Times New Roman" w:cs="Times New Roman"/>
          </w:rPr>
          <w:t>community</w:t>
        </w:r>
      </w:ins>
      <w:r w:rsidRPr="00343B90">
        <w:rPr>
          <w:rFonts w:ascii="Times New Roman" w:hAnsi="Times New Roman" w:cs="Times New Roman"/>
        </w:rPr>
        <w:t xml:space="preserve">. </w:t>
      </w:r>
      <w:del w:id="441" w:author="Amin Khodamoradi" w:date="2024-04-08T16:43:00Z" w16du:dateUtc="2024-04-08T15:43:00Z">
        <w:r w:rsidRPr="00343B90" w:rsidDel="00F077B7">
          <w:rPr>
            <w:rFonts w:ascii="Times New Roman" w:hAnsi="Times New Roman" w:cs="Times New Roman"/>
          </w:rPr>
          <w:delText xml:space="preserve">In </w:delText>
        </w:r>
      </w:del>
      <w:ins w:id="442" w:author="Amin Khodamoradi" w:date="2024-04-08T16:43:00Z" w16du:dateUtc="2024-04-08T15:43:00Z">
        <w:r w:rsidR="00F077B7">
          <w:rPr>
            <w:rFonts w:ascii="Times New Roman" w:hAnsi="Times New Roman" w:cs="Times New Roman"/>
          </w:rPr>
          <w:t>As</w:t>
        </w:r>
        <w:r w:rsidR="00F077B7" w:rsidRPr="00343B90">
          <w:rPr>
            <w:rFonts w:ascii="Times New Roman" w:hAnsi="Times New Roman" w:cs="Times New Roman"/>
          </w:rPr>
          <w:t xml:space="preserve"> </w:t>
        </w:r>
        <w:r w:rsidR="00F077B7">
          <w:rPr>
            <w:rFonts w:ascii="Times New Roman" w:hAnsi="Times New Roman" w:cs="Times New Roman"/>
          </w:rPr>
          <w:t xml:space="preserve">a </w:t>
        </w:r>
      </w:ins>
      <w:r w:rsidRPr="00343B90">
        <w:rPr>
          <w:rFonts w:ascii="Times New Roman" w:hAnsi="Times New Roman" w:cs="Times New Roman"/>
        </w:rPr>
        <w:t xml:space="preserve">result, some </w:t>
      </w:r>
      <w:del w:id="443" w:author="Amin Khodamoradi" w:date="2024-04-08T16:43:00Z" w16du:dateUtc="2024-04-08T15:43:00Z">
        <w:r w:rsidRPr="00343B90" w:rsidDel="00F077B7">
          <w:rPr>
            <w:rFonts w:ascii="Times New Roman" w:hAnsi="Times New Roman" w:cs="Times New Roman"/>
          </w:rPr>
          <w:delText xml:space="preserve">corelations </w:delText>
        </w:r>
      </w:del>
      <w:ins w:id="444" w:author="Amin Khodamoradi" w:date="2024-04-08T16:43:00Z" w16du:dateUtc="2024-04-08T15:43:00Z">
        <w:r w:rsidR="00F077B7">
          <w:rPr>
            <w:rFonts w:ascii="Times New Roman" w:hAnsi="Times New Roman" w:cs="Times New Roman"/>
          </w:rPr>
          <w:t>correlations</w:t>
        </w:r>
        <w:r w:rsidR="00F077B7" w:rsidRPr="00343B90">
          <w:rPr>
            <w:rFonts w:ascii="Times New Roman" w:hAnsi="Times New Roman" w:cs="Times New Roman"/>
          </w:rPr>
          <w:t xml:space="preserve"> </w:t>
        </w:r>
      </w:ins>
      <w:r w:rsidRPr="00343B90">
        <w:rPr>
          <w:rFonts w:ascii="Times New Roman" w:hAnsi="Times New Roman" w:cs="Times New Roman"/>
        </w:rPr>
        <w:t>are observed between drug communities and the numbers of enhancive, degressive, sum</w:t>
      </w:r>
      <w:ins w:id="445" w:author="Amin Khodamoradi" w:date="2024-04-08T16:43:00Z" w16du:dateUtc="2024-04-08T15:43:00Z">
        <w:r w:rsidR="00F077B7">
          <w:rPr>
            <w:rFonts w:ascii="Times New Roman" w:hAnsi="Times New Roman" w:cs="Times New Roman"/>
          </w:rPr>
          <w:t>,</w:t>
        </w:r>
      </w:ins>
      <w:r w:rsidRPr="00343B90">
        <w:rPr>
          <w:rFonts w:ascii="Times New Roman" w:hAnsi="Times New Roman" w:cs="Times New Roman"/>
        </w:rPr>
        <w:t xml:space="preserve"> and difference of DDIs for each drug.</w:t>
      </w:r>
    </w:p>
    <w:p w14:paraId="0956D3B4" w14:textId="2FFABEB0" w:rsidR="008F055C" w:rsidRPr="00343B90" w:rsidRDefault="00D92642" w:rsidP="00A15EED">
      <w:pPr>
        <w:spacing w:line="276" w:lineRule="auto"/>
        <w:jc w:val="both"/>
        <w:rPr>
          <w:rFonts w:ascii="Times New Roman" w:hAnsi="Times New Roman" w:cs="Times New Roman"/>
        </w:rPr>
      </w:pPr>
      <w:del w:id="446" w:author="mcm" w:date="2023-11-10T15:09:00Z">
        <w:r w:rsidRPr="00343B90" w:rsidDel="00380F04">
          <w:rPr>
            <w:rFonts w:ascii="Times New Roman" w:hAnsi="Times New Roman" w:cs="Times New Roman"/>
          </w:rPr>
          <w:delText>These observation</w:delText>
        </w:r>
      </w:del>
      <w:ins w:id="447"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448"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449" w:author="mcm" w:date="2023-11-10T15:08:00Z">
        <w:r w:rsidRPr="00343B90" w:rsidDel="00380F04">
          <w:rPr>
            <w:rFonts w:ascii="Times New Roman" w:hAnsi="Times New Roman" w:cs="Times New Roman"/>
          </w:rPr>
          <w:delText>not only</w:delText>
        </w:r>
      </w:del>
      <w:ins w:id="450"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w:t>
      </w:r>
      <w:del w:id="451" w:author="Amin Khodamoradi" w:date="2024-04-08T16:43:00Z" w16du:dateUtc="2024-04-08T15:43:00Z">
        <w:r w:rsidRPr="00343B90" w:rsidDel="00F077B7">
          <w:rPr>
            <w:rFonts w:ascii="Times New Roman" w:hAnsi="Times New Roman" w:cs="Times New Roman"/>
          </w:rPr>
          <w:delText xml:space="preserve">are </w:delText>
        </w:r>
      </w:del>
      <w:ins w:id="452" w:author="Amin Khodamoradi" w:date="2024-04-08T16:43:00Z" w16du:dateUtc="2024-04-08T15:43:00Z">
        <w:r w:rsidR="00F077B7">
          <w:rPr>
            <w:rFonts w:ascii="Times New Roman" w:hAnsi="Times New Roman" w:cs="Times New Roman"/>
          </w:rPr>
          <w:t>is</w:t>
        </w:r>
        <w:r w:rsidR="00F077B7" w:rsidRPr="00343B90">
          <w:rPr>
            <w:rFonts w:ascii="Times New Roman" w:hAnsi="Times New Roman" w:cs="Times New Roman"/>
          </w:rPr>
          <w:t xml:space="preserve"> </w:t>
        </w:r>
      </w:ins>
      <w:r w:rsidRPr="00343B90">
        <w:rPr>
          <w:rFonts w:ascii="Times New Roman" w:hAnsi="Times New Roman" w:cs="Times New Roman"/>
        </w:rPr>
        <w:t xml:space="preserve">not </w:t>
      </w:r>
      <w:del w:id="453" w:author="Amin Khodamoradi" w:date="2024-04-08T16:43:00Z" w16du:dateUtc="2024-04-08T15:43:00Z">
        <w:r w:rsidRPr="00343B90" w:rsidDel="00F077B7">
          <w:rPr>
            <w:rFonts w:ascii="Times New Roman" w:hAnsi="Times New Roman" w:cs="Times New Roman"/>
          </w:rPr>
          <w:delText xml:space="preserve">randomly </w:delText>
        </w:r>
      </w:del>
      <w:ins w:id="454" w:author="Amin Khodamoradi" w:date="2024-04-08T16:43:00Z" w16du:dateUtc="2024-04-08T15:43:00Z">
        <w:r w:rsidR="00F077B7">
          <w:rPr>
            <w:rFonts w:ascii="Times New Roman" w:hAnsi="Times New Roman" w:cs="Times New Roman"/>
          </w:rPr>
          <w:t>random</w:t>
        </w:r>
        <w:r w:rsidR="00F077B7" w:rsidRPr="00343B90">
          <w:rPr>
            <w:rFonts w:ascii="Times New Roman" w:hAnsi="Times New Roman" w:cs="Times New Roman"/>
          </w:rPr>
          <w:t xml:space="preserve"> </w:t>
        </w:r>
      </w:ins>
      <w:ins w:id="455" w:author="mcm" w:date="2023-11-10T15:09:00Z">
        <w:r w:rsidR="00380F04">
          <w:rPr>
            <w:rFonts w:ascii="Times New Roman" w:hAnsi="Times New Roman" w:cs="Times New Roman"/>
          </w:rPr>
          <w:t>as well as</w:t>
        </w:r>
      </w:ins>
      <w:del w:id="456"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w:t>
      </w:r>
      <w:del w:id="457" w:author="Amin Khodamoradi" w:date="2024-04-08T16:43:00Z" w16du:dateUtc="2024-04-08T15:43:00Z">
        <w:r w:rsidRPr="00343B90" w:rsidDel="00F077B7">
          <w:rPr>
            <w:rFonts w:ascii="Times New Roman" w:hAnsi="Times New Roman" w:cs="Times New Roman"/>
          </w:rPr>
          <w:delText>represent</w:delText>
        </w:r>
      </w:del>
      <w:ins w:id="458" w:author="Amin Khodamoradi" w:date="2024-04-08T16:43:00Z" w16du:dateUtc="2024-04-08T15:43:00Z">
        <w:r w:rsidR="00F077B7">
          <w:rPr>
            <w:rFonts w:ascii="Times New Roman" w:hAnsi="Times New Roman" w:cs="Times New Roman"/>
          </w:rPr>
          <w:t>represents</w:t>
        </w:r>
      </w:ins>
      <w:del w:id="459"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w:t>
      </w:r>
      <w:ins w:id="460"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DDI network. BRSNMF</w:t>
      </w:r>
      <w:customXmlInsRangeStart w:id="461" w:author="Amin Khodamoradi" w:date="2023-12-15T16:58:00Z"/>
      <w:sdt>
        <w:sdtPr>
          <w:rPr>
            <w:rFonts w:ascii="Times New Roman" w:hAnsi="Times New Roman" w:cs="Times New Roman"/>
          </w:rPr>
          <w:id w:val="-2082970577"/>
          <w:citation/>
        </w:sdtPr>
        <w:sdtContent>
          <w:customXmlInsRangeEnd w:id="461"/>
          <w:ins w:id="462" w:author="Amin Khodamoradi" w:date="2023-12-15T16:58:00Z">
            <w:r w:rsidR="00B2065B">
              <w:rPr>
                <w:rFonts w:ascii="Times New Roman" w:hAnsi="Times New Roman" w:cs="Times New Roman"/>
              </w:rPr>
              <w:fldChar w:fldCharType="begin"/>
            </w:r>
            <w:r w:rsidR="00B2065B">
              <w:rPr>
                <w:rFonts w:ascii="Times New Roman" w:hAnsi="Times New Roman" w:cs="Times New Roman"/>
              </w:rPr>
              <w:instrText xml:space="preserve"> CITATION JYS19 \l 1033 </w:instrText>
            </w:r>
          </w:ins>
          <w:r w:rsidR="00B2065B">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[35]</w:t>
          </w:r>
          <w:ins w:id="463" w:author="Amin Khodamoradi" w:date="2023-12-15T16:58:00Z">
            <w:r w:rsidR="00B2065B">
              <w:rPr>
                <w:rFonts w:ascii="Times New Roman" w:hAnsi="Times New Roman" w:cs="Times New Roman"/>
              </w:rPr>
              <w:fldChar w:fldCharType="end"/>
            </w:r>
          </w:ins>
          <w:customXmlInsRangeStart w:id="464" w:author="Amin Khodamoradi" w:date="2023-12-15T16:58:00Z"/>
        </w:sdtContent>
      </w:sdt>
      <w:customXmlInsRangeEnd w:id="464"/>
      <w:del w:id="465" w:author="Amin Khodamoradi" w:date="2023-12-15T16:58:00Z">
        <w:r w:rsidRPr="00343B90" w:rsidDel="00B95C81">
          <w:rPr>
            <w:rFonts w:ascii="Times New Roman" w:hAnsi="Times New Roman" w:cs="Times New Roman"/>
          </w:rPr>
          <w:delText xml:space="preserve"> [35]</w:delText>
        </w:r>
      </w:del>
      <w:r w:rsidRPr="00343B90">
        <w:rPr>
          <w:rFonts w:ascii="Times New Roman" w:hAnsi="Times New Roman" w:cs="Times New Roman"/>
        </w:rPr>
        <w:t xml:space="preserve"> model is a method based on Semi-NMF to predict the degressive and </w:t>
      </w:r>
      <w:del w:id="466" w:author="mcm" w:date="2023-11-10T15:09:00Z">
        <w:r w:rsidRPr="00343B90" w:rsidDel="00380F04">
          <w:rPr>
            <w:rFonts w:ascii="Times New Roman" w:hAnsi="Times New Roman" w:cs="Times New Roman"/>
          </w:rPr>
          <w:delText>enhansive</w:delText>
        </w:r>
      </w:del>
      <w:ins w:id="467"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w:t>
      </w:r>
      <w:ins w:id="468"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cold start scenario</w:t>
      </w:r>
      <w:customXmlInsRangeStart w:id="469" w:author="Amin Khodamoradi" w:date="2023-12-15T17:01:00Z"/>
      <w:sdt>
        <w:sdtPr>
          <w:rPr>
            <w:rFonts w:ascii="Times New Roman" w:hAnsi="Times New Roman" w:cs="Times New Roman"/>
          </w:rPr>
          <w:id w:val="801277621"/>
          <w:citation/>
        </w:sdtPr>
        <w:sdtContent>
          <w:customXmlInsRangeEnd w:id="469"/>
          <w:ins w:id="470" w:author="Amin Khodamoradi" w:date="2023-12-15T17:01:00Z">
            <w:r w:rsidR="00B95C81">
              <w:rPr>
                <w:rFonts w:ascii="Times New Roman" w:hAnsi="Times New Roman" w:cs="Times New Roman"/>
              </w:rPr>
              <w:fldChar w:fldCharType="begin"/>
            </w:r>
            <w:r w:rsidR="00B95C81">
              <w:rPr>
                <w:rFonts w:ascii="Times New Roman" w:hAnsi="Times New Roman" w:cs="Times New Roman"/>
              </w:rPr>
              <w:instrText xml:space="preserve"> CITATION Cam18 \l 1033 </w:instrText>
            </w:r>
          </w:ins>
          <w:r w:rsidR="00B95C8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[36]</w:t>
          </w:r>
          <w:ins w:id="471" w:author="Amin Khodamoradi" w:date="2023-12-15T17:01:00Z">
            <w:r w:rsidR="00B95C81">
              <w:rPr>
                <w:rFonts w:ascii="Times New Roman" w:hAnsi="Times New Roman" w:cs="Times New Roman"/>
              </w:rPr>
              <w:fldChar w:fldCharType="end"/>
            </w:r>
          </w:ins>
          <w:customXmlInsRangeStart w:id="472" w:author="Amin Khodamoradi" w:date="2023-12-15T17:01:00Z"/>
        </w:sdtContent>
      </w:sdt>
      <w:customXmlInsRangeEnd w:id="472"/>
      <w:del w:id="473" w:author="Amin Khodamoradi" w:date="2023-12-15T16:58:00Z">
        <w:r w:rsidRPr="00343B90" w:rsidDel="00B95C81">
          <w:rPr>
            <w:rFonts w:ascii="Times New Roman" w:hAnsi="Times New Roman" w:cs="Times New Roman"/>
          </w:rPr>
          <w:delText xml:space="preserve"> [36]</w:delText>
        </w:r>
      </w:del>
      <w:r w:rsidRPr="00343B90">
        <w:rPr>
          <w:rFonts w:ascii="Times New Roman" w:hAnsi="Times New Roman" w:cs="Times New Roman"/>
        </w:rPr>
        <w:t xml:space="preserve">. This method exploits </w:t>
      </w:r>
      <w:ins w:id="474"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Drug Binding Protein (DBP) feature to map new drugs (without any known DDIs) with known drugs (drugs </w:t>
      </w:r>
      <w:del w:id="475" w:author="Amin Khodamoradi" w:date="2024-04-08T16:43:00Z" w16du:dateUtc="2024-04-08T15:43:00Z">
        <w:r w:rsidRPr="00343B90" w:rsidDel="00F077B7">
          <w:rPr>
            <w:rFonts w:ascii="Times New Roman" w:hAnsi="Times New Roman" w:cs="Times New Roman"/>
          </w:rPr>
          <w:delText xml:space="preserve">which </w:delText>
        </w:r>
      </w:del>
      <w:ins w:id="476" w:author="Amin Khodamoradi" w:date="2024-04-08T16:43:00Z" w16du:dateUtc="2024-04-08T15:43:00Z">
        <w:r w:rsidR="00F077B7">
          <w:rPr>
            <w:rFonts w:ascii="Times New Roman" w:hAnsi="Times New Roman" w:cs="Times New Roman"/>
          </w:rPr>
          <w:t>that</w:t>
        </w:r>
        <w:r w:rsidR="00F077B7" w:rsidRPr="00343B90">
          <w:rPr>
            <w:rFonts w:ascii="Times New Roman" w:hAnsi="Times New Roman" w:cs="Times New Roman"/>
          </w:rPr>
          <w:t xml:space="preserve"> </w:t>
        </w:r>
      </w:ins>
      <w:del w:id="477" w:author="Amin Khodamoradi" w:date="2024-04-08T16:43:00Z" w16du:dateUtc="2024-04-08T15:43:00Z">
        <w:r w:rsidRPr="00343B90" w:rsidDel="00F077B7">
          <w:rPr>
            <w:rFonts w:ascii="Times New Roman" w:hAnsi="Times New Roman" w:cs="Times New Roman"/>
          </w:rPr>
          <w:delText xml:space="preserve">has </w:delText>
        </w:r>
      </w:del>
      <w:ins w:id="478" w:author="Amin Khodamoradi" w:date="2024-04-08T16:43:00Z" w16du:dateUtc="2024-04-08T15:43:00Z">
        <w:r w:rsidR="00F077B7">
          <w:rPr>
            <w:rFonts w:ascii="Times New Roman" w:hAnsi="Times New Roman" w:cs="Times New Roman"/>
          </w:rPr>
          <w:t>have</w:t>
        </w:r>
        <w:r w:rsidR="00F077B7" w:rsidRPr="00343B90">
          <w:rPr>
            <w:rFonts w:ascii="Times New Roman" w:hAnsi="Times New Roman" w:cs="Times New Roman"/>
          </w:rPr>
          <w:t xml:space="preserve"> </w:t>
        </w:r>
      </w:ins>
      <w:r w:rsidRPr="00343B90">
        <w:rPr>
          <w:rFonts w:ascii="Times New Roman" w:hAnsi="Times New Roman" w:cs="Times New Roman"/>
        </w:rPr>
        <w:t xml:space="preserve">one DDI at least). Results show that BRSNMF defines drug communities with more moderate sizes by adding a regularization term to </w:t>
      </w:r>
      <w:ins w:id="479" w:author="Amin Khodamoradi" w:date="2024-04-08T16:43:00Z" w16du:dateUtc="2024-04-08T15:43:00Z">
        <w:r w:rsidR="00F077B7">
          <w:rPr>
            <w:rFonts w:ascii="Times New Roman" w:hAnsi="Times New Roman" w:cs="Times New Roman"/>
          </w:rPr>
          <w:t xml:space="preserve">the </w:t>
        </w:r>
      </w:ins>
      <w:r w:rsidRPr="00343B90">
        <w:rPr>
          <w:rFonts w:ascii="Times New Roman" w:hAnsi="Times New Roman" w:cs="Times New Roman"/>
        </w:rPr>
        <w:t xml:space="preserve">Semi-NMF objective function based on </w:t>
      </w:r>
      <w:ins w:id="480" w:author="Amin Khodamoradi" w:date="2024-04-08T16:43:00Z" w16du:dateUtc="2024-04-08T15:43:00Z">
        <w:r w:rsidR="00F077B7">
          <w:rPr>
            <w:rFonts w:ascii="Times New Roman" w:hAnsi="Times New Roman" w:cs="Times New Roman"/>
          </w:rPr>
          <w:t xml:space="preserve">a </w:t>
        </w:r>
      </w:ins>
      <w:r w:rsidRPr="00343B90">
        <w:rPr>
          <w:rFonts w:ascii="Times New Roman" w:hAnsi="Times New Roman" w:cs="Times New Roman"/>
        </w:rPr>
        <w:t xml:space="preserve">weakly </w:t>
      </w:r>
      <w:del w:id="481" w:author="Amin Khodamoradi" w:date="2024-04-08T16:43:00Z" w16du:dateUtc="2024-04-08T15:43:00Z">
        <w:r w:rsidRPr="00343B90" w:rsidDel="00F077B7">
          <w:rPr>
            <w:rFonts w:ascii="Times New Roman" w:hAnsi="Times New Roman" w:cs="Times New Roman"/>
          </w:rPr>
          <w:delText xml:space="preserve">balance </w:delText>
        </w:r>
      </w:del>
      <w:ins w:id="482" w:author="Amin Khodamoradi" w:date="2024-04-08T16:43:00Z" w16du:dateUtc="2024-04-08T15:43:00Z">
        <w:r w:rsidR="00F077B7">
          <w:rPr>
            <w:rFonts w:ascii="Times New Roman" w:hAnsi="Times New Roman" w:cs="Times New Roman"/>
          </w:rPr>
          <w:t>balanced</w:t>
        </w:r>
        <w:r w:rsidR="00F077B7" w:rsidRPr="00343B90">
          <w:rPr>
            <w:rFonts w:ascii="Times New Roman" w:hAnsi="Times New Roman" w:cs="Times New Roman"/>
          </w:rPr>
          <w:t xml:space="preserve"> </w:t>
        </w:r>
      </w:ins>
      <w:r w:rsidRPr="00343B90">
        <w:rPr>
          <w:rFonts w:ascii="Times New Roman" w:hAnsi="Times New Roman" w:cs="Times New Roman"/>
        </w:rPr>
        <w:t>theorem.</w:t>
      </w:r>
    </w:p>
    <w:p w14:paraId="63046001" w14:textId="0DC17BA0" w:rsidR="008F055C" w:rsidRPr="00343B90" w:rsidDel="00CA381D" w:rsidRDefault="00D92642" w:rsidP="00A15EED">
      <w:pPr>
        <w:spacing w:line="276" w:lineRule="auto"/>
        <w:jc w:val="both"/>
        <w:rPr>
          <w:del w:id="483" w:author="Amin Khodamoradi" w:date="2023-12-13T14:46:00Z"/>
          <w:rFonts w:ascii="Times New Roman" w:hAnsi="Times New Roman" w:cs="Times New Roman"/>
        </w:rPr>
      </w:pPr>
      <w:r w:rsidRPr="00343B90">
        <w:rPr>
          <w:rFonts w:ascii="Times New Roman" w:hAnsi="Times New Roman" w:cs="Times New Roman"/>
        </w:rPr>
        <w:t xml:space="preserve">All three introduced algorithms </w:t>
      </w:r>
      <w:del w:id="484" w:author="Amin Khodamoradi" w:date="2024-04-08T16:43:00Z" w16du:dateUtc="2024-04-08T15:43:00Z">
        <w:r w:rsidRPr="00343B90" w:rsidDel="00F077B7">
          <w:rPr>
            <w:rFonts w:ascii="Times New Roman" w:hAnsi="Times New Roman" w:cs="Times New Roman"/>
          </w:rPr>
          <w:delText>are using</w:delText>
        </w:r>
      </w:del>
      <w:ins w:id="485" w:author="Amin Khodamoradi" w:date="2024-04-08T16:43:00Z" w16du:dateUtc="2024-04-08T15:43:00Z">
        <w:r w:rsidR="00F077B7">
          <w:rPr>
            <w:rFonts w:ascii="Times New Roman" w:hAnsi="Times New Roman" w:cs="Times New Roman"/>
          </w:rPr>
          <w:t>use</w:t>
        </w:r>
      </w:ins>
      <w:r w:rsidRPr="00343B90">
        <w:rPr>
          <w:rFonts w:ascii="Times New Roman" w:hAnsi="Times New Roman" w:cs="Times New Roman"/>
        </w:rPr>
        <w:t xml:space="preserve"> matrix factorization methods, which are a network recommender-based approach. The matrix factorization approach, with slight modification, is a suitable solution for the </w:t>
      </w:r>
      <w:r w:rsidRPr="00343B90">
        <w:rPr>
          <w:rFonts w:ascii="Times New Roman" w:hAnsi="Times New Roman" w:cs="Times New Roman"/>
        </w:rPr>
        <w:lastRenderedPageBreak/>
        <w:t xml:space="preserve">subject of predicting DDI that has received much attention from researchers, but these methods do not work on potential DDIs which are crucially important </w:t>
      </w:r>
      <w:ins w:id="486" w:author="mcm" w:date="2023-11-10T15:11:00Z">
        <w:r w:rsidR="00380F04">
          <w:rPr>
            <w:rFonts w:ascii="Times New Roman" w:hAnsi="Times New Roman" w:cs="Times New Roman"/>
          </w:rPr>
          <w:t xml:space="preserve">for </w:t>
        </w:r>
      </w:ins>
      <w:del w:id="487"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5609AF44" w14:textId="77777777" w:rsidR="00A50060" w:rsidRDefault="00A50060" w:rsidP="00CA381D">
      <w:pPr>
        <w:spacing w:line="276" w:lineRule="auto"/>
        <w:jc w:val="both"/>
        <w:rPr>
          <w:ins w:id="488" w:author="Amin Khodamoradi" w:date="2023-12-13T14:30:00Z"/>
          <w:rFonts w:ascii="Times New Roman" w:hAnsi="Times New Roman" w:cs="Times New Roman"/>
        </w:rPr>
      </w:pPr>
    </w:p>
    <w:p w14:paraId="2885DBDF" w14:textId="79A5F0D1" w:rsidR="00A50060" w:rsidRPr="00A50060" w:rsidRDefault="00D92642" w:rsidP="00CA381D">
      <w:pPr>
        <w:spacing w:line="276" w:lineRule="auto"/>
        <w:jc w:val="both"/>
        <w:rPr>
          <w:ins w:id="489" w:author="Amin Khodamoradi" w:date="2023-12-13T14:31:00Z"/>
          <w:rFonts w:ascii="Times New Roman" w:hAnsi="Times New Roman" w:cs="Times New Roman"/>
        </w:rPr>
      </w:pPr>
      <w:commentRangeStart w:id="490"/>
      <w:commentRangeStart w:id="491"/>
      <w:commentRangeStart w:id="492"/>
      <w:r w:rsidRPr="00343B90">
        <w:rPr>
          <w:rFonts w:ascii="Times New Roman" w:hAnsi="Times New Roman" w:cs="Times New Roman"/>
        </w:rPr>
        <w:t>In this</w:t>
      </w:r>
      <w:ins w:id="493" w:author="Amin Khodamoradi" w:date="2023-12-13T14:31:00Z">
        <w:r w:rsidR="00A50060">
          <w:rPr>
            <w:rFonts w:ascii="Times New Roman" w:hAnsi="Times New Roman" w:cs="Times New Roman"/>
          </w:rPr>
          <w:t xml:space="preserve"> </w:t>
        </w:r>
      </w:ins>
      <w:del w:id="494" w:author="Amin Khodamoradi" w:date="2023-12-13T14:31:00Z">
        <w:r w:rsidRPr="00343B90" w:rsidDel="00A50060">
          <w:rPr>
            <w:rFonts w:ascii="Times New Roman" w:hAnsi="Times New Roman" w:cs="Times New Roman"/>
          </w:rPr>
          <w:delText xml:space="preserve"> paper,</w:delText>
        </w:r>
      </w:del>
      <w:ins w:id="495" w:author="Amin Khodamoradi" w:date="2023-12-13T14:31:00Z">
        <w:r w:rsidR="00A50060">
          <w:rPr>
            <w:rFonts w:ascii="Times New Roman" w:hAnsi="Times New Roman" w:cs="Times New Roman"/>
          </w:rPr>
          <w:t>s</w:t>
        </w:r>
      </w:ins>
      <w:del w:id="496" w:author="Amin Khodamoradi" w:date="2023-12-13T14:31:00Z">
        <w:r w:rsidRPr="00343B90" w:rsidDel="00A50060">
          <w:rPr>
            <w:rFonts w:ascii="Times New Roman" w:hAnsi="Times New Roman" w:cs="Times New Roman"/>
          </w:rPr>
          <w:delText xml:space="preserve"> </w:delText>
        </w:r>
        <w:commentRangeEnd w:id="490"/>
        <w:r w:rsidR="00380F04" w:rsidDel="00A50060">
          <w:rPr>
            <w:rStyle w:val="CommentReference"/>
            <w:rFonts w:cs="Mangal"/>
          </w:rPr>
          <w:commentReference w:id="490"/>
        </w:r>
      </w:del>
      <w:commentRangeEnd w:id="491"/>
      <w:r w:rsidR="00892F8A">
        <w:rPr>
          <w:rStyle w:val="CommentReference"/>
          <w:rFonts w:cs="Mangal"/>
        </w:rPr>
        <w:commentReference w:id="491"/>
      </w:r>
      <w:commentRangeEnd w:id="492"/>
      <w:r w:rsidR="00892F8A">
        <w:rPr>
          <w:rStyle w:val="CommentReference"/>
          <w:rFonts w:cs="Mangal"/>
        </w:rPr>
        <w:commentReference w:id="492"/>
      </w:r>
      <w:del w:id="497" w:author="Amin Khodamoradi" w:date="2023-12-13T14:31:00Z">
        <w:r w:rsidRPr="00343B90" w:rsidDel="00A50060">
          <w:rPr>
            <w:rFonts w:ascii="Times New Roman" w:hAnsi="Times New Roman" w:cs="Times New Roman"/>
          </w:rPr>
          <w:delText xml:space="preserve">we firstly introduce data and features. </w:delText>
        </w:r>
        <w:commentRangeStart w:id="498"/>
        <w:commentRangeStart w:id="499"/>
        <w:commentRangeStart w:id="500"/>
        <w:r w:rsidRPr="00343B90" w:rsidDel="00A50060">
          <w:rPr>
            <w:rFonts w:ascii="Times New Roman" w:hAnsi="Times New Roman" w:cs="Times New Roman"/>
          </w:rPr>
          <w:delText>T</w:delText>
        </w:r>
      </w:del>
      <w:ins w:id="501" w:author="Amin Khodamoradi" w:date="2023-12-13T14:31:00Z">
        <w:r w:rsidR="00A50060" w:rsidRPr="00A50060">
          <w:rPr>
            <w:rFonts w:ascii="Times New Roman" w:hAnsi="Times New Roman" w:cs="Times New Roman"/>
          </w:rPr>
          <w:t>tudy, we commence by elucidating the data preparation process and introducing a recommendation system designed to discern pairs of non-interacting drugs with high precision. Following this, we present a groundbreaking algorithm that integrates drug similarities and leverages deep learning recommendation systems to predict Drug-Drug Interactions (DDIs) within a comprehensive three-class model. Termed 'Predicting Comprehensive Drug-Drug Interaction via Similarity Network Fusion and Convolutional Neural Networks' (SNF-CNN), this algorithm strives to identify unknown and potential DDIs that have not yet been detected. The intrinsic features of off-label side effects and the chemical structure of drugs embedded in our approach provide valuable insights for uncovering hidden potential DDIs within the existing DDI network. To harness both similarity features effectively, we capitalize on the power of Similarity Network Fusion (SNF).</w:t>
        </w:r>
      </w:ins>
    </w:p>
    <w:p w14:paraId="39E3E85F" w14:textId="3250B881" w:rsidR="008F055C" w:rsidDel="00A50060" w:rsidRDefault="00A50060" w:rsidP="00A50060">
      <w:pPr>
        <w:spacing w:line="276" w:lineRule="auto"/>
        <w:jc w:val="both"/>
        <w:rPr>
          <w:del w:id="502" w:author="Amin Khodamoradi" w:date="2023-12-13T14:31:00Z"/>
          <w:rFonts w:ascii="Times New Roman" w:hAnsi="Times New Roman" w:cs="Times New Roman"/>
        </w:rPr>
      </w:pPr>
      <w:ins w:id="503" w:author="Amin Khodamoradi" w:date="2023-12-13T14:31:00Z">
        <w:r w:rsidRPr="00A50060">
          <w:rPr>
            <w:rFonts w:ascii="Times New Roman" w:hAnsi="Times New Roman" w:cs="Times New Roman"/>
          </w:rPr>
          <w:t>This approach diverges from conventional methods by relying on deep neural networks, specifically a convolutional neural network, and distinctly differs from matrix factorization techniques. While we briefly acknowledge these alternative methods, it is crucial to emphasize that our work represents a unique exploration within the realm of three-class data, setting it apart from existing studies.</w:t>
        </w:r>
      </w:ins>
      <w:del w:id="504" w:author="Amin Khodamoradi" w:date="2023-12-13T14:31:00Z">
        <w:r w:rsidR="00D92642" w:rsidRPr="00343B90" w:rsidDel="00A50060">
          <w:rPr>
            <w:rFonts w:ascii="Times New Roman" w:hAnsi="Times New Roman" w:cs="Times New Roman"/>
          </w:rPr>
          <w:delText xml:space="preserve">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delText>
        </w:r>
      </w:del>
    </w:p>
    <w:p w14:paraId="77564E77" w14:textId="55E83059" w:rsidR="008F055C" w:rsidDel="00360F8D" w:rsidRDefault="00D92642" w:rsidP="00A50060">
      <w:pPr>
        <w:spacing w:line="276" w:lineRule="auto"/>
        <w:jc w:val="both"/>
        <w:rPr>
          <w:del w:id="505" w:author="Amin Khodamoradi" w:date="2023-12-13T14:25:00Z"/>
          <w:rFonts w:ascii="Times New Roman" w:hAnsi="Times New Roman" w:cs="Times New Roman"/>
        </w:rPr>
      </w:pPr>
      <w:del w:id="506" w:author="Amin Khodamoradi" w:date="2023-12-13T14:25:00Z">
        <w:r w:rsidRPr="00343B90" w:rsidDel="00A15EED">
          <w:rPr>
            <w:rFonts w:ascii="Times New Roman" w:hAnsi="Times New Roman" w:cs="Times New Roman"/>
          </w:rPr>
          <w:delTex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delText>
        </w:r>
      </w:del>
    </w:p>
    <w:p w14:paraId="7CEC900E" w14:textId="77777777" w:rsidR="00360F8D" w:rsidRPr="00343B90" w:rsidRDefault="00360F8D" w:rsidP="00360F8D">
      <w:pPr>
        <w:spacing w:line="276" w:lineRule="auto"/>
        <w:jc w:val="both"/>
        <w:rPr>
          <w:ins w:id="507" w:author="Amin Khodamoradi" w:date="2023-12-13T14:46:00Z"/>
          <w:rFonts w:ascii="Times New Roman" w:hAnsi="Times New Roman" w:cs="Times New Roman"/>
        </w:rPr>
      </w:pPr>
    </w:p>
    <w:p w14:paraId="450D0FC9" w14:textId="087BF6D4" w:rsidR="008F055C" w:rsidRPr="00343B90" w:rsidDel="00A15EED" w:rsidRDefault="00D92642">
      <w:pPr>
        <w:spacing w:line="276" w:lineRule="auto"/>
        <w:jc w:val="both"/>
        <w:rPr>
          <w:del w:id="508" w:author="Amin Khodamoradi" w:date="2023-12-13T14:25:00Z"/>
          <w:rFonts w:ascii="Times New Roman" w:hAnsi="Times New Roman" w:cs="Times New Roman"/>
        </w:rPr>
      </w:pPr>
      <w:del w:id="509" w:author="Amin Khodamoradi" w:date="2023-12-13T14:25:00Z">
        <w:r w:rsidRPr="00343B90" w:rsidDel="00A15EED">
          <w:rPr>
            <w:rFonts w:ascii="Times New Roman" w:hAnsi="Times New Roman" w:cs="Times New Roman"/>
          </w:rPr>
          <w:delTex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delText>
        </w:r>
        <w:commentRangeEnd w:id="498"/>
        <w:r w:rsidR="00380F04" w:rsidDel="00A15EED">
          <w:rPr>
            <w:rStyle w:val="CommentReference"/>
            <w:rFonts w:cs="Mangal"/>
          </w:rPr>
          <w:commentReference w:id="498"/>
        </w:r>
      </w:del>
      <w:commentRangeEnd w:id="499"/>
      <w:r w:rsidR="00892F8A">
        <w:rPr>
          <w:rStyle w:val="CommentReference"/>
          <w:rFonts w:cs="Mangal"/>
        </w:rPr>
        <w:commentReference w:id="499"/>
      </w:r>
      <w:commentRangeEnd w:id="500"/>
      <w:r w:rsidR="00892F8A">
        <w:rPr>
          <w:rStyle w:val="CommentReference"/>
          <w:rFonts w:cs="Mangal"/>
        </w:rPr>
        <w:commentReference w:id="500"/>
      </w:r>
      <w:del w:id="510" w:author="Amin Khodamoradi" w:date="2023-12-13T14:25:00Z">
        <w:r w:rsidRPr="00343B90" w:rsidDel="00A15EED">
          <w:rPr>
            <w:rFonts w:ascii="Times New Roman" w:hAnsi="Times New Roman" w:cs="Times New Roman"/>
          </w:rPr>
          <w:delText>.</w:delText>
        </w:r>
      </w:del>
    </w:p>
    <w:p w14:paraId="212362B8" w14:textId="77777777" w:rsidR="008F055C" w:rsidRPr="00343B90" w:rsidRDefault="008F055C">
      <w:pPr>
        <w:spacing w:line="276" w:lineRule="auto"/>
        <w:jc w:val="both"/>
        <w:rPr>
          <w:rFonts w:ascii="Times New Roman" w:hAnsi="Times New Roman" w:cs="Times New Roman"/>
        </w:rPr>
        <w:pPrChange w:id="511" w:author="Amin Khodamoradi" w:date="2023-12-13T14:26:00Z">
          <w:pPr>
            <w:spacing w:line="276" w:lineRule="auto"/>
          </w:pPr>
        </w:pPrChange>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0B36A06E" w14:textId="6D2968EA" w:rsidR="00353532" w:rsidRPr="00353532" w:rsidRDefault="00353532" w:rsidP="00353532">
      <w:pPr>
        <w:spacing w:line="276" w:lineRule="auto"/>
        <w:rPr>
          <w:ins w:id="512" w:author="Amin Khodamoradi" w:date="2023-12-13T15:04:00Z"/>
          <w:rFonts w:ascii="Times New Roman" w:hAnsi="Times New Roman" w:cs="Times New Roman"/>
        </w:rPr>
      </w:pPr>
      <w:ins w:id="513" w:author="Amin Khodamoradi" w:date="2023-12-13T15:04:00Z">
        <w:r w:rsidRPr="00353532">
          <w:rPr>
            <w:rFonts w:ascii="Times New Roman" w:hAnsi="Times New Roman" w:cs="Times New Roman"/>
          </w:rPr>
          <w:t>This study utilizes the dataset introduced by Yu et al. in 2018</w:t>
        </w:r>
      </w:ins>
      <w:customXmlInsRangeStart w:id="514" w:author="Amin Khodamoradi" w:date="2023-12-15T17:03:00Z"/>
      <w:sdt>
        <w:sdtPr>
          <w:rPr>
            <w:rFonts w:ascii="Times New Roman" w:hAnsi="Times New Roman" w:cs="Times New Roman"/>
          </w:rPr>
          <w:id w:val="1284929953"/>
          <w:citation/>
        </w:sdtPr>
        <w:sdtContent>
          <w:customXmlInsRangeEnd w:id="514"/>
          <w:ins w:id="515" w:author="Amin Khodamoradi" w:date="2023-12-15T17:03:00Z">
            <w:r w:rsidR="004E1793">
              <w:rPr>
                <w:rFonts w:ascii="Times New Roman" w:hAnsi="Times New Roman" w:cs="Times New Roman"/>
              </w:rPr>
              <w:fldChar w:fldCharType="begin"/>
            </w:r>
            <w:r w:rsidR="004E1793">
              <w:rPr>
                <w:rFonts w:ascii="Times New Roman" w:hAnsi="Times New Roman" w:cs="Times New Roman"/>
              </w:rPr>
              <w:instrText xml:space="preserve"> CITATION YuH18 \l 1033 </w:instrText>
            </w:r>
          </w:ins>
          <w:r w:rsidR="004E1793">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[33]</w:t>
          </w:r>
          <w:ins w:id="516" w:author="Amin Khodamoradi" w:date="2023-12-15T17:03:00Z">
            <w:r w:rsidR="004E1793">
              <w:rPr>
                <w:rFonts w:ascii="Times New Roman" w:hAnsi="Times New Roman" w:cs="Times New Roman"/>
              </w:rPr>
              <w:fldChar w:fldCharType="end"/>
            </w:r>
          </w:ins>
          <w:customXmlInsRangeStart w:id="517" w:author="Amin Khodamoradi" w:date="2023-12-15T17:03:00Z"/>
        </w:sdtContent>
      </w:sdt>
      <w:customXmlInsRangeEnd w:id="517"/>
      <w:ins w:id="518" w:author="Amin Khodamoradi" w:date="2023-12-13T15:04:00Z">
        <w:r w:rsidRPr="00353532">
          <w:rPr>
            <w:rFonts w:ascii="Times New Roman" w:hAnsi="Times New Roman" w:cs="Times New Roman"/>
          </w:rPr>
          <w:t>, comprising 568 approved small-molecule drugs. Each drug within the dataset exhibits at least one interaction with other drugs, resulting in a total of 21,351 Drug-Drug Interactions (DDIs). Notably, these interactions are further categorized into 16,757 enhancive DDIs and 4,594 degressive DDIs.</w:t>
        </w:r>
      </w:ins>
    </w:p>
    <w:p w14:paraId="49B5409A" w14:textId="77777777" w:rsidR="00353532" w:rsidRPr="00353532" w:rsidRDefault="00353532" w:rsidP="00353532">
      <w:pPr>
        <w:spacing w:line="276" w:lineRule="auto"/>
        <w:rPr>
          <w:ins w:id="519" w:author="Amin Khodamoradi" w:date="2023-12-13T15:04:00Z"/>
          <w:rFonts w:ascii="Times New Roman" w:hAnsi="Times New Roman" w:cs="Times New Roman"/>
        </w:rPr>
      </w:pPr>
      <w:ins w:id="520" w:author="Amin Khodamoradi" w:date="2023-12-13T15:04:00Z">
        <w:r w:rsidRPr="00353532">
          <w:rPr>
            <w:rFonts w:ascii="Times New Roman" w:hAnsi="Times New Roman" w:cs="Times New Roman"/>
          </w:rPr>
          <w:t>Each drug in the dataset is uniquely characterized by two feature vectors:</w:t>
        </w:r>
      </w:ins>
    </w:p>
    <w:p w14:paraId="497C26F7" w14:textId="77777777" w:rsidR="00353532" w:rsidRPr="00353532" w:rsidRDefault="00353532" w:rsidP="00353532">
      <w:pPr>
        <w:spacing w:line="276" w:lineRule="auto"/>
        <w:rPr>
          <w:ins w:id="521" w:author="Amin Khodamoradi" w:date="2023-12-13T15:04:00Z"/>
          <w:rFonts w:ascii="Times New Roman" w:hAnsi="Times New Roman" w:cs="Times New Roman"/>
        </w:rPr>
      </w:pPr>
    </w:p>
    <w:p w14:paraId="3AEFB576" w14:textId="556A3DE5" w:rsidR="00353532" w:rsidRPr="00353532" w:rsidRDefault="00353532">
      <w:pPr>
        <w:pStyle w:val="ListParagraph"/>
        <w:numPr>
          <w:ilvl w:val="0"/>
          <w:numId w:val="7"/>
        </w:numPr>
        <w:spacing w:line="276" w:lineRule="auto"/>
        <w:rPr>
          <w:ins w:id="522" w:author="Amin Khodamoradi" w:date="2023-12-13T15:04:00Z"/>
          <w:rFonts w:ascii="Times New Roman" w:hAnsi="Times New Roman" w:cs="Times New Roman"/>
          <w:rPrChange w:id="523" w:author="Amin Khodamoradi" w:date="2023-12-13T15:05:00Z">
            <w:rPr>
              <w:ins w:id="524" w:author="Amin Khodamoradi" w:date="2023-12-13T15:04:00Z"/>
            </w:rPr>
          </w:rPrChange>
        </w:rPr>
        <w:pPrChange w:id="525" w:author="Amin Khodamoradi" w:date="2023-12-13T15:05:00Z">
          <w:pPr>
            <w:spacing w:line="276" w:lineRule="auto"/>
          </w:pPr>
        </w:pPrChange>
      </w:pPr>
      <w:ins w:id="526" w:author="Amin Khodamoradi" w:date="2023-12-13T15:04:00Z">
        <w:r w:rsidRPr="00353532">
          <w:rPr>
            <w:rFonts w:ascii="Times New Roman" w:hAnsi="Times New Roman" w:cs="Times New Roman"/>
            <w:rPrChange w:id="527" w:author="Amin Khodamoradi" w:date="2023-12-13T15:05:00Z">
              <w:rPr/>
            </w:rPrChange>
          </w:rPr>
          <w:t>An 881-dimensional feature vector (Fstr), derived from PubChem chemical structure descriptors.</w:t>
        </w:r>
      </w:ins>
    </w:p>
    <w:p w14:paraId="08DFAA0B" w14:textId="6F72AC4D" w:rsidR="00353532" w:rsidRPr="00353532" w:rsidRDefault="00353532">
      <w:pPr>
        <w:pStyle w:val="ListParagraph"/>
        <w:numPr>
          <w:ilvl w:val="0"/>
          <w:numId w:val="7"/>
        </w:numPr>
        <w:spacing w:line="276" w:lineRule="auto"/>
        <w:jc w:val="both"/>
        <w:rPr>
          <w:ins w:id="528" w:author="Amin Khodamoradi" w:date="2023-12-13T15:05:00Z"/>
          <w:rFonts w:ascii="Times New Roman" w:hAnsi="Times New Roman" w:cs="Times New Roman"/>
          <w:rPrChange w:id="529" w:author="Amin Khodamoradi" w:date="2023-12-13T15:05:00Z">
            <w:rPr>
              <w:ins w:id="530" w:author="Amin Khodamoradi" w:date="2023-12-13T15:05:00Z"/>
            </w:rPr>
          </w:rPrChange>
        </w:rPr>
        <w:pPrChange w:id="531" w:author="Amin Khodamoradi" w:date="2023-12-13T15:05:00Z">
          <w:pPr>
            <w:spacing w:line="276" w:lineRule="auto"/>
            <w:jc w:val="both"/>
          </w:pPr>
        </w:pPrChange>
      </w:pPr>
      <w:ins w:id="532" w:author="Amin Khodamoradi" w:date="2023-12-13T15:04:00Z">
        <w:r w:rsidRPr="00353532">
          <w:rPr>
            <w:rFonts w:ascii="Times New Roman" w:hAnsi="Times New Roman" w:cs="Times New Roman"/>
            <w:rPrChange w:id="533" w:author="Amin Khodamoradi" w:date="2023-12-13T15:05:00Z">
              <w:rPr/>
            </w:rPrChange>
          </w:rPr>
          <w:t>A 9149-dimensional feature vector (Fse), based on off-label side effects sourced from the OFFSIDES database</w:t>
        </w:r>
      </w:ins>
      <w:del w:id="534" w:author="Amin Khodamoradi" w:date="2023-12-13T15:04:00Z">
        <w:r w:rsidR="00D92642" w:rsidRPr="00353532" w:rsidDel="00353532">
          <w:rPr>
            <w:rFonts w:ascii="Times New Roman" w:hAnsi="Times New Roman" w:cs="Times New Roman"/>
            <w:rPrChange w:id="535" w:author="Amin Khodamoradi" w:date="2023-12-13T15:05:00Z">
              <w:rPr/>
            </w:rPrChange>
          </w:rPr>
          <w:delText>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delText>
        </w:r>
      </w:del>
      <w:ins w:id="536" w:author="mcm" w:date="2023-11-10T15:21:00Z">
        <w:del w:id="537" w:author="Amin Khodamoradi" w:date="2023-12-13T15:04:00Z">
          <w:r w:rsidR="00380F04" w:rsidRPr="00353532" w:rsidDel="00353532">
            <w:rPr>
              <w:rFonts w:ascii="Times New Roman" w:hAnsi="Times New Roman" w:cs="Times New Roman"/>
              <w:rPrChange w:id="538" w:author="Amin Khodamoradi" w:date="2023-12-13T15:05:00Z">
                <w:rPr/>
              </w:rPrChange>
            </w:rPr>
            <w:delText xml:space="preserve"> is</w:delText>
          </w:r>
        </w:del>
      </w:ins>
      <w:del w:id="539" w:author="Amin Khodamoradi" w:date="2023-12-13T15:04:00Z">
        <w:r w:rsidR="00D92642" w:rsidRPr="00353532" w:rsidDel="00353532">
          <w:rPr>
            <w:rFonts w:ascii="Times New Roman" w:hAnsi="Times New Roman" w:cs="Times New Roman"/>
            <w:rPrChange w:id="540" w:author="Amin Khodamoradi" w:date="2023-12-13T15:05:00Z">
              <w:rPr/>
            </w:rPrChange>
          </w:rPr>
          <w:delText xml:space="preserve"> represented as an 881-dimensional feature vector </w:delText>
        </w:r>
        <w:r w:rsidR="00D92642" w:rsidRPr="00353532" w:rsidDel="00353532">
          <w:rPr>
            <w:rFonts w:ascii="Times New Roman" w:hAnsi="Times New Roman" w:cs="Times New Roman"/>
            <w:i/>
            <w:iCs/>
            <w:rPrChange w:id="541" w:author="Amin Khodamoradi" w:date="2023-12-13T15:05:00Z">
              <w:rPr>
                <w:i/>
                <w:iCs/>
              </w:rPr>
            </w:rPrChange>
          </w:rPr>
          <w:delText>F</w:delText>
        </w:r>
        <w:r w:rsidR="00D92642" w:rsidRPr="00353532" w:rsidDel="00353532">
          <w:rPr>
            <w:rFonts w:ascii="Times New Roman" w:hAnsi="Times New Roman" w:cs="Times New Roman"/>
            <w:i/>
            <w:iCs/>
            <w:vertAlign w:val="subscript"/>
            <w:rPrChange w:id="542" w:author="Amin Khodamoradi" w:date="2023-12-13T15:05:00Z">
              <w:rPr>
                <w:i/>
                <w:iCs/>
                <w:vertAlign w:val="subscript"/>
              </w:rPr>
            </w:rPrChange>
          </w:rPr>
          <w:delText>str</w:delText>
        </w:r>
        <w:r w:rsidR="00D92642" w:rsidRPr="00353532" w:rsidDel="00353532">
          <w:rPr>
            <w:rFonts w:ascii="Times New Roman" w:hAnsi="Times New Roman" w:cs="Times New Roman"/>
            <w:rPrChange w:id="543" w:author="Amin Khodamoradi" w:date="2023-12-13T15:05:00Z">
              <w:rPr/>
            </w:rPrChange>
          </w:rPr>
          <w:delText xml:space="preserve"> based on PubChem chemical structure descriptor and also a 9149-dimensional feature vector </w:delText>
        </w:r>
        <w:r w:rsidR="00D92642" w:rsidRPr="00353532" w:rsidDel="00353532">
          <w:rPr>
            <w:rFonts w:ascii="Times New Roman" w:hAnsi="Times New Roman" w:cs="Times New Roman"/>
            <w:i/>
            <w:iCs/>
            <w:rPrChange w:id="544" w:author="Amin Khodamoradi" w:date="2023-12-13T15:05:00Z">
              <w:rPr>
                <w:i/>
                <w:iCs/>
              </w:rPr>
            </w:rPrChange>
          </w:rPr>
          <w:delText>F</w:delText>
        </w:r>
        <w:r w:rsidR="00D92642" w:rsidRPr="00353532" w:rsidDel="00353532">
          <w:rPr>
            <w:rFonts w:ascii="Times New Roman" w:hAnsi="Times New Roman" w:cs="Times New Roman"/>
            <w:i/>
            <w:iCs/>
            <w:vertAlign w:val="subscript"/>
            <w:rPrChange w:id="545" w:author="Amin Khodamoradi" w:date="2023-12-13T15:05:00Z">
              <w:rPr>
                <w:i/>
                <w:iCs/>
                <w:vertAlign w:val="subscript"/>
              </w:rPr>
            </w:rPrChange>
          </w:rPr>
          <w:delText>se</w:delText>
        </w:r>
        <w:r w:rsidR="00D92642" w:rsidRPr="00353532" w:rsidDel="00353532">
          <w:rPr>
            <w:rFonts w:ascii="Times New Roman" w:hAnsi="Times New Roman" w:cs="Times New Roman"/>
            <w:rPrChange w:id="546" w:author="Amin Khodamoradi" w:date="2023-12-13T15:05:00Z">
              <w:rPr/>
            </w:rPrChange>
          </w:rPr>
          <w:delText xml:space="preserve"> based on the off-label side effects provided by </w:delText>
        </w:r>
        <w:commentRangeStart w:id="547"/>
        <w:commentRangeStart w:id="548"/>
        <w:commentRangeStart w:id="549"/>
        <w:r w:rsidR="00D92642" w:rsidRPr="00353532" w:rsidDel="00353532">
          <w:rPr>
            <w:rFonts w:ascii="Times New Roman" w:hAnsi="Times New Roman" w:cs="Times New Roman"/>
            <w:rPrChange w:id="550" w:author="Amin Khodamoradi" w:date="2023-12-13T15:05:00Z">
              <w:rPr/>
            </w:rPrChange>
          </w:rPr>
          <w:delText>OFFSIDES</w:delText>
        </w:r>
        <w:commentRangeEnd w:id="547"/>
        <w:r w:rsidR="00380F04" w:rsidDel="00353532">
          <w:rPr>
            <w:rStyle w:val="CommentReference"/>
          </w:rPr>
          <w:commentReference w:id="547"/>
        </w:r>
        <w:commentRangeEnd w:id="548"/>
        <w:r w:rsidDel="00353532">
          <w:rPr>
            <w:rStyle w:val="CommentReference"/>
          </w:rPr>
          <w:commentReference w:id="548"/>
        </w:r>
        <w:commentRangeEnd w:id="549"/>
        <w:r w:rsidDel="00353532">
          <w:rPr>
            <w:rStyle w:val="CommentReference"/>
          </w:rPr>
          <w:commentReference w:id="549"/>
        </w:r>
      </w:del>
      <w:ins w:id="551" w:author="mcm" w:date="2023-11-10T15:24:00Z">
        <w:del w:id="552" w:author="Amin Khodamoradi" w:date="2023-12-13T15:04:00Z">
          <w:r w:rsidR="00380F04" w:rsidRPr="00353532" w:rsidDel="00353532">
            <w:rPr>
              <w:rFonts w:ascii="Times New Roman" w:hAnsi="Times New Roman" w:cs="Times New Roman"/>
              <w:rPrChange w:id="553" w:author="Amin Khodamoradi" w:date="2023-12-13T15:05:00Z">
                <w:rPr/>
              </w:rPrChange>
            </w:rPr>
            <w:delText xml:space="preserve"> database</w:delText>
          </w:r>
        </w:del>
      </w:ins>
      <w:customXmlInsRangeStart w:id="554" w:author="Amin Khodamoradi" w:date="2023-12-13T15:02:00Z"/>
      <w:sdt>
        <w:sdtPr>
          <w:id w:val="-696390873"/>
          <w:citation/>
        </w:sdtPr>
        <w:sdtContent>
          <w:customXmlInsRangeEnd w:id="554"/>
          <w:ins w:id="555" w:author="Amin Khodamoradi" w:date="2023-12-13T15:02:00Z">
            <w:r w:rsidR="00C4240B" w:rsidRPr="00353532">
              <w:rPr>
                <w:rFonts w:ascii="Times New Roman" w:hAnsi="Times New Roman" w:cs="Times New Roman"/>
                <w:rPrChange w:id="556" w:author="Amin Khodamoradi" w:date="2023-12-13T15:05:00Z">
                  <w:rPr/>
                </w:rPrChange>
              </w:rPr>
              <w:fldChar w:fldCharType="begin"/>
            </w:r>
            <w:r w:rsidR="00C4240B" w:rsidRPr="00353532">
              <w:rPr>
                <w:rFonts w:ascii="Times New Roman" w:hAnsi="Times New Roman" w:cs="Times New Roman"/>
                <w:rPrChange w:id="557" w:author="Amin Khodamoradi" w:date="2023-12-13T15:05:00Z">
                  <w:rPr/>
                </w:rPrChange>
              </w:rPr>
              <w:instrText xml:space="preserve"> CITATION NPT12 \l 1033 </w:instrText>
            </w:r>
          </w:ins>
          <w:r w:rsidR="00C4240B" w:rsidRPr="00353532">
            <w:rPr>
              <w:rFonts w:ascii="Times New Roman" w:hAnsi="Times New Roman" w:cs="Times New Roman"/>
              <w:rPrChange w:id="558" w:author="Amin Khodamoradi" w:date="2023-12-13T15:05:00Z">
                <w:rPr/>
              </w:rPrChange>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[37]</w:t>
          </w:r>
          <w:ins w:id="559" w:author="Amin Khodamoradi" w:date="2023-12-13T15:02:00Z">
            <w:r w:rsidR="00C4240B" w:rsidRPr="00353532">
              <w:rPr>
                <w:rFonts w:ascii="Times New Roman" w:hAnsi="Times New Roman" w:cs="Times New Roman"/>
                <w:rPrChange w:id="560" w:author="Amin Khodamoradi" w:date="2023-12-13T15:05:00Z">
                  <w:rPr/>
                </w:rPrChange>
              </w:rPr>
              <w:fldChar w:fldCharType="end"/>
            </w:r>
          </w:ins>
          <w:customXmlInsRangeStart w:id="561" w:author="Amin Khodamoradi" w:date="2023-12-13T15:02:00Z"/>
        </w:sdtContent>
      </w:sdt>
      <w:customXmlInsRangeEnd w:id="561"/>
      <w:r w:rsidR="00D92642" w:rsidRPr="00353532">
        <w:rPr>
          <w:rFonts w:ascii="Times New Roman" w:hAnsi="Times New Roman" w:cs="Times New Roman"/>
          <w:rPrChange w:id="562" w:author="Amin Khodamoradi" w:date="2023-12-13T15:05:00Z">
            <w:rPr/>
          </w:rPrChange>
        </w:rPr>
        <w:t xml:space="preserve">. </w:t>
      </w:r>
      <w:del w:id="563" w:author="Amin Khodamoradi" w:date="2023-12-13T15:05:00Z">
        <w:r w:rsidR="00D92642" w:rsidRPr="00353532" w:rsidDel="00353532">
          <w:rPr>
            <w:rFonts w:ascii="Times New Roman" w:hAnsi="Times New Roman" w:cs="Times New Roman"/>
            <w:rPrChange w:id="564" w:author="Amin Khodamoradi" w:date="2023-12-13T15:05:00Z">
              <w:rPr/>
            </w:rPrChange>
          </w:rPr>
          <w:delText>If a side effect or chemical structure is reported or has observed for the drug its vector element is one, otherwise is zero</w:delText>
        </w:r>
      </w:del>
    </w:p>
    <w:p w14:paraId="05CED1C0" w14:textId="5C55201E" w:rsidR="00353532" w:rsidRPr="00353532" w:rsidRDefault="00353532" w:rsidP="00353532">
      <w:pPr>
        <w:spacing w:line="276" w:lineRule="auto"/>
        <w:jc w:val="both"/>
        <w:rPr>
          <w:ins w:id="565" w:author="Amin Khodamoradi" w:date="2023-12-13T15:05:00Z"/>
          <w:rFonts w:ascii="Times New Roman" w:hAnsi="Times New Roman" w:cs="Times New Roman"/>
        </w:rPr>
      </w:pPr>
      <w:ins w:id="566" w:author="Amin Khodamoradi" w:date="2023-12-13T15:05:00Z">
        <w:r w:rsidRPr="00353532">
          <w:rPr>
            <w:rFonts w:ascii="Times New Roman" w:hAnsi="Times New Roman" w:cs="Times New Roman"/>
          </w:rPr>
          <w:t xml:space="preserve">The elements in these vectors are binary, assigned </w:t>
        </w:r>
      </w:ins>
      <w:ins w:id="567" w:author="Amin Khodamoradi" w:date="2024-01-08T14:44:00Z">
        <w:r w:rsidR="00465B77">
          <w:rPr>
            <w:rFonts w:ascii="Times New Roman" w:hAnsi="Times New Roman" w:cs="Times New Roman"/>
          </w:rPr>
          <w:t>1</w:t>
        </w:r>
      </w:ins>
      <w:ins w:id="568" w:author="Amin Khodamoradi" w:date="2023-12-13T15:05:00Z">
        <w:r w:rsidRPr="00353532">
          <w:rPr>
            <w:rFonts w:ascii="Times New Roman" w:hAnsi="Times New Roman" w:cs="Times New Roman"/>
          </w:rPr>
          <w:t xml:space="preserve"> if the corresponding side effect or chemical structure is reported or observed and </w:t>
        </w:r>
      </w:ins>
      <w:ins w:id="569" w:author="Amin Khodamoradi" w:date="2024-01-08T14:44:00Z">
        <w:r w:rsidR="00465B77">
          <w:rPr>
            <w:rFonts w:ascii="Times New Roman" w:hAnsi="Times New Roman" w:cs="Times New Roman"/>
          </w:rPr>
          <w:t>0</w:t>
        </w:r>
      </w:ins>
      <w:ins w:id="570" w:author="Amin Khodamoradi" w:date="2023-12-13T15:05:00Z">
        <w:r w:rsidRPr="00353532">
          <w:rPr>
            <w:rFonts w:ascii="Times New Roman" w:hAnsi="Times New Roman" w:cs="Times New Roman"/>
          </w:rPr>
          <w:t xml:space="preserve"> otherwise.</w:t>
        </w:r>
      </w:ins>
    </w:p>
    <w:p w14:paraId="4C17FE29" w14:textId="100D502B" w:rsidR="008F055C" w:rsidRPr="00343B90" w:rsidRDefault="00353532" w:rsidP="00353532">
      <w:pPr>
        <w:spacing w:line="276" w:lineRule="auto"/>
        <w:jc w:val="both"/>
        <w:rPr>
          <w:rFonts w:ascii="Times New Roman" w:hAnsi="Times New Roman" w:cs="Times New Roman"/>
        </w:rPr>
      </w:pPr>
      <w:ins w:id="571" w:author="Amin Khodamoradi" w:date="2023-12-13T15:05:00Z">
        <w:r w:rsidRPr="00353532">
          <w:rPr>
            <w:rFonts w:ascii="Times New Roman" w:hAnsi="Times New Roman" w:cs="Times New Roman"/>
          </w:rPr>
          <w:t>This dual-feature representation encapsulates both the structural attributes and off-label side effects of each drug, forming the foundational elements for subsequent analyses in our investigation</w:t>
        </w:r>
      </w:ins>
      <w:r w:rsidR="00D92642" w:rsidRPr="00343B90">
        <w:rPr>
          <w:rFonts w:ascii="Times New Roman" w:hAnsi="Times New Roman" w:cs="Times New Roman"/>
        </w:rPr>
        <w:t>.</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Default="00D92642">
      <w:pPr>
        <w:spacing w:line="276" w:lineRule="auto"/>
        <w:rPr>
          <w:ins w:id="572" w:author="Amin Khodamoradi" w:date="2023-12-13T15:25:00Z"/>
          <w:rFonts w:ascii="Times New Roman" w:hAnsi="Times New Roman" w:cs="Times New Roman"/>
          <w:b/>
          <w:bCs/>
        </w:rPr>
      </w:pPr>
      <w:r w:rsidRPr="00343B90">
        <w:rPr>
          <w:rFonts w:ascii="Times New Roman" w:hAnsi="Times New Roman" w:cs="Times New Roman"/>
          <w:b/>
          <w:bCs/>
        </w:rPr>
        <w:t>Problem formulation</w:t>
      </w:r>
    </w:p>
    <w:p w14:paraId="67A5BF7F" w14:textId="7513E8CF" w:rsidR="00537485" w:rsidRPr="00343B90" w:rsidDel="00CD1673" w:rsidRDefault="00537485">
      <w:pPr>
        <w:spacing w:line="276" w:lineRule="auto"/>
        <w:rPr>
          <w:del w:id="573" w:author="Amin Khodamoradi" w:date="2023-12-18T14:24:00Z"/>
          <w:rFonts w:ascii="Times New Roman" w:hAnsi="Times New Roman" w:cs="Times New Roman"/>
        </w:rPr>
      </w:pPr>
    </w:p>
    <w:p w14:paraId="4F30540C" w14:textId="203904EF" w:rsidR="00FD54EB" w:rsidRDefault="00FD54EB" w:rsidP="00F077B7">
      <w:pPr>
        <w:spacing w:line="276" w:lineRule="auto"/>
        <w:jc w:val="both"/>
        <w:rPr>
          <w:ins w:id="574" w:author="Amin Khodamoradi" w:date="2023-12-13T15:08:00Z"/>
          <w:rFonts w:ascii="Times New Roman" w:hAnsi="Times New Roman" w:cs="Times New Roman"/>
        </w:rPr>
      </w:pPr>
      <w:ins w:id="575" w:author="Amin Khodamoradi" w:date="2023-12-13T15:08:00Z">
        <w:r w:rsidRPr="00FD54EB">
          <w:rPr>
            <w:rFonts w:ascii="Times New Roman" w:hAnsi="Times New Roman" w:cs="Times New Roman"/>
          </w:rPr>
          <w:t xml:space="preserve">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i = 1, 2, ..., m</w:t>
        </w:r>
      </w:ins>
      <w:ins w:id="576" w:author="Amin Khodamoradi" w:date="2023-12-13T15:09:00Z">
        <w:r>
          <w:rPr>
            <w:rFonts w:ascii="Times New Roman" w:hAnsi="Times New Roman" w:cs="Times New Roman"/>
          </w:rPr>
          <w:t>,</w:t>
        </w:r>
      </w:ins>
      <w:ins w:id="577" w:author="Amin Khodamoradi" w:date="2023-12-13T15:08:00Z">
        <w:r w:rsidRPr="00FD54EB">
          <w:rPr>
            <w:rFonts w:ascii="Times New Roman" w:hAnsi="Times New Roman" w:cs="Times New Roman"/>
          </w:rPr>
          <w:t xml:space="preserve"> represent a set of </w:t>
        </w:r>
      </w:ins>
      <w:ins w:id="578" w:author="Amin Khodamoradi" w:date="2024-04-08T16:44:00Z" w16du:dateUtc="2024-04-08T15:44:00Z">
        <w:r w:rsidR="00F077B7">
          <w:rPr>
            <w:rFonts w:ascii="Times New Roman" w:hAnsi="Times New Roman" w:cs="Times New Roman"/>
          </w:rPr>
          <w:t>m-approved</w:t>
        </w:r>
      </w:ins>
      <w:ins w:id="579" w:author="Amin Khodamoradi" w:date="2023-12-13T15:08:00Z">
        <w:r w:rsidRPr="00FD54EB">
          <w:rPr>
            <w:rFonts w:ascii="Times New Roman" w:hAnsi="Times New Roman" w:cs="Times New Roman"/>
          </w:rPr>
          <w:t xml:space="preserve"> drugs. Each drug </w:t>
        </w:r>
        <w:r w:rsidRPr="00FD54EB">
          <w:rPr>
            <w:rFonts w:ascii="Times New Roman" w:hAnsi="Times New Roman" w:cs="Times New Roman"/>
            <w:i/>
            <w:iCs/>
            <w:rPrChange w:id="580" w:author="Amin Khodamoradi" w:date="2023-12-13T15:09:00Z">
              <w:rPr>
                <w:rFonts w:ascii="Times New Roman" w:hAnsi="Times New Roman" w:cs="Times New Roman"/>
              </w:rPr>
            </w:rPrChange>
          </w:rPr>
          <w:t>d</w:t>
        </w:r>
        <w:r w:rsidRPr="00FD54EB">
          <w:rPr>
            <w:rFonts w:ascii="Times New Roman" w:hAnsi="Times New Roman" w:cs="Times New Roman"/>
          </w:rPr>
          <w:t xml:space="preserve"> in </w:t>
        </w:r>
        <w:r w:rsidRPr="00FD54EB">
          <w:rPr>
            <w:rFonts w:ascii="Times New Roman" w:hAnsi="Times New Roman" w:cs="Times New Roman"/>
            <w:i/>
            <w:iCs/>
            <w:rPrChange w:id="581" w:author="Amin Khodamoradi" w:date="2023-12-13T15:10:00Z">
              <w:rPr>
                <w:rFonts w:ascii="Times New Roman" w:hAnsi="Times New Roman" w:cs="Times New Roman"/>
              </w:rPr>
            </w:rPrChange>
          </w:rPr>
          <w:t>D</w:t>
        </w:r>
        <w:r w:rsidRPr="00FD54EB">
          <w:rPr>
            <w:rFonts w:ascii="Times New Roman" w:hAnsi="Times New Roman" w:cs="Times New Roman"/>
          </w:rPr>
          <w:t xml:space="preserve"> is denoted by a </w:t>
        </w:r>
        <w:r w:rsidRPr="00FD54EB">
          <w:rPr>
            <w:rFonts w:ascii="Times New Roman" w:hAnsi="Times New Roman" w:cs="Times New Roman"/>
            <w:i/>
            <w:iCs/>
            <w:rPrChange w:id="582" w:author="Amin Khodamoradi" w:date="2023-12-13T15:10:00Z">
              <w:rPr>
                <w:rFonts w:ascii="Times New Roman" w:hAnsi="Times New Roman" w:cs="Times New Roman"/>
              </w:rPr>
            </w:rPrChange>
          </w:rPr>
          <w:t>p</w:t>
        </w:r>
        <w:r w:rsidRPr="00FD54EB">
          <w:rPr>
            <w:rFonts w:ascii="Times New Roman" w:hAnsi="Times New Roman" w:cs="Times New Roman"/>
          </w:rPr>
          <w:t xml:space="preserve">-dimensional feature vector </w:t>
        </w:r>
      </w:ins>
      <w:ins w:id="583" w:author="Amin Khodamoradi" w:date="2023-12-13T15:10:00Z">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Pr="00343B90">
          <w:rPr>
            <w:rFonts w:ascii="Times New Roman" w:hAnsi="Times New Roman" w:cs="Times New Roman"/>
            <w:i/>
            <w:iCs/>
            <w:vertAlign w:val="subscript"/>
          </w:rPr>
          <w:t>2</w:t>
        </w:r>
        <w:r w:rsidRPr="00343B90">
          <w:rPr>
            <w:rFonts w:ascii="Times New Roman" w:hAnsi="Times New Roman" w:cs="Times New Roman"/>
            <w:i/>
            <w:iCs/>
          </w:rPr>
          <w:t>, ..., f</w:t>
        </w:r>
        <w:r w:rsidRPr="00343B90">
          <w:rPr>
            <w:rFonts w:ascii="Times New Roman" w:hAnsi="Times New Roman" w:cs="Times New Roman"/>
            <w:i/>
            <w:iCs/>
            <w:vertAlign w:val="subscript"/>
          </w:rPr>
          <w:t>k</w:t>
        </w:r>
        <w:r w:rsidRPr="00343B90">
          <w:rPr>
            <w:rFonts w:ascii="Times New Roman" w:hAnsi="Times New Roman" w:cs="Times New Roman"/>
            <w:i/>
            <w:iCs/>
          </w:rPr>
          <w:t>, ..., f</w:t>
        </w:r>
        <w:r w:rsidRPr="00343B90">
          <w:rPr>
            <w:rFonts w:ascii="Times New Roman" w:hAnsi="Times New Roman" w:cs="Times New Roman"/>
            <w:i/>
            <w:iCs/>
            <w:vertAlign w:val="subscript"/>
          </w:rPr>
          <w:t>p</w:t>
        </w:r>
        <w:r w:rsidRPr="00343B90">
          <w:rPr>
            <w:rFonts w:ascii="Times New Roman" w:hAnsi="Times New Roman" w:cs="Times New Roman"/>
            <w:i/>
            <w:iCs/>
          </w:rPr>
          <w:t>]</w:t>
        </w:r>
      </w:ins>
      <w:ins w:id="584" w:author="Amin Khodamoradi" w:date="2023-12-13T15:08:00Z">
        <w:r w:rsidRPr="00FD54EB">
          <w:rPr>
            <w:rFonts w:ascii="Times New Roman" w:hAnsi="Times New Roman" w:cs="Times New Roman"/>
          </w:rPr>
          <w:t xml:space="preserve">, where </w:t>
        </w:r>
      </w:ins>
      <w:ins w:id="585" w:author="Amin Khodamoradi" w:date="2023-12-13T15:11:00Z">
        <w:r w:rsidRPr="00FD54EB">
          <w:rPr>
            <w:rFonts w:ascii="Times New Roman" w:hAnsi="Times New Roman" w:cs="Times New Roman"/>
            <w:i/>
            <w:iCs/>
            <w:rPrChange w:id="586"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87" w:author="Amin Khodamoradi" w:date="2023-12-13T15:11:00Z">
              <w:rPr>
                <w:rFonts w:ascii="Times New Roman" w:hAnsi="Times New Roman" w:cs="Times New Roman"/>
                <w:vertAlign w:val="subscript"/>
              </w:rPr>
            </w:rPrChange>
          </w:rPr>
          <w:t>k</w:t>
        </w:r>
        <w:r w:rsidRPr="00FD54EB">
          <w:rPr>
            <w:rFonts w:ascii="Times New Roman" w:hAnsi="Times New Roman" w:cs="Times New Roman"/>
            <w:i/>
            <w:iCs/>
            <w:rPrChange w:id="588" w:author="Amin Khodamoradi" w:date="2023-12-13T15:11:00Z">
              <w:rPr>
                <w:rFonts w:ascii="Times New Roman" w:hAnsi="Times New Roman" w:cs="Times New Roman"/>
              </w:rPr>
            </w:rPrChange>
          </w:rPr>
          <w:t xml:space="preserve"> = 1</w:t>
        </w:r>
        <w:r>
          <w:rPr>
            <w:rFonts w:ascii="Times New Roman" w:hAnsi="Times New Roman" w:cs="Times New Roman"/>
          </w:rPr>
          <w:t xml:space="preserve"> </w:t>
        </w:r>
      </w:ins>
      <w:ins w:id="589" w:author="Amin Khodamoradi" w:date="2023-12-13T15:08:00Z">
        <w:r w:rsidRPr="00FD54EB">
          <w:rPr>
            <w:rFonts w:ascii="Times New Roman" w:hAnsi="Times New Roman" w:cs="Times New Roman"/>
          </w:rPr>
          <w:t xml:space="preserve">indicates the presence of the k-th specific chemical structure fragment or occurrence of an off-label side effect, and </w:t>
        </w:r>
        <w:r w:rsidRPr="00FD54EB">
          <w:rPr>
            <w:rFonts w:ascii="Times New Roman" w:hAnsi="Times New Roman" w:cs="Times New Roman"/>
            <w:i/>
            <w:iCs/>
            <w:rPrChange w:id="590" w:author="Amin Khodamoradi" w:date="2023-12-13T15:11:00Z">
              <w:rPr>
                <w:rFonts w:ascii="Times New Roman" w:hAnsi="Times New Roman" w:cs="Times New Roman"/>
              </w:rPr>
            </w:rPrChange>
          </w:rPr>
          <w:t>f</w:t>
        </w:r>
        <w:r w:rsidRPr="00FD54EB">
          <w:rPr>
            <w:rFonts w:ascii="Times New Roman" w:hAnsi="Times New Roman" w:cs="Times New Roman"/>
            <w:i/>
            <w:iCs/>
            <w:vertAlign w:val="subscript"/>
            <w:rPrChange w:id="591" w:author="Amin Khodamoradi" w:date="2023-12-13T15:12:00Z">
              <w:rPr>
                <w:rFonts w:ascii="Times New Roman" w:hAnsi="Times New Roman" w:cs="Times New Roman"/>
              </w:rPr>
            </w:rPrChange>
          </w:rPr>
          <w:t>k</w:t>
        </w:r>
        <w:r w:rsidRPr="00FD54EB">
          <w:rPr>
            <w:rFonts w:ascii="Times New Roman" w:hAnsi="Times New Roman" w:cs="Times New Roman"/>
            <w:i/>
            <w:iCs/>
            <w:rPrChange w:id="592" w:author="Amin Khodamoradi" w:date="2023-12-13T15:11:00Z">
              <w:rPr>
                <w:rFonts w:ascii="Times New Roman" w:hAnsi="Times New Roman" w:cs="Times New Roman"/>
              </w:rPr>
            </w:rPrChange>
          </w:rPr>
          <w:t xml:space="preserve"> = 0</w:t>
        </w:r>
        <w:r w:rsidRPr="00FD54EB">
          <w:rPr>
            <w:rFonts w:ascii="Times New Roman" w:hAnsi="Times New Roman" w:cs="Times New Roman"/>
          </w:rPr>
          <w:t xml:space="preserve"> otherwise. </w:t>
        </w:r>
      </w:ins>
      <w:commentRangeStart w:id="593"/>
      <w:commentRangeStart w:id="594"/>
      <w:commentRangeStart w:id="595"/>
      <w:ins w:id="596" w:author="Amin Khodamoradi" w:date="2023-12-13T15:25:00Z">
        <w:r w:rsidR="00537485" w:rsidRPr="00FD54EB">
          <w:rPr>
            <w:rFonts w:ascii="Times New Roman" w:hAnsi="Times New Roman" w:cs="Times New Roman"/>
          </w:rPr>
          <w:t>Given</w:t>
        </w:r>
        <w:commentRangeEnd w:id="593"/>
        <w:r w:rsidR="00537485">
          <w:rPr>
            <w:rStyle w:val="CommentReference"/>
            <w:rFonts w:cs="Mangal"/>
          </w:rPr>
          <w:commentReference w:id="593"/>
        </w:r>
      </w:ins>
      <w:commentRangeEnd w:id="594"/>
      <w:ins w:id="597" w:author="Amin Khodamoradi" w:date="2023-12-13T15:26:00Z">
        <w:r w:rsidR="00537485">
          <w:rPr>
            <w:rStyle w:val="CommentReference"/>
            <w:rFonts w:cs="Mangal"/>
          </w:rPr>
          <w:commentReference w:id="594"/>
        </w:r>
        <w:commentRangeEnd w:id="595"/>
        <w:r w:rsidR="00537485">
          <w:rPr>
            <w:rStyle w:val="CommentReference"/>
            <w:rFonts w:cs="Mangal"/>
          </w:rPr>
          <w:commentReference w:id="595"/>
        </w:r>
      </w:ins>
      <w:ins w:id="598" w:author="Amin Khodamoradi" w:date="2023-12-13T15:25:00Z">
        <w:r w:rsidR="00537485" w:rsidRPr="00343B90">
          <w:rPr>
            <w:rFonts w:ascii="Times New Roman" w:hAnsi="Times New Roman" w:cs="Times New Roman"/>
          </w:rPr>
          <w:t xml:space="preserve"> </w:t>
        </w:r>
      </w:ins>
      <w:ins w:id="599" w:author="Amin Khodamoradi" w:date="2023-12-13T15:08:00Z">
        <w:r w:rsidRPr="00FD54EB">
          <w:rPr>
            <w:rFonts w:ascii="Times New Roman" w:hAnsi="Times New Roman" w:cs="Times New Roman"/>
          </w:rPr>
          <w:t xml:space="preserve">that each drug has two feature vectors representing chemical structure and off-label side effects, two feature matrices </w:t>
        </w:r>
        <w:r w:rsidRPr="005D235F">
          <w:rPr>
            <w:rFonts w:ascii="Times New Roman" w:hAnsi="Times New Roman" w:cs="Times New Roman"/>
            <w:i/>
            <w:iCs/>
            <w:rPrChange w:id="600" w:author="Amin Khodamoradi" w:date="2023-12-13T15:12:00Z">
              <w:rPr>
                <w:rFonts w:ascii="Times New Roman" w:hAnsi="Times New Roman" w:cs="Times New Roman"/>
              </w:rPr>
            </w:rPrChange>
          </w:rPr>
          <w:t>F</w:t>
        </w:r>
        <w:r w:rsidRPr="00FD54EB">
          <w:rPr>
            <w:rFonts w:ascii="Times New Roman" w:hAnsi="Times New Roman" w:cs="Times New Roman"/>
          </w:rPr>
          <w:t xml:space="preserve"> are constructed with dimensions </w:t>
        </w:r>
        <w:r w:rsidRPr="005D235F">
          <w:rPr>
            <w:rFonts w:ascii="Times New Roman" w:hAnsi="Times New Roman" w:cs="Times New Roman"/>
            <w:i/>
            <w:iCs/>
            <w:rPrChange w:id="601" w:author="Amin Khodamoradi" w:date="2023-12-13T15:12:00Z">
              <w:rPr>
                <w:rFonts w:ascii="Times New Roman" w:hAnsi="Times New Roman" w:cs="Times New Roman"/>
              </w:rPr>
            </w:rPrChange>
          </w:rPr>
          <w:t>m</w:t>
        </w:r>
      </w:ins>
      <w:ins w:id="602" w:author="Amin Khodamoradi" w:date="2023-12-13T15:12:00Z">
        <w:r w:rsidR="005D235F">
          <w:rPr>
            <w:rFonts w:ascii="Times New Roman" w:hAnsi="Times New Roman" w:cs="Times New Roman"/>
            <w:i/>
            <w:iCs/>
          </w:rPr>
          <w:t xml:space="preserve"> </w:t>
        </w:r>
        <w:r w:rsidR="005D235F" w:rsidRPr="00343B90">
          <w:rPr>
            <w:rFonts w:ascii="Times New Roman" w:hAnsi="Times New Roman" w:cs="Times New Roman"/>
            <w:i/>
            <w:iCs/>
          </w:rPr>
          <w:t>×</w:t>
        </w:r>
      </w:ins>
      <w:ins w:id="603" w:author="Amin Khodamoradi" w:date="2023-12-13T15:08:00Z">
        <w:r w:rsidRPr="005D235F">
          <w:rPr>
            <w:rFonts w:ascii="Times New Roman" w:hAnsi="Times New Roman" w:cs="Times New Roman"/>
            <w:i/>
            <w:iCs/>
            <w:rPrChange w:id="604" w:author="Amin Khodamoradi" w:date="2023-12-13T15:12:00Z">
              <w:rPr>
                <w:rFonts w:ascii="Times New Roman" w:hAnsi="Times New Roman" w:cs="Times New Roman"/>
              </w:rPr>
            </w:rPrChange>
          </w:rPr>
          <w:t xml:space="preserve"> p</w:t>
        </w:r>
        <w:r w:rsidRPr="00FD54EB">
          <w:rPr>
            <w:rFonts w:ascii="Times New Roman" w:hAnsi="Times New Roman" w:cs="Times New Roman"/>
          </w:rPr>
          <w:t xml:space="preserve"> (where the magnitude of </w:t>
        </w:r>
        <w:r w:rsidRPr="005D235F">
          <w:rPr>
            <w:rFonts w:ascii="Times New Roman" w:hAnsi="Times New Roman" w:cs="Times New Roman"/>
            <w:i/>
            <w:iCs/>
            <w:rPrChange w:id="605" w:author="Amin Khodamoradi" w:date="2023-12-13T15:13:00Z">
              <w:rPr>
                <w:rFonts w:ascii="Times New Roman" w:hAnsi="Times New Roman" w:cs="Times New Roman"/>
              </w:rPr>
            </w:rPrChange>
          </w:rPr>
          <w:t>p</w:t>
        </w:r>
        <w:r w:rsidRPr="00FD54EB">
          <w:rPr>
            <w:rFonts w:ascii="Times New Roman" w:hAnsi="Times New Roman" w:cs="Times New Roman"/>
          </w:rPr>
          <w:t xml:space="preserve"> depends on the type of feature). The matrices </w:t>
        </w:r>
        <w:r w:rsidRPr="005D235F">
          <w:rPr>
            <w:rFonts w:ascii="Times New Roman" w:hAnsi="Times New Roman" w:cs="Times New Roman"/>
            <w:i/>
            <w:iCs/>
            <w:rPrChange w:id="606" w:author="Amin Khodamoradi" w:date="2023-12-13T15:13:00Z">
              <w:rPr>
                <w:rFonts w:ascii="Times New Roman" w:hAnsi="Times New Roman" w:cs="Times New Roman"/>
              </w:rPr>
            </w:rPrChange>
          </w:rPr>
          <w:t>F</w:t>
        </w:r>
      </w:ins>
      <w:ins w:id="607" w:author="Amin Khodamoradi" w:date="2023-12-13T15:13:00Z">
        <w:r w:rsidR="005D235F" w:rsidRPr="005D235F">
          <w:rPr>
            <w:rFonts w:ascii="Times New Roman" w:hAnsi="Times New Roman" w:cs="Times New Roman"/>
            <w:i/>
            <w:iCs/>
            <w:vertAlign w:val="subscript"/>
            <w:rPrChange w:id="608" w:author="Amin Khodamoradi" w:date="2023-12-13T15:13:00Z">
              <w:rPr>
                <w:rFonts w:ascii="Times New Roman" w:hAnsi="Times New Roman" w:cs="Times New Roman"/>
              </w:rPr>
            </w:rPrChange>
          </w:rPr>
          <w:t>str</w:t>
        </w:r>
        <w:r w:rsidR="005D235F">
          <w:rPr>
            <w:rFonts w:ascii="Times New Roman" w:hAnsi="Times New Roman" w:cs="Times New Roman"/>
          </w:rPr>
          <w:t xml:space="preserve"> </w:t>
        </w:r>
      </w:ins>
      <w:ins w:id="609" w:author="Amin Khodamoradi" w:date="2023-12-13T15:08:00Z">
        <w:r w:rsidRPr="00FD54EB">
          <w:rPr>
            <w:rFonts w:ascii="Times New Roman" w:hAnsi="Times New Roman" w:cs="Times New Roman"/>
          </w:rPr>
          <w:t xml:space="preserve">and </w:t>
        </w:r>
        <w:r w:rsidRPr="005D235F">
          <w:rPr>
            <w:rFonts w:ascii="Times New Roman" w:hAnsi="Times New Roman" w:cs="Times New Roman"/>
            <w:i/>
            <w:iCs/>
            <w:rPrChange w:id="610" w:author="Amin Khodamoradi" w:date="2023-12-13T15:13:00Z">
              <w:rPr>
                <w:rFonts w:ascii="Times New Roman" w:hAnsi="Times New Roman" w:cs="Times New Roman"/>
              </w:rPr>
            </w:rPrChange>
          </w:rPr>
          <w:t>F</w:t>
        </w:r>
        <w:r w:rsidRPr="005D235F">
          <w:rPr>
            <w:rFonts w:ascii="Times New Roman" w:hAnsi="Times New Roman" w:cs="Times New Roman"/>
            <w:i/>
            <w:iCs/>
            <w:vertAlign w:val="subscript"/>
            <w:rPrChange w:id="611" w:author="Amin Khodamoradi" w:date="2023-12-13T15:13:00Z">
              <w:rPr>
                <w:rFonts w:ascii="Times New Roman" w:hAnsi="Times New Roman" w:cs="Times New Roman"/>
              </w:rPr>
            </w:rPrChange>
          </w:rPr>
          <w:t>se</w:t>
        </w:r>
        <w:r w:rsidRPr="00FD54EB">
          <w:rPr>
            <w:rFonts w:ascii="Times New Roman" w:hAnsi="Times New Roman" w:cs="Times New Roman"/>
          </w:rPr>
          <w:t xml:space="preserve"> correspond to the feature matrices of chemical structure and off-label side effects, respectively</w:t>
        </w:r>
      </w:ins>
      <w:ins w:id="612" w:author="Amin Khodamoradi" w:date="2024-04-08T16:44:00Z" w16du:dateUtc="2024-04-08T15:44:00Z">
        <w:r w:rsidR="00F077B7">
          <w:rPr>
            <w:rFonts w:ascii="Times New Roman" w:hAnsi="Times New Roman" w:cs="Times New Roman"/>
          </w:rPr>
          <w:t xml:space="preserve"> DDI</w:t>
        </w:r>
      </w:ins>
      <w:ins w:id="613" w:author="Amin Khodamoradi" w:date="2023-12-13T15:08:00Z">
        <w:r w:rsidRPr="00FD54EB">
          <w:rPr>
            <w:rFonts w:ascii="Times New Roman" w:hAnsi="Times New Roman" w:cs="Times New Roman"/>
          </w:rPr>
          <w:t xml:space="preserve"> can be represented by an </w:t>
        </w:r>
      </w:ins>
      <w:ins w:id="614" w:author="Amin Khodamoradi" w:date="2023-12-13T15:14:00Z">
        <w:r w:rsidR="005D235F" w:rsidRPr="00343B90">
          <w:rPr>
            <w:rFonts w:ascii="Times New Roman" w:hAnsi="Times New Roman" w:cs="Times New Roman"/>
            <w:i/>
            <w:iCs/>
          </w:rPr>
          <w:t>m × m</w:t>
        </w:r>
        <w:r w:rsidR="005D235F" w:rsidRPr="00343B90">
          <w:rPr>
            <w:rFonts w:ascii="Times New Roman" w:hAnsi="Times New Roman" w:cs="Times New Roman"/>
          </w:rPr>
          <w:t xml:space="preserve"> </w:t>
        </w:r>
      </w:ins>
      <w:ins w:id="615" w:author="Amin Khodamoradi" w:date="2023-12-13T15:08:00Z">
        <w:r w:rsidRPr="00FD54EB">
          <w:rPr>
            <w:rFonts w:ascii="Times New Roman" w:hAnsi="Times New Roman" w:cs="Times New Roman"/>
          </w:rPr>
          <w:t xml:space="preserve">symmetric interaction matrix </w:t>
        </w:r>
      </w:ins>
      <w:ins w:id="616" w:author="Amin Khodamoradi" w:date="2023-12-13T15:15:00Z">
        <w:r w:rsidR="005D235F" w:rsidRPr="00343B90">
          <w:rPr>
            <w:rFonts w:ascii="Times New Roman" w:hAnsi="Times New Roman" w:cs="Times New Roman"/>
            <w:i/>
            <w:iCs/>
          </w:rPr>
          <w:t xml:space="preserve">A </w:t>
        </w:r>
        <w:r w:rsidR="005D235F" w:rsidRPr="005D235F">
          <w:rPr>
            <w:rFonts w:ascii="Times New Roman" w:hAnsi="Times New Roman" w:cs="Times New Roman"/>
            <w:i/>
            <w:iCs/>
            <w:vertAlign w:val="subscript"/>
            <w:rPrChange w:id="617" w:author="Amin Khodamoradi" w:date="2023-12-13T15:15:00Z">
              <w:rPr>
                <w:rFonts w:ascii="Times New Roman" w:hAnsi="Times New Roman" w:cs="Times New Roman"/>
                <w:i/>
                <w:iCs/>
              </w:rPr>
            </w:rPrChange>
          </w:rPr>
          <w:t>m×m</w:t>
        </w:r>
        <w:r w:rsidR="005D235F">
          <w:rPr>
            <w:rFonts w:ascii="Times New Roman" w:hAnsi="Times New Roman" w:cs="Times New Roman"/>
            <w:i/>
            <w:iCs/>
          </w:rPr>
          <w:t xml:space="preserve"> </w:t>
        </w:r>
        <w:r w:rsidR="005D235F" w:rsidRPr="00343B90">
          <w:rPr>
            <w:rFonts w:ascii="Times New Roman" w:hAnsi="Times New Roman" w:cs="Times New Roman"/>
            <w:i/>
            <w:iCs/>
          </w:rPr>
          <w:t xml:space="preserve">= </w:t>
        </w:r>
        <w:r w:rsidR="005D235F" w:rsidRPr="00343B90">
          <w:rPr>
            <w:rFonts w:ascii="Times New Roman" w:hAnsi="Times New Roman" w:cs="Times New Roman"/>
            <w:i/>
            <w:iCs/>
          </w:rPr>
          <w:lastRenderedPageBreak/>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w:t>
        </w:r>
      </w:ins>
      <w:ins w:id="618" w:author="Amin Khodamoradi" w:date="2023-12-13T15:08:00Z">
        <w:r w:rsidRPr="00FD54EB">
          <w:rPr>
            <w:rFonts w:ascii="Times New Roman" w:hAnsi="Times New Roman" w:cs="Times New Roman"/>
          </w:rPr>
          <w:t xml:space="preserve">. For conventional binary DDIs, </w:t>
        </w:r>
      </w:ins>
      <w:ins w:id="619" w:author="Amin Khodamoradi" w:date="2023-12-13T15:15:00Z">
        <w:r w:rsidR="005D235F" w:rsidRPr="00343B90">
          <w:rPr>
            <w:rFonts w:ascii="Times New Roman" w:hAnsi="Times New Roman" w:cs="Times New Roman"/>
            <w:i/>
            <w:iCs/>
          </w:rPr>
          <w:t>a</w:t>
        </w:r>
        <w:r w:rsidR="005D235F" w:rsidRPr="00343B90">
          <w:rPr>
            <w:rFonts w:ascii="Times New Roman" w:hAnsi="Times New Roman" w:cs="Times New Roman"/>
            <w:i/>
            <w:iCs/>
            <w:vertAlign w:val="subscript"/>
          </w:rPr>
          <w:t>ij</w:t>
        </w:r>
        <w:r w:rsidR="005D235F" w:rsidRPr="00343B90">
          <w:rPr>
            <w:rFonts w:ascii="Times New Roman" w:hAnsi="Times New Roman" w:cs="Times New Roman"/>
            <w:i/>
            <w:iCs/>
          </w:rPr>
          <w:t xml:space="preserve"> = 1</w:t>
        </w:r>
      </w:ins>
      <w:ins w:id="620" w:author="Amin Khodamoradi" w:date="2023-12-13T15:08:00Z">
        <w:r w:rsidRPr="00FD54EB">
          <w:rPr>
            <w:rFonts w:ascii="Times New Roman" w:hAnsi="Times New Roman" w:cs="Times New Roman"/>
          </w:rPr>
          <w:t xml:space="preserve"> if </w:t>
        </w:r>
        <w:r w:rsidRPr="005D235F">
          <w:rPr>
            <w:rFonts w:ascii="Times New Roman" w:hAnsi="Times New Roman" w:cs="Times New Roman"/>
            <w:i/>
            <w:iCs/>
            <w:rPrChange w:id="621"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2" w:author="Amin Khodamoradi" w:date="2023-12-13T15:16:00Z">
              <w:rPr>
                <w:rFonts w:ascii="Times New Roman" w:hAnsi="Times New Roman" w:cs="Times New Roman"/>
              </w:rPr>
            </w:rPrChange>
          </w:rPr>
          <w:t>i</w:t>
        </w:r>
        <w:r w:rsidRPr="00FD54EB">
          <w:rPr>
            <w:rFonts w:ascii="Times New Roman" w:hAnsi="Times New Roman" w:cs="Times New Roman"/>
          </w:rPr>
          <w:t xml:space="preserve"> interacts with </w:t>
        </w:r>
        <w:r w:rsidRPr="005D235F">
          <w:rPr>
            <w:rFonts w:ascii="Times New Roman" w:hAnsi="Times New Roman" w:cs="Times New Roman"/>
            <w:i/>
            <w:iCs/>
            <w:rPrChange w:id="623" w:author="Amin Khodamoradi" w:date="2023-12-13T15:16:00Z">
              <w:rPr>
                <w:rFonts w:ascii="Times New Roman" w:hAnsi="Times New Roman" w:cs="Times New Roman"/>
              </w:rPr>
            </w:rPrChange>
          </w:rPr>
          <w:t>d</w:t>
        </w:r>
        <w:r w:rsidRPr="005D235F">
          <w:rPr>
            <w:rFonts w:ascii="Times New Roman" w:hAnsi="Times New Roman" w:cs="Times New Roman"/>
            <w:i/>
            <w:iCs/>
            <w:vertAlign w:val="subscript"/>
            <w:rPrChange w:id="624" w:author="Amin Khodamoradi" w:date="2023-12-13T15:16:00Z">
              <w:rPr>
                <w:rFonts w:ascii="Times New Roman" w:hAnsi="Times New Roman" w:cs="Times New Roman"/>
              </w:rPr>
            </w:rPrChange>
          </w:rPr>
          <w:t>j</w:t>
        </w:r>
        <w:r w:rsidRPr="00FD54EB">
          <w:rPr>
            <w:rFonts w:ascii="Times New Roman" w:hAnsi="Times New Roman" w:cs="Times New Roman"/>
          </w:rPr>
          <w:t xml:space="preserve">, and </w:t>
        </w:r>
        <w:r w:rsidRPr="005D235F">
          <w:rPr>
            <w:rFonts w:ascii="Times New Roman" w:hAnsi="Times New Roman" w:cs="Times New Roman"/>
            <w:i/>
            <w:iCs/>
            <w:rPrChange w:id="625" w:author="Amin Khodamoradi" w:date="2023-12-13T15:16:00Z">
              <w:rPr>
                <w:rFonts w:ascii="Times New Roman" w:hAnsi="Times New Roman" w:cs="Times New Roman"/>
              </w:rPr>
            </w:rPrChange>
          </w:rPr>
          <w:t>a</w:t>
        </w:r>
        <w:r w:rsidRPr="005D235F">
          <w:rPr>
            <w:rFonts w:ascii="Times New Roman" w:hAnsi="Times New Roman" w:cs="Times New Roman"/>
            <w:i/>
            <w:iCs/>
            <w:vertAlign w:val="subscript"/>
            <w:rPrChange w:id="626" w:author="Amin Khodamoradi" w:date="2023-12-13T15:17:00Z">
              <w:rPr>
                <w:rFonts w:ascii="Times New Roman" w:hAnsi="Times New Roman" w:cs="Times New Roman"/>
              </w:rPr>
            </w:rPrChange>
          </w:rPr>
          <w:t>ij</w:t>
        </w:r>
        <w:r w:rsidRPr="005D235F">
          <w:rPr>
            <w:rFonts w:ascii="Times New Roman" w:hAnsi="Times New Roman" w:cs="Times New Roman"/>
            <w:i/>
            <w:iCs/>
            <w:rPrChange w:id="627" w:author="Amin Khodamoradi" w:date="2023-12-13T15:16:00Z">
              <w:rPr>
                <w:rFonts w:ascii="Times New Roman" w:hAnsi="Times New Roman" w:cs="Times New Roman"/>
              </w:rPr>
            </w:rPrChange>
          </w:rPr>
          <w:t xml:space="preserve"> = 0</w:t>
        </w:r>
        <w:r w:rsidRPr="00FD54EB">
          <w:rPr>
            <w:rFonts w:ascii="Times New Roman" w:hAnsi="Times New Roman" w:cs="Times New Roman"/>
          </w:rPr>
          <w:t xml:space="preserve"> otherwise. In the case of comprehensive DDIs, the matrix includes three values </w:t>
        </w:r>
      </w:ins>
      <w:ins w:id="628" w:author="Amin Khodamoradi" w:date="2023-12-13T15:17:00Z">
        <w:r w:rsidR="005D235F" w:rsidRPr="005D235F">
          <w:rPr>
            <w:rFonts w:ascii="Times New Roman" w:hAnsi="Times New Roman" w:cs="Times New Roman"/>
          </w:rPr>
          <w:t>(</w:t>
        </w:r>
      </w:ins>
      <w:ins w:id="629" w:author="Amin Khodamoradi" w:date="2023-12-13T15:08:00Z">
        <w:r w:rsidRPr="005D235F">
          <w:rPr>
            <w:rFonts w:ascii="Times New Roman" w:hAnsi="Times New Roman" w:cs="Times New Roman"/>
            <w:i/>
            <w:iCs/>
            <w:rPrChange w:id="630" w:author="Amin Khodamoradi" w:date="2023-12-13T15:17:00Z">
              <w:rPr>
                <w:rFonts w:ascii="Times New Roman" w:hAnsi="Times New Roman" w:cs="Times New Roman"/>
              </w:rPr>
            </w:rPrChange>
          </w:rPr>
          <w:t>a</w:t>
        </w:r>
        <w:r w:rsidRPr="005D235F">
          <w:rPr>
            <w:rFonts w:ascii="Times New Roman" w:hAnsi="Times New Roman" w:cs="Times New Roman"/>
            <w:i/>
            <w:iCs/>
            <w:vertAlign w:val="subscript"/>
            <w:rPrChange w:id="631" w:author="Amin Khodamoradi" w:date="2023-12-13T15:17:00Z">
              <w:rPr>
                <w:rFonts w:ascii="Times New Roman" w:hAnsi="Times New Roman" w:cs="Times New Roman"/>
              </w:rPr>
            </w:rPrChange>
          </w:rPr>
          <w:t>ij</w:t>
        </w:r>
      </w:ins>
      <w:ins w:id="632" w:author="Amin Khodamoradi" w:date="2023-12-13T15:18:00Z">
        <w:r w:rsidR="005D235F">
          <w:rPr>
            <w:rFonts w:ascii="Times New Roman" w:hAnsi="Times New Roman" w:cs="Times New Roman"/>
            <w:i/>
            <w:iCs/>
          </w:rPr>
          <w:t xml:space="preserve"> </w:t>
        </w:r>
      </w:ins>
      <w:ins w:id="633" w:author="Amin Khodamoradi" w:date="2023-12-13T15:20:00Z">
        <w:r w:rsidR="005D235F" w:rsidRPr="005D235F">
          <w:rPr>
            <w:rFonts w:ascii="Cambria Math" w:hAnsi="Cambria Math" w:cs="Cambria Math"/>
            <w:i/>
            <w:iCs/>
          </w:rPr>
          <w:t>∈</w:t>
        </w:r>
      </w:ins>
      <w:ins w:id="634" w:author="Amin Khodamoradi" w:date="2023-12-13T15:18:00Z">
        <w:r w:rsidR="005D235F">
          <w:rPr>
            <w:rFonts w:ascii="Times New Roman" w:hAnsi="Times New Roman" w:cs="Times New Roman"/>
            <w:i/>
            <w:iCs/>
          </w:rPr>
          <w:t xml:space="preserve"> </w:t>
        </w:r>
      </w:ins>
      <w:ins w:id="635" w:author="Amin Khodamoradi" w:date="2023-12-13T15:08:00Z">
        <w:r w:rsidRPr="005D235F">
          <w:rPr>
            <w:rFonts w:ascii="Times New Roman" w:hAnsi="Times New Roman" w:cs="Times New Roman"/>
            <w:i/>
            <w:iCs/>
            <w:rPrChange w:id="636" w:author="Amin Khodamoradi" w:date="2023-12-13T15:17:00Z">
              <w:rPr>
                <w:rFonts w:ascii="Times New Roman" w:hAnsi="Times New Roman" w:cs="Times New Roman"/>
              </w:rPr>
            </w:rPrChange>
          </w:rPr>
          <w:t>{-1, 0, +1}</w:t>
        </w:r>
        <w:r w:rsidRPr="005D235F">
          <w:rPr>
            <w:rFonts w:ascii="Times New Roman" w:hAnsi="Times New Roman" w:cs="Times New Roman"/>
          </w:rPr>
          <w:t>)</w:t>
        </w:r>
        <w:r w:rsidRPr="00FD54EB">
          <w:rPr>
            <w:rFonts w:ascii="Times New Roman" w:hAnsi="Times New Roman" w:cs="Times New Roman"/>
          </w:rPr>
          <w:t xml:space="preserve">. Similar to the binary formulation, if </w:t>
        </w:r>
      </w:ins>
      <w:ins w:id="637"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i/>
            <w:iCs/>
          </w:rPr>
          <w:t xml:space="preserve"> </w:t>
        </w:r>
      </w:ins>
      <w:ins w:id="638" w:author="Amin Khodamoradi" w:date="2023-12-13T15:08:00Z">
        <w:r w:rsidRPr="00FD54EB">
          <w:rPr>
            <w:rFonts w:ascii="Times New Roman" w:hAnsi="Times New Roman" w:cs="Times New Roman"/>
          </w:rPr>
          <w:t xml:space="preserve">do not interact, </w:t>
        </w:r>
      </w:ins>
      <w:ins w:id="639" w:author="Amin Khodamoradi" w:date="2023-12-13T15:23:00Z">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0</w:t>
        </w:r>
      </w:ins>
      <w:ins w:id="640" w:author="Amin Khodamoradi" w:date="2023-12-13T15:08:00Z">
        <w:r w:rsidRPr="00FD54EB">
          <w:rPr>
            <w:rFonts w:ascii="Times New Roman" w:hAnsi="Times New Roman" w:cs="Times New Roman"/>
          </w:rPr>
          <w:t xml:space="preserve">. However, if there is an enhancive DDI or a degressive DDI between </w:t>
        </w:r>
      </w:ins>
      <w:ins w:id="641" w:author="Amin Khodamoradi" w:date="2023-12-13T15:23:00Z">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i</w:t>
        </w:r>
        <w:r w:rsidR="003015B5" w:rsidRPr="00343B90">
          <w:rPr>
            <w:rFonts w:ascii="Times New Roman" w:hAnsi="Times New Roman" w:cs="Times New Roman"/>
          </w:rPr>
          <w:t xml:space="preserve"> and </w:t>
        </w:r>
        <w:r w:rsidR="003015B5" w:rsidRPr="00343B90">
          <w:rPr>
            <w:rFonts w:ascii="Times New Roman" w:hAnsi="Times New Roman" w:cs="Times New Roman"/>
            <w:i/>
            <w:iCs/>
          </w:rPr>
          <w:t>d</w:t>
        </w:r>
        <w:r w:rsidR="003015B5" w:rsidRPr="00343B90">
          <w:rPr>
            <w:rFonts w:ascii="Times New Roman" w:hAnsi="Times New Roman" w:cs="Times New Roman"/>
            <w:i/>
            <w:iCs/>
            <w:vertAlign w:val="subscript"/>
          </w:rPr>
          <w:t>j</w:t>
        </w:r>
        <w:r w:rsidR="003015B5" w:rsidRPr="00343B90">
          <w:rPr>
            <w:rFonts w:ascii="Times New Roman" w:hAnsi="Times New Roman" w:cs="Times New Roman"/>
          </w:rPr>
          <w:t xml:space="preserve">,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w:t>
        </w:r>
        <w:r w:rsidR="003015B5" w:rsidRPr="00343B90">
          <w:rPr>
            <w:rFonts w:ascii="Times New Roman" w:hAnsi="Times New Roman" w:cs="Times New Roman"/>
            <w:i/>
            <w:iCs/>
          </w:rPr>
          <w:t>1</w:t>
        </w:r>
        <w:r w:rsidR="003015B5" w:rsidRPr="00343B90">
          <w:rPr>
            <w:rFonts w:ascii="Times New Roman" w:hAnsi="Times New Roman" w:cs="Times New Roman"/>
          </w:rPr>
          <w:t xml:space="preserve"> or </w:t>
        </w:r>
        <w:r w:rsidR="003015B5" w:rsidRPr="00343B90">
          <w:rPr>
            <w:rFonts w:ascii="Times New Roman" w:hAnsi="Times New Roman" w:cs="Times New Roman"/>
            <w:i/>
            <w:iCs/>
          </w:rPr>
          <w:t>a</w:t>
        </w:r>
        <w:r w:rsidR="003015B5" w:rsidRPr="00343B90">
          <w:rPr>
            <w:rFonts w:ascii="Times New Roman" w:hAnsi="Times New Roman" w:cs="Times New Roman"/>
            <w:i/>
            <w:iCs/>
            <w:vertAlign w:val="subscript"/>
          </w:rPr>
          <w:t>ij</w:t>
        </w:r>
        <w:r w:rsidR="003015B5" w:rsidRPr="00343B90">
          <w:rPr>
            <w:rFonts w:ascii="Times New Roman" w:hAnsi="Times New Roman" w:cs="Times New Roman"/>
            <w:i/>
            <w:iCs/>
          </w:rPr>
          <w:t xml:space="preserve"> = </w:t>
        </w:r>
        <w:r w:rsidR="002446CB">
          <w:rPr>
            <w:rFonts w:ascii="Times New Roman" w:hAnsi="Times New Roman" w:cs="Times New Roman"/>
            <w:i/>
            <w:iCs/>
          </w:rPr>
          <w:t>-1</w:t>
        </w:r>
      </w:ins>
      <w:ins w:id="642" w:author="Amin Khodamoradi" w:date="2023-12-13T15:08:00Z">
        <w:r w:rsidRPr="00FD54EB">
          <w:rPr>
            <w:rFonts w:ascii="Times New Roman" w:hAnsi="Times New Roman" w:cs="Times New Roman"/>
          </w:rPr>
          <w:t>, respectively.</w:t>
        </w:r>
      </w:ins>
    </w:p>
    <w:p w14:paraId="6153BDE2" w14:textId="4F419E38" w:rsidR="008F055C" w:rsidRPr="00343B90" w:rsidDel="005D235F" w:rsidRDefault="00D92642">
      <w:pPr>
        <w:spacing w:line="276" w:lineRule="auto"/>
        <w:jc w:val="both"/>
        <w:rPr>
          <w:del w:id="643" w:author="Amin Khodamoradi" w:date="2023-12-13T15:14:00Z"/>
          <w:rFonts w:ascii="Times New Roman" w:hAnsi="Times New Roman" w:cs="Times New Roman"/>
        </w:rPr>
      </w:pPr>
      <w:del w:id="644" w:author="Amin Khodamoradi" w:date="2023-12-13T15:14:00Z">
        <w:r w:rsidRPr="00343B90" w:rsidDel="005D235F">
          <w:rPr>
            <w:rFonts w:ascii="Times New Roman" w:hAnsi="Times New Roman" w:cs="Times New Roman"/>
          </w:rPr>
          <w:delText xml:space="preserve">Without loss of generality, let </w:delText>
        </w:r>
        <w:r w:rsidRPr="00343B90" w:rsidDel="005D235F">
          <w:rPr>
            <w:rFonts w:ascii="Times New Roman" w:hAnsi="Times New Roman" w:cs="Times New Roman"/>
            <w:i/>
            <w:iCs/>
          </w:rPr>
          <w:delText>D = {d</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i = 1, </w:delText>
        </w:r>
        <w:r w:rsidR="00AE0122" w:rsidRPr="00343B90" w:rsidDel="005D235F">
          <w:rPr>
            <w:rFonts w:ascii="Times New Roman" w:hAnsi="Times New Roman" w:cs="Times New Roman"/>
            <w:i/>
            <w:iCs/>
          </w:rPr>
          <w:delText>2, ...</w:delText>
        </w:r>
        <w:r w:rsidRPr="00343B90" w:rsidDel="005D235F">
          <w:rPr>
            <w:rFonts w:ascii="Times New Roman" w:hAnsi="Times New Roman" w:cs="Times New Roman"/>
            <w:i/>
            <w:iCs/>
          </w:rPr>
          <w:delText>, m</w:delText>
        </w:r>
        <w:r w:rsidRPr="00343B90" w:rsidDel="005D235F">
          <w:rPr>
            <w:rFonts w:ascii="Times New Roman" w:hAnsi="Times New Roman" w:cs="Times New Roman"/>
          </w:rPr>
          <w:delText xml:space="preserve">, be a set of </w:delText>
        </w:r>
        <w:r w:rsidRPr="00343B90" w:rsidDel="005D235F">
          <w:rPr>
            <w:rFonts w:ascii="Times New Roman" w:hAnsi="Times New Roman" w:cs="Times New Roman"/>
            <w:i/>
            <w:iCs/>
          </w:rPr>
          <w:delText>m</w:delText>
        </w:r>
        <w:r w:rsidRPr="00343B90" w:rsidDel="005D235F">
          <w:rPr>
            <w:rFonts w:ascii="Times New Roman" w:hAnsi="Times New Roman" w:cs="Times New Roman"/>
          </w:rPr>
          <w:delText xml:space="preserve"> approved drugs. In addition, each drug d i in the D is represented as a p-dimension feature vector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i</w:delText>
        </w:r>
        <w:r w:rsidRPr="00343B90" w:rsidDel="005D235F">
          <w:rPr>
            <w:rFonts w:ascii="Times New Roman" w:hAnsi="Times New Roman" w:cs="Times New Roman"/>
            <w:i/>
            <w:iCs/>
          </w:rPr>
          <w:delText xml:space="preserve"> = [f</w:delText>
        </w:r>
        <w:r w:rsidRPr="00343B90" w:rsidDel="005D235F">
          <w:rPr>
            <w:rFonts w:ascii="Times New Roman" w:hAnsi="Times New Roman" w:cs="Times New Roman"/>
            <w:i/>
            <w:iCs/>
            <w:vertAlign w:val="subscript"/>
          </w:rPr>
          <w:delText>1</w:delText>
        </w:r>
        <w:r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2</w:delText>
        </w:r>
        <w:r w:rsidRPr="00343B90" w:rsidDel="005D235F">
          <w:rPr>
            <w:rFonts w:ascii="Times New Roman" w:hAnsi="Times New Roman" w:cs="Times New Roman"/>
            <w:i/>
            <w:iCs/>
          </w:rPr>
          <w:delText>,</w:delText>
        </w:r>
        <w:r w:rsidR="00AE0122" w:rsidRPr="00343B90" w:rsidDel="005D235F">
          <w:rPr>
            <w:rFonts w:ascii="Times New Roman" w:hAnsi="Times New Roman" w:cs="Times New Roman"/>
            <w:i/>
            <w:iCs/>
          </w:rPr>
          <w:delText xml:space="preserve"> .</w:delText>
        </w:r>
        <w:r w:rsidRPr="00343B90" w:rsidDel="005D235F">
          <w:rPr>
            <w:rFonts w:ascii="Times New Roman" w:hAnsi="Times New Roman" w:cs="Times New Roman"/>
            <w:i/>
            <w:iCs/>
          </w:rPr>
          <w:delText>.., f</w:delText>
        </w:r>
        <w:r w:rsidRPr="00343B90" w:rsidDel="005D235F">
          <w:rPr>
            <w:rFonts w:ascii="Times New Roman" w:hAnsi="Times New Roman" w:cs="Times New Roman"/>
            <w:i/>
            <w:iCs/>
            <w:vertAlign w:val="subscript"/>
          </w:rPr>
          <w:delText>k</w:delText>
        </w:r>
        <w:r w:rsidRPr="00343B90" w:rsidDel="005D235F">
          <w:rPr>
            <w:rFonts w:ascii="Times New Roman" w:hAnsi="Times New Roman" w:cs="Times New Roman"/>
            <w:i/>
            <w:iCs/>
          </w:rPr>
          <w:delText xml:space="preserve">, </w:delText>
        </w:r>
        <w:r w:rsidR="00AE0122" w:rsidRPr="00343B90" w:rsidDel="005D235F">
          <w:rPr>
            <w:rFonts w:ascii="Times New Roman" w:hAnsi="Times New Roman" w:cs="Times New Roman"/>
            <w:i/>
            <w:iCs/>
          </w:rPr>
          <w:delText>..., f</w:delText>
        </w:r>
        <w:r w:rsidR="00AE0122" w:rsidRPr="00343B90" w:rsidDel="005D235F">
          <w:rPr>
            <w:rFonts w:ascii="Times New Roman" w:hAnsi="Times New Roman" w:cs="Times New Roman"/>
            <w:i/>
            <w:iCs/>
            <w:vertAlign w:val="subscript"/>
          </w:rPr>
          <w:delText>p</w:delText>
        </w:r>
        <w:r w:rsidRPr="00343B90" w:rsidDel="005D235F">
          <w:rPr>
            <w:rFonts w:ascii="Times New Roman" w:hAnsi="Times New Roman" w:cs="Times New Roman"/>
            <w:i/>
            <w:iCs/>
          </w:rPr>
          <w:delText>]</w:delText>
        </w:r>
        <w:r w:rsidRPr="00343B90" w:rsidDel="005D235F">
          <w:rPr>
            <w:rFonts w:ascii="Times New Roman" w:hAnsi="Times New Roman" w:cs="Times New Roman"/>
          </w:rPr>
          <w:delText>, which f</w:delText>
        </w:r>
        <w:r w:rsidRPr="00343B90" w:rsidDel="005D235F">
          <w:rPr>
            <w:rFonts w:ascii="Times New Roman" w:hAnsi="Times New Roman" w:cs="Times New Roman"/>
            <w:vertAlign w:val="subscript"/>
          </w:rPr>
          <w:delText>k</w:delText>
        </w:r>
        <w:r w:rsidRPr="00343B90" w:rsidDel="005D235F">
          <w:rPr>
            <w:rFonts w:ascii="Times New Roman" w:hAnsi="Times New Roman" w:cs="Times New Roman"/>
          </w:rPr>
          <w:delText xml:space="preserve"> = 1 indicates the </w:delText>
        </w:r>
        <w:r w:rsidRPr="00343B90" w:rsidDel="005D235F">
          <w:rPr>
            <w:rFonts w:ascii="Times New Roman" w:hAnsi="Times New Roman" w:cs="Times New Roman"/>
            <w:i/>
            <w:iCs/>
          </w:rPr>
          <w:delText>K-th</w:delText>
        </w:r>
        <w:r w:rsidRPr="00343B90" w:rsidDel="005D235F">
          <w:rPr>
            <w:rFonts w:ascii="Times New Roman" w:hAnsi="Times New Roman" w:cs="Times New Roman"/>
          </w:rPr>
          <w:delText xml:space="preserve"> specific chemical structure fragment or occur</w:delText>
        </w:r>
      </w:del>
      <w:ins w:id="645" w:author="mcm" w:date="2023-11-10T15:26:00Z">
        <w:del w:id="646" w:author="Amin Khodamoradi" w:date="2023-12-13T15:14:00Z">
          <w:r w:rsidR="00380F04" w:rsidRPr="00343B90" w:rsidDel="005D235F">
            <w:rPr>
              <w:rFonts w:ascii="Times New Roman" w:hAnsi="Times New Roman" w:cs="Times New Roman"/>
            </w:rPr>
            <w:delText>occur</w:delText>
          </w:r>
          <w:r w:rsidR="00380F04" w:rsidDel="005D235F">
            <w:rPr>
              <w:rFonts w:ascii="Times New Roman" w:hAnsi="Times New Roman" w:cs="Times New Roman"/>
            </w:rPr>
            <w:delText>rence</w:delText>
          </w:r>
        </w:del>
      </w:ins>
      <w:del w:id="647" w:author="Amin Khodamoradi" w:date="2023-12-13T15:14:00Z">
        <w:r w:rsidRPr="00343B90" w:rsidDel="005D235F">
          <w:rPr>
            <w:rFonts w:ascii="Times New Roman" w:hAnsi="Times New Roman" w:cs="Times New Roman"/>
          </w:rPr>
          <w:delText xml:space="preserve">s an off-label side effect, and </w:delText>
        </w:r>
        <w:r w:rsidRPr="00343B90" w:rsidDel="005D235F">
          <w:rPr>
            <w:rFonts w:ascii="Times New Roman" w:hAnsi="Times New Roman" w:cs="Times New Roman"/>
            <w:i/>
            <w:iCs/>
          </w:rPr>
          <w:delText>f</w:delText>
        </w:r>
        <w:r w:rsidRPr="00343B90" w:rsidDel="005D235F">
          <w:rPr>
            <w:rFonts w:ascii="Times New Roman" w:hAnsi="Times New Roman" w:cs="Times New Roman"/>
            <w:i/>
            <w:iCs/>
            <w:vertAlign w:val="subscript"/>
          </w:rPr>
          <w:delText xml:space="preserve">k </w:delText>
        </w:r>
        <w:r w:rsidRPr="00343B90" w:rsidDel="005D235F">
          <w:rPr>
            <w:rFonts w:ascii="Times New Roman" w:hAnsi="Times New Roman" w:cs="Times New Roman"/>
            <w:i/>
            <w:iCs/>
          </w:rPr>
          <w:delText>= 0</w:delText>
        </w:r>
        <w:r w:rsidRPr="00343B90" w:rsidDel="005D235F">
          <w:rPr>
            <w:rFonts w:ascii="Times New Roman" w:hAnsi="Times New Roman" w:cs="Times New Roman"/>
          </w:rPr>
          <w:delText xml:space="preserve"> otherwise. </w:delText>
        </w:r>
        <w:commentRangeStart w:id="648"/>
        <w:r w:rsidRPr="00343B90" w:rsidDel="005D235F">
          <w:rPr>
            <w:rFonts w:ascii="Times New Roman" w:hAnsi="Times New Roman" w:cs="Times New Roman"/>
          </w:rPr>
          <w:delText>Because each drug has two feature vectors of the chemical structure and the off-label side effec</w:delText>
        </w:r>
      </w:del>
      <w:ins w:id="649" w:author="mcm" w:date="2023-11-13T14:56:00Z">
        <w:del w:id="650" w:author="Amin Khodamoradi" w:date="2023-12-13T15:14:00Z">
          <w:r w:rsidR="00AF7B5D" w:rsidDel="005D235F">
            <w:rPr>
              <w:rFonts w:ascii="Times New Roman" w:hAnsi="Times New Roman" w:cs="Times New Roman"/>
            </w:rPr>
            <w:delText>t</w:delText>
          </w:r>
        </w:del>
      </w:ins>
      <w:del w:id="651" w:author="Amin Khodamoradi" w:date="2023-12-13T15:14:00Z">
        <w:r w:rsidRPr="00343B90" w:rsidDel="005D235F">
          <w:rPr>
            <w:rFonts w:ascii="Times New Roman" w:hAnsi="Times New Roman" w:cs="Times New Roman"/>
          </w:rPr>
          <w:delText>t</w:delText>
        </w:r>
      </w:del>
      <w:ins w:id="652" w:author="mcm" w:date="2023-11-13T14:56:00Z">
        <w:del w:id="653" w:author="Amin Khodamoradi" w:date="2023-12-13T15:14:00Z">
          <w:r w:rsidR="00AF7B5D" w:rsidDel="005D235F">
            <w:rPr>
              <w:rFonts w:ascii="Times New Roman" w:hAnsi="Times New Roman" w:cs="Times New Roman"/>
            </w:rPr>
            <w:delText>,</w:delText>
          </w:r>
        </w:del>
      </w:ins>
      <w:del w:id="654" w:author="Amin Khodamoradi" w:date="2023-12-13T15:14:00Z">
        <w:r w:rsidRPr="00343B90" w:rsidDel="005D235F">
          <w:rPr>
            <w:rFonts w:ascii="Times New Roman" w:hAnsi="Times New Roman" w:cs="Times New Roman"/>
          </w:rPr>
          <w:delText>.</w:delText>
        </w:r>
        <w:commentRangeEnd w:id="648"/>
        <w:r w:rsidR="00380F04" w:rsidDel="005D235F">
          <w:rPr>
            <w:rStyle w:val="CommentReference"/>
            <w:rFonts w:cs="Mangal"/>
          </w:rPr>
          <w:commentReference w:id="648"/>
        </w:r>
        <w:r w:rsidRPr="00343B90" w:rsidDel="005D235F">
          <w:rPr>
            <w:rFonts w:ascii="Times New Roman" w:hAnsi="Times New Roman" w:cs="Times New Roman"/>
          </w:rPr>
          <w:delText xml:space="preserve"> </w:delText>
        </w:r>
      </w:del>
      <w:ins w:id="655" w:author="mcm" w:date="2023-11-13T14:57:00Z">
        <w:del w:id="656" w:author="Amin Khodamoradi" w:date="2023-12-13T15:14:00Z">
          <w:r w:rsidR="00AF7B5D" w:rsidDel="005D235F">
            <w:rPr>
              <w:rFonts w:ascii="Times New Roman" w:hAnsi="Times New Roman" w:cs="Times New Roman"/>
            </w:rPr>
            <w:delText>t</w:delText>
          </w:r>
        </w:del>
      </w:ins>
      <w:del w:id="657" w:author="Amin Khodamoradi" w:date="2023-12-13T15:14:00Z">
        <w:r w:rsidRPr="00343B90" w:rsidDel="005D235F">
          <w:rPr>
            <w:rFonts w:ascii="Times New Roman" w:hAnsi="Times New Roman" w:cs="Times New Roman"/>
          </w:rPr>
          <w:delText xml:space="preserve">There are two feature matrices of </w:delText>
        </w:r>
        <w:r w:rsidRPr="00343B90" w:rsidDel="005D235F">
          <w:rPr>
            <w:rFonts w:ascii="Times New Roman" w:hAnsi="Times New Roman" w:cs="Times New Roman"/>
            <w:i/>
            <w:iCs/>
          </w:rPr>
          <w:delText>F</w:delText>
        </w:r>
        <w:r w:rsidRPr="00343B90" w:rsidDel="005D235F">
          <w:rPr>
            <w:rFonts w:ascii="Times New Roman" w:hAnsi="Times New Roman" w:cs="Times New Roman"/>
          </w:rPr>
          <w:delText xml:space="preserve"> with dimensions of </w:delText>
        </w:r>
        <w:r w:rsidRPr="00343B90" w:rsidDel="005D235F">
          <w:rPr>
            <w:rFonts w:ascii="Times New Roman" w:hAnsi="Times New Roman" w:cs="Times New Roman"/>
            <w:i/>
            <w:iCs/>
          </w:rPr>
          <w:delText>m × p</w:delText>
        </w:r>
        <w:r w:rsidRPr="00343B90" w:rsidDel="005D235F">
          <w:rPr>
            <w:rFonts w:ascii="Times New Roman" w:hAnsi="Times New Roman" w:cs="Times New Roman"/>
          </w:rPr>
          <w:delText xml:space="preserve"> (magnitude of p depends</w:delText>
        </w:r>
      </w:del>
      <w:ins w:id="658" w:author="mcm" w:date="2023-11-10T15:28:00Z">
        <w:del w:id="659" w:author="Amin Khodamoradi" w:date="2023-12-13T15:14:00Z">
          <w:r w:rsidR="00380F04" w:rsidDel="005D235F">
            <w:rPr>
              <w:rFonts w:ascii="Times New Roman" w:hAnsi="Times New Roman" w:cs="Times New Roman"/>
            </w:rPr>
            <w:delText xml:space="preserve"> </w:delText>
          </w:r>
        </w:del>
      </w:ins>
    </w:p>
    <w:p w14:paraId="64A881D5" w14:textId="36762037" w:rsidR="008F055C" w:rsidRPr="00343B90" w:rsidDel="005D235F" w:rsidRDefault="00BE2CD1">
      <w:pPr>
        <w:spacing w:line="276" w:lineRule="auto"/>
        <w:jc w:val="both"/>
        <w:rPr>
          <w:del w:id="660" w:author="Amin Khodamoradi" w:date="2023-12-13T15:14:00Z"/>
          <w:rFonts w:ascii="Times New Roman" w:hAnsi="Times New Roman" w:cs="Times New Roman"/>
        </w:rPr>
      </w:pPr>
      <w:del w:id="661" w:author="Amin Khodamoradi" w:date="2023-12-13T15:14:00Z">
        <w:r w:rsidRPr="00343B90" w:rsidDel="005D235F">
          <w:rPr>
            <w:rFonts w:ascii="Times New Roman" w:hAnsi="Times New Roman" w:cs="Times New Roman"/>
          </w:rPr>
          <w:delText>on kind of feature</w:delText>
        </w:r>
        <w:r w:rsidR="00D92642" w:rsidRPr="00343B90" w:rsidDel="005D235F">
          <w:rPr>
            <w:rFonts w:ascii="Times New Roman" w:hAnsi="Times New Roman" w:cs="Times New Roman"/>
          </w:rPr>
          <w:delText xml:space="preserve">). Matrices of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str</w:delText>
        </w:r>
        <w:r w:rsidR="00D92642" w:rsidRPr="00343B90" w:rsidDel="005D235F">
          <w:rPr>
            <w:rFonts w:ascii="Times New Roman" w:hAnsi="Times New Roman" w:cs="Times New Roman"/>
          </w:rPr>
          <w:delText xml:space="preserve"> and </w:delText>
        </w:r>
        <w:r w:rsidR="00D92642" w:rsidRPr="00343B90" w:rsidDel="005D235F">
          <w:rPr>
            <w:rFonts w:ascii="Times New Roman" w:hAnsi="Times New Roman" w:cs="Times New Roman"/>
            <w:i/>
            <w:iCs/>
          </w:rPr>
          <w:delText>F</w:delText>
        </w:r>
        <w:r w:rsidR="00D92642" w:rsidRPr="00343B90" w:rsidDel="005D235F">
          <w:rPr>
            <w:rFonts w:ascii="Times New Roman" w:hAnsi="Times New Roman" w:cs="Times New Roman"/>
            <w:i/>
            <w:iCs/>
            <w:vertAlign w:val="subscript"/>
          </w:rPr>
          <w:delText>se</w:delText>
        </w:r>
        <w:r w:rsidR="00D92642" w:rsidRPr="00343B90" w:rsidDel="005D235F">
          <w:rPr>
            <w:rFonts w:ascii="Times New Roman" w:hAnsi="Times New Roman" w:cs="Times New Roman"/>
            <w:i/>
            <w:iCs/>
          </w:rPr>
          <w:delText xml:space="preserve"> </w:delText>
        </w:r>
        <w:r w:rsidR="00D92642" w:rsidRPr="00343B90" w:rsidDel="005D235F">
          <w:rPr>
            <w:rFonts w:ascii="Times New Roman" w:hAnsi="Times New Roman" w:cs="Times New Roman"/>
          </w:rPr>
          <w:delText xml:space="preserve">are, respectively, the feature matrix of the chemical structure and the feature matrix of off-label side effects. </w:delText>
        </w:r>
      </w:del>
    </w:p>
    <w:p w14:paraId="2F89B673" w14:textId="149F4E7A" w:rsidR="008F055C" w:rsidRPr="00343B90" w:rsidDel="008D43AE" w:rsidRDefault="00D92642">
      <w:pPr>
        <w:spacing w:line="276" w:lineRule="auto"/>
        <w:jc w:val="both"/>
        <w:rPr>
          <w:del w:id="662" w:author="Amin Khodamoradi" w:date="2023-12-13T15:23:00Z"/>
          <w:rFonts w:ascii="Times New Roman" w:hAnsi="Times New Roman" w:cs="Times New Roman"/>
        </w:rPr>
      </w:pPr>
      <w:del w:id="663" w:author="Amin Khodamoradi" w:date="2023-12-13T15:21:00Z">
        <w:r w:rsidRPr="00343B90" w:rsidDel="00805C6C">
          <w:rPr>
            <w:rFonts w:ascii="Times New Roman" w:hAnsi="Times New Roman" w:cs="Times New Roman"/>
          </w:rPr>
          <w:delText xml:space="preserve">Drug-Drug interactions can be accordingly represented as an </w:delText>
        </w:r>
        <w:r w:rsidRPr="00343B90" w:rsidDel="00805C6C">
          <w:rPr>
            <w:rFonts w:ascii="Times New Roman" w:hAnsi="Times New Roman" w:cs="Times New Roman"/>
            <w:i/>
            <w:iCs/>
          </w:rPr>
          <w:delText>m × m</w:delText>
        </w:r>
        <w:r w:rsidRPr="00343B90" w:rsidDel="00805C6C">
          <w:rPr>
            <w:rFonts w:ascii="Times New Roman" w:hAnsi="Times New Roman" w:cs="Times New Roman"/>
          </w:rPr>
          <w:delText xml:space="preserve"> symmetric interaction matrix </w:delText>
        </w:r>
        <w:r w:rsidRPr="00343B90" w:rsidDel="00805C6C">
          <w:rPr>
            <w:rFonts w:ascii="Times New Roman" w:hAnsi="Times New Roman" w:cs="Times New Roman"/>
            <w:i/>
            <w:iCs/>
          </w:rPr>
          <w:delText>A m×m = {a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w:delText>
        </w:r>
        <w:r w:rsidRPr="00343B90" w:rsidDel="00805C6C">
          <w:rPr>
            <w:rFonts w:ascii="Times New Roman" w:hAnsi="Times New Roman" w:cs="Times New Roman"/>
          </w:rPr>
          <w:delText xml:space="preserve"> For the conventional binary DDIs,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1</w:delText>
        </w:r>
        <w:r w:rsidRPr="00343B90" w:rsidDel="00805C6C">
          <w:rPr>
            <w:rFonts w:ascii="Times New Roman" w:hAnsi="Times New Roman" w:cs="Times New Roman"/>
          </w:rPr>
          <w:delText xml:space="preserve"> if d i interacts with d</w:delText>
        </w:r>
        <w:r w:rsidRPr="00343B90" w:rsidDel="00805C6C">
          <w:rPr>
            <w:rFonts w:ascii="Times New Roman" w:hAnsi="Times New Roman" w:cs="Times New Roman"/>
            <w:vertAlign w:val="subscript"/>
          </w:rPr>
          <w:delText>j</w:delText>
        </w:r>
      </w:del>
      <w:del w:id="664" w:author="Amin Khodamoradi" w:date="2023-12-13T14:26:00Z">
        <w:r w:rsidRPr="00343B90" w:rsidDel="00100AD8">
          <w:rPr>
            <w:rFonts w:ascii="Times New Roman" w:hAnsi="Times New Roman" w:cs="Times New Roman"/>
          </w:rPr>
          <w:delText xml:space="preserve"> </w:delText>
        </w:r>
      </w:del>
      <w:del w:id="665" w:author="Amin Khodamoradi" w:date="2023-12-13T15:21:00Z">
        <w:r w:rsidRPr="00343B90" w:rsidDel="00805C6C">
          <w:rPr>
            <w:rFonts w:ascii="Times New Roman" w:hAnsi="Times New Roman" w:cs="Times New Roman"/>
          </w:rPr>
          <w:delText xml:space="preserve">, and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 0 </w:delText>
        </w:r>
        <w:r w:rsidRPr="00343B90" w:rsidDel="00805C6C">
          <w:rPr>
            <w:rFonts w:ascii="Times New Roman" w:hAnsi="Times New Roman" w:cs="Times New Roman"/>
          </w:rPr>
          <w:delText>otherwise. Matrix of comprehensive DDIs has three amounts (</w:delText>
        </w:r>
        <w:r w:rsidRPr="00343B90" w:rsidDel="00805C6C">
          <w:rPr>
            <w:rFonts w:ascii="Times New Roman" w:hAnsi="Times New Roman" w:cs="Times New Roman"/>
            <w:i/>
            <w:iCs/>
          </w:rPr>
          <w:delText>a</w:delText>
        </w:r>
        <w:r w:rsidRPr="00343B90" w:rsidDel="00805C6C">
          <w:rPr>
            <w:rFonts w:ascii="Times New Roman" w:hAnsi="Times New Roman" w:cs="Times New Roman"/>
            <w:i/>
            <w:iCs/>
            <w:vertAlign w:val="subscript"/>
          </w:rPr>
          <w:delText>ij</w:delText>
        </w:r>
        <w:r w:rsidRPr="00343B90" w:rsidDel="00805C6C">
          <w:rPr>
            <w:rFonts w:ascii="Times New Roman" w:hAnsi="Times New Roman" w:cs="Times New Roman"/>
            <w:i/>
            <w:iCs/>
          </w:rPr>
          <w:delText xml:space="preserve"> </w:delText>
        </w:r>
        <w:r w:rsidRPr="00343B90" w:rsidDel="00805C6C">
          <w:rPr>
            <w:rFonts w:ascii="Cambria Math" w:hAnsi="Cambria Math" w:cs="Cambria Math"/>
            <w:i/>
            <w:iCs/>
          </w:rPr>
          <w:delText>∈</w:delText>
        </w:r>
        <w:r w:rsidRPr="00343B90" w:rsidDel="00805C6C">
          <w:rPr>
            <w:rFonts w:ascii="Times New Roman" w:hAnsi="Times New Roman" w:cs="Times New Roman"/>
            <w:i/>
            <w:iCs/>
          </w:rPr>
          <w:delText xml:space="preserve"> {−1, 0, +1}</w:delText>
        </w:r>
        <w:r w:rsidRPr="00343B90" w:rsidDel="00805C6C">
          <w:rPr>
            <w:rFonts w:ascii="Times New Roman" w:hAnsi="Times New Roman" w:cs="Times New Roman"/>
          </w:rPr>
          <w:delText xml:space="preserve">). </w:delText>
        </w:r>
      </w:del>
      <w:del w:id="666" w:author="Amin Khodamoradi" w:date="2023-12-13T15:23:00Z">
        <w:r w:rsidRPr="00343B90" w:rsidDel="008D43AE">
          <w:rPr>
            <w:rFonts w:ascii="Times New Roman" w:hAnsi="Times New Roman" w:cs="Times New Roman"/>
          </w:rPr>
          <w:delText xml:space="preserve">Same as binary formulation, if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00BE2CD1" w:rsidRPr="00343B90" w:rsidDel="008D43AE">
          <w:rPr>
            <w:rFonts w:ascii="Times New Roman" w:hAnsi="Times New Roman" w:cs="Times New Roman"/>
            <w:i/>
            <w:iCs/>
            <w:vertAlign w:val="subscript"/>
          </w:rPr>
          <w:delText>j</w:delText>
        </w:r>
        <w:r w:rsidR="00BE2CD1" w:rsidRPr="00343B90" w:rsidDel="008D43AE">
          <w:rPr>
            <w:rFonts w:ascii="Times New Roman" w:hAnsi="Times New Roman" w:cs="Times New Roman"/>
            <w:i/>
            <w:iCs/>
          </w:rPr>
          <w:delText xml:space="preserve"> </w:delText>
        </w:r>
        <w:r w:rsidRPr="00343B90" w:rsidDel="008D43AE">
          <w:rPr>
            <w:rFonts w:ascii="Times New Roman" w:hAnsi="Times New Roman" w:cs="Times New Roman"/>
          </w:rPr>
          <w:delText xml:space="preserve">do not interact with each other,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0</w:delText>
        </w:r>
        <w:r w:rsidRPr="00343B90" w:rsidDel="008D43AE">
          <w:rPr>
            <w:rFonts w:ascii="Times New Roman" w:hAnsi="Times New Roman" w:cs="Times New Roman"/>
          </w:rPr>
          <w:delText xml:space="preserve"> while there is an enhancive DDI or a degressive DDI between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i</w:delText>
        </w:r>
        <w:r w:rsidRPr="00343B90" w:rsidDel="008D43AE">
          <w:rPr>
            <w:rFonts w:ascii="Times New Roman" w:hAnsi="Times New Roman" w:cs="Times New Roman"/>
          </w:rPr>
          <w:delText xml:space="preserve"> and </w:delText>
        </w:r>
        <w:r w:rsidRPr="00343B90" w:rsidDel="008D43AE">
          <w:rPr>
            <w:rFonts w:ascii="Times New Roman" w:hAnsi="Times New Roman" w:cs="Times New Roman"/>
            <w:i/>
            <w:iCs/>
          </w:rPr>
          <w:delText>d</w:delText>
        </w:r>
        <w:r w:rsidRPr="00343B90" w:rsidDel="008D43AE">
          <w:rPr>
            <w:rFonts w:ascii="Times New Roman" w:hAnsi="Times New Roman" w:cs="Times New Roman"/>
            <w:i/>
            <w:iCs/>
            <w:vertAlign w:val="subscript"/>
          </w:rPr>
          <w:delText>j</w:delText>
        </w:r>
        <w:r w:rsidRPr="00343B90" w:rsidDel="008D43AE">
          <w:rPr>
            <w:rFonts w:ascii="Times New Roman" w:hAnsi="Times New Roman" w:cs="Times New Roman"/>
          </w:rPr>
          <w:delText xml:space="preserve">,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or </w:delText>
        </w:r>
        <w:r w:rsidRPr="00343B90" w:rsidDel="008D43AE">
          <w:rPr>
            <w:rFonts w:ascii="Times New Roman" w:hAnsi="Times New Roman" w:cs="Times New Roman"/>
            <w:i/>
            <w:iCs/>
          </w:rPr>
          <w:delText>a</w:delText>
        </w:r>
        <w:r w:rsidRPr="00343B90" w:rsidDel="008D43AE">
          <w:rPr>
            <w:rFonts w:ascii="Times New Roman" w:hAnsi="Times New Roman" w:cs="Times New Roman"/>
            <w:i/>
            <w:iCs/>
            <w:vertAlign w:val="subscript"/>
          </w:rPr>
          <w:delText>ij</w:delText>
        </w:r>
        <w:r w:rsidRPr="00343B90" w:rsidDel="008D43AE">
          <w:rPr>
            <w:rFonts w:ascii="Times New Roman" w:hAnsi="Times New Roman" w:cs="Times New Roman"/>
            <w:i/>
            <w:iCs/>
          </w:rPr>
          <w:delText xml:space="preserve"> = −1</w:delText>
        </w:r>
        <w:r w:rsidRPr="00343B90" w:rsidDel="008D43AE">
          <w:rPr>
            <w:rFonts w:ascii="Times New Roman" w:hAnsi="Times New Roman" w:cs="Times New Roman"/>
          </w:rPr>
          <w:delText xml:space="preserve"> respectively.</w:delText>
        </w:r>
      </w:del>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DDED49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w:t>
      </w:r>
      <w:del w:id="667" w:author="Amin Khodamoradi" w:date="2024-04-08T16:44:00Z" w16du:dateUtc="2024-04-08T15:44:00Z">
        <w:r w:rsidRPr="00343B90" w:rsidDel="00DA54FF">
          <w:rPr>
            <w:rFonts w:ascii="Times New Roman" w:hAnsi="Times New Roman" w:cs="Times New Roman"/>
          </w:rPr>
          <w:delText>,</w:delText>
        </w:r>
      </w:del>
      <w:r w:rsidRPr="00343B90">
        <w:rPr>
          <w:rFonts w:ascii="Times New Roman" w:hAnsi="Times New Roman" w:cs="Times New Roman"/>
        </w:rPr>
        <w:t xml:space="preserv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60D40F51" w:rsidR="008F055C" w:rsidRPr="00343B90" w:rsidRDefault="00D92642" w:rsidP="0037087B">
      <w:pPr>
        <w:spacing w:line="276" w:lineRule="auto"/>
        <w:jc w:val="both"/>
        <w:rPr>
          <w:rFonts w:ascii="Times New Roman" w:hAnsi="Times New Roman" w:cs="Times New Roman"/>
        </w:rPr>
      </w:pPr>
      <w:del w:id="668" w:author="Amin Khodamoradi" w:date="2024-01-08T14:46:00Z">
        <w:r w:rsidRPr="00343B90" w:rsidDel="0037087B">
          <w:rPr>
            <w:rFonts w:ascii="Times New Roman" w:hAnsi="Times New Roman" w:cs="Times New Roman"/>
          </w:rPr>
          <w:delText>It was observed that the values of the</w:delText>
        </w:r>
      </w:del>
      <w:ins w:id="669" w:author="Amin Khodamoradi" w:date="2024-01-08T14:46:00Z">
        <w:r w:rsidR="0037087B">
          <w:rPr>
            <w:rFonts w:ascii="Times New Roman" w:hAnsi="Times New Roman" w:cs="Times New Roman"/>
          </w:rPr>
          <w:t>The</w:t>
        </w:r>
      </w:ins>
      <w:r w:rsidRPr="00343B90">
        <w:rPr>
          <w:rFonts w:ascii="Times New Roman" w:hAnsi="Times New Roman" w:cs="Times New Roman"/>
        </w:rPr>
        <w:t xml:space="preserve"> feature matrices</w:t>
      </w:r>
      <w:ins w:id="670" w:author="Amin Khodamoradi" w:date="2024-01-08T14:47:00Z">
        <w:r w:rsidR="0037087B">
          <w:rPr>
            <w:rFonts w:ascii="Times New Roman" w:hAnsi="Times New Roman" w:cs="Times New Roman"/>
          </w:rPr>
          <w:t>’ values</w:t>
        </w:r>
      </w:ins>
      <w:r w:rsidRPr="00343B90">
        <w:rPr>
          <w:rFonts w:ascii="Times New Roman" w:hAnsi="Times New Roman" w:cs="Times New Roman"/>
        </w:rPr>
        <w:t xml:space="preserve"> are discrete, and </w:t>
      </w:r>
      <w:del w:id="671" w:author="Amin Khodamoradi" w:date="2024-01-08T14:47:00Z">
        <w:r w:rsidRPr="00343B90" w:rsidDel="0037087B">
          <w:rPr>
            <w:rFonts w:ascii="Times New Roman" w:hAnsi="Times New Roman" w:cs="Times New Roman"/>
          </w:rPr>
          <w:delText xml:space="preserve">also </w:delText>
        </w:r>
      </w:del>
      <w:r w:rsidRPr="00343B90">
        <w:rPr>
          <w:rFonts w:ascii="Times New Roman" w:hAnsi="Times New Roman" w:cs="Times New Roman"/>
        </w:rPr>
        <w:t>the</w:t>
      </w:r>
      <w:ins w:id="672" w:author="Amin Khodamoradi" w:date="2024-01-08T14:47:00Z">
        <w:r w:rsidR="0037087B">
          <w:rPr>
            <w:rFonts w:ascii="Times New Roman" w:hAnsi="Times New Roman" w:cs="Times New Roman"/>
          </w:rPr>
          <w:t>ir</w:t>
        </w:r>
      </w:ins>
      <w:r w:rsidRPr="00343B90">
        <w:rPr>
          <w:rFonts w:ascii="Times New Roman" w:hAnsi="Times New Roman" w:cs="Times New Roman"/>
        </w:rPr>
        <w:t xml:space="preserve"> dimensions</w:t>
      </w:r>
      <w:del w:id="673" w:author="Amin Khodamoradi" w:date="2024-01-08T14:47:00Z">
        <w:r w:rsidRPr="00343B90" w:rsidDel="0037087B">
          <w:rPr>
            <w:rFonts w:ascii="Times New Roman" w:hAnsi="Times New Roman" w:cs="Times New Roman"/>
          </w:rPr>
          <w:delText xml:space="preserve"> of the matrices</w:delText>
        </w:r>
      </w:del>
      <w:r w:rsidRPr="00343B90">
        <w:rPr>
          <w:rFonts w:ascii="Times New Roman" w:hAnsi="Times New Roman" w:cs="Times New Roman"/>
        </w:rPr>
        <w:t xml:space="preserve"> are large. The chemical structure and the off-label side effect have 881 and 9149 dimensions, respectively. On the other hand, machine learning algorithms do not work properly with high-dimensional</w:t>
      </w:r>
      <w:del w:id="674" w:author="Amin Khodamoradi" w:date="2024-01-08T14:48:00Z">
        <w:r w:rsidRPr="00343B90" w:rsidDel="004D31D5">
          <w:rPr>
            <w:rFonts w:ascii="Times New Roman" w:hAnsi="Times New Roman" w:cs="Times New Roman"/>
          </w:rPr>
          <w:delText xml:space="preserve"> data</w:delText>
        </w:r>
      </w:del>
      <w:r w:rsidRPr="00343B90">
        <w:rPr>
          <w:rFonts w:ascii="Times New Roman" w:hAnsi="Times New Roman" w:cs="Times New Roman"/>
        </w:rPr>
        <w:t xml:space="preserve"> and discrete data. As a result, they do not get good results on these kinds of data. Therefore, by exploiting the cosine similarity, that was described above, drug similarity matrices based on chemical structure and off-label side effects are calculated. These matrices are </w:t>
      </w:r>
      <w:r w:rsidRPr="00343B90">
        <w:rPr>
          <w:rFonts w:ascii="Times New Roman" w:hAnsi="Times New Roman" w:cs="Times New Roman"/>
          <w:i/>
          <w:iCs/>
        </w:rPr>
        <w:t>S</w:t>
      </w:r>
      <w:r w:rsidRPr="00343B90">
        <w:rPr>
          <w:rFonts w:ascii="Times New Roman" w:hAnsi="Times New Roman" w:cs="Times New Roman"/>
          <w:i/>
          <w:iCs/>
          <w:vertAlign w:val="subscript"/>
        </w:rPr>
        <w:t>str</w:t>
      </w:r>
      <w:r w:rsidRPr="00343B90">
        <w:rPr>
          <w:rFonts w:ascii="Times New Roman" w:hAnsi="Times New Roman" w:cs="Times New Roman"/>
          <w:i/>
          <w:iCs/>
        </w:rPr>
        <w:t xml:space="preserve"> </w:t>
      </w:r>
      <w:r w:rsidRPr="00343B90">
        <w:rPr>
          <w:rFonts w:ascii="Times New Roman" w:hAnsi="Times New Roman" w:cs="Times New Roman"/>
        </w:rPr>
        <w:t xml:space="preserve">and </w:t>
      </w:r>
      <w:r w:rsidRPr="00343B90">
        <w:rPr>
          <w:rFonts w:ascii="Times New Roman" w:hAnsi="Times New Roman" w:cs="Times New Roman"/>
          <w:i/>
          <w:iCs/>
        </w:rPr>
        <w:t>S</w:t>
      </w:r>
      <w:r w:rsidRPr="00343B90">
        <w:rPr>
          <w:rFonts w:ascii="Times New Roman" w:hAnsi="Times New Roman" w:cs="Times New Roman"/>
          <w:i/>
          <w:iCs/>
          <w:vertAlign w:val="subscript"/>
        </w:rPr>
        <w:t>se</w:t>
      </w:r>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where s</w:t>
      </w:r>
      <w:r w:rsidRPr="00343B90">
        <w:rPr>
          <w:rFonts w:ascii="Times New Roman" w:hAnsi="Times New Roman" w:cs="Times New Roman"/>
          <w:vertAlign w:val="subscript"/>
        </w:rPr>
        <w:t>i,j</w:t>
      </w:r>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del w:id="675" w:author="Amin Khodamoradi" w:date="2024-04-08T16:44:00Z" w16du:dateUtc="2024-04-08T15:44:00Z">
        <w:r w:rsidRPr="00343B90" w:rsidDel="00DA54FF">
          <w:rPr>
            <w:rFonts w:ascii="Times New Roman" w:hAnsi="Times New Roman" w:cs="Times New Roman"/>
          </w:rPr>
          <w:delText xml:space="preserve"> </w:delText>
        </w:r>
      </w:del>
      <w:r w:rsidRPr="00343B90">
        <w:rPr>
          <w:rFonts w:ascii="Times New Roman" w:hAnsi="Times New Roman" w:cs="Times New Roman"/>
        </w:rPr>
        <w:t xml:space="preserve">.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1C40C1C5"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 common method of calculating similarity called Cosine Similarity is used in machine learning articles such as</w:t>
      </w:r>
      <w:customXmlInsRangeStart w:id="676" w:author="Amin Khodamoradi" w:date="2023-12-18T13:21:00Z"/>
      <w:sdt>
        <w:sdtPr>
          <w:rPr>
            <w:rFonts w:ascii="Times New Roman" w:hAnsi="Times New Roman" w:cs="Times New Roman"/>
          </w:rPr>
          <w:id w:val="-1098246126"/>
          <w:citation/>
        </w:sdtPr>
        <w:sdtContent>
          <w:customXmlInsRangeEnd w:id="676"/>
          <w:ins w:id="677" w:author="Amin Khodamoradi" w:date="2023-12-18T13:21:00Z">
            <w:r w:rsidR="00595AE8">
              <w:rPr>
                <w:rFonts w:ascii="Times New Roman" w:hAnsi="Times New Roman" w:cs="Times New Roman"/>
              </w:rPr>
              <w:fldChar w:fldCharType="begin"/>
            </w:r>
            <w:r w:rsidR="00595AE8">
              <w:rPr>
                <w:rFonts w:ascii="Times New Roman" w:hAnsi="Times New Roman" w:cs="Times New Roman"/>
              </w:rPr>
              <w:instrText xml:space="preserve"> CITATION Zha16 \l 1033 </w:instrText>
            </w:r>
          </w:ins>
          <w:r w:rsidR="00595AE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[38]</w:t>
          </w:r>
          <w:ins w:id="678" w:author="Amin Khodamoradi" w:date="2023-12-18T13:21:00Z">
            <w:r w:rsidR="00595AE8">
              <w:rPr>
                <w:rFonts w:ascii="Times New Roman" w:hAnsi="Times New Roman" w:cs="Times New Roman"/>
              </w:rPr>
              <w:fldChar w:fldCharType="end"/>
            </w:r>
          </w:ins>
          <w:customXmlInsRangeStart w:id="679" w:author="Amin Khodamoradi" w:date="2023-12-18T13:21:00Z"/>
        </w:sdtContent>
      </w:sdt>
      <w:customXmlInsRangeEnd w:id="679"/>
      <w:del w:id="680" w:author="Amin Khodamoradi" w:date="2023-12-18T13:22:00Z">
        <w:r w:rsidRPr="00343B90" w:rsidDel="00491D6A">
          <w:rPr>
            <w:rFonts w:ascii="Times New Roman" w:hAnsi="Times New Roman" w:cs="Times New Roman"/>
          </w:rPr>
          <w:delText xml:space="preserve"> [37, 38]</w:delText>
        </w:r>
      </w:del>
      <w:customXmlInsRangeStart w:id="681" w:author="Amin Khodamoradi" w:date="2023-12-18T13:24:00Z"/>
      <w:sdt>
        <w:sdtPr>
          <w:rPr>
            <w:rFonts w:ascii="Times New Roman" w:hAnsi="Times New Roman" w:cs="Times New Roman"/>
          </w:rPr>
          <w:id w:val="-1480372684"/>
          <w:citation/>
        </w:sdtPr>
        <w:sdtContent>
          <w:customXmlInsRangeEnd w:id="681"/>
          <w:ins w:id="682" w:author="Amin Khodamoradi" w:date="2023-12-18T13:24:00Z">
            <w:r w:rsidR="00491D6A">
              <w:rPr>
                <w:rFonts w:ascii="Times New Roman" w:hAnsi="Times New Roman" w:cs="Times New Roman"/>
              </w:rPr>
              <w:fldChar w:fldCharType="begin"/>
            </w:r>
            <w:r w:rsidR="00491D6A">
              <w:rPr>
                <w:rFonts w:ascii="Times New Roman" w:hAnsi="Times New Roman" w:cs="Times New Roman"/>
              </w:rPr>
              <w:instrText xml:space="preserve"> CITATION Zha18 \l 1033 </w:instrText>
            </w:r>
          </w:ins>
          <w:r w:rsidR="00491D6A">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[39]</w:t>
          </w:r>
          <w:ins w:id="683" w:author="Amin Khodamoradi" w:date="2023-12-18T13:24:00Z">
            <w:r w:rsidR="00491D6A">
              <w:rPr>
                <w:rFonts w:ascii="Times New Roman" w:hAnsi="Times New Roman" w:cs="Times New Roman"/>
              </w:rPr>
              <w:fldChar w:fldCharType="end"/>
            </w:r>
          </w:ins>
          <w:customXmlInsRangeStart w:id="684" w:author="Amin Khodamoradi" w:date="2023-12-18T13:24:00Z"/>
        </w:sdtContent>
      </w:sdt>
      <w:customXmlInsRangeEnd w:id="684"/>
      <w:r w:rsidRPr="00343B90">
        <w:rPr>
          <w:rFonts w:ascii="Times New Roman" w:hAnsi="Times New Roman" w:cs="Times New Roman"/>
        </w:rPr>
        <w:t xml:space="preserve">.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r w:rsidRPr="00343B90">
        <w:rPr>
          <w:rFonts w:ascii="Times New Roman" w:hAnsi="Times New Roman" w:cs="Times New Roman"/>
          <w:i/>
          <w:iCs/>
        </w:rPr>
        <w:t>x</w:t>
      </w:r>
      <w:r w:rsidRPr="00343B90">
        <w:rPr>
          <w:rFonts w:ascii="Times New Roman" w:hAnsi="Times New Roman" w:cs="Times New Roman"/>
          <w:i/>
          <w:iCs/>
          <w:vertAlign w:val="subscript"/>
        </w:rPr>
        <w:t>j</w:t>
      </w:r>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x</w:t>
      </w:r>
      <w:r w:rsidRPr="00343B90">
        <w:rPr>
          <w:rFonts w:ascii="Times New Roman" w:hAnsi="Times New Roman" w:cs="Times New Roman"/>
          <w:vertAlign w:val="subscript"/>
        </w:rPr>
        <w:t>j</w:t>
      </w:r>
      <w:r w:rsidRPr="00343B90">
        <w:rPr>
          <w:rFonts w:ascii="Times New Roman" w:hAnsi="Times New Roman" w:cs="Times New Roman"/>
        </w:rPr>
        <w:t xml:space="preserve"> is defined as follows:</w:t>
      </w:r>
    </w:p>
    <w:p w14:paraId="53EB670E" w14:textId="4412974C" w:rsidR="008F055C" w:rsidRPr="00343B90" w:rsidRDefault="00D92642">
      <w:pPr>
        <w:pStyle w:val="Caption"/>
        <w:rPr>
          <w:rFonts w:ascii="Times New Roman" w:hAnsi="Times New Roman" w:cs="Times New Roman"/>
        </w:rPr>
        <w:pPrChange w:id="685" w:author="Amin Khodamoradi" w:date="2023-12-18T15:01:00Z">
          <w:pPr>
            <w:spacing w:line="276" w:lineRule="auto"/>
            <w:jc w:val="both"/>
          </w:pPr>
        </w:pPrChange>
      </w:pPr>
      <w:commentRangeStart w:id="686"/>
      <w:del w:id="687" w:author="Amin Khodamoradi" w:date="2023-12-18T13:07:00Z">
        <w:r w:rsidRPr="00343B90" w:rsidDel="000561AF">
          <w:rPr>
            <w:rFonts w:ascii="Times New Roman" w:hAnsi="Times New Roman" w:cs="Times New Roman"/>
          </w:rPr>
          <w:delText>S</w:delText>
        </w:r>
        <w:r w:rsidRPr="00343B90" w:rsidDel="000561AF">
          <w:rPr>
            <w:rFonts w:ascii="Times New Roman" w:hAnsi="Times New Roman" w:cs="Times New Roman"/>
            <w:vertAlign w:val="subscript"/>
          </w:rPr>
          <w:delText>Cos</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w:delText>
        </w:r>
        <w:r w:rsidR="00C939EF" w:rsidRPr="00343B90" w:rsidDel="000561AF">
          <w:rPr>
            <w:rFonts w:ascii="Times New Roman" w:hAnsi="Times New Roman" w:cs="Times New Roman"/>
          </w:rPr>
          <w:delText>x</w:delText>
        </w:r>
        <w:r w:rsidR="00C939EF" w:rsidRPr="00343B90" w:rsidDel="000561AF">
          <w:rPr>
            <w:rFonts w:ascii="Times New Roman" w:hAnsi="Times New Roman" w:cs="Times New Roman"/>
            <w:vertAlign w:val="subscript"/>
          </w:rPr>
          <w:delText xml:space="preserve">i </w:delText>
        </w:r>
        <w:r w:rsidR="00C939EF" w:rsidRPr="00343B90" w:rsidDel="000561AF">
          <w:rPr>
            <w:rFonts w:ascii="Times New Roman" w:hAnsi="Times New Roman" w:cs="Times New Roman"/>
          </w:rPr>
          <w:delText>.</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 (||x</w:delText>
        </w:r>
        <w:r w:rsidRPr="00343B90" w:rsidDel="000561AF">
          <w:rPr>
            <w:rFonts w:ascii="Times New Roman" w:hAnsi="Times New Roman" w:cs="Times New Roman"/>
            <w:vertAlign w:val="subscript"/>
          </w:rPr>
          <w:delText>i</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||x</w:delText>
        </w:r>
        <w:r w:rsidRPr="00343B90" w:rsidDel="000561AF">
          <w:rPr>
            <w:rFonts w:ascii="Times New Roman" w:hAnsi="Times New Roman" w:cs="Times New Roman"/>
            <w:vertAlign w:val="subscript"/>
          </w:rPr>
          <w:delText>j</w:delText>
        </w:r>
        <w:r w:rsidRPr="00343B90" w:rsidDel="000561AF">
          <w:rPr>
            <w:rFonts w:ascii="Times New Roman" w:hAnsi="Times New Roman" w:cs="Times New Roman"/>
          </w:rPr>
          <w:delText xml:space="preserve"> ||</w:delText>
        </w:r>
        <w:r w:rsidRPr="00343B90" w:rsidDel="000561AF">
          <w:rPr>
            <w:rFonts w:ascii="Times New Roman" w:hAnsi="Times New Roman" w:cs="Times New Roman"/>
            <w:vertAlign w:val="subscript"/>
          </w:rPr>
          <w:delText>2</w:delText>
        </w:r>
        <w:r w:rsidRPr="00343B90" w:rsidDel="000561AF">
          <w:rPr>
            <w:rFonts w:ascii="Times New Roman" w:hAnsi="Times New Roman" w:cs="Times New Roman"/>
          </w:rPr>
          <w:delText xml:space="preserve">) </w:delText>
        </w:r>
      </w:del>
      <m:oMath>
        <m:sSub>
          <m:sSubPr>
            <m:ctrlPr>
              <w:ins w:id="688" w:author="Amin Khodamoradi" w:date="2023-12-18T13:01:00Z">
                <w:rPr>
                  <w:rFonts w:ascii="Cambria Math" w:hAnsi="Cambria Math" w:cs="Times New Roman"/>
                  <w:iCs w:val="0"/>
                </w:rPr>
              </w:ins>
            </m:ctrlPr>
          </m:sSubPr>
          <m:e>
            <m:r>
              <w:ins w:id="689" w:author="Amin Khodamoradi" w:date="2023-12-18T13:01:00Z">
                <w:rPr>
                  <w:rFonts w:ascii="Cambria Math" w:hAnsi="Cambria Math" w:cs="Times New Roman"/>
                </w:rPr>
                <m:t>S</m:t>
              </w:ins>
            </m:r>
          </m:e>
          <m:sub>
            <m:r>
              <w:ins w:id="690" w:author="Amin Khodamoradi" w:date="2023-12-18T13:08:00Z">
                <w:rPr>
                  <w:rFonts w:ascii="Cambria Math" w:hAnsi="Cambria Math" w:cs="Times New Roman"/>
                </w:rPr>
                <m:t>c</m:t>
              </w:ins>
            </m:r>
            <m:r>
              <w:ins w:id="691" w:author="Amin Khodamoradi" w:date="2023-12-18T13:01:00Z">
                <w:rPr>
                  <w:rFonts w:ascii="Cambria Math" w:hAnsi="Cambria Math" w:cs="Times New Roman"/>
                </w:rPr>
                <m:t>os</m:t>
              </w:ins>
            </m:r>
          </m:sub>
        </m:sSub>
        <m:r>
          <w:ins w:id="692" w:author="Amin Khodamoradi" w:date="2023-12-18T13:01:00Z">
            <w:rPr>
              <w:rFonts w:ascii="Cambria Math" w:hAnsi="Cambria Math" w:cs="Times New Roman"/>
            </w:rPr>
            <m:t xml:space="preserve"> </m:t>
          </w:ins>
        </m:r>
        <m:d>
          <m:dPr>
            <m:ctrlPr>
              <w:ins w:id="693" w:author="Amin Khodamoradi" w:date="2023-12-18T13:02:00Z">
                <w:rPr>
                  <w:rFonts w:ascii="Cambria Math" w:hAnsi="Cambria Math" w:cs="Times New Roman"/>
                  <w:i w:val="0"/>
                </w:rPr>
              </w:ins>
            </m:ctrlPr>
          </m:dPr>
          <m:e>
            <m:sSub>
              <m:sSubPr>
                <m:ctrlPr>
                  <w:ins w:id="694" w:author="Amin Khodamoradi" w:date="2023-12-18T13:02:00Z">
                    <w:rPr>
                      <w:rFonts w:ascii="Cambria Math" w:hAnsi="Cambria Math" w:cs="Times New Roman"/>
                      <w:iCs w:val="0"/>
                    </w:rPr>
                  </w:ins>
                </m:ctrlPr>
              </m:sSubPr>
              <m:e>
                <m:r>
                  <w:ins w:id="695" w:author="Amin Khodamoradi" w:date="2023-12-18T13:02:00Z">
                    <w:rPr>
                      <w:rFonts w:ascii="Cambria Math" w:hAnsi="Cambria Math" w:cs="Times New Roman"/>
                    </w:rPr>
                    <m:t>x</m:t>
                  </w:ins>
                </m:r>
              </m:e>
              <m:sub>
                <m:r>
                  <w:ins w:id="696" w:author="Amin Khodamoradi" w:date="2023-12-18T13:02:00Z">
                    <w:rPr>
                      <w:rFonts w:ascii="Cambria Math" w:hAnsi="Cambria Math" w:cs="Times New Roman"/>
                    </w:rPr>
                    <m:t>i</m:t>
                  </w:ins>
                </m:r>
              </m:sub>
            </m:sSub>
            <m:r>
              <w:ins w:id="697" w:author="Amin Khodamoradi" w:date="2023-12-18T13:02:00Z">
                <w:rPr>
                  <w:rFonts w:ascii="Cambria Math" w:hAnsi="Cambria Math" w:cs="Times New Roman"/>
                </w:rPr>
                <m:t xml:space="preserve">, </m:t>
              </w:ins>
            </m:r>
            <m:sSub>
              <m:sSubPr>
                <m:ctrlPr>
                  <w:ins w:id="698" w:author="Amin Khodamoradi" w:date="2023-12-18T13:02:00Z">
                    <w:rPr>
                      <w:rFonts w:ascii="Cambria Math" w:hAnsi="Cambria Math" w:cs="Times New Roman"/>
                      <w:iCs w:val="0"/>
                    </w:rPr>
                  </w:ins>
                </m:ctrlPr>
              </m:sSubPr>
              <m:e>
                <m:r>
                  <w:ins w:id="699" w:author="Amin Khodamoradi" w:date="2023-12-18T13:02:00Z">
                    <w:rPr>
                      <w:rFonts w:ascii="Cambria Math" w:hAnsi="Cambria Math" w:cs="Times New Roman"/>
                    </w:rPr>
                    <m:t>x</m:t>
                  </w:ins>
                </m:r>
              </m:e>
              <m:sub>
                <m:r>
                  <w:ins w:id="700" w:author="Amin Khodamoradi" w:date="2023-12-18T13:02:00Z">
                    <w:rPr>
                      <w:rFonts w:ascii="Cambria Math" w:hAnsi="Cambria Math" w:cs="Times New Roman"/>
                    </w:rPr>
                    <m:t>j</m:t>
                  </w:ins>
                </m:r>
              </m:sub>
            </m:sSub>
          </m:e>
        </m:d>
        <m:r>
          <w:ins w:id="701" w:author="Amin Khodamoradi" w:date="2023-12-18T13:02:00Z">
            <w:rPr>
              <w:rFonts w:ascii="Cambria Math" w:hAnsi="Cambria Math" w:cs="Times New Roman"/>
            </w:rPr>
            <m:t xml:space="preserve">= </m:t>
          </w:ins>
        </m:r>
        <m:f>
          <m:fPr>
            <m:ctrlPr>
              <w:ins w:id="702" w:author="Amin Khodamoradi" w:date="2023-12-18T13:03:00Z">
                <w:rPr>
                  <w:rFonts w:ascii="Cambria Math" w:hAnsi="Cambria Math" w:cs="Times New Roman"/>
                  <w:iCs w:val="0"/>
                </w:rPr>
              </w:ins>
            </m:ctrlPr>
          </m:fPr>
          <m:num>
            <m:sSub>
              <m:sSubPr>
                <m:ctrlPr>
                  <w:ins w:id="703" w:author="Amin Khodamoradi" w:date="2023-12-18T13:03:00Z">
                    <w:rPr>
                      <w:rFonts w:ascii="Cambria Math" w:hAnsi="Cambria Math" w:cs="Times New Roman"/>
                      <w:iCs w:val="0"/>
                    </w:rPr>
                  </w:ins>
                </m:ctrlPr>
              </m:sSubPr>
              <m:e>
                <m:r>
                  <w:ins w:id="704" w:author="Amin Khodamoradi" w:date="2023-12-18T13:03:00Z">
                    <w:rPr>
                      <w:rFonts w:ascii="Cambria Math" w:hAnsi="Cambria Math" w:cs="Times New Roman"/>
                    </w:rPr>
                    <m:t>x</m:t>
                  </w:ins>
                </m:r>
              </m:e>
              <m:sub>
                <m:r>
                  <w:ins w:id="705" w:author="Amin Khodamoradi" w:date="2023-12-18T13:03:00Z">
                    <w:rPr>
                      <w:rFonts w:ascii="Cambria Math" w:hAnsi="Cambria Math" w:cs="Times New Roman"/>
                    </w:rPr>
                    <m:t>i</m:t>
                  </w:ins>
                </m:r>
              </m:sub>
            </m:sSub>
            <m:r>
              <w:ins w:id="706" w:author="Amin Khodamoradi" w:date="2023-12-18T13:03:00Z">
                <w:rPr>
                  <w:rFonts w:ascii="Cambria Math" w:hAnsi="Cambria Math" w:cs="Times New Roman"/>
                </w:rPr>
                <m:t xml:space="preserve"> </m:t>
              </w:ins>
            </m:r>
            <m:sSub>
              <m:sSubPr>
                <m:ctrlPr>
                  <w:ins w:id="707" w:author="Amin Khodamoradi" w:date="2023-12-18T13:03:00Z">
                    <w:rPr>
                      <w:rFonts w:ascii="Cambria Math" w:hAnsi="Cambria Math" w:cs="Times New Roman"/>
                      <w:iCs w:val="0"/>
                    </w:rPr>
                  </w:ins>
                </m:ctrlPr>
              </m:sSubPr>
              <m:e>
                <m:r>
                  <w:ins w:id="708" w:author="Amin Khodamoradi" w:date="2023-12-18T13:03:00Z">
                    <w:rPr>
                      <w:rFonts w:ascii="Cambria Math" w:hAnsi="Cambria Math" w:cs="Times New Roman"/>
                    </w:rPr>
                    <m:t>.  x</m:t>
                  </w:ins>
                </m:r>
              </m:e>
              <m:sub>
                <m:r>
                  <w:ins w:id="709" w:author="Amin Khodamoradi" w:date="2023-12-18T13:03:00Z">
                    <w:rPr>
                      <w:rFonts w:ascii="Cambria Math" w:hAnsi="Cambria Math" w:cs="Times New Roman"/>
                    </w:rPr>
                    <m:t>j</m:t>
                  </w:ins>
                </m:r>
              </m:sub>
            </m:sSub>
          </m:num>
          <m:den>
            <m:d>
              <m:dPr>
                <m:endChr m:val="|"/>
                <m:ctrlPr>
                  <w:ins w:id="710" w:author="Amin Khodamoradi" w:date="2023-12-18T13:03:00Z">
                    <w:rPr>
                      <w:rFonts w:ascii="Cambria Math" w:hAnsi="Cambria Math" w:cs="Times New Roman"/>
                      <w:i w:val="0"/>
                    </w:rPr>
                  </w:ins>
                </m:ctrlPr>
              </m:dPr>
              <m:e>
                <m:d>
                  <m:dPr>
                    <m:begChr m:val="|"/>
                    <m:endChr m:val="|"/>
                    <m:ctrlPr>
                      <w:ins w:id="711" w:author="Amin Khodamoradi" w:date="2023-12-18T13:03:00Z">
                        <w:rPr>
                          <w:rFonts w:ascii="Cambria Math" w:hAnsi="Cambria Math" w:cs="Times New Roman"/>
                          <w:i w:val="0"/>
                        </w:rPr>
                      </w:ins>
                    </m:ctrlPr>
                  </m:dPr>
                  <m:e>
                    <m:d>
                      <m:dPr>
                        <m:begChr m:val="|"/>
                        <m:endChr m:val="|"/>
                        <m:ctrlPr>
                          <w:ins w:id="712" w:author="Amin Khodamoradi" w:date="2023-12-18T13:04:00Z">
                            <w:rPr>
                              <w:rFonts w:ascii="Cambria Math" w:hAnsi="Cambria Math" w:cs="Times New Roman"/>
                              <w:i w:val="0"/>
                            </w:rPr>
                          </w:ins>
                        </m:ctrlPr>
                      </m:dPr>
                      <m:e>
                        <m:sSub>
                          <m:sSubPr>
                            <m:ctrlPr>
                              <w:ins w:id="713" w:author="Amin Khodamoradi" w:date="2023-12-18T13:04:00Z">
                                <w:rPr>
                                  <w:rFonts w:ascii="Cambria Math" w:hAnsi="Cambria Math" w:cs="Times New Roman"/>
                                  <w:iCs w:val="0"/>
                                </w:rPr>
                              </w:ins>
                            </m:ctrlPr>
                          </m:sSubPr>
                          <m:e>
                            <m:r>
                              <w:ins w:id="714" w:author="Amin Khodamoradi" w:date="2023-12-18T13:04:00Z">
                                <w:rPr>
                                  <w:rFonts w:ascii="Cambria Math" w:hAnsi="Cambria Math" w:cs="Times New Roman"/>
                                </w:rPr>
                                <m:t>x</m:t>
                              </w:ins>
                            </m:r>
                          </m:e>
                          <m:sub>
                            <m:r>
                              <w:ins w:id="715" w:author="Amin Khodamoradi" w:date="2023-12-18T13:04:00Z">
                                <w:rPr>
                                  <w:rFonts w:ascii="Cambria Math" w:hAnsi="Cambria Math" w:cs="Times New Roman"/>
                                </w:rPr>
                                <m:t>i</m:t>
                              </w:ins>
                            </m:r>
                          </m:sub>
                        </m:sSub>
                      </m:e>
                    </m:d>
                  </m:e>
                </m:d>
                <m:r>
                  <w:ins w:id="716" w:author="Amin Khodamoradi" w:date="2023-12-18T13:06:00Z">
                    <w:rPr>
                      <w:rFonts w:ascii="Cambria Math" w:hAnsi="Cambria Math" w:cs="Times New Roman"/>
                    </w:rPr>
                    <m:t xml:space="preserve"> </m:t>
                  </w:ins>
                </m:r>
              </m:e>
            </m:d>
            <m:d>
              <m:dPr>
                <m:begChr m:val="|"/>
                <m:endChr m:val="|"/>
                <m:ctrlPr>
                  <w:ins w:id="717" w:author="Amin Khodamoradi" w:date="2023-12-18T13:05:00Z">
                    <w:rPr>
                      <w:rFonts w:ascii="Cambria Math" w:hAnsi="Cambria Math" w:cs="Times New Roman"/>
                      <w:i w:val="0"/>
                    </w:rPr>
                  </w:ins>
                </m:ctrlPr>
              </m:dPr>
              <m:e>
                <m:sSub>
                  <m:sSubPr>
                    <m:ctrlPr>
                      <w:ins w:id="718" w:author="Amin Khodamoradi" w:date="2023-12-18T13:06:00Z">
                        <w:rPr>
                          <w:rFonts w:ascii="Cambria Math" w:hAnsi="Cambria Math" w:cs="Times New Roman"/>
                          <w:iCs w:val="0"/>
                        </w:rPr>
                      </w:ins>
                    </m:ctrlPr>
                  </m:sSubPr>
                  <m:e>
                    <m:r>
                      <w:ins w:id="719" w:author="Amin Khodamoradi" w:date="2023-12-18T13:06:00Z">
                        <w:rPr>
                          <w:rFonts w:ascii="Cambria Math" w:hAnsi="Cambria Math" w:cs="Times New Roman"/>
                        </w:rPr>
                        <m:t>x</m:t>
                      </w:ins>
                    </m:r>
                  </m:e>
                  <m:sub>
                    <m:r>
                      <w:ins w:id="720" w:author="Amin Khodamoradi" w:date="2023-12-18T13:06:00Z">
                        <w:rPr>
                          <w:rFonts w:ascii="Cambria Math" w:hAnsi="Cambria Math" w:cs="Times New Roman"/>
                        </w:rPr>
                        <m:t>j</m:t>
                      </w:ins>
                    </m:r>
                  </m:sub>
                </m:sSub>
              </m:e>
            </m:d>
            <m:r>
              <w:ins w:id="721" w:author="Amin Khodamoradi" w:date="2023-12-18T13:07:00Z">
                <w:rPr>
                  <w:rFonts w:ascii="Cambria Math" w:hAnsi="Cambria Math" w:cs="Times New Roman"/>
                </w:rPr>
                <m:t>|</m:t>
              </w:ins>
            </m:r>
            <m:r>
              <w:ins w:id="722" w:author="Amin Khodamoradi" w:date="2023-12-18T13:03:00Z">
                <w:rPr>
                  <w:rFonts w:ascii="Cambria Math" w:hAnsi="Cambria Math" w:cs="Times New Roman"/>
                </w:rPr>
                <m:t>)</m:t>
              </w:ins>
            </m:r>
          </m:den>
        </m:f>
      </m:oMath>
      <w:r w:rsidRPr="00343B90">
        <w:rPr>
          <w:rFonts w:ascii="Times New Roman" w:hAnsi="Times New Roman" w:cs="Times New Roman"/>
        </w:rPr>
        <w:t xml:space="preserve">                                               </w:t>
      </w:r>
      <w:commentRangeEnd w:id="686"/>
      <w:r w:rsidR="00380F04">
        <w:rPr>
          <w:rStyle w:val="CommentReference"/>
          <w:rFonts w:cs="Mangal"/>
        </w:rPr>
        <w:commentReference w:id="686"/>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ins w:id="723" w:author="Amin Khodamoradi" w:date="2023-12-18T15:00:00Z">
        <w:r w:rsidR="007E2594">
          <w:rPr>
            <w:rFonts w:ascii="Times New Roman" w:hAnsi="Times New Roman" w:cs="Times New Roman"/>
          </w:rPr>
          <w:tab/>
        </w:r>
        <w:r w:rsidR="007E2594">
          <w:rPr>
            <w:rFonts w:ascii="Times New Roman" w:hAnsi="Times New Roman" w:cs="Times New Roman"/>
          </w:rPr>
          <w:tab/>
        </w:r>
      </w:ins>
      <w:del w:id="724" w:author="Amin Khodamoradi" w:date="2023-12-18T15:00:00Z">
        <w:r w:rsidRPr="00343B90" w:rsidDel="007E2594">
          <w:rPr>
            <w:rFonts w:ascii="Times New Roman" w:hAnsi="Times New Roman" w:cs="Times New Roman"/>
          </w:rPr>
          <w:tab/>
        </w:r>
      </w:del>
      <w:r w:rsidRPr="00343B90">
        <w:rPr>
          <w:rFonts w:ascii="Times New Roman" w:hAnsi="Times New Roman" w:cs="Times New Roman"/>
        </w:rPr>
        <w:tab/>
        <w:t>(</w:t>
      </w:r>
      <w:ins w:id="725" w:author="Amin Khodamoradi" w:date="2023-12-18T15:01:00Z">
        <w:r w:rsidR="007E2594">
          <w:rPr>
            <w:rFonts w:ascii="Times New Roman" w:hAnsi="Times New Roman" w:cs="Times New Roman"/>
          </w:rPr>
          <w:fldChar w:fldCharType="begin"/>
        </w:r>
        <w:r w:rsidR="007E2594">
          <w:rPr>
            <w:rFonts w:ascii="Times New Roman" w:hAnsi="Times New Roman" w:cs="Times New Roman"/>
          </w:rPr>
          <w:instrText xml:space="preserve"> SEQ Equation \* ARABIC </w:instrText>
        </w:r>
      </w:ins>
      <w:r w:rsidR="007E2594">
        <w:rPr>
          <w:rFonts w:ascii="Times New Roman" w:hAnsi="Times New Roman" w:cs="Times New Roman"/>
        </w:rPr>
        <w:fldChar w:fldCharType="separate"/>
      </w:r>
      <w:ins w:id="726" w:author="Amin Khodamoradi" w:date="2024-01-08T16:05:00Z">
        <w:r w:rsidR="004D7C34">
          <w:rPr>
            <w:rFonts w:ascii="Times New Roman" w:hAnsi="Times New Roman" w:cs="Times New Roman"/>
            <w:noProof/>
          </w:rPr>
          <w:t>1</w:t>
        </w:r>
      </w:ins>
      <w:ins w:id="727" w:author="Amin Khodamoradi" w:date="2023-12-18T15:01:00Z">
        <w:r w:rsidR="007E2594">
          <w:rPr>
            <w:rFonts w:ascii="Times New Roman" w:hAnsi="Times New Roman" w:cs="Times New Roman"/>
          </w:rPr>
          <w:fldChar w:fldCharType="end"/>
        </w:r>
      </w:ins>
      <w:del w:id="728" w:author="Amin Khodamoradi" w:date="2023-12-18T15:01:00Z">
        <w:r w:rsidRPr="00343B90" w:rsidDel="007E2594">
          <w:rPr>
            <w:rFonts w:ascii="Times New Roman" w:hAnsi="Times New Roman" w:cs="Times New Roman"/>
          </w:rPr>
          <w:delText>1</w:delText>
        </w:r>
      </w:del>
      <w:r w:rsidRPr="00343B90">
        <w:rPr>
          <w:rFonts w:ascii="Times New Roman" w:hAnsi="Times New Roman" w:cs="Times New Roman"/>
        </w:rPr>
        <w:t>)</w:t>
      </w:r>
    </w:p>
    <w:p w14:paraId="08DD7276" w14:textId="46B624D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r w:rsidR="00C939EF" w:rsidRPr="00343B90">
        <w:rPr>
          <w:rFonts w:ascii="Times New Roman" w:hAnsi="Times New Roman" w:cs="Times New Roman"/>
        </w:rPr>
        <w:t xml:space="preserve"> </w:t>
      </w:r>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del w:id="729" w:author="Amin Khodamoradi" w:date="2023-12-18T13:08:00Z">
        <w:r w:rsidRPr="00343B90" w:rsidDel="000561AF">
          <w:rPr>
            <w:rFonts w:ascii="Times New Roman" w:hAnsi="Times New Roman" w:cs="Times New Roman"/>
            <w:vertAlign w:val="subscript"/>
          </w:rPr>
          <w:delText>2</w:delText>
        </w:r>
      </w:del>
      <w:r w:rsidRPr="00343B90">
        <w:rPr>
          <w:rFonts w:ascii="Times New Roman" w:hAnsi="Times New Roman" w:cs="Times New Roman"/>
          <w:vertAlign w:val="subscript"/>
        </w:rPr>
        <w:t xml:space="preserve"> </w:t>
      </w:r>
      <w:r w:rsidRPr="00343B90">
        <w:rPr>
          <w:rFonts w:ascii="Times New Roman" w:hAnsi="Times New Roman" w:cs="Times New Roman"/>
        </w:rPr>
        <w:t>is the Euclidean Norm and x</w:t>
      </w:r>
      <w:r w:rsidRPr="00343B90">
        <w:rPr>
          <w:rFonts w:ascii="Times New Roman" w:hAnsi="Times New Roman" w:cs="Times New Roman"/>
          <w:vertAlign w:val="subscript"/>
        </w:rPr>
        <w:t>i</w:t>
      </w:r>
      <w:r w:rsidRPr="00343B90">
        <w:rPr>
          <w:rFonts w:ascii="Times New Roman" w:hAnsi="Times New Roman" w:cs="Times New Roman"/>
        </w:rPr>
        <w:t xml:space="preserve"> .x</w:t>
      </w:r>
      <w:r w:rsidRPr="00343B90">
        <w:rPr>
          <w:rFonts w:ascii="Times New Roman" w:hAnsi="Times New Roman" w:cs="Times New Roman"/>
          <w:vertAlign w:val="subscript"/>
        </w:rPr>
        <w:t>j</w:t>
      </w:r>
      <w:r w:rsidRPr="00343B90">
        <w:rPr>
          <w:rFonts w:ascii="Times New Roman" w:hAnsi="Times New Roman" w:cs="Times New Roman"/>
        </w:rPr>
        <w:t xml:space="preserve"> is </w:t>
      </w:r>
      <w:ins w:id="730" w:author="Amin Khodamoradi" w:date="2024-04-08T16:44:00Z" w16du:dateUtc="2024-04-08T15:44:00Z">
        <w:r w:rsidR="00DA54FF">
          <w:rPr>
            <w:rFonts w:ascii="Times New Roman" w:hAnsi="Times New Roman" w:cs="Times New Roman"/>
          </w:rPr>
          <w:t xml:space="preserve">the </w:t>
        </w:r>
      </w:ins>
      <w:r w:rsidRPr="00343B90">
        <w:rPr>
          <w:rFonts w:ascii="Times New Roman" w:hAnsi="Times New Roman" w:cs="Times New Roman"/>
        </w:rPr>
        <w:t>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36C3A4C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w:t>
      </w:r>
      <w:customXmlInsRangeStart w:id="731" w:author="Amin Khodamoradi" w:date="2023-12-18T13:10:00Z"/>
      <w:sdt>
        <w:sdtPr>
          <w:rPr>
            <w:rFonts w:ascii="Times New Roman" w:hAnsi="Times New Roman" w:cs="Times New Roman"/>
          </w:rPr>
          <w:id w:val="2049173325"/>
          <w:citation/>
        </w:sdtPr>
        <w:sdtContent>
          <w:customXmlInsRangeEnd w:id="731"/>
          <w:ins w:id="732" w:author="Amin Khodamoradi" w:date="2023-12-18T13:10:00Z">
            <w:r w:rsidR="00D17F36">
              <w:rPr>
                <w:rFonts w:ascii="Times New Roman" w:hAnsi="Times New Roman" w:cs="Times New Roman"/>
              </w:rPr>
              <w:fldChar w:fldCharType="begin"/>
            </w:r>
            <w:r w:rsidR="00D17F36">
              <w:rPr>
                <w:rFonts w:ascii="Times New Roman" w:hAnsi="Times New Roman" w:cs="Times New Roman"/>
              </w:rPr>
              <w:instrText xml:space="preserve"> CITATION BWa14 \l 1033 </w:instrText>
            </w:r>
          </w:ins>
          <w:r w:rsidR="00D17F3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733" w:author="Amin Khodamoradi" w:date="2023-12-18T13:10:00Z">
            <w:r w:rsidR="00D17F36">
              <w:rPr>
                <w:rFonts w:ascii="Times New Roman" w:hAnsi="Times New Roman" w:cs="Times New Roman"/>
              </w:rPr>
              <w:fldChar w:fldCharType="end"/>
            </w:r>
          </w:ins>
          <w:customXmlInsRangeStart w:id="734" w:author="Amin Khodamoradi" w:date="2023-12-18T13:10:00Z"/>
        </w:sdtContent>
      </w:sdt>
      <w:customXmlInsRangeEnd w:id="734"/>
      <w:ins w:id="735" w:author="Amin Khodamoradi" w:date="2023-12-18T13:08:00Z">
        <w:r w:rsidR="00D17F36">
          <w:rPr>
            <w:rFonts w:ascii="Times New Roman" w:hAnsi="Times New Roman" w:cs="Times New Roman"/>
          </w:rPr>
          <w:t xml:space="preserve"> </w:t>
        </w:r>
      </w:ins>
      <w:del w:id="736" w:author="Amin Khodamoradi" w:date="2023-12-18T13:08:00Z">
        <w:r w:rsidR="00D421A9" w:rsidRPr="00343B90" w:rsidDel="00D17F36">
          <w:rPr>
            <w:rFonts w:ascii="Times New Roman" w:hAnsi="Times New Roman" w:cs="Times New Roman"/>
          </w:rPr>
          <w:delText xml:space="preserve"> [</w:delText>
        </w:r>
        <w:r w:rsidRPr="00343B90" w:rsidDel="00D17F36">
          <w:rPr>
            <w:rFonts w:ascii="Times New Roman" w:hAnsi="Times New Roman" w:cs="Times New Roman"/>
          </w:rPr>
          <w:delText xml:space="preserve">23] </w:delText>
        </w:r>
      </w:del>
      <w:r w:rsidRPr="00343B90">
        <w:rPr>
          <w:rFonts w:ascii="Times New Roman" w:hAnsi="Times New Roman" w:cs="Times New Roman"/>
        </w:rPr>
        <w:t xml:space="preserve">is a new computational method for data integration. Briefly, SNF combines many different types of features (such as chemical structure and off-label side </w:t>
      </w:r>
      <w:del w:id="737" w:author="Amin Khodamoradi" w:date="2024-04-08T16:44:00Z" w16du:dateUtc="2024-04-08T15:44:00Z">
        <w:r w:rsidRPr="00343B90" w:rsidDel="00DA54FF">
          <w:rPr>
            <w:rFonts w:ascii="Times New Roman" w:hAnsi="Times New Roman" w:cs="Times New Roman"/>
          </w:rPr>
          <w:delText>effect</w:delText>
        </w:r>
      </w:del>
      <w:ins w:id="738" w:author="Amin Khodamoradi" w:date="2024-04-08T16:44:00Z" w16du:dateUtc="2024-04-08T15:44:00Z">
        <w:r w:rsidR="00DA54FF">
          <w:rPr>
            <w:rFonts w:ascii="Times New Roman" w:hAnsi="Times New Roman" w:cs="Times New Roman"/>
          </w:rPr>
          <w:t>effects</w:t>
        </w:r>
      </w:ins>
      <w:r w:rsidRPr="00343B90">
        <w:rPr>
          <w:rFonts w:ascii="Times New Roman" w:hAnsi="Times New Roman" w:cs="Times New Roman"/>
        </w:rPr>
        <w:t>, and more - clinical data, questionnaires, image data, etc.) for a given set of samples (e.g., drugs). SNF first constructs a sample similarity network for each of the data types and then iteratively integrates these</w:t>
      </w:r>
    </w:p>
    <w:p w14:paraId="721EDB4A" w14:textId="6E4965CB"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w:t>
      </w:r>
      <w:ins w:id="739" w:author="Amin Khodamoradi" w:date="2023-12-18T13:13:00Z">
        <w:r w:rsidR="001113EE">
          <w:rPr>
            <w:rFonts w:ascii="Times New Roman" w:hAnsi="Times New Roman" w:cs="Times New Roman"/>
          </w:rPr>
          <w:fldChar w:fldCharType="begin"/>
        </w:r>
        <w:r w:rsidR="001113EE">
          <w:rPr>
            <w:rFonts w:ascii="Times New Roman" w:hAnsi="Times New Roman" w:cs="Times New Roman"/>
          </w:rPr>
          <w:instrText xml:space="preserve"> REF _Ref153797635 \h </w:instrText>
        </w:r>
      </w:ins>
      <w:r w:rsidR="001113EE">
        <w:rPr>
          <w:rFonts w:ascii="Times New Roman" w:hAnsi="Times New Roman" w:cs="Times New Roman"/>
        </w:rPr>
      </w:r>
      <w:r w:rsidR="001113EE">
        <w:rPr>
          <w:rFonts w:ascii="Times New Roman" w:hAnsi="Times New Roman" w:cs="Times New Roman"/>
        </w:rPr>
        <w:fldChar w:fldCharType="separate"/>
      </w:r>
      <w:ins w:id="740" w:author="Amin Khodamoradi" w:date="2024-01-08T16:05:00Z">
        <w:r w:rsidR="004D7C34">
          <w:t xml:space="preserve">Figure </w:t>
        </w:r>
        <w:r w:rsidR="004D7C34">
          <w:rPr>
            <w:noProof/>
          </w:rPr>
          <w:t>1</w:t>
        </w:r>
      </w:ins>
      <w:ins w:id="741" w:author="Amin Khodamoradi" w:date="2023-12-18T13:13:00Z">
        <w:r w:rsidR="001113EE">
          <w:rPr>
            <w:rFonts w:ascii="Times New Roman" w:hAnsi="Times New Roman" w:cs="Times New Roman"/>
          </w:rPr>
          <w:fldChar w:fldCharType="end"/>
        </w:r>
      </w:ins>
      <w:del w:id="742" w:author="Amin Khodamoradi" w:date="2023-12-18T13:13:00Z">
        <w:r w:rsidRPr="00343B90" w:rsidDel="001113EE">
          <w:rPr>
            <w:rFonts w:ascii="Times New Roman" w:hAnsi="Times New Roman" w:cs="Times New Roman"/>
          </w:rPr>
          <w:delText>Figure 1</w:delText>
        </w:r>
      </w:del>
      <w:r w:rsidRPr="00343B90">
        <w:rPr>
          <w:rFonts w:ascii="Times New Roman" w:hAnsi="Times New Roman" w:cs="Times New Roman"/>
        </w:rPr>
        <w:t xml:space="preserve"> is a good visualization of SNF processes that has been used in our method</w:t>
      </w:r>
    </w:p>
    <w:p w14:paraId="24CF91C9" w14:textId="6E40FAB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ins w:id="743" w:author="Amin Khodamoradi" w:date="2024-01-08T14:42:00Z">
        <w:r w:rsidR="008B6FC9">
          <w:rPr>
            <w:rFonts w:ascii="Times New Roman" w:hAnsi="Times New Roman" w:cs="Times New Roman"/>
          </w:rPr>
          <w:t xml:space="preserve"> </w:t>
        </w:r>
      </w:ins>
      <w:ins w:id="744" w:author="Amin Khodamoradi" w:date="2024-01-08T14:43:00Z">
        <w:r w:rsidR="008B6FC9">
          <w:rPr>
            <w:rFonts w:ascii="Times New Roman" w:hAnsi="Times New Roman" w:cs="Times New Roman"/>
          </w:rPr>
          <w:fldChar w:fldCharType="begin"/>
        </w:r>
        <w:r w:rsidR="008B6FC9">
          <w:rPr>
            <w:rFonts w:ascii="Times New Roman" w:hAnsi="Times New Roman" w:cs="Times New Roman"/>
          </w:rPr>
          <w:instrText xml:space="preserve"> REF _Ref153797635 \h </w:instrText>
        </w:r>
      </w:ins>
      <w:r w:rsidR="008B6FC9">
        <w:rPr>
          <w:rFonts w:ascii="Times New Roman" w:hAnsi="Times New Roman" w:cs="Times New Roman"/>
        </w:rPr>
      </w:r>
      <w:r w:rsidR="008B6FC9">
        <w:rPr>
          <w:rFonts w:ascii="Times New Roman" w:hAnsi="Times New Roman" w:cs="Times New Roman"/>
        </w:rPr>
        <w:fldChar w:fldCharType="separate"/>
      </w:r>
      <w:ins w:id="745" w:author="Amin Khodamoradi" w:date="2024-01-08T16:05:00Z">
        <w:r w:rsidR="004D7C34">
          <w:t xml:space="preserve">Figure </w:t>
        </w:r>
        <w:r w:rsidR="004D7C34">
          <w:rPr>
            <w:noProof/>
          </w:rPr>
          <w:t>1</w:t>
        </w:r>
      </w:ins>
      <w:ins w:id="746" w:author="Amin Khodamoradi" w:date="2024-01-08T14:43:00Z">
        <w:r w:rsidR="008B6FC9">
          <w:rPr>
            <w:rFonts w:ascii="Times New Roman" w:hAnsi="Times New Roman" w:cs="Times New Roman"/>
          </w:rPr>
          <w:fldChar w:fldCharType="end"/>
        </w:r>
        <w:r w:rsidR="008B6FC9">
          <w:rPr>
            <w:rFonts w:ascii="Times New Roman" w:hAnsi="Times New Roman" w:cs="Times New Roman"/>
          </w:rPr>
          <w:t xml:space="preserve"> is a</w:t>
        </w:r>
      </w:ins>
      <w:ins w:id="747" w:author="Amin Khodamoradi" w:date="2024-01-08T14:41:00Z">
        <w:r w:rsidR="008B6FC9" w:rsidRPr="00343B90">
          <w:rPr>
            <w:rFonts w:ascii="Times New Roman" w:hAnsi="Times New Roman" w:cs="Times New Roman"/>
          </w:rPr>
          <w:t xml:space="preserve"> detailed example of SNF</w:t>
        </w:r>
      </w:ins>
      <w:customXmlInsRangeStart w:id="748" w:author="Amin Khodamoradi" w:date="2024-01-08T14:42:00Z"/>
      <w:sdt>
        <w:sdtPr>
          <w:rPr>
            <w:rFonts w:ascii="Times New Roman" w:hAnsi="Times New Roman" w:cs="Times New Roman"/>
          </w:rPr>
          <w:id w:val="-1246572539"/>
          <w:citation/>
        </w:sdtPr>
        <w:sdtContent>
          <w:customXmlInsRangeEnd w:id="748"/>
          <w:ins w:id="749" w:author="Amin Khodamoradi" w:date="2024-01-08T14:42:00Z">
            <w:r w:rsidR="008B6FC9">
              <w:rPr>
                <w:rFonts w:ascii="Times New Roman" w:hAnsi="Times New Roman" w:cs="Times New Roman"/>
              </w:rPr>
              <w:fldChar w:fldCharType="begin"/>
            </w:r>
            <w:r w:rsidR="008B6FC9">
              <w:rPr>
                <w:rFonts w:ascii="Times New Roman" w:hAnsi="Times New Roman" w:cs="Times New Roman"/>
              </w:rPr>
              <w:instrText xml:space="preserve"> CITATION BWa14 \l 1033 </w:instrText>
            </w:r>
            <w:r w:rsidR="008B6FC9">
              <w:rPr>
                <w:rFonts w:ascii="Times New Roman" w:hAnsi="Times New Roman" w:cs="Times New Roman"/>
              </w:rPr>
              <w:fldChar w:fldCharType="separate"/>
            </w:r>
            <w:r w:rsidR="008B6FC9">
              <w:rPr>
                <w:rFonts w:ascii="Times New Roman" w:hAnsi="Times New Roman" w:cs="Times New Roman"/>
                <w:noProof/>
              </w:rPr>
              <w:t xml:space="preserve"> </w:t>
            </w:r>
            <w:r w:rsidR="008B6FC9" w:rsidRPr="00C03315">
              <w:rPr>
                <w:rFonts w:ascii="Times New Roman" w:hAnsi="Times New Roman" w:cs="Times New Roman"/>
                <w:noProof/>
              </w:rPr>
              <w:t>[23]</w:t>
            </w:r>
            <w:r w:rsidR="008B6FC9">
              <w:rPr>
                <w:rFonts w:ascii="Times New Roman" w:hAnsi="Times New Roman" w:cs="Times New Roman"/>
              </w:rPr>
              <w:fldChar w:fldCharType="end"/>
            </w:r>
          </w:ins>
          <w:customXmlInsRangeStart w:id="750" w:author="Amin Khodamoradi" w:date="2024-01-08T14:42:00Z"/>
        </w:sdtContent>
      </w:sdt>
      <w:customXmlInsRangeEnd w:id="750"/>
      <w:ins w:id="751" w:author="Amin Khodamoradi" w:date="2024-01-08T14:41:00Z">
        <w:r w:rsidR="008B6FC9" w:rsidRPr="00343B90">
          <w:rPr>
            <w:rFonts w:ascii="Times New Roman" w:hAnsi="Times New Roman" w:cs="Times New Roman"/>
          </w:rPr>
          <w:t xml:space="preserve"> steps. (a) An example representation of chemical structure feature and off-label side effect feature for the same set of drugs. (b) Drug-drug similarity matrices for each feature type. (c) Drug-drug similari</w:t>
        </w:r>
        <w:r w:rsidR="008B6FC9" w:rsidRPr="00343B90">
          <w:rPr>
            <w:rFonts w:ascii="Times New Roman" w:hAnsi="Times New Roman" w:cs="Times New Roman"/>
            <w:color w:val="000000"/>
          </w:rPr>
          <w:t xml:space="preserve">ty networks </w:t>
        </w:r>
      </w:ins>
      <w:ins w:id="752" w:author="Amin Khodamoradi" w:date="2024-04-08T16:44:00Z" w16du:dateUtc="2024-04-08T15:44:00Z">
        <w:r w:rsidR="00DA54FF">
          <w:rPr>
            <w:rFonts w:ascii="Times New Roman" w:hAnsi="Times New Roman" w:cs="Times New Roman"/>
            <w:color w:val="000000"/>
          </w:rPr>
          <w:t xml:space="preserve">are </w:t>
        </w:r>
      </w:ins>
      <w:ins w:id="753" w:author="Amin Khodamoradi" w:date="2024-01-08T14:41:00Z">
        <w:r w:rsidR="008B6FC9" w:rsidRPr="00343B90">
          <w:rPr>
            <w:rFonts w:ascii="Times New Roman" w:hAnsi="Times New Roman" w:cs="Times New Roman"/>
            <w:color w:val="000000"/>
          </w:rPr>
          <w:t xml:space="preserve">equivalent to the drug-drug data. Nodes represent drugs, and edges represent drug pairwise similarities. (d) Network fusion by SNF iteratively updates each of the networks with information from the other networks, making them more </w:t>
        </w:r>
        <w:r w:rsidR="008B6FC9" w:rsidRPr="00343B90">
          <w:rPr>
            <w:rFonts w:ascii="Times New Roman" w:hAnsi="Times New Roman" w:cs="Times New Roman"/>
            <w:color w:val="000000"/>
          </w:rPr>
          <w:lastRenderedPageBreak/>
          <w:t xml:space="preserve">similar with each step. (e) The iterative network fusion results in convergence to the final fused network. </w:t>
        </w:r>
      </w:ins>
      <w:ins w:id="754" w:author="Amin Khodamoradi" w:date="2024-04-08T16:45:00Z" w16du:dateUtc="2024-04-08T15:45:00Z">
        <w:r w:rsidR="00DA54FF">
          <w:rPr>
            <w:rFonts w:ascii="Times New Roman" w:hAnsi="Times New Roman" w:cs="Times New Roman"/>
            <w:color w:val="000000"/>
          </w:rPr>
          <w:t>The edge</w:t>
        </w:r>
      </w:ins>
      <w:ins w:id="755" w:author="Amin Khodamoradi" w:date="2024-01-08T14:41:00Z">
        <w:r w:rsidR="008B6FC9" w:rsidRPr="00343B90">
          <w:rPr>
            <w:rFonts w:ascii="Times New Roman" w:hAnsi="Times New Roman" w:cs="Times New Roman"/>
            <w:color w:val="000000"/>
          </w:rPr>
          <w:t xml:space="preserve"> color indicates which data type has contributed to the given similarity.</w:t>
        </w:r>
      </w:ins>
    </w:p>
    <w:p w14:paraId="4A1885A4" w14:textId="6DBF8D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w:t>
      </w:r>
      <w:del w:id="756" w:author="Amin Khodamoradi" w:date="2024-04-08T16:45:00Z" w16du:dateUtc="2024-04-08T15:45:00Z">
        <w:r w:rsidRPr="00343B90" w:rsidDel="00DA54FF">
          <w:rPr>
            <w:rFonts w:ascii="Times New Roman" w:hAnsi="Times New Roman" w:cs="Times New Roman"/>
          </w:rPr>
          <w:delText xml:space="preserve">effect </w:delText>
        </w:r>
      </w:del>
      <w:ins w:id="757" w:author="Amin Khodamoradi" w:date="2024-04-08T16:45:00Z" w16du:dateUtc="2024-04-08T15:45:00Z">
        <w:r w:rsidR="00DA54FF">
          <w:rPr>
            <w:rFonts w:ascii="Times New Roman" w:hAnsi="Times New Roman" w:cs="Times New Roman"/>
          </w:rPr>
          <w:t>effects</w:t>
        </w:r>
        <w:r w:rsidR="00DA54FF" w:rsidRPr="00343B90">
          <w:rPr>
            <w:rFonts w:ascii="Times New Roman" w:hAnsi="Times New Roman" w:cs="Times New Roman"/>
          </w:rPr>
          <w:t xml:space="preserve"> </w:t>
        </w:r>
      </w:ins>
      <w:r w:rsidRPr="00343B90">
        <w:rPr>
          <w:rFonts w:ascii="Times New Roman" w:hAnsi="Times New Roman" w:cs="Times New Roman"/>
        </w:rPr>
        <w:t xml:space="preserve">of drugs were integrated via </w:t>
      </w:r>
      <w:ins w:id="758"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rPr>
        <w:t xml:space="preserve">SNF method. The output of this integration is a new similarity matrix,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has dimensions of 568 × 568, and elements of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have a value between 0 and 1. To integrate the network similarity, the package of SNFPy is used, which is implemented in Python and is available at</w:t>
      </w:r>
      <w:customXmlInsRangeStart w:id="759" w:author="Amin Khodamoradi" w:date="2023-12-18T13:27:00Z"/>
      <w:sdt>
        <w:sdtPr>
          <w:rPr>
            <w:rFonts w:ascii="Times New Roman" w:hAnsi="Times New Roman" w:cs="Times New Roman"/>
          </w:rPr>
          <w:id w:val="1042252115"/>
          <w:citation/>
        </w:sdtPr>
        <w:sdtContent>
          <w:customXmlInsRangeEnd w:id="759"/>
          <w:ins w:id="760" w:author="Amin Khodamoradi" w:date="2023-12-18T13:27:00Z">
            <w:r w:rsidR="00BC0D86">
              <w:rPr>
                <w:rFonts w:ascii="Times New Roman" w:hAnsi="Times New Roman" w:cs="Times New Roman"/>
              </w:rPr>
              <w:fldChar w:fldCharType="begin"/>
            </w:r>
          </w:ins>
          <w:ins w:id="761" w:author="Amin Khodamoradi" w:date="2023-12-18T13:29:00Z">
            <w:r w:rsidR="008C11D2">
              <w:rPr>
                <w:rFonts w:ascii="Times New Roman" w:hAnsi="Times New Roman" w:cs="Times New Roman"/>
              </w:rPr>
              <w:instrText xml:space="preserve">CITATION snf20 \l 1033 </w:instrText>
            </w:r>
          </w:ins>
          <w:r w:rsidR="00BC0D8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[40]</w:t>
          </w:r>
          <w:ins w:id="762" w:author="Amin Khodamoradi" w:date="2023-12-18T13:27:00Z">
            <w:r w:rsidR="00BC0D86">
              <w:rPr>
                <w:rFonts w:ascii="Times New Roman" w:hAnsi="Times New Roman" w:cs="Times New Roman"/>
              </w:rPr>
              <w:fldChar w:fldCharType="end"/>
            </w:r>
          </w:ins>
          <w:customXmlInsRangeStart w:id="763" w:author="Amin Khodamoradi" w:date="2023-12-18T13:27:00Z"/>
        </w:sdtContent>
      </w:sdt>
      <w:customXmlInsRangeEnd w:id="763"/>
      <w:del w:id="764" w:author="Amin Khodamoradi" w:date="2023-12-18T13:25:00Z">
        <w:r w:rsidRPr="00343B90" w:rsidDel="00BC0D86">
          <w:rPr>
            <w:rFonts w:ascii="Times New Roman" w:hAnsi="Times New Roman" w:cs="Times New Roman"/>
          </w:rPr>
          <w:delText xml:space="preserve"> [39]</w:delText>
        </w:r>
      </w:del>
      <w:r w:rsidRPr="00343B90">
        <w:rPr>
          <w:rFonts w:ascii="Times New Roman" w:hAnsi="Times New Roman" w:cs="Times New Roman"/>
        </w:rPr>
        <w:t>.</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6E0784BA"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At this stage, a matrix forms with 1139 columns and 322056 rows. </w:t>
      </w:r>
      <w:ins w:id="765" w:author="Amin Khodamoradi" w:date="2023-12-18T13:35:00Z">
        <w:r w:rsidR="003754A3">
          <w:rPr>
            <w:rFonts w:ascii="Times New Roman" w:hAnsi="Times New Roman" w:cs="Times New Roman"/>
          </w:rPr>
          <w:t>In</w:t>
        </w:r>
      </w:ins>
      <w:ins w:id="766" w:author="Amin Khodamoradi" w:date="2024-01-08T11:13:00Z">
        <w:r w:rsidR="007D66DB">
          <w:rPr>
            <w:rFonts w:ascii="Times New Roman" w:hAnsi="Times New Roman" w:cs="Times New Roman"/>
          </w:rPr>
          <w:t xml:space="preserve"> </w:t>
        </w:r>
      </w:ins>
      <w:ins w:id="767" w:author="Amin Khodamoradi" w:date="2024-01-08T11:14:00Z">
        <w:r w:rsidR="007D66DB">
          <w:rPr>
            <w:rFonts w:ascii="Times New Roman" w:hAnsi="Times New Roman" w:cs="Times New Roman"/>
          </w:rPr>
          <w:fldChar w:fldCharType="begin"/>
        </w:r>
        <w:r w:rsidR="007D66DB">
          <w:rPr>
            <w:rFonts w:ascii="Times New Roman" w:hAnsi="Times New Roman" w:cs="Times New Roman"/>
          </w:rPr>
          <w:instrText xml:space="preserve"> REF _Ref155604871 \h </w:instrText>
        </w:r>
      </w:ins>
      <w:r w:rsidR="007D66DB">
        <w:rPr>
          <w:rFonts w:ascii="Times New Roman" w:hAnsi="Times New Roman" w:cs="Times New Roman"/>
        </w:rPr>
      </w:r>
      <w:r w:rsidR="007D66DB">
        <w:rPr>
          <w:rFonts w:ascii="Times New Roman" w:hAnsi="Times New Roman" w:cs="Times New Roman"/>
        </w:rPr>
        <w:fldChar w:fldCharType="separate"/>
      </w:r>
      <w:ins w:id="768" w:author="Amin Khodamoradi" w:date="2024-01-08T16:05:00Z">
        <w:r w:rsidR="004D7C34">
          <w:t xml:space="preserve">Figure </w:t>
        </w:r>
        <w:r w:rsidR="004D7C34">
          <w:rPr>
            <w:noProof/>
          </w:rPr>
          <w:t>2</w:t>
        </w:r>
      </w:ins>
      <w:ins w:id="769" w:author="Amin Khodamoradi" w:date="2024-01-08T11:14:00Z">
        <w:r w:rsidR="007D66DB">
          <w:rPr>
            <w:rFonts w:ascii="Times New Roman" w:hAnsi="Times New Roman" w:cs="Times New Roman"/>
          </w:rPr>
          <w:fldChar w:fldCharType="end"/>
        </w:r>
      </w:ins>
      <w:ins w:id="770" w:author="Amin Khodamoradi" w:date="2023-12-18T13:35:00Z">
        <w:r w:rsidR="003754A3">
          <w:rPr>
            <w:rFonts w:ascii="Times New Roman" w:hAnsi="Times New Roman" w:cs="Times New Roman"/>
          </w:rPr>
          <w:t>,</w:t>
        </w:r>
      </w:ins>
      <w:del w:id="771" w:author="Amin Khodamoradi" w:date="2023-12-18T13:34:00Z">
        <w:r w:rsidRPr="00343B90" w:rsidDel="003754A3">
          <w:rPr>
            <w:rFonts w:ascii="Times New Roman" w:hAnsi="Times New Roman" w:cs="Times New Roman"/>
          </w:rPr>
          <w:delText>Figure 2</w:delText>
        </w:r>
      </w:del>
      <w:r w:rsidRPr="00343B90">
        <w:rPr>
          <w:rFonts w:ascii="Times New Roman" w:hAnsi="Times New Roman" w:cs="Times New Roman"/>
        </w:rPr>
        <w:t xml:space="preserve"> shows the</w:t>
      </w:r>
      <w:del w:id="772" w:author="Amin Khodamoradi" w:date="2023-12-18T13:35:00Z">
        <w:r w:rsidRPr="00343B90" w:rsidDel="003841EC">
          <w:rPr>
            <w:rFonts w:ascii="Times New Roman" w:hAnsi="Times New Roman" w:cs="Times New Roman"/>
          </w:rPr>
          <w:delText xml:space="preserve"> matrix</w:delText>
        </w:r>
      </w:del>
      <w:r w:rsidRPr="00343B90">
        <w:rPr>
          <w:rFonts w:ascii="Times New Roman" w:hAnsi="Times New Roman" w:cs="Times New Roman"/>
        </w:rPr>
        <w:t xml:space="preserve"> </w:t>
      </w:r>
      <w:ins w:id="773" w:author="Amin Khodamoradi" w:date="2023-12-18T13:35:00Z">
        <w:r w:rsidR="003841EC">
          <w:rPr>
            <w:rFonts w:ascii="Times New Roman" w:hAnsi="Times New Roman" w:cs="Times New Roman"/>
          </w:rPr>
          <w:t xml:space="preserve">input data </w:t>
        </w:r>
      </w:ins>
      <w:r w:rsidRPr="00343B90">
        <w:rPr>
          <w:rFonts w:ascii="Times New Roman" w:hAnsi="Times New Roman" w:cs="Times New Roman"/>
        </w:rPr>
        <w:t xml:space="preserve">header </w:t>
      </w:r>
      <w:del w:id="774" w:author="Amin Khodamoradi" w:date="2023-12-18T13:35:00Z">
        <w:r w:rsidRPr="00343B90" w:rsidDel="003841EC">
          <w:rPr>
            <w:rFonts w:ascii="Times New Roman" w:hAnsi="Times New Roman" w:cs="Times New Roman"/>
          </w:rPr>
          <w:delText>which consists</w:delText>
        </w:r>
      </w:del>
      <w:ins w:id="775" w:author="Amin Khodamoradi" w:date="2023-12-18T13:35:00Z">
        <w:r w:rsidR="003841EC">
          <w:rPr>
            <w:rFonts w:ascii="Times New Roman" w:hAnsi="Times New Roman" w:cs="Times New Roman"/>
          </w:rPr>
          <w:t>including</w:t>
        </w:r>
      </w:ins>
      <w:r w:rsidRPr="00343B90">
        <w:rPr>
          <w:rFonts w:ascii="Times New Roman" w:hAnsi="Times New Roman" w:cs="Times New Roman"/>
        </w:rPr>
        <w:t xml:space="preserve"> </w:t>
      </w:r>
      <w:del w:id="776" w:author="Amin Khodamoradi" w:date="2024-04-08T16:45:00Z" w16du:dateUtc="2024-04-08T15:45:00Z">
        <w:r w:rsidRPr="00343B90" w:rsidDel="00DA54FF">
          <w:rPr>
            <w:rFonts w:ascii="Times New Roman" w:hAnsi="Times New Roman" w:cs="Times New Roman"/>
          </w:rPr>
          <w:delText xml:space="preserve">of </w:delText>
        </w:r>
      </w:del>
      <w:r w:rsidRPr="00343B90">
        <w:rPr>
          <w:rFonts w:ascii="Times New Roman" w:hAnsi="Times New Roman" w:cs="Times New Roman"/>
        </w:rPr>
        <w:t>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r w:rsidRPr="00343B90">
        <w:rPr>
          <w:rFonts w:ascii="Times New Roman" w:hAnsi="Times New Roman" w:cs="Times New Roman"/>
          <w:i/>
          <w:iCs/>
        </w:rPr>
        <w:t xml:space="preserve">i-th </w:t>
      </w:r>
      <w:r w:rsidRPr="00343B90">
        <w:rPr>
          <w:rFonts w:ascii="Times New Roman" w:hAnsi="Times New Roman" w:cs="Times New Roman"/>
        </w:rPr>
        <w:t>and the name of the drug j</w:t>
      </w:r>
      <w:r w:rsidRPr="00343B90">
        <w:rPr>
          <w:rFonts w:ascii="Times New Roman" w:hAnsi="Times New Roman" w:cs="Times New Roman"/>
          <w:i/>
          <w:iCs/>
        </w:rPr>
        <w:t>-th</w:t>
      </w:r>
      <w:r w:rsidRPr="00343B90">
        <w:rPr>
          <w:rFonts w:ascii="Times New Roman" w:hAnsi="Times New Roman" w:cs="Times New Roman"/>
        </w:rPr>
        <w:t>.</w:t>
      </w:r>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 xml:space="preserve">i-th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1ED03785" w14:textId="7EBAC263"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ins w:id="777" w:author="Amin Khodamoradi" w:date="2024-04-08T16:45:00Z" w16du:dateUtc="2024-04-08T15:45:00Z">
        <w:r w:rsidR="00DA54FF">
          <w:rPr>
            <w:rFonts w:ascii="Times New Roman" w:hAnsi="Times New Roman" w:cs="Times New Roman"/>
          </w:rPr>
          <w:t xml:space="preserve">the </w:t>
        </w:r>
      </w:ins>
      <w:r w:rsidRPr="00343B90">
        <w:rPr>
          <w:rFonts w:ascii="Times New Roman" w:hAnsi="Times New Roman" w:cs="Times New Roman"/>
          <w:i/>
          <w:iCs/>
        </w:rPr>
        <w:t xml:space="preserve">j-th </w:t>
      </w:r>
      <w:r w:rsidRPr="00343B90">
        <w:rPr>
          <w:rFonts w:ascii="Times New Roman" w:hAnsi="Times New Roman" w:cs="Times New Roman"/>
        </w:rPr>
        <w:t xml:space="preserve">drug from the </w:t>
      </w:r>
      <w:r w:rsidRPr="00343B90">
        <w:rPr>
          <w:rFonts w:ascii="Times New Roman" w:hAnsi="Times New Roman" w:cs="Times New Roman"/>
          <w:i/>
          <w:iCs/>
        </w:rPr>
        <w:t>S</w:t>
      </w:r>
      <w:r w:rsidRPr="00343B90">
        <w:rPr>
          <w:rFonts w:ascii="Times New Roman" w:hAnsi="Times New Roman" w:cs="Times New Roman"/>
          <w:i/>
          <w:iCs/>
          <w:vertAlign w:val="subscript"/>
        </w:rPr>
        <w:t>snf</w:t>
      </w:r>
      <w:r w:rsidRPr="00343B90">
        <w:rPr>
          <w:rFonts w:ascii="Times New Roman" w:hAnsi="Times New Roman" w:cs="Times New Roman"/>
        </w:rPr>
        <w:t xml:space="preserve"> matrix with 568 elements.</w:t>
      </w:r>
    </w:p>
    <w:p w14:paraId="34EEB6B8" w14:textId="228B043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778" w:author="mcm" w:date="2023-11-10T15:31:00Z">
        <w:r w:rsidRPr="00343B90" w:rsidDel="00380F04">
          <w:rPr>
            <w:rFonts w:ascii="Times New Roman" w:hAnsi="Times New Roman" w:cs="Times New Roman"/>
          </w:rPr>
          <w:delText>Obviously</w:delText>
        </w:r>
      </w:del>
      <w:ins w:id="779" w:author="mcm" w:date="2023-11-10T15:31:00Z">
        <w:del w:id="780" w:author="Amin Khodamoradi" w:date="2024-04-08T16:45:00Z" w16du:dateUtc="2024-04-08T15:45:00Z">
          <w:r w:rsidR="00380F04" w:rsidRPr="00343B90" w:rsidDel="00DA54FF">
            <w:rPr>
              <w:rFonts w:ascii="Times New Roman" w:hAnsi="Times New Roman" w:cs="Times New Roman"/>
            </w:rPr>
            <w:delText>Evidently</w:delText>
          </w:r>
        </w:del>
      </w:ins>
      <w:del w:id="781" w:author="Amin Khodamoradi" w:date="2024-04-08T16:45:00Z" w16du:dateUtc="2024-04-08T15:45:00Z">
        <w:r w:rsidRPr="00343B90" w:rsidDel="00DA54FF">
          <w:rPr>
            <w:rFonts w:ascii="Times New Roman" w:hAnsi="Times New Roman" w:cs="Times New Roman"/>
          </w:rPr>
          <w:delText>, the</w:delText>
        </w:r>
      </w:del>
      <w:ins w:id="782" w:author="Amin Khodamoradi" w:date="2024-04-08T16:45:00Z" w16du:dateUtc="2024-04-08T15:45:00Z">
        <w:r w:rsidR="00DA54FF">
          <w:rPr>
            <w:rFonts w:ascii="Times New Roman" w:hAnsi="Times New Roman" w:cs="Times New Roman"/>
          </w:rPr>
          <w:t>The</w:t>
        </w:r>
      </w:ins>
      <w:r w:rsidRPr="00343B90">
        <w:rPr>
          <w:rFonts w:ascii="Times New Roman" w:hAnsi="Times New Roman" w:cs="Times New Roman"/>
        </w:rPr>
        <w:t xml:space="preserv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d</w:t>
      </w:r>
      <w:r w:rsidRPr="00343B90">
        <w:rPr>
          <w:rFonts w:ascii="Times New Roman" w:hAnsi="Times New Roman" w:cs="Times New Roman"/>
          <w:i/>
          <w:iCs/>
          <w:vertAlign w:val="subscript"/>
        </w:rPr>
        <w:t>j</w:t>
      </w:r>
      <w:r w:rsidRPr="00343B90">
        <w:rPr>
          <w:rFonts w:ascii="Times New Roman" w:hAnsi="Times New Roman" w:cs="Times New Roman"/>
        </w:rPr>
        <w:t>) and (</w:t>
      </w:r>
      <w:r w:rsidRPr="00343B90">
        <w:rPr>
          <w:rFonts w:ascii="Times New Roman" w:hAnsi="Times New Roman" w:cs="Times New Roman"/>
          <w:i/>
          <w:iCs/>
        </w:rPr>
        <w:t>d</w:t>
      </w:r>
      <w:r w:rsidRPr="00343B90">
        <w:rPr>
          <w:rFonts w:ascii="Times New Roman" w:hAnsi="Times New Roman" w:cs="Times New Roman"/>
          <w:i/>
          <w:iCs/>
          <w:vertAlign w:val="subscript"/>
        </w:rPr>
        <w:t>j</w:t>
      </w:r>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xml:space="preserve">) have the same label, while the corresponding similarity vectors of drugs in the </w:t>
      </w:r>
      <w:r w:rsidRPr="008E641D">
        <w:rPr>
          <w:rFonts w:ascii="Times New Roman" w:hAnsi="Times New Roman" w:cs="Times New Roman"/>
          <w:i/>
          <w:iCs/>
          <w:rPrChange w:id="783" w:author="Amin Khodamoradi" w:date="2023-12-20T12:42:00Z">
            <w:rPr>
              <w:rFonts w:ascii="Times New Roman" w:hAnsi="Times New Roman" w:cs="Times New Roman"/>
            </w:rPr>
          </w:rPrChange>
        </w:rPr>
        <w:t>B</w:t>
      </w:r>
      <w:r w:rsidRPr="00343B90">
        <w:rPr>
          <w:rFonts w:ascii="Times New Roman" w:hAnsi="Times New Roman" w:cs="Times New Roman"/>
        </w:rPr>
        <w:t xml:space="preserve">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w:t>
      </w:r>
      <w:r w:rsidRPr="008E641D">
        <w:rPr>
          <w:rFonts w:ascii="Times New Roman" w:hAnsi="Times New Roman" w:cs="Times New Roman"/>
          <w:i/>
          <w:iCs/>
          <w:rPrChange w:id="784"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2AAF5863" w:rsidR="001B23AB" w:rsidRDefault="001B23AB" w:rsidP="001B23AB">
      <w:pPr>
        <w:keepNext/>
        <w:spacing w:line="276" w:lineRule="auto"/>
        <w:jc w:val="both"/>
        <w:rPr>
          <w:ins w:id="785" w:author="Amin Khodamoradi" w:date="2023-12-18T13:36:00Z"/>
          <w:rFonts w:ascii="Times New Roman" w:hAnsi="Times New Roman" w:cs="Times New Roman"/>
          <w:color w:val="000000"/>
        </w:rPr>
      </w:pPr>
      <w:r w:rsidRPr="00343B90">
        <w:rPr>
          <w:rFonts w:ascii="Times New Roman" w:hAnsi="Times New Roman" w:cs="Times New Roman"/>
          <w:color w:val="000000"/>
        </w:rPr>
        <w:t>SNF processes</w:t>
      </w:r>
      <w:customXmlInsRangeStart w:id="786" w:author="Amin Khodamoradi" w:date="2023-12-18T13:12:00Z"/>
      <w:sdt>
        <w:sdtPr>
          <w:rPr>
            <w:rFonts w:ascii="Times New Roman" w:hAnsi="Times New Roman" w:cs="Times New Roman"/>
            <w:color w:val="000000"/>
          </w:rPr>
          <w:id w:val="-1264996284"/>
          <w:citation/>
        </w:sdtPr>
        <w:sdtContent>
          <w:customXmlInsRangeEnd w:id="786"/>
          <w:ins w:id="787" w:author="Amin Khodamoradi" w:date="2023-12-18T13:12:00Z">
            <w:r w:rsidR="00D17F36">
              <w:rPr>
                <w:rFonts w:ascii="Times New Roman" w:hAnsi="Times New Roman" w:cs="Times New Roman"/>
                <w:color w:val="000000"/>
              </w:rPr>
              <w:fldChar w:fldCharType="begin"/>
            </w:r>
            <w:r w:rsidR="00D17F36">
              <w:rPr>
                <w:rFonts w:ascii="Times New Roman" w:hAnsi="Times New Roman" w:cs="Times New Roman"/>
                <w:color w:val="000000"/>
              </w:rPr>
              <w:instrText xml:space="preserve"> CITATION BWa14 \l 1033 </w:instrText>
            </w:r>
          </w:ins>
          <w:r w:rsidR="00D17F36">
            <w:rPr>
              <w:rFonts w:ascii="Times New Roman" w:hAnsi="Times New Roman" w:cs="Times New Roman"/>
              <w:color w:val="000000"/>
            </w:rPr>
            <w:fldChar w:fldCharType="separate"/>
          </w:r>
          <w:r w:rsidR="0070151C">
            <w:rPr>
              <w:rFonts w:ascii="Times New Roman" w:hAnsi="Times New Roman" w:cs="Times New Roman"/>
              <w:noProof/>
              <w:color w:val="000000"/>
            </w:rPr>
            <w:t xml:space="preserve"> </w:t>
          </w:r>
          <w:r w:rsidR="0070151C" w:rsidRPr="0070151C">
            <w:rPr>
              <w:rFonts w:ascii="Times New Roman" w:hAnsi="Times New Roman" w:cs="Times New Roman"/>
              <w:noProof/>
              <w:color w:val="000000"/>
            </w:rPr>
            <w:t>[23]</w:t>
          </w:r>
          <w:ins w:id="788" w:author="Amin Khodamoradi" w:date="2023-12-18T13:12:00Z">
            <w:r w:rsidR="00D17F36">
              <w:rPr>
                <w:rFonts w:ascii="Times New Roman" w:hAnsi="Times New Roman" w:cs="Times New Roman"/>
                <w:color w:val="000000"/>
              </w:rPr>
              <w:fldChar w:fldCharType="end"/>
            </w:r>
          </w:ins>
          <w:customXmlInsRangeStart w:id="789" w:author="Amin Khodamoradi" w:date="2023-12-18T13:12:00Z"/>
        </w:sdtContent>
      </w:sdt>
      <w:customXmlInsRangeEnd w:id="789"/>
      <w:del w:id="790" w:author="Amin Khodamoradi" w:date="2023-12-18T13:12:00Z">
        <w:r w:rsidRPr="00343B90" w:rsidDel="00D17F36">
          <w:rPr>
            <w:rFonts w:ascii="Times New Roman" w:hAnsi="Times New Roman" w:cs="Times New Roman"/>
            <w:color w:val="000000"/>
          </w:rPr>
          <w:delText xml:space="preserve"> [23]</w:delText>
        </w:r>
      </w:del>
      <w:r w:rsidRPr="00343B90">
        <w:rPr>
          <w:rFonts w:ascii="Times New Roman" w:hAnsi="Times New Roman" w:cs="Times New Roman"/>
          <w:color w:val="000000"/>
        </w:rPr>
        <w:t>: A detailed example of SNF steps. (a) An example representation of chemical structure feature and off-label side effect feature for the same set of drugs. (b) Drug-drug similarity matrices for each feature type. (c) Drug-drug similarity networks</w:t>
      </w:r>
      <w:del w:id="791" w:author="Amin Khodamoradi" w:date="2024-04-08T16:45:00Z" w16du:dateUtc="2024-04-08T15:45:00Z">
        <w:r w:rsidRPr="00343B90" w:rsidDel="00DA54FF">
          <w:rPr>
            <w:rFonts w:ascii="Times New Roman" w:hAnsi="Times New Roman" w:cs="Times New Roman"/>
            <w:color w:val="000000"/>
          </w:rPr>
          <w:delText>,</w:delText>
        </w:r>
      </w:del>
      <w:r w:rsidRPr="00343B90">
        <w:rPr>
          <w:rFonts w:ascii="Times New Roman" w:hAnsi="Times New Roman" w:cs="Times New Roman"/>
          <w:color w:val="000000"/>
        </w:rPr>
        <w:t xml:space="preserve"> </w:t>
      </w:r>
      <w:ins w:id="792" w:author="Amin Khodamoradi" w:date="2024-04-08T16:45:00Z" w16du:dateUtc="2024-04-08T15:45:00Z">
        <w:r w:rsidR="00DA54FF">
          <w:rPr>
            <w:rFonts w:ascii="Times New Roman" w:hAnsi="Times New Roman" w:cs="Times New Roman"/>
            <w:color w:val="000000"/>
          </w:rPr>
          <w:t xml:space="preserve">are </w:t>
        </w:r>
      </w:ins>
      <w:r w:rsidRPr="00343B90">
        <w:rPr>
          <w:rFonts w:ascii="Times New Roman" w:hAnsi="Times New Roman" w:cs="Times New Roman"/>
          <w:color w:val="000000"/>
        </w:rPr>
        <w:t>equivalent to the drug-drug data. Nodes represent drugs, and edges represent drug pairwise similarities. (d) Network fusion by SNF iteratively updates each of the networks with information from the other networks, making them more similar with</w:t>
      </w:r>
      <w:ins w:id="793" w:author="Amin Khodamoradi" w:date="2023-12-18T13:36:00Z">
        <w:r w:rsidR="00AC793D">
          <w:rPr>
            <w:rFonts w:ascii="Times New Roman" w:hAnsi="Times New Roman" w:cs="Times New Roman"/>
            <w:color w:val="000000"/>
          </w:rPr>
          <w:t xml:space="preserve"> </w:t>
        </w:r>
      </w:ins>
      <w:del w:id="794" w:author="Amin Khodamoradi" w:date="2023-12-18T13:36:00Z">
        <w:r w:rsidRPr="00343B90" w:rsidDel="00AC793D">
          <w:rPr>
            <w:rFonts w:ascii="Times New Roman" w:hAnsi="Times New Roman" w:cs="Times New Roman"/>
            <w:color w:val="000000"/>
          </w:rPr>
          <w:delText xml:space="preserve"> </w:delText>
        </w:r>
      </w:del>
      <w:r w:rsidRPr="00343B90">
        <w:rPr>
          <w:rFonts w:ascii="Times New Roman" w:hAnsi="Times New Roman" w:cs="Times New Roman"/>
          <w:color w:val="000000"/>
        </w:rPr>
        <w:t xml:space="preserve">each step. (e) The iterative network fusion results in convergence to the final fused network. </w:t>
      </w:r>
      <w:del w:id="795" w:author="Amin Khodamoradi" w:date="2024-04-08T16:45:00Z" w16du:dateUtc="2024-04-08T15:45:00Z">
        <w:r w:rsidRPr="00343B90" w:rsidDel="00DA54FF">
          <w:rPr>
            <w:rFonts w:ascii="Times New Roman" w:hAnsi="Times New Roman" w:cs="Times New Roman"/>
            <w:color w:val="000000"/>
          </w:rPr>
          <w:delText xml:space="preserve">Edge </w:delText>
        </w:r>
      </w:del>
      <w:ins w:id="796" w:author="Amin Khodamoradi" w:date="2024-04-08T16:45:00Z" w16du:dateUtc="2024-04-08T15:45:00Z">
        <w:r w:rsidR="00DA54FF">
          <w:rPr>
            <w:rFonts w:ascii="Times New Roman" w:hAnsi="Times New Roman" w:cs="Times New Roman"/>
            <w:color w:val="000000"/>
          </w:rPr>
          <w:t>The edge</w:t>
        </w:r>
        <w:r w:rsidR="00DA54FF" w:rsidRPr="00343B90">
          <w:rPr>
            <w:rFonts w:ascii="Times New Roman" w:hAnsi="Times New Roman" w:cs="Times New Roman"/>
            <w:color w:val="000000"/>
          </w:rPr>
          <w:t xml:space="preserve"> </w:t>
        </w:r>
      </w:ins>
      <w:r w:rsidRPr="00343B90">
        <w:rPr>
          <w:rFonts w:ascii="Times New Roman" w:hAnsi="Times New Roman" w:cs="Times New Roman"/>
          <w:color w:val="000000"/>
        </w:rPr>
        <w:t>color indicates which data type has contributed to the given similarity.</w:t>
      </w:r>
    </w:p>
    <w:p w14:paraId="54DE334D" w14:textId="51352BC0" w:rsidR="00AC793D" w:rsidRPr="00343B90" w:rsidDel="005031A7" w:rsidRDefault="00AC793D" w:rsidP="001B23AB">
      <w:pPr>
        <w:keepNext/>
        <w:spacing w:line="276" w:lineRule="auto"/>
        <w:jc w:val="both"/>
        <w:rPr>
          <w:del w:id="797" w:author="Amin Khodamoradi" w:date="2023-12-18T14:40:00Z"/>
          <w:rFonts w:ascii="Times New Roman" w:hAnsi="Times New Roman" w:cs="Times New Roman"/>
        </w:rPr>
      </w:pPr>
    </w:p>
    <w:p w14:paraId="7DCA49B8" w14:textId="6C55B8F7" w:rsidR="001B23AB" w:rsidRPr="00343B90" w:rsidDel="005031A7" w:rsidRDefault="001B23AB" w:rsidP="00280A89">
      <w:pPr>
        <w:keepNext/>
        <w:spacing w:line="276" w:lineRule="auto"/>
        <w:rPr>
          <w:del w:id="798" w:author="Amin Khodamoradi" w:date="2023-12-18T14:40:00Z"/>
          <w:rFonts w:ascii="Times New Roman" w:hAnsi="Times New Roman" w:cs="Times New Roman"/>
        </w:rPr>
      </w:pPr>
    </w:p>
    <w:p w14:paraId="1BDCBB59" w14:textId="77777777" w:rsidR="00D17F36" w:rsidRDefault="001B23AB" w:rsidP="00D17F36">
      <w:pPr>
        <w:keepNext/>
        <w:spacing w:line="276" w:lineRule="auto"/>
        <w:rPr>
          <w:ins w:id="799" w:author="Amin Khodamoradi" w:date="2023-12-18T13:12:00Z"/>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547B131A" w14:textId="485D934E" w:rsidR="001B23AB" w:rsidRPr="00343B90" w:rsidRDefault="00D17F36">
      <w:pPr>
        <w:pStyle w:val="Caption"/>
        <w:rPr>
          <w:rFonts w:ascii="Times New Roman" w:hAnsi="Times New Roman" w:cs="Times New Roman"/>
        </w:rPr>
        <w:pPrChange w:id="800" w:author="Amin Khodamoradi" w:date="2023-12-18T13:12:00Z">
          <w:pPr>
            <w:keepNext/>
            <w:spacing w:line="276" w:lineRule="auto"/>
          </w:pPr>
        </w:pPrChange>
      </w:pPr>
      <w:bookmarkStart w:id="801" w:name="_Ref153797635"/>
      <w:ins w:id="802" w:author="Amin Khodamoradi" w:date="2023-12-18T13:12:00Z">
        <w:r>
          <w:t xml:space="preserve">Figure </w:t>
        </w:r>
        <w:r>
          <w:fldChar w:fldCharType="begin"/>
        </w:r>
        <w:r>
          <w:instrText xml:space="preserve"> SEQ Figure \* ARABIC </w:instrText>
        </w:r>
      </w:ins>
      <w:r>
        <w:fldChar w:fldCharType="separate"/>
      </w:r>
      <w:ins w:id="803" w:author="Amin Khodamoradi" w:date="2024-01-08T16:05:00Z">
        <w:r w:rsidR="004D7C34">
          <w:rPr>
            <w:noProof/>
          </w:rPr>
          <w:t>1</w:t>
        </w:r>
      </w:ins>
      <w:ins w:id="804" w:author="Amin Khodamoradi" w:date="2023-12-18T13:12:00Z">
        <w:r>
          <w:fldChar w:fldCharType="end"/>
        </w:r>
        <w:bookmarkEnd w:id="801"/>
        <w:r>
          <w:t xml:space="preserve"> </w:t>
        </w:r>
        <w:r w:rsidRPr="00343B90">
          <w:rPr>
            <w:rFonts w:ascii="Times New Roman" w:hAnsi="Times New Roman" w:cs="Times New Roman"/>
          </w:rPr>
          <w:t>SNF processes</w:t>
        </w:r>
      </w:ins>
      <w:customXmlInsRangeStart w:id="805" w:author="Amin Khodamoradi" w:date="2023-12-18T13:12:00Z"/>
      <w:sdt>
        <w:sdtPr>
          <w:rPr>
            <w:rFonts w:ascii="Times New Roman" w:hAnsi="Times New Roman" w:cs="Times New Roman"/>
          </w:rPr>
          <w:id w:val="1774674398"/>
          <w:citation/>
        </w:sdtPr>
        <w:sdtContent>
          <w:customXmlInsRangeEnd w:id="805"/>
          <w:ins w:id="806" w:author="Amin Khodamoradi" w:date="2023-12-18T13:12:00Z">
            <w:r>
              <w:rPr>
                <w:rFonts w:ascii="Times New Roman" w:hAnsi="Times New Roman" w:cs="Times New Roman"/>
              </w:rPr>
              <w:fldChar w:fldCharType="begin"/>
            </w:r>
            <w:r>
              <w:rPr>
                <w:rFonts w:ascii="Times New Roman" w:hAnsi="Times New Roman" w:cs="Times New Roman"/>
              </w:rPr>
              <w:instrText xml:space="preserve"> CITATION BWa14 \l 1033 </w:instrText>
            </w:r>
          </w:ins>
          <w:r>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[23]</w:t>
          </w:r>
          <w:ins w:id="807" w:author="Amin Khodamoradi" w:date="2023-12-18T13:12:00Z">
            <w:r>
              <w:rPr>
                <w:rFonts w:ascii="Times New Roman" w:hAnsi="Times New Roman" w:cs="Times New Roman"/>
              </w:rPr>
              <w:fldChar w:fldCharType="end"/>
            </w:r>
          </w:ins>
          <w:customXmlInsRangeStart w:id="808" w:author="Amin Khodamoradi" w:date="2023-12-18T13:12:00Z"/>
        </w:sdtContent>
      </w:sdt>
      <w:customXmlInsRangeEnd w:id="808"/>
      <w:ins w:id="809" w:author="Amin Khodamoradi" w:date="2023-12-18T13:12:00Z">
        <w:r w:rsidRPr="00343B90">
          <w:rPr>
            <w:rFonts w:ascii="Times New Roman" w:hAnsi="Times New Roman" w:cs="Times New Roman"/>
          </w:rPr>
          <w:t xml:space="preserve">: A detailed example of SNF steps. (a) </w:t>
        </w:r>
      </w:ins>
      <w:ins w:id="810" w:author="Amin Khodamoradi" w:date="2024-01-08T14:37:00Z">
        <w:r w:rsidR="00C86612">
          <w:rPr>
            <w:rFonts w:ascii="Times New Roman" w:hAnsi="Times New Roman" w:cs="Times New Roman"/>
          </w:rPr>
          <w:t>C</w:t>
        </w:r>
      </w:ins>
      <w:ins w:id="811" w:author="Amin Khodamoradi" w:date="2023-12-18T13:12:00Z">
        <w:r w:rsidRPr="00343B90">
          <w:rPr>
            <w:rFonts w:ascii="Times New Roman" w:hAnsi="Times New Roman" w:cs="Times New Roman"/>
          </w:rPr>
          <w:t>hemical structure and off-label side effect feature</w:t>
        </w:r>
      </w:ins>
      <w:ins w:id="812" w:author="Amin Khodamoradi" w:date="2024-01-08T14:36:00Z">
        <w:r w:rsidR="00C86612">
          <w:rPr>
            <w:rFonts w:ascii="Times New Roman" w:hAnsi="Times New Roman" w:cs="Times New Roman"/>
          </w:rPr>
          <w:t>s</w:t>
        </w:r>
      </w:ins>
      <w:ins w:id="813" w:author="Amin Khodamoradi" w:date="2023-12-18T13:12:00Z">
        <w:r w:rsidRPr="00343B90">
          <w:rPr>
            <w:rFonts w:ascii="Times New Roman" w:hAnsi="Times New Roman" w:cs="Times New Roman"/>
          </w:rPr>
          <w:t xml:space="preserve"> of drugs. (b) Drug-drug similarity matrices for each feature type. (c) Drug-drug similari</w:t>
        </w:r>
        <w:r w:rsidRPr="00343B90">
          <w:rPr>
            <w:rFonts w:ascii="Times New Roman" w:hAnsi="Times New Roman" w:cs="Times New Roman"/>
            <w:color w:val="000000"/>
          </w:rPr>
          <w:t xml:space="preserve">ty networks </w:t>
        </w:r>
      </w:ins>
      <w:ins w:id="814" w:author="Amin Khodamoradi" w:date="2024-04-08T16:45:00Z" w16du:dateUtc="2024-04-08T15:45:00Z">
        <w:r w:rsidR="00DA54FF">
          <w:rPr>
            <w:rFonts w:ascii="Times New Roman" w:hAnsi="Times New Roman" w:cs="Times New Roman"/>
            <w:color w:val="000000"/>
          </w:rPr>
          <w:t xml:space="preserve">are </w:t>
        </w:r>
      </w:ins>
      <w:ins w:id="815" w:author="Amin Khodamoradi" w:date="2023-12-18T13:12:00Z">
        <w:r w:rsidRPr="00343B90">
          <w:rPr>
            <w:rFonts w:ascii="Times New Roman" w:hAnsi="Times New Roman" w:cs="Times New Roman"/>
            <w:color w:val="000000"/>
          </w:rPr>
          <w:t xml:space="preserve">equivalent to </w:t>
        </w:r>
      </w:ins>
      <w:ins w:id="816" w:author="Amin Khodamoradi" w:date="2024-04-08T16:45:00Z" w16du:dateUtc="2024-04-08T15:45:00Z">
        <w:r w:rsidR="00DA54FF">
          <w:rPr>
            <w:rFonts w:ascii="Times New Roman" w:hAnsi="Times New Roman" w:cs="Times New Roman"/>
            <w:color w:val="000000"/>
          </w:rPr>
          <w:t xml:space="preserve">the </w:t>
        </w:r>
      </w:ins>
      <w:ins w:id="817" w:author="Amin Khodamoradi" w:date="2024-01-08T14:38:00Z">
        <w:r w:rsidR="00F862F8">
          <w:rPr>
            <w:rFonts w:ascii="Times New Roman" w:hAnsi="Times New Roman" w:cs="Times New Roman"/>
            <w:color w:val="000000"/>
          </w:rPr>
          <w:t xml:space="preserve">matrix </w:t>
        </w:r>
      </w:ins>
      <w:ins w:id="818" w:author="Amin Khodamoradi" w:date="2024-04-08T16:45:00Z" w16du:dateUtc="2024-04-08T15:45:00Z">
        <w:r w:rsidR="00DA54FF">
          <w:rPr>
            <w:rFonts w:ascii="Times New Roman" w:hAnsi="Times New Roman" w:cs="Times New Roman"/>
            <w:color w:val="000000"/>
          </w:rPr>
          <w:t>in</w:t>
        </w:r>
      </w:ins>
      <w:ins w:id="819" w:author="Amin Khodamoradi" w:date="2024-01-08T14:38:00Z">
        <w:r w:rsidR="00F862F8">
          <w:rPr>
            <w:rFonts w:ascii="Times New Roman" w:hAnsi="Times New Roman" w:cs="Times New Roman"/>
            <w:color w:val="000000"/>
          </w:rPr>
          <w:t xml:space="preserve"> </w:t>
        </w:r>
      </w:ins>
      <w:ins w:id="820" w:author="Amin Khodamoradi" w:date="2024-04-08T16:45:00Z" w16du:dateUtc="2024-04-08T15:45:00Z">
        <w:r w:rsidR="00DA54FF">
          <w:rPr>
            <w:rFonts w:ascii="Times New Roman" w:hAnsi="Times New Roman" w:cs="Times New Roman"/>
            <w:color w:val="000000"/>
          </w:rPr>
          <w:t xml:space="preserve">the </w:t>
        </w:r>
      </w:ins>
      <w:ins w:id="821" w:author="Amin Khodamoradi" w:date="2024-01-08T14:38:00Z">
        <w:r w:rsidR="00F862F8">
          <w:rPr>
            <w:rFonts w:ascii="Times New Roman" w:hAnsi="Times New Roman" w:cs="Times New Roman"/>
            <w:color w:val="000000"/>
          </w:rPr>
          <w:t>previous step</w:t>
        </w:r>
      </w:ins>
      <w:ins w:id="822" w:author="Amin Khodamoradi" w:date="2023-12-18T13:12:00Z">
        <w:r w:rsidRPr="00343B90">
          <w:rPr>
            <w:rFonts w:ascii="Times New Roman" w:hAnsi="Times New Roman" w:cs="Times New Roman"/>
            <w:color w:val="000000"/>
          </w:rPr>
          <w:t xml:space="preserve">. Nodes </w:t>
        </w:r>
      </w:ins>
      <w:ins w:id="823" w:author="Amin Khodamoradi" w:date="2024-01-08T14:38:00Z">
        <w:r w:rsidR="00F862F8">
          <w:rPr>
            <w:rFonts w:ascii="Times New Roman" w:hAnsi="Times New Roman" w:cs="Times New Roman"/>
            <w:color w:val="000000"/>
          </w:rPr>
          <w:t>are</w:t>
        </w:r>
      </w:ins>
      <w:ins w:id="824" w:author="Amin Khodamoradi" w:date="2023-12-18T13:12:00Z">
        <w:r w:rsidRPr="00343B90">
          <w:rPr>
            <w:rFonts w:ascii="Times New Roman" w:hAnsi="Times New Roman" w:cs="Times New Roman"/>
            <w:color w:val="000000"/>
          </w:rPr>
          <w:t xml:space="preserve"> drugs, and edges </w:t>
        </w:r>
        <w:r w:rsidRPr="00343B90">
          <w:rPr>
            <w:rFonts w:ascii="Times New Roman" w:hAnsi="Times New Roman" w:cs="Times New Roman"/>
            <w:color w:val="000000"/>
          </w:rPr>
          <w:lastRenderedPageBreak/>
          <w:t xml:space="preserve">represent drug pairwise similarities. (d) Network fusion by SNF iterative updates. (e) </w:t>
        </w:r>
      </w:ins>
      <w:ins w:id="825" w:author="Amin Khodamoradi" w:date="2024-01-08T14:41:00Z">
        <w:r w:rsidR="00F900E7">
          <w:rPr>
            <w:rFonts w:ascii="Times New Roman" w:hAnsi="Times New Roman" w:cs="Times New Roman"/>
            <w:color w:val="000000"/>
          </w:rPr>
          <w:t>The final result of SNF</w:t>
        </w:r>
      </w:ins>
      <w:ins w:id="826" w:author="Amin Khodamoradi" w:date="2023-12-18T13:12:00Z">
        <w:r w:rsidRPr="00343B90">
          <w:rPr>
            <w:rFonts w:ascii="Times New Roman" w:hAnsi="Times New Roman" w:cs="Times New Roman"/>
            <w:color w:val="000000"/>
          </w:rPr>
          <w:t>.</w:t>
        </w:r>
      </w:ins>
    </w:p>
    <w:p w14:paraId="10989EA5" w14:textId="6B240637" w:rsidR="001B23AB" w:rsidRPr="00343B90" w:rsidDel="00D17F36" w:rsidRDefault="001B23AB" w:rsidP="001B23AB">
      <w:pPr>
        <w:pStyle w:val="Caption"/>
        <w:rPr>
          <w:del w:id="827" w:author="Amin Khodamoradi" w:date="2023-12-18T13:12:00Z"/>
          <w:rFonts w:ascii="Times New Roman" w:hAnsi="Times New Roman" w:cs="Times New Roman"/>
        </w:rPr>
      </w:pPr>
      <w:del w:id="828" w:author="Amin Khodamoradi" w:date="2023-12-18T13:11:00Z">
        <w:r w:rsidRPr="00343B90" w:rsidDel="00D17F36">
          <w:rPr>
            <w:rFonts w:ascii="Times New Roman" w:hAnsi="Times New Roman" w:cs="Times New Roman"/>
          </w:rPr>
          <w:delText xml:space="preserve">Figure </w:delText>
        </w:r>
        <w:r w:rsidRPr="00343B90" w:rsidDel="00D17F36">
          <w:rPr>
            <w:rFonts w:ascii="Times New Roman" w:hAnsi="Times New Roman" w:cs="Times New Roman"/>
            <w:i w:val="0"/>
            <w:iCs w:val="0"/>
          </w:rPr>
          <w:fldChar w:fldCharType="begin"/>
        </w:r>
        <w:r w:rsidRPr="00343B90" w:rsidDel="00D17F36">
          <w:rPr>
            <w:rFonts w:ascii="Times New Roman" w:hAnsi="Times New Roman" w:cs="Times New Roman"/>
          </w:rPr>
          <w:delInstrText xml:space="preserve"> SEQ Figure \* ARABIC </w:delInstrText>
        </w:r>
        <w:r w:rsidRPr="00343B90" w:rsidDel="00D17F36">
          <w:rPr>
            <w:rFonts w:ascii="Times New Roman" w:hAnsi="Times New Roman" w:cs="Times New Roman"/>
            <w:i w:val="0"/>
            <w:iCs w:val="0"/>
          </w:rPr>
          <w:fldChar w:fldCharType="separate"/>
        </w:r>
        <w:r w:rsidR="002175CC" w:rsidDel="00D17F36">
          <w:rPr>
            <w:rFonts w:ascii="Times New Roman" w:hAnsi="Times New Roman" w:cs="Times New Roman"/>
            <w:noProof/>
          </w:rPr>
          <w:delText>1</w:delText>
        </w:r>
        <w:r w:rsidRPr="00343B90" w:rsidDel="00D17F36">
          <w:rPr>
            <w:rFonts w:ascii="Times New Roman" w:hAnsi="Times New Roman" w:cs="Times New Roman"/>
            <w:i w:val="0"/>
            <w:iCs w:val="0"/>
          </w:rPr>
          <w:fldChar w:fldCharType="end"/>
        </w:r>
        <w:r w:rsidRPr="00343B90" w:rsidDel="00D17F36">
          <w:rPr>
            <w:rFonts w:ascii="Times New Roman" w:hAnsi="Times New Roman" w:cs="Times New Roman"/>
          </w:rPr>
          <w:delText xml:space="preserve"> </w:delText>
        </w:r>
      </w:del>
      <w:del w:id="829" w:author="Amin Khodamoradi" w:date="2023-12-18T13:12:00Z">
        <w:r w:rsidRPr="00343B90" w:rsidDel="00D17F36">
          <w:rPr>
            <w:rFonts w:ascii="Times New Roman" w:hAnsi="Times New Roman" w:cs="Times New Roman"/>
          </w:rPr>
          <w:delText>SNF processes</w:delText>
        </w:r>
      </w:del>
      <w:del w:id="830" w:author="Amin Khodamoradi" w:date="2023-12-18T13:11:00Z">
        <w:r w:rsidRPr="00343B90" w:rsidDel="00D17F36">
          <w:rPr>
            <w:rFonts w:ascii="Times New Roman" w:hAnsi="Times New Roman" w:cs="Times New Roman"/>
          </w:rPr>
          <w:delText xml:space="preserve"> [23]</w:delText>
        </w:r>
      </w:del>
      <w:del w:id="831" w:author="Amin Khodamoradi" w:date="2023-12-18T13:12:00Z">
        <w:r w:rsidRPr="00343B90" w:rsidDel="00D17F36">
          <w:rPr>
            <w:rFonts w:ascii="Times New Roman" w:hAnsi="Times New Roman" w:cs="Times New Roman"/>
          </w:rPr>
          <w:delText>: A detailed example of SNF steps. (a) An example representation of chemical structure feature and off-label side effect feature for the same set of drugs. (b) Drug-drug similarity matrices for each feature type. (c) Drug-drug similari</w:delText>
        </w:r>
        <w:r w:rsidRPr="00343B90" w:rsidDel="00D17F36">
          <w:rPr>
            <w:rFonts w:ascii="Times New Roman" w:hAnsi="Times New Roman" w:cs="Times New Roman"/>
            <w:color w:val="000000"/>
          </w:rPr>
          <w:delTex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delText>
        </w:r>
      </w:del>
    </w:p>
    <w:p w14:paraId="4A0ADD62" w14:textId="77777777" w:rsidR="001B23AB" w:rsidRPr="00343B90" w:rsidRDefault="001B23AB" w:rsidP="00280A89">
      <w:pPr>
        <w:keepNext/>
        <w:spacing w:line="276" w:lineRule="auto"/>
        <w:rPr>
          <w:rFonts w:ascii="Times New Roman" w:hAnsi="Times New Roman" w:cs="Times New Roman"/>
        </w:rPr>
      </w:pPr>
    </w:p>
    <w:p w14:paraId="50738E93" w14:textId="77777777" w:rsidR="00623971" w:rsidRDefault="00280A89" w:rsidP="00623971">
      <w:pPr>
        <w:keepNext/>
        <w:spacing w:line="276" w:lineRule="auto"/>
        <w:rPr>
          <w:ins w:id="832" w:author="Amin Khodamoradi" w:date="2023-12-18T15:07:00Z"/>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DDBD058" w14:textId="73E3DFF0" w:rsidR="00861DEE" w:rsidRPr="00623971" w:rsidDel="00623971" w:rsidRDefault="00623971">
      <w:pPr>
        <w:pStyle w:val="Caption"/>
        <w:rPr>
          <w:del w:id="833" w:author="Amin Khodamoradi" w:date="2023-12-18T15:07:00Z"/>
          <w:rPrChange w:id="834" w:author="Amin Khodamoradi" w:date="2023-12-18T15:07:00Z">
            <w:rPr>
              <w:del w:id="835" w:author="Amin Khodamoradi" w:date="2023-12-18T15:07:00Z"/>
              <w:rFonts w:ascii="Times New Roman" w:hAnsi="Times New Roman" w:cs="Times New Roman"/>
            </w:rPr>
          </w:rPrChange>
        </w:rPr>
        <w:pPrChange w:id="836" w:author="Amin Khodamoradi" w:date="2023-12-18T15:07:00Z">
          <w:pPr>
            <w:keepNext/>
            <w:spacing w:line="276" w:lineRule="auto"/>
          </w:pPr>
        </w:pPrChange>
      </w:pPr>
      <w:bookmarkStart w:id="837" w:name="_Ref155604871"/>
      <w:ins w:id="838" w:author="Amin Khodamoradi" w:date="2023-12-18T15:07:00Z">
        <w:r>
          <w:t xml:space="preserve">Figure </w:t>
        </w:r>
        <w:r>
          <w:rPr>
            <w:i w:val="0"/>
            <w:iCs w:val="0"/>
          </w:rPr>
          <w:fldChar w:fldCharType="begin"/>
        </w:r>
        <w:r>
          <w:instrText xml:space="preserve"> SEQ Figure \* ARABIC </w:instrText>
        </w:r>
      </w:ins>
      <w:r>
        <w:rPr>
          <w:i w:val="0"/>
          <w:iCs w:val="0"/>
        </w:rPr>
        <w:fldChar w:fldCharType="separate"/>
      </w:r>
      <w:ins w:id="839" w:author="Amin Khodamoradi" w:date="2024-01-08T16:05:00Z">
        <w:r w:rsidR="004D7C34">
          <w:rPr>
            <w:noProof/>
          </w:rPr>
          <w:t>2</w:t>
        </w:r>
      </w:ins>
      <w:ins w:id="840" w:author="Amin Khodamoradi" w:date="2023-12-18T15:07:00Z">
        <w:r>
          <w:rPr>
            <w:i w:val="0"/>
            <w:iCs w:val="0"/>
          </w:rPr>
          <w:fldChar w:fldCharType="end"/>
        </w:r>
        <w:bookmarkEnd w:id="837"/>
        <w:r>
          <w:t xml:space="preserve"> </w:t>
        </w:r>
        <w:r w:rsidRPr="00421453">
          <w:t>Matrix scheme of tabular input data (table of B)</w:t>
        </w:r>
      </w:ins>
    </w:p>
    <w:p w14:paraId="14D48E59" w14:textId="36DFCE56" w:rsidR="00280A89" w:rsidRPr="00343B90" w:rsidDel="003754A3" w:rsidRDefault="00861DEE">
      <w:pPr>
        <w:pStyle w:val="Caption"/>
        <w:rPr>
          <w:del w:id="841" w:author="Amin Khodamoradi" w:date="2023-12-18T13:34:00Z"/>
          <w:rFonts w:ascii="Times New Roman" w:hAnsi="Times New Roman" w:cs="Times New Roman"/>
        </w:rPr>
        <w:pPrChange w:id="842" w:author="Amin Khodamoradi" w:date="2023-12-18T15:07:00Z">
          <w:pPr>
            <w:pStyle w:val="Caption"/>
            <w:jc w:val="center"/>
          </w:pPr>
        </w:pPrChange>
      </w:pPr>
      <w:del w:id="843" w:author="Amin Khodamoradi" w:date="2023-12-18T13:34:00Z">
        <w:r w:rsidRPr="00343B90" w:rsidDel="003754A3">
          <w:rPr>
            <w:rFonts w:ascii="Times New Roman" w:hAnsi="Times New Roman" w:cs="Times New Roman"/>
          </w:rPr>
          <w:delText xml:space="preserve">Figure </w:delText>
        </w:r>
        <w:r w:rsidRPr="00343B90" w:rsidDel="003754A3">
          <w:rPr>
            <w:rFonts w:ascii="Times New Roman" w:hAnsi="Times New Roman" w:cs="Times New Roman"/>
            <w:i w:val="0"/>
            <w:iCs w:val="0"/>
          </w:rPr>
          <w:fldChar w:fldCharType="begin"/>
        </w:r>
        <w:r w:rsidRPr="00343B90" w:rsidDel="003754A3">
          <w:rPr>
            <w:rFonts w:ascii="Times New Roman" w:hAnsi="Times New Roman" w:cs="Times New Roman"/>
          </w:rPr>
          <w:delInstrText xml:space="preserve"> SEQ Figure \* ARABIC </w:delInstrText>
        </w:r>
        <w:r w:rsidRPr="00343B90" w:rsidDel="003754A3">
          <w:rPr>
            <w:rFonts w:ascii="Times New Roman" w:hAnsi="Times New Roman" w:cs="Times New Roman"/>
            <w:i w:val="0"/>
            <w:iCs w:val="0"/>
          </w:rPr>
          <w:fldChar w:fldCharType="separate"/>
        </w:r>
        <w:r w:rsidR="002175CC" w:rsidDel="003754A3">
          <w:rPr>
            <w:rFonts w:ascii="Times New Roman" w:hAnsi="Times New Roman" w:cs="Times New Roman"/>
            <w:noProof/>
          </w:rPr>
          <w:delText>2</w:delText>
        </w:r>
        <w:r w:rsidRPr="00343B90" w:rsidDel="003754A3">
          <w:rPr>
            <w:rFonts w:ascii="Times New Roman" w:hAnsi="Times New Roman" w:cs="Times New Roman"/>
            <w:i w:val="0"/>
            <w:iCs w:val="0"/>
          </w:rPr>
          <w:fldChar w:fldCharType="end"/>
        </w:r>
        <w:r w:rsidRPr="00343B90" w:rsidDel="003754A3">
          <w:rPr>
            <w:rFonts w:ascii="Times New Roman" w:hAnsi="Times New Roman" w:cs="Times New Roman"/>
          </w:rPr>
          <w:delText xml:space="preserve"> Matrix header of B</w:delText>
        </w:r>
      </w:del>
    </w:p>
    <w:p w14:paraId="39659FA9" w14:textId="77777777" w:rsidR="008F055C" w:rsidRPr="00343B90" w:rsidRDefault="008F055C">
      <w:pPr>
        <w:pStyle w:val="Caption"/>
        <w:rPr>
          <w:rFonts w:ascii="Times New Roman" w:hAnsi="Times New Roman" w:cs="Times New Roman"/>
        </w:rPr>
        <w:pPrChange w:id="844" w:author="Amin Khodamoradi" w:date="2023-12-18T15:07:00Z">
          <w:pPr>
            <w:spacing w:line="276" w:lineRule="auto"/>
          </w:pPr>
        </w:pPrChange>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72E775F4" w14:textId="3C1663E2" w:rsidR="001A5A7E" w:rsidRPr="00343B90" w:rsidRDefault="00D92642" w:rsidP="003F5BA8">
      <w:pPr>
        <w:spacing w:line="276" w:lineRule="auto"/>
        <w:jc w:val="both"/>
        <w:rPr>
          <w:rFonts w:ascii="Times New Roman" w:hAnsi="Times New Roman" w:cs="Times New Roman"/>
        </w:rPr>
      </w:pPr>
      <w:del w:id="845" w:author="Amin Khodamoradi" w:date="2023-12-18T14:56:00Z">
        <w:r w:rsidRPr="00343B90" w:rsidDel="003F5BA8">
          <w:rPr>
            <w:rFonts w:ascii="Times New Roman" w:hAnsi="Times New Roman" w:cs="Times New Roman"/>
          </w:rPr>
          <w:delText>In</w:delText>
        </w:r>
      </w:del>
      <w:del w:id="846" w:author="Amin Khodamoradi" w:date="2023-12-18T14:57:00Z">
        <w:r w:rsidRPr="00343B90" w:rsidDel="003F5BA8">
          <w:rPr>
            <w:rFonts w:ascii="Times New Roman" w:hAnsi="Times New Roman" w:cs="Times New Roman"/>
          </w:rPr>
          <w:delText xml:space="preserve"> the previous steps, data was prepared to input any learning machine, including deep learning machines. </w:delText>
        </w:r>
        <w:commentRangeStart w:id="847"/>
        <w:r w:rsidRPr="00343B90" w:rsidDel="003F5BA8">
          <w:rPr>
            <w:rFonts w:ascii="Times New Roman" w:hAnsi="Times New Roman" w:cs="Times New Roman"/>
          </w:rPr>
          <w:delText>B</w:delText>
        </w:r>
      </w:del>
      <w:ins w:id="848" w:author="Amin Khodamoradi" w:date="2023-12-18T14:57:00Z">
        <w:r w:rsidR="003F5BA8">
          <w:rPr>
            <w:rFonts w:ascii="Times New Roman" w:hAnsi="Times New Roman" w:cs="Times New Roman"/>
          </w:rPr>
          <w:t xml:space="preserve"> </w:t>
        </w:r>
        <w:r w:rsidR="003F5BA8" w:rsidRPr="003F5BA8">
          <w:rPr>
            <w:rFonts w:ascii="Times New Roman" w:hAnsi="Times New Roman" w:cs="Times New Roman"/>
          </w:rPr>
          <w:t>In the earlier stages, the data was meticulously prepared to accommodate a variety of learning machines, encompassing those utilizing deep learning techniques. While positive and negative DDIs come with distinct labels, the zero label does not imply the lack of interaction between a drug pair. Rather, it signifies that no interaction has been identified for that particular drug pair. In the following sections, we delineate a method for pinpointing pairs of non-interacting drugs. These drug pairs are subsequently employed as zero-labeled data in the subsequent training phase.</w:t>
        </w:r>
      </w:ins>
      <w:del w:id="849" w:author="Amin Khodamoradi" w:date="2023-12-18T14:57:00Z">
        <w:r w:rsidRPr="00343B90" w:rsidDel="003F5BA8">
          <w:rPr>
            <w:rFonts w:ascii="Times New Roman" w:hAnsi="Times New Roman" w:cs="Times New Roman"/>
          </w:rPr>
          <w:delText xml:space="preserve">ut before presenting the model and inputting the data into the machine, one important point must be considered. </w:delText>
        </w:r>
        <w:commentRangeEnd w:id="847"/>
        <w:r w:rsidR="00380F04" w:rsidDel="003F5BA8">
          <w:rPr>
            <w:rStyle w:val="CommentReference"/>
            <w:rFonts w:cs="Mangal"/>
          </w:rPr>
          <w:commentReference w:id="847"/>
        </w:r>
        <w:r w:rsidRPr="00343B90" w:rsidDel="003F5BA8">
          <w:rPr>
            <w:rFonts w:ascii="Times New Roman" w:hAnsi="Times New Roman" w:cs="Times New Roman"/>
          </w:rPr>
          <w:delText xml:space="preserve">The positive and negative DDIs have specific and </w:delText>
        </w:r>
      </w:del>
      <w:del w:id="850" w:author="Amin Khodamoradi" w:date="2023-12-18T14:51:00Z">
        <w:r w:rsidRPr="00343B90" w:rsidDel="003F5BA8">
          <w:rPr>
            <w:rFonts w:ascii="Times New Roman" w:hAnsi="Times New Roman" w:cs="Times New Roman"/>
          </w:rPr>
          <w:delText xml:space="preserve">real </w:delText>
        </w:r>
      </w:del>
      <w:del w:id="851" w:author="Amin Khodamoradi" w:date="2023-12-18T14:57:00Z">
        <w:r w:rsidRPr="00343B90" w:rsidDel="003F5BA8">
          <w:rPr>
            <w:rFonts w:ascii="Times New Roman" w:hAnsi="Times New Roman" w:cs="Times New Roman"/>
          </w:rPr>
          <w:delText>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delText>
        </w:r>
      </w:del>
    </w:p>
    <w:p w14:paraId="3F07723D" w14:textId="77777777" w:rsidR="008F055C" w:rsidRPr="00343B90" w:rsidRDefault="008F055C">
      <w:pPr>
        <w:spacing w:line="276" w:lineRule="auto"/>
        <w:rPr>
          <w:rFonts w:ascii="Times New Roman" w:hAnsi="Times New Roman" w:cs="Times New Roman"/>
        </w:rPr>
      </w:pPr>
    </w:p>
    <w:p w14:paraId="1BB660F5" w14:textId="624174D3" w:rsidR="008F055C" w:rsidRPr="00343B90" w:rsidRDefault="00D92642">
      <w:pPr>
        <w:spacing w:line="276" w:lineRule="auto"/>
        <w:rPr>
          <w:rFonts w:ascii="Times New Roman" w:hAnsi="Times New Roman" w:cs="Times New Roman"/>
        </w:rPr>
      </w:pPr>
      <w:del w:id="852" w:author="Amin Khodamoradi" w:date="2023-12-18T14:48:00Z">
        <w:r w:rsidRPr="00343B90" w:rsidDel="001A5A7E">
          <w:rPr>
            <w:rFonts w:ascii="Times New Roman" w:hAnsi="Times New Roman" w:cs="Times New Roman"/>
            <w:b/>
            <w:bCs/>
          </w:rPr>
          <w:delText>Assessment</w:delText>
        </w:r>
      </w:del>
      <w:ins w:id="853" w:author="Amin Khodamoradi" w:date="2023-12-18T14:49:00Z">
        <w:r w:rsidR="001A5A7E" w:rsidRPr="001A5A7E">
          <w:rPr>
            <w:rFonts w:ascii="Times New Roman" w:hAnsi="Times New Roman" w:cs="Times New Roman"/>
            <w:b/>
            <w:bCs/>
          </w:rPr>
          <w:t>Evaluation process</w:t>
        </w:r>
      </w:ins>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14:paraId="5CF95326" w14:textId="1F5E9F39"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 xml:space="preserve">The whole data set has </w:t>
      </w:r>
      <w:ins w:id="854"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divided into K equal parts with consideration of dual pa</w:t>
      </w:r>
      <w:r w:rsidR="00727DFE" w:rsidRPr="00343B90">
        <w:rPr>
          <w:rFonts w:ascii="Times New Roman" w:hAnsi="Times New Roman" w:cs="Times New Roman"/>
        </w:rPr>
        <w:t>irs. Since biologically, the (</w:t>
      </w:r>
      <w:r w:rsidR="00727DFE" w:rsidRPr="00E23AA8">
        <w:rPr>
          <w:rFonts w:ascii="Times New Roman" w:hAnsi="Times New Roman" w:cs="Times New Roman"/>
          <w:i/>
          <w:iCs/>
          <w:rPrChange w:id="855" w:author="Amin Khodamoradi" w:date="2023-12-18T15:10:00Z">
            <w:rPr>
              <w:rFonts w:ascii="Times New Roman" w:hAnsi="Times New Roman" w:cs="Times New Roman"/>
            </w:rPr>
          </w:rPrChange>
        </w:rPr>
        <w:t>d</w:t>
      </w:r>
      <w:r w:rsidRPr="00E23AA8">
        <w:rPr>
          <w:rFonts w:ascii="Times New Roman" w:hAnsi="Times New Roman" w:cs="Times New Roman"/>
          <w:i/>
          <w:iCs/>
          <w:vertAlign w:val="subscript"/>
          <w:rPrChange w:id="856" w:author="Amin Khodamoradi" w:date="2023-12-18T15:10:00Z">
            <w:rPr>
              <w:rFonts w:ascii="Times New Roman" w:hAnsi="Times New Roman" w:cs="Times New Roman"/>
              <w:vertAlign w:val="subscript"/>
            </w:rPr>
          </w:rPrChange>
        </w:rPr>
        <w:t>i</w:t>
      </w:r>
      <w:r w:rsidR="00727DFE" w:rsidRPr="00E23AA8">
        <w:rPr>
          <w:rFonts w:ascii="Times New Roman" w:hAnsi="Times New Roman" w:cs="Times New Roman"/>
          <w:i/>
          <w:iCs/>
          <w:rPrChange w:id="857" w:author="Amin Khodamoradi" w:date="2023-12-18T15:10:00Z">
            <w:rPr>
              <w:rFonts w:ascii="Times New Roman" w:hAnsi="Times New Roman" w:cs="Times New Roman"/>
            </w:rPr>
          </w:rPrChange>
        </w:rPr>
        <w:t>, d</w:t>
      </w:r>
      <w:r w:rsidRPr="00E23AA8">
        <w:rPr>
          <w:rFonts w:ascii="Times New Roman" w:hAnsi="Times New Roman" w:cs="Times New Roman"/>
          <w:i/>
          <w:iCs/>
          <w:vertAlign w:val="subscript"/>
          <w:rPrChange w:id="858" w:author="Amin Khodamoradi" w:date="2023-12-18T15:10:00Z">
            <w:rPr>
              <w:rFonts w:ascii="Times New Roman" w:hAnsi="Times New Roman" w:cs="Times New Roman"/>
              <w:vertAlign w:val="subscript"/>
            </w:rPr>
          </w:rPrChange>
        </w:rPr>
        <w:t>j</w:t>
      </w:r>
      <w:r w:rsidR="00727DFE" w:rsidRPr="00343B90">
        <w:rPr>
          <w:rFonts w:ascii="Times New Roman" w:hAnsi="Times New Roman" w:cs="Times New Roman"/>
        </w:rPr>
        <w:t>) and (</w:t>
      </w:r>
      <w:r w:rsidR="00727DFE" w:rsidRPr="00E23AA8">
        <w:rPr>
          <w:rFonts w:ascii="Times New Roman" w:hAnsi="Times New Roman" w:cs="Times New Roman"/>
          <w:i/>
          <w:iCs/>
          <w:rPrChange w:id="859" w:author="Amin Khodamoradi" w:date="2023-12-18T15:10:00Z">
            <w:rPr>
              <w:rFonts w:ascii="Times New Roman" w:hAnsi="Times New Roman" w:cs="Times New Roman"/>
            </w:rPr>
          </w:rPrChange>
        </w:rPr>
        <w:t>d</w:t>
      </w:r>
      <w:r w:rsidR="00727DFE" w:rsidRPr="00E23AA8">
        <w:rPr>
          <w:rFonts w:ascii="Times New Roman" w:hAnsi="Times New Roman" w:cs="Times New Roman"/>
          <w:i/>
          <w:iCs/>
          <w:vertAlign w:val="subscript"/>
          <w:rPrChange w:id="860" w:author="Amin Khodamoradi" w:date="2023-12-18T15:10:00Z">
            <w:rPr>
              <w:rFonts w:ascii="Times New Roman" w:hAnsi="Times New Roman" w:cs="Times New Roman"/>
              <w:vertAlign w:val="subscript"/>
            </w:rPr>
          </w:rPrChange>
        </w:rPr>
        <w:t>j</w:t>
      </w:r>
      <w:r w:rsidR="00727DFE" w:rsidRPr="00E23AA8">
        <w:rPr>
          <w:rFonts w:ascii="Times New Roman" w:hAnsi="Times New Roman" w:cs="Times New Roman"/>
          <w:i/>
          <w:iCs/>
          <w:rPrChange w:id="861" w:author="Amin Khodamoradi" w:date="2023-12-18T15:10:00Z">
            <w:rPr>
              <w:rFonts w:ascii="Times New Roman" w:hAnsi="Times New Roman" w:cs="Times New Roman"/>
            </w:rPr>
          </w:rPrChange>
        </w:rPr>
        <w:t>, d</w:t>
      </w:r>
      <w:r w:rsidR="00727DFE" w:rsidRPr="00E23AA8">
        <w:rPr>
          <w:rFonts w:ascii="Times New Roman" w:hAnsi="Times New Roman" w:cs="Times New Roman"/>
          <w:i/>
          <w:iCs/>
          <w:vertAlign w:val="subscript"/>
          <w:rPrChange w:id="862" w:author="Amin Khodamoradi" w:date="2023-12-18T15:10:00Z">
            <w:rPr>
              <w:rFonts w:ascii="Times New Roman" w:hAnsi="Times New Roman" w:cs="Times New Roman"/>
              <w:vertAlign w:val="subscript"/>
            </w:rPr>
          </w:rPrChange>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w:t>
      </w:r>
      <w:del w:id="863" w:author="Amin Khodamoradi" w:date="2024-04-08T16:46:00Z" w16du:dateUtc="2024-04-08T15:46:00Z">
        <w:r w:rsidRPr="00343B90" w:rsidDel="00DA54FF">
          <w:rPr>
            <w:rFonts w:ascii="Times New Roman" w:hAnsi="Times New Roman" w:cs="Times New Roman"/>
          </w:rPr>
          <w:delText xml:space="preserve">and </w:delText>
        </w:r>
      </w:del>
      <w:r w:rsidRPr="00343B90">
        <w:rPr>
          <w:rFonts w:ascii="Times New Roman" w:hAnsi="Times New Roman" w:cs="Times New Roman"/>
        </w:rPr>
        <w:t xml:space="preserve">the model has </w:t>
      </w:r>
      <w:ins w:id="864"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built based on them, and the test has </w:t>
      </w:r>
      <w:ins w:id="865" w:author="Amin Khodamoradi" w:date="2024-04-08T16:46:00Z" w16du:dateUtc="2024-04-08T15:46:00Z">
        <w:r w:rsidR="00DA54FF">
          <w:rPr>
            <w:rFonts w:ascii="Times New Roman" w:hAnsi="Times New Roman" w:cs="Times New Roman"/>
          </w:rPr>
          <w:t xml:space="preserve">been </w:t>
        </w:r>
      </w:ins>
      <w:r w:rsidRPr="00343B90">
        <w:rPr>
          <w:rFonts w:ascii="Times New Roman" w:hAnsi="Times New Roman" w:cs="Times New Roman"/>
        </w:rPr>
        <w:t xml:space="preserve">performed with </w:t>
      </w:r>
      <w:del w:id="866" w:author="Amin Khodamoradi" w:date="2024-04-08T16:46:00Z" w16du:dateUtc="2024-04-08T15:46:00Z">
        <w:r w:rsidRPr="00343B90" w:rsidDel="00DA54FF">
          <w:rPr>
            <w:rFonts w:ascii="Times New Roman" w:hAnsi="Times New Roman" w:cs="Times New Roman"/>
          </w:rPr>
          <w:delText xml:space="preserve">a </w:delText>
        </w:r>
      </w:del>
      <w:ins w:id="867" w:author="Amin Khodamoradi" w:date="2024-04-08T16:46:00Z" w16du:dateUtc="2024-04-08T15:46:00Z">
        <w:r w:rsidR="00DA54FF">
          <w:rPr>
            <w:rFonts w:ascii="Times New Roman" w:hAnsi="Times New Roman" w:cs="Times New Roman"/>
          </w:rPr>
          <w:t>the</w:t>
        </w:r>
        <w:r w:rsidR="00DA54FF" w:rsidRPr="00343B90">
          <w:rPr>
            <w:rFonts w:ascii="Times New Roman" w:hAnsi="Times New Roman" w:cs="Times New Roman"/>
          </w:rPr>
          <w:t xml:space="preserve"> </w:t>
        </w:r>
      </w:ins>
      <w:r w:rsidRPr="00343B90">
        <w:rPr>
          <w:rFonts w:ascii="Times New Roman" w:hAnsi="Times New Roman" w:cs="Times New Roman"/>
        </w:rPr>
        <w:t xml:space="preserve">remaining part. This procedure has repeated K times so that each of the K parts </w:t>
      </w:r>
      <w:del w:id="868" w:author="Amin Khodamoradi" w:date="2024-04-08T16:46:00Z" w16du:dateUtc="2024-04-08T15:46:00Z">
        <w:r w:rsidRPr="00343B90" w:rsidDel="00DA54FF">
          <w:rPr>
            <w:rFonts w:ascii="Times New Roman" w:hAnsi="Times New Roman" w:cs="Times New Roman"/>
          </w:rPr>
          <w:delText xml:space="preserve">has </w:delText>
        </w:r>
      </w:del>
      <w:ins w:id="869" w:author="Amin Khodamoradi" w:date="2024-04-08T16:46:00Z" w16du:dateUtc="2024-04-08T15:46:00Z">
        <w:r w:rsidR="00DA54FF">
          <w:rPr>
            <w:rFonts w:ascii="Times New Roman" w:hAnsi="Times New Roman" w:cs="Times New Roman"/>
          </w:rPr>
          <w:t>is</w:t>
        </w:r>
        <w:r w:rsidR="00DA54FF" w:rsidRPr="00343B90">
          <w:rPr>
            <w:rFonts w:ascii="Times New Roman" w:hAnsi="Times New Roman" w:cs="Times New Roman"/>
          </w:rPr>
          <w:t xml:space="preserve"> </w:t>
        </w:r>
      </w:ins>
      <w:r w:rsidRPr="00343B90">
        <w:rPr>
          <w:rFonts w:ascii="Times New Roman" w:hAnsi="Times New Roman" w:cs="Times New Roman"/>
        </w:rPr>
        <w:t>used only once for testing</w:t>
      </w:r>
      <w:del w:id="870" w:author="Amin Khodamoradi" w:date="2024-04-08T16:46:00Z" w16du:dateUtc="2024-04-08T15:46:00Z">
        <w:r w:rsidRPr="00343B90" w:rsidDel="00F60EAA">
          <w:rPr>
            <w:rFonts w:ascii="Times New Roman" w:hAnsi="Times New Roman" w:cs="Times New Roman"/>
          </w:rPr>
          <w:delText>,</w:delText>
        </w:r>
      </w:del>
      <w:r w:rsidRPr="00343B90">
        <w:rPr>
          <w:rFonts w:ascii="Times New Roman" w:hAnsi="Times New Roman" w:cs="Times New Roman"/>
        </w:rPr>
        <w:t xml:space="preserve"> and each time a resolution metric </w:t>
      </w:r>
      <w:del w:id="871" w:author="Amin Khodamoradi" w:date="2024-04-08T16:46:00Z" w16du:dateUtc="2024-04-08T15:46:00Z">
        <w:r w:rsidRPr="00343B90" w:rsidDel="00F60EAA">
          <w:rPr>
            <w:rFonts w:ascii="Times New Roman" w:hAnsi="Times New Roman" w:cs="Times New Roman"/>
          </w:rPr>
          <w:delText xml:space="preserve">has </w:delText>
        </w:r>
      </w:del>
      <w:ins w:id="872" w:author="Amin Khodamoradi" w:date="2024-04-08T16:46:00Z" w16du:dateUtc="2024-04-08T15:46:00Z">
        <w:r w:rsidR="00F60EAA">
          <w:rPr>
            <w:rFonts w:ascii="Times New Roman" w:hAnsi="Times New Roman" w:cs="Times New Roman"/>
          </w:rPr>
          <w:t>is</w:t>
        </w:r>
        <w:r w:rsidR="00F60EAA" w:rsidRPr="00343B90">
          <w:rPr>
            <w:rFonts w:ascii="Times New Roman" w:hAnsi="Times New Roman" w:cs="Times New Roman"/>
          </w:rPr>
          <w:t xml:space="preserve"> </w:t>
        </w:r>
      </w:ins>
      <w:r w:rsidRPr="00343B90">
        <w:rPr>
          <w:rFonts w:ascii="Times New Roman" w:hAnsi="Times New Roman" w:cs="Times New Roman"/>
        </w:rPr>
        <w:t xml:space="preserve">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w:t>
      </w:r>
      <w:del w:id="873" w:author="Amin Khodamoradi" w:date="2024-04-08T16:46:00Z" w16du:dateUtc="2024-04-08T15:46:00Z">
        <w:r w:rsidRPr="00343B90" w:rsidDel="00F60EAA">
          <w:rPr>
            <w:rFonts w:ascii="Times New Roman" w:hAnsi="Times New Roman" w:cs="Times New Roman"/>
          </w:rPr>
          <w:delText>Obviously, the</w:delText>
        </w:r>
      </w:del>
      <w:ins w:id="874" w:author="Amin Khodamoradi" w:date="2024-04-08T16:46:00Z" w16du:dateUtc="2024-04-08T15:46:00Z">
        <w:r w:rsidR="00F60EAA">
          <w:rPr>
            <w:rFonts w:ascii="Times New Roman" w:hAnsi="Times New Roman" w:cs="Times New Roman"/>
          </w:rPr>
          <w:t>The</w:t>
        </w:r>
      </w:ins>
      <w:r w:rsidRPr="00343B90">
        <w:rPr>
          <w:rFonts w:ascii="Times New Roman" w:hAnsi="Times New Roman" w:cs="Times New Roman"/>
        </w:rPr>
        <w:t xml:space="preserve"> more detailed validation in the K-fold CV the more reliable the classifier accuracy, the more comprehensive </w:t>
      </w:r>
      <w:del w:id="875" w:author="Amin Khodamoradi" w:date="2024-04-08T16:46:00Z" w16du:dateUtc="2024-04-08T15:46:00Z">
        <w:r w:rsidR="006D54E1" w:rsidRPr="00343B90" w:rsidDel="00F60EAA">
          <w:rPr>
            <w:rFonts w:ascii="Times New Roman" w:hAnsi="Times New Roman" w:cs="Times New Roman"/>
          </w:rPr>
          <w:delText>they</w:delText>
        </w:r>
        <w:r w:rsidRPr="00343B90" w:rsidDel="00F60EAA">
          <w:rPr>
            <w:rFonts w:ascii="Times New Roman" w:hAnsi="Times New Roman" w:cs="Times New Roman"/>
          </w:rPr>
          <w:delText xml:space="preserve"> </w:delText>
        </w:r>
      </w:del>
      <w:ins w:id="876" w:author="Amin Khodamoradi" w:date="2024-04-08T16:46:00Z" w16du:dateUtc="2024-04-08T15:46:00Z">
        <w:r w:rsidR="00F60EAA">
          <w:rPr>
            <w:rFonts w:ascii="Times New Roman" w:hAnsi="Times New Roman" w:cs="Times New Roman"/>
          </w:rPr>
          <w:t>the</w:t>
        </w:r>
        <w:r w:rsidR="00F60EAA" w:rsidRPr="00343B90">
          <w:rPr>
            <w:rFonts w:ascii="Times New Roman" w:hAnsi="Times New Roman" w:cs="Times New Roman"/>
          </w:rPr>
          <w:t xml:space="preserve"> </w:t>
        </w:r>
      </w:ins>
      <w:r w:rsidRPr="00343B90">
        <w:rPr>
          <w:rFonts w:ascii="Times New Roman" w:hAnsi="Times New Roman" w:cs="Times New Roman"/>
        </w:rPr>
        <w:t>obtained knowledge, and</w:t>
      </w:r>
      <w:r w:rsidR="002672D6" w:rsidRPr="00343B90">
        <w:rPr>
          <w:rFonts w:ascii="Times New Roman" w:hAnsi="Times New Roman" w:cs="Times New Roman"/>
        </w:rPr>
        <w:t xml:space="preserve"> also</w:t>
      </w:r>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p w14:paraId="32C10BD8" w14:textId="34338217" w:rsidR="00553BFC" w:rsidRDefault="00553BFC">
      <w:pPr>
        <w:pStyle w:val="Caption"/>
        <w:keepNext/>
        <w:rPr>
          <w:ins w:id="877" w:author="Amin Khodamoradi" w:date="2023-12-18T14:58:00Z"/>
        </w:rPr>
        <w:pPrChange w:id="878" w:author="Amin Khodamoradi" w:date="2023-12-18T14:58:00Z">
          <w:pPr/>
        </w:pPrChange>
      </w:pPr>
      <w:bookmarkStart w:id="879" w:name="_Ref153888094"/>
      <w:ins w:id="880" w:author="Amin Khodamoradi" w:date="2023-12-18T14:58:00Z">
        <w:r>
          <w:t xml:space="preserve">Table </w:t>
        </w:r>
        <w:r>
          <w:fldChar w:fldCharType="begin"/>
        </w:r>
        <w:r>
          <w:instrText xml:space="preserve"> SEQ Table \* ARABIC </w:instrText>
        </w:r>
      </w:ins>
      <w:r>
        <w:fldChar w:fldCharType="separate"/>
      </w:r>
      <w:ins w:id="881" w:author="Amin Khodamoradi" w:date="2024-01-08T16:05:00Z">
        <w:r w:rsidR="004D7C34">
          <w:rPr>
            <w:noProof/>
          </w:rPr>
          <w:t>1</w:t>
        </w:r>
      </w:ins>
      <w:ins w:id="882" w:author="Amin Khodamoradi" w:date="2023-12-18T14:58:00Z">
        <w:r>
          <w:fldChar w:fldCharType="end"/>
        </w:r>
        <w:bookmarkEnd w:id="879"/>
        <w:r>
          <w:t xml:space="preserve"> </w:t>
        </w:r>
      </w:ins>
      <w:ins w:id="883" w:author="Amin Khodamoradi" w:date="2024-01-08T14:32:00Z">
        <w:r w:rsidR="003B459C">
          <w:rPr>
            <w:rFonts w:ascii="Times New Roman" w:hAnsi="Times New Roman" w:cs="Times New Roman"/>
          </w:rPr>
          <w:t>C</w:t>
        </w:r>
      </w:ins>
      <w:ins w:id="884" w:author="Amin Khodamoradi" w:date="2023-12-18T14:58:00Z">
        <w:r w:rsidRPr="00343B90">
          <w:rPr>
            <w:rFonts w:ascii="Times New Roman" w:hAnsi="Times New Roman" w:cs="Times New Roman"/>
          </w:rPr>
          <w:t>onfusion matrix for interaction type and relevant evaluation</w:t>
        </w:r>
      </w:ins>
      <w:ins w:id="885" w:author="Amin Khodamoradi" w:date="2024-01-08T14:33:00Z">
        <w:r w:rsidR="003B459C">
          <w:rPr>
            <w:rFonts w:ascii="Times New Roman" w:hAnsi="Times New Roman" w:cs="Times New Roman"/>
          </w:rPr>
          <w:t xml:space="preserve"> metrics</w:t>
        </w:r>
      </w:ins>
      <w:ins w:id="886" w:author="Amin Khodamoradi" w:date="2023-12-18T14:58:00Z">
        <w:r w:rsidRPr="00343B90">
          <w:rPr>
            <w:rFonts w:ascii="Times New Roman" w:hAnsi="Times New Roman" w:cs="Times New Roman"/>
          </w:rPr>
          <w:t xml:space="preserve">. True Positive (TP): </w:t>
        </w:r>
      </w:ins>
      <w:ins w:id="887" w:author="Amin Khodamoradi" w:date="2024-01-08T14:33:00Z">
        <w:r w:rsidR="003B459C">
          <w:rPr>
            <w:rFonts w:ascii="Times New Roman" w:hAnsi="Times New Roman" w:cs="Times New Roman"/>
          </w:rPr>
          <w:t>D</w:t>
        </w:r>
      </w:ins>
      <w:ins w:id="888" w:author="Amin Khodamoradi" w:date="2023-12-18T14:58:00Z">
        <w:r w:rsidRPr="00343B90">
          <w:rPr>
            <w:rFonts w:ascii="Times New Roman" w:hAnsi="Times New Roman" w:cs="Times New Roman"/>
          </w:rPr>
          <w:t>rug pairs</w:t>
        </w:r>
      </w:ins>
      <w:ins w:id="889" w:author="Amin Khodamoradi" w:date="2024-01-08T14:34:00Z">
        <w:r w:rsidR="003B459C">
          <w:rPr>
            <w:rFonts w:ascii="Times New Roman" w:hAnsi="Times New Roman" w:cs="Times New Roman"/>
          </w:rPr>
          <w:t xml:space="preserve">, correctly, </w:t>
        </w:r>
      </w:ins>
      <w:ins w:id="890" w:author="Amin Khodamoradi" w:date="2023-12-18T14:58:00Z">
        <w:r w:rsidRPr="00343B90">
          <w:rPr>
            <w:rFonts w:ascii="Times New Roman" w:hAnsi="Times New Roman" w:cs="Times New Roman"/>
          </w:rPr>
          <w:t>classified as enhancive interaction</w:t>
        </w:r>
      </w:ins>
      <w:ins w:id="891" w:author="Amin Khodamoradi" w:date="2024-01-08T14:34:00Z">
        <w:r w:rsidR="003B459C">
          <w:rPr>
            <w:rFonts w:ascii="Times New Roman" w:hAnsi="Times New Roman" w:cs="Times New Roman"/>
          </w:rPr>
          <w:t>,</w:t>
        </w:r>
      </w:ins>
      <w:ins w:id="892" w:author="Amin Khodamoradi" w:date="2024-01-08T14:33:00Z">
        <w:r w:rsidR="003B459C">
          <w:rPr>
            <w:rFonts w:ascii="Times New Roman" w:hAnsi="Times New Roman" w:cs="Times New Roman"/>
          </w:rPr>
          <w:t xml:space="preserve"> </w:t>
        </w:r>
      </w:ins>
      <w:ins w:id="893" w:author="Amin Khodamoradi" w:date="2023-12-18T14:58:00Z">
        <w:r w:rsidRPr="00343B90">
          <w:rPr>
            <w:rFonts w:ascii="Times New Roman" w:hAnsi="Times New Roman" w:cs="Times New Roman"/>
          </w:rPr>
          <w:t xml:space="preserve">False Positive (FP): </w:t>
        </w:r>
      </w:ins>
      <w:ins w:id="894" w:author="Amin Khodamoradi" w:date="2024-01-08T14:34:00Z">
        <w:r w:rsidR="003B459C">
          <w:rPr>
            <w:rFonts w:ascii="Times New Roman" w:hAnsi="Times New Roman" w:cs="Times New Roman"/>
          </w:rPr>
          <w:t>D</w:t>
        </w:r>
      </w:ins>
      <w:ins w:id="895" w:author="Amin Khodamoradi" w:date="2023-12-18T14:58:00Z">
        <w:r w:rsidRPr="00343B90">
          <w:rPr>
            <w:rFonts w:ascii="Times New Roman" w:hAnsi="Times New Roman" w:cs="Times New Roman"/>
          </w:rPr>
          <w:t>rug pairs</w:t>
        </w:r>
      </w:ins>
      <w:ins w:id="896" w:author="Amin Khodamoradi" w:date="2024-01-08T14:35:00Z">
        <w:r w:rsidR="003B459C">
          <w:rPr>
            <w:rFonts w:ascii="Times New Roman" w:hAnsi="Times New Roman" w:cs="Times New Roman"/>
          </w:rPr>
          <w:t xml:space="preserve">, </w:t>
        </w:r>
        <w:r w:rsidR="003B459C" w:rsidRPr="00343B90">
          <w:rPr>
            <w:rFonts w:ascii="Times New Roman" w:hAnsi="Times New Roman" w:cs="Times New Roman"/>
          </w:rPr>
          <w:t>incorrectly</w:t>
        </w:r>
        <w:r w:rsidR="003B459C">
          <w:rPr>
            <w:rFonts w:ascii="Times New Roman" w:hAnsi="Times New Roman" w:cs="Times New Roman"/>
          </w:rPr>
          <w:t>,</w:t>
        </w:r>
      </w:ins>
      <w:ins w:id="897" w:author="Amin Khodamoradi" w:date="2023-12-18T14:58:00Z">
        <w:r w:rsidRPr="00343B90">
          <w:rPr>
            <w:rFonts w:ascii="Times New Roman" w:hAnsi="Times New Roman" w:cs="Times New Roman"/>
          </w:rPr>
          <w:t xml:space="preserve"> classified as enhancive interaction incorrectly, False</w:t>
        </w:r>
      </w:ins>
      <w:ins w:id="898" w:author="Amin Khodamoradi" w:date="2024-01-08T14:35:00Z">
        <w:r w:rsidR="00DB5855">
          <w:rPr>
            <w:rFonts w:ascii="Times New Roman" w:hAnsi="Times New Roman" w:cs="Times New Roman"/>
          </w:rPr>
          <w:t xml:space="preserve"> </w:t>
        </w:r>
      </w:ins>
      <w:ins w:id="899" w:author="Amin Khodamoradi" w:date="2023-12-18T14:58:00Z">
        <w:r w:rsidRPr="00343B90">
          <w:rPr>
            <w:rFonts w:ascii="Times New Roman" w:hAnsi="Times New Roman" w:cs="Times New Roman"/>
          </w:rPr>
          <w:t xml:space="preserve">Negative (FN): </w:t>
        </w:r>
      </w:ins>
      <w:ins w:id="900" w:author="Amin Khodamoradi" w:date="2024-01-08T14:35:00Z">
        <w:r w:rsidR="00DB5855">
          <w:rPr>
            <w:rFonts w:ascii="Times New Roman" w:hAnsi="Times New Roman" w:cs="Times New Roman"/>
          </w:rPr>
          <w:t>D</w:t>
        </w:r>
      </w:ins>
      <w:ins w:id="901" w:author="Amin Khodamoradi" w:date="2023-12-18T14:58:00Z">
        <w:r w:rsidRPr="00343B90">
          <w:rPr>
            <w:rFonts w:ascii="Times New Roman" w:hAnsi="Times New Roman" w:cs="Times New Roman"/>
          </w:rPr>
          <w:t>rug pairs</w:t>
        </w:r>
      </w:ins>
      <w:ins w:id="902" w:author="Amin Khodamoradi" w:date="2024-01-08T14:35:00Z">
        <w:r w:rsidR="00DB5855">
          <w:rPr>
            <w:rFonts w:ascii="Times New Roman" w:hAnsi="Times New Roman" w:cs="Times New Roman"/>
          </w:rPr>
          <w:t xml:space="preserve">, </w:t>
        </w:r>
        <w:r w:rsidR="00DB5855" w:rsidRPr="00343B90">
          <w:rPr>
            <w:rFonts w:ascii="Times New Roman" w:hAnsi="Times New Roman" w:cs="Times New Roman"/>
          </w:rPr>
          <w:t>incorrectly</w:t>
        </w:r>
        <w:r w:rsidR="00DB5855">
          <w:rPr>
            <w:rFonts w:ascii="Times New Roman" w:hAnsi="Times New Roman" w:cs="Times New Roman"/>
          </w:rPr>
          <w:t>,</w:t>
        </w:r>
      </w:ins>
      <w:ins w:id="903" w:author="Amin Khodamoradi" w:date="2023-12-18T14:58:00Z">
        <w:r w:rsidRPr="00343B90">
          <w:rPr>
            <w:rFonts w:ascii="Times New Roman" w:hAnsi="Times New Roman" w:cs="Times New Roman"/>
          </w:rPr>
          <w:t xml:space="preserve"> classified </w:t>
        </w:r>
        <w:r w:rsidRPr="00343B90">
          <w:rPr>
            <w:rFonts w:ascii="Times New Roman" w:hAnsi="Times New Roman" w:cs="Times New Roman"/>
          </w:rPr>
          <w:lastRenderedPageBreak/>
          <w:t>as degressive interaction, True</w:t>
        </w:r>
      </w:ins>
      <w:ins w:id="904" w:author="Amin Khodamoradi" w:date="2024-01-08T14:35:00Z">
        <w:r w:rsidR="00DB5855">
          <w:rPr>
            <w:rFonts w:ascii="Times New Roman" w:hAnsi="Times New Roman" w:cs="Times New Roman"/>
          </w:rPr>
          <w:t xml:space="preserve"> </w:t>
        </w:r>
      </w:ins>
      <w:ins w:id="905" w:author="Amin Khodamoradi" w:date="2023-12-18T14:58:00Z">
        <w:r w:rsidRPr="00343B90">
          <w:rPr>
            <w:rFonts w:ascii="Times New Roman" w:hAnsi="Times New Roman" w:cs="Times New Roman"/>
          </w:rPr>
          <w:t xml:space="preserve">Negative (TN): </w:t>
        </w:r>
      </w:ins>
      <w:ins w:id="906" w:author="Amin Khodamoradi" w:date="2024-01-08T14:35:00Z">
        <w:r w:rsidR="00DB5855">
          <w:rPr>
            <w:rFonts w:ascii="Times New Roman" w:hAnsi="Times New Roman" w:cs="Times New Roman"/>
          </w:rPr>
          <w:t>D</w:t>
        </w:r>
      </w:ins>
      <w:ins w:id="907" w:author="Amin Khodamoradi" w:date="2023-12-18T14:58:00Z">
        <w:r w:rsidRPr="00343B90">
          <w:rPr>
            <w:rFonts w:ascii="Times New Roman" w:hAnsi="Times New Roman" w:cs="Times New Roman"/>
          </w:rPr>
          <w:t>rug pairs</w:t>
        </w:r>
      </w:ins>
      <w:ins w:id="908" w:author="Amin Khodamoradi" w:date="2024-01-08T14:35:00Z">
        <w:r w:rsidR="00DB5855">
          <w:rPr>
            <w:rFonts w:ascii="Times New Roman" w:hAnsi="Times New Roman" w:cs="Times New Roman"/>
          </w:rPr>
          <w:t>, correctly,</w:t>
        </w:r>
      </w:ins>
      <w:ins w:id="909" w:author="Amin Khodamoradi" w:date="2023-12-18T14:58:00Z">
        <w:r w:rsidRPr="00343B90">
          <w:rPr>
            <w:rFonts w:ascii="Times New Roman" w:hAnsi="Times New Roman" w:cs="Times New Roman"/>
          </w:rPr>
          <w:t xml:space="preserve"> classified as degressive interaction.</w:t>
        </w:r>
      </w:ins>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0B859EE6" w:rsidR="008F055C" w:rsidRPr="00343B90" w:rsidDel="00553BFC" w:rsidRDefault="00D92642">
      <w:pPr>
        <w:pStyle w:val="Table"/>
        <w:spacing w:line="276" w:lineRule="auto"/>
        <w:jc w:val="both"/>
        <w:rPr>
          <w:del w:id="910" w:author="Amin Khodamoradi" w:date="2023-12-18T14:58:00Z"/>
          <w:rFonts w:ascii="Times New Roman" w:hAnsi="Times New Roman" w:cs="Times New Roman"/>
        </w:rPr>
      </w:pPr>
      <w:del w:id="911" w:author="Amin Khodamoradi" w:date="2023-12-18T14:58:00Z">
        <w:r w:rsidRPr="00343B90" w:rsidDel="00553BFC">
          <w:rPr>
            <w:rFonts w:ascii="Times New Roman" w:hAnsi="Times New Roman" w:cs="Times New Roman"/>
          </w:rPr>
          <w:delText xml:space="preserve">Table </w:delText>
        </w:r>
        <w:r w:rsidR="003551E6" w:rsidRPr="00343B90" w:rsidDel="00553BFC">
          <w:rPr>
            <w:rFonts w:ascii="Times New Roman" w:hAnsi="Times New Roman" w:cs="Times New Roman"/>
            <w:i w:val="0"/>
            <w:iCs w:val="0"/>
          </w:rPr>
          <w:fldChar w:fldCharType="begin"/>
        </w:r>
        <w:r w:rsidR="003551E6" w:rsidRPr="00343B90" w:rsidDel="00553BFC">
          <w:rPr>
            <w:rFonts w:ascii="Times New Roman" w:hAnsi="Times New Roman" w:cs="Times New Roman"/>
          </w:rPr>
          <w:delInstrText xml:space="preserve"> SEQ Table \* ARABIC </w:delInstrText>
        </w:r>
        <w:r w:rsidR="003551E6" w:rsidRPr="00343B90" w:rsidDel="00553BFC">
          <w:rPr>
            <w:rFonts w:ascii="Times New Roman" w:hAnsi="Times New Roman" w:cs="Times New Roman"/>
            <w:i w:val="0"/>
            <w:iCs w:val="0"/>
          </w:rPr>
          <w:fldChar w:fldCharType="separate"/>
        </w:r>
        <w:r w:rsidR="002175CC" w:rsidDel="00553BFC">
          <w:rPr>
            <w:rFonts w:ascii="Times New Roman" w:hAnsi="Times New Roman" w:cs="Times New Roman"/>
            <w:noProof/>
          </w:rPr>
          <w:delText>1</w:delText>
        </w:r>
        <w:r w:rsidR="003551E6" w:rsidRPr="00343B90" w:rsidDel="00553BFC">
          <w:rPr>
            <w:rFonts w:ascii="Times New Roman" w:hAnsi="Times New Roman" w:cs="Times New Roman"/>
            <w:i w:val="0"/>
            <w:iCs w:val="0"/>
          </w:rPr>
          <w:fldChar w:fldCharType="end"/>
        </w:r>
        <w:r w:rsidRPr="00343B90" w:rsidDel="00553BFC">
          <w:rPr>
            <w:rFonts w:ascii="Times New Roman" w:hAnsi="Times New Roman" w:cs="Times New Roman"/>
          </w:rPr>
          <w:delText>: The confusion matrix for interaction type (Degressive or Enhancive) and relevant evaluation</w:delText>
        </w:r>
        <w:r w:rsidRPr="00343B90" w:rsidDel="00553BFC">
          <w:rPr>
            <w:rFonts w:ascii="Times New Roman" w:hAnsi="Times New Roman" w:cs="Times New Roman"/>
          </w:rPr>
          <w:br/>
          <w:delText>index. True Positive (TP): The number of drug pairs classified as enhancive interaction correctly,</w:delText>
        </w:r>
        <w:r w:rsidRPr="00343B90" w:rsidDel="00553BFC">
          <w:rPr>
            <w:rFonts w:ascii="Times New Roman" w:hAnsi="Times New Roman" w:cs="Times New Roman"/>
          </w:rPr>
          <w:br/>
          <w:delText>False Positive (FP): The number of drug pairs classified as enhancive interaction incorrectly, False</w:delText>
        </w:r>
        <w:r w:rsidRPr="00343B90" w:rsidDel="00553BFC">
          <w:rPr>
            <w:rFonts w:ascii="Times New Roman" w:hAnsi="Times New Roman" w:cs="Times New Roman"/>
          </w:rPr>
          <w:br/>
          <w:delText>Negative (FN): The number of drug pairs classified as degressive interaction incorrectly, True</w:delText>
        </w:r>
        <w:r w:rsidRPr="00343B90" w:rsidDel="00553BFC">
          <w:rPr>
            <w:rFonts w:ascii="Times New Roman" w:hAnsi="Times New Roman" w:cs="Times New Roman"/>
          </w:rPr>
          <w:br/>
          <w:delText>Negative (TN): The number of drug pairs classified as degressive interaction correctly.</w:delText>
        </w:r>
      </w:del>
    </w:p>
    <w:p w14:paraId="4D5651EC" w14:textId="6A44519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w:t>
      </w:r>
      <w:ins w:id="912"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Negative (N) and enhancive interaction</w:t>
      </w:r>
      <w:del w:id="913" w:author="Amin Khodamoradi" w:date="2024-04-08T16:53:00Z" w16du:dateUtc="2024-04-08T15:53:00Z">
        <w:r w:rsidRPr="00343B90" w:rsidDel="003F5B4E">
          <w:rPr>
            <w:rFonts w:ascii="Times New Roman" w:hAnsi="Times New Roman" w:cs="Times New Roman"/>
          </w:rPr>
          <w:delText xml:space="preserve"> as</w:delText>
        </w:r>
      </w:del>
      <w:r w:rsidRPr="00343B90">
        <w:rPr>
          <w:rFonts w:ascii="Times New Roman" w:hAnsi="Times New Roman" w:cs="Times New Roman"/>
        </w:rPr>
        <w:t xml:space="preserve"> </w:t>
      </w:r>
      <w:ins w:id="914" w:author="Amin Khodamoradi" w:date="2024-04-08T16:54:00Z" w16du:dateUtc="2024-04-08T15:54:00Z">
        <w:r w:rsidR="003F5B4E">
          <w:rPr>
            <w:rFonts w:ascii="Times New Roman" w:hAnsi="Times New Roman" w:cs="Times New Roman"/>
          </w:rPr>
          <w:t xml:space="preserve">as </w:t>
        </w:r>
      </w:ins>
      <w:ins w:id="915" w:author="Amin Khodamoradi" w:date="2024-04-08T16:53:00Z" w16du:dateUtc="2024-04-08T15:53:00Z">
        <w:r w:rsidR="003F5B4E">
          <w:rPr>
            <w:rFonts w:ascii="Times New Roman" w:hAnsi="Times New Roman" w:cs="Times New Roman"/>
          </w:rPr>
          <w:t xml:space="preserve">a </w:t>
        </w:r>
      </w:ins>
      <w:r w:rsidRPr="00343B90">
        <w:rPr>
          <w:rFonts w:ascii="Times New Roman" w:hAnsi="Times New Roman" w:cs="Times New Roman"/>
        </w:rPr>
        <w:t xml:space="preserve">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w:t>
      </w:r>
      <w:ins w:id="916"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17" w:author="Amin Khodamoradi" w:date="2024-01-08T16:05:00Z">
        <w:r w:rsidR="004D7C34">
          <w:t xml:space="preserve">Table </w:t>
        </w:r>
        <w:r w:rsidR="004D7C34">
          <w:rPr>
            <w:noProof/>
          </w:rPr>
          <w:t>1</w:t>
        </w:r>
      </w:ins>
      <w:ins w:id="918" w:author="Amin Khodamoradi" w:date="2023-12-19T14:21:00Z">
        <w:r w:rsidR="00347F80">
          <w:rPr>
            <w:rFonts w:ascii="Times New Roman" w:hAnsi="Times New Roman" w:cs="Times New Roman"/>
          </w:rPr>
          <w:fldChar w:fldCharType="end"/>
        </w:r>
      </w:ins>
      <w:del w:id="919"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xml:space="preserve">. By using </w:t>
      </w:r>
      <w:ins w:id="920" w:author="Amin Khodamoradi" w:date="2023-12-19T14:21:00Z">
        <w:r w:rsidR="00347F80">
          <w:rPr>
            <w:rFonts w:ascii="Times New Roman" w:hAnsi="Times New Roman" w:cs="Times New Roman"/>
          </w:rPr>
          <w:fldChar w:fldCharType="begin"/>
        </w:r>
        <w:r w:rsidR="00347F80">
          <w:rPr>
            <w:rFonts w:ascii="Times New Roman" w:hAnsi="Times New Roman" w:cs="Times New Roman"/>
          </w:rPr>
          <w:instrText xml:space="preserve"> REF _Ref153888094 \h </w:instrText>
        </w:r>
      </w:ins>
      <w:r w:rsidR="00347F80">
        <w:rPr>
          <w:rFonts w:ascii="Times New Roman" w:hAnsi="Times New Roman" w:cs="Times New Roman"/>
        </w:rPr>
      </w:r>
      <w:r w:rsidR="00347F80">
        <w:rPr>
          <w:rFonts w:ascii="Times New Roman" w:hAnsi="Times New Roman" w:cs="Times New Roman"/>
        </w:rPr>
        <w:fldChar w:fldCharType="separate"/>
      </w:r>
      <w:ins w:id="921" w:author="Amin Khodamoradi" w:date="2024-01-08T16:05:00Z">
        <w:r w:rsidR="004D7C34">
          <w:t xml:space="preserve">Table </w:t>
        </w:r>
        <w:r w:rsidR="004D7C34">
          <w:rPr>
            <w:noProof/>
          </w:rPr>
          <w:t>1</w:t>
        </w:r>
      </w:ins>
      <w:ins w:id="922" w:author="Amin Khodamoradi" w:date="2023-12-19T14:21:00Z">
        <w:r w:rsidR="00347F80">
          <w:rPr>
            <w:rFonts w:ascii="Times New Roman" w:hAnsi="Times New Roman" w:cs="Times New Roman"/>
          </w:rPr>
          <w:fldChar w:fldCharType="end"/>
        </w:r>
      </w:ins>
      <w:del w:id="923" w:author="Amin Khodamoradi" w:date="2023-12-19T14:21:00Z">
        <w:r w:rsidRPr="00343B90" w:rsidDel="00347F80">
          <w:rPr>
            <w:rFonts w:ascii="Times New Roman" w:hAnsi="Times New Roman" w:cs="Times New Roman"/>
          </w:rPr>
          <w:delText>Table 1</w:delText>
        </w:r>
      </w:del>
      <w:r w:rsidRPr="00343B90">
        <w:rPr>
          <w:rFonts w:ascii="Times New Roman" w:hAnsi="Times New Roman" w:cs="Times New Roman"/>
        </w:rPr>
        <w:t>,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924" w:author="mcm" w:date="2023-11-10T15:36:00Z">
        <w:r w:rsidR="00380F04">
          <w:rPr>
            <w:rFonts w:ascii="Times New Roman" w:hAnsi="Times New Roman" w:cs="Times New Roman"/>
          </w:rPr>
          <w:t>. E</w:t>
        </w:r>
      </w:ins>
      <w:ins w:id="925" w:author="mcm" w:date="2023-11-10T15:35:00Z">
        <w:r w:rsidR="00380F04">
          <w:rPr>
            <w:rFonts w:ascii="Times New Roman" w:hAnsi="Times New Roman" w:cs="Times New Roman"/>
          </w:rPr>
          <w:t>xpressed as:</w:t>
        </w:r>
      </w:ins>
      <w:del w:id="926" w:author="mcm" w:date="2023-11-10T15:35:00Z">
        <w:r w:rsidRPr="00343B90" w:rsidDel="00380F04">
          <w:rPr>
            <w:rFonts w:ascii="Times New Roman" w:hAnsi="Times New Roman" w:cs="Times New Roman"/>
          </w:rPr>
          <w:delText>.</w:delText>
        </w:r>
      </w:del>
    </w:p>
    <w:p w14:paraId="049FF5DF" w14:textId="6C334AA1" w:rsidR="008F055C" w:rsidRPr="00343B90" w:rsidRDefault="000176AC">
      <w:pPr>
        <w:pStyle w:val="Caption"/>
        <w:rPr>
          <w:rFonts w:ascii="Times New Roman" w:hAnsi="Times New Roman" w:cs="Times New Roman"/>
        </w:rPr>
        <w:pPrChange w:id="927" w:author="Amin Khodamoradi" w:date="2023-12-18T15:02:00Z">
          <w:pPr>
            <w:spacing w:line="276" w:lineRule="auto"/>
          </w:pPr>
        </w:pPrChange>
      </w:pPr>
      <m:oMath>
        <m:r>
          <w:rPr>
            <w:rFonts w:ascii="Cambria Math" w:hAnsi="Cambria Math" w:cs="Times New Roman"/>
          </w:rPr>
          <m:t>Ac</m:t>
        </m:r>
        <m:r>
          <w:ins w:id="928" w:author="mcm" w:date="2023-11-10T15:35:00Z">
            <w:rPr>
              <w:rFonts w:ascii="Cambria Math" w:hAnsi="Cambria Math" w:cs="Times New Roman"/>
            </w:rPr>
            <m:t>c</m:t>
          </w:ins>
        </m:r>
        <m:r>
          <w:rPr>
            <w:rFonts w:ascii="Cambria Math" w:hAnsi="Cambria Math" w:cs="Times New Roman"/>
          </w:rPr>
          <m:t>ur</m:t>
        </m:r>
        <m:r>
          <w:del w:id="929" w:author="mcm" w:date="2023-11-10T15:35:00Z">
            <w:rPr>
              <w:rFonts w:ascii="Cambria Math" w:hAnsi="Cambria Math" w:cs="Times New Roman"/>
            </w:rPr>
            <m:t>r</m:t>
          </w:del>
        </m:r>
        <m:r>
          <w:rPr>
            <w:rFonts w:ascii="Cambria Math" w:hAnsi="Cambria Math" w:cs="Times New Roman"/>
          </w:rPr>
          <m:t xml:space="preserve">acy= </m:t>
        </m:r>
        <w:commentRangeStart w:id="930"/>
        <m:f>
          <m:fPr>
            <m:ctrlPr>
              <w:ins w:id="931" w:author="mcm" w:date="2023-11-10T14:22:00Z">
                <w:rPr>
                  <w:rFonts w:ascii="Cambria Math" w:hAnsi="Cambria Math" w:cs="Times New Roman"/>
                </w:rPr>
              </w:ins>
            </m:ctrlPr>
          </m:fPr>
          <m:num>
            <m:r>
              <w:rPr>
                <w:rFonts w:ascii="Cambria Math" w:hAnsi="Cambria Math" w:cs="Times New Roman"/>
              </w:rPr>
              <m:t>TP+TN</m:t>
            </m:r>
          </m:num>
          <m:den>
            <m:r>
              <w:rPr>
                <w:rFonts w:ascii="Cambria Math" w:hAnsi="Cambria Math" w:cs="Times New Roman"/>
              </w:rPr>
              <m:t>TP+FP+TN+FN</m:t>
            </m:r>
          </m:den>
        </m:f>
        <w:commentRangeEnd w:id="930"/>
        <m:r>
          <w:ins w:id="932" w:author="mcm" w:date="2023-11-10T15:35:00Z">
            <w:rPr>
              <w:rStyle w:val="CommentReference"/>
              <w:rFonts w:cs="Mangal"/>
            </w:rPr>
            <w:commentReference w:id="930"/>
          </w:ins>
        </m:r>
      </m:oMath>
      <w:ins w:id="933" w:author="Amin Khodamoradi" w:date="2023-12-18T15:01:00Z">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r>
        <w:r w:rsidR="007E2594">
          <w:rPr>
            <w:rFonts w:ascii="Times New Roman" w:hAnsi="Times New Roman" w:cs="Times New Roman"/>
          </w:rPr>
          <w:tab/>
          <w:t>(</w:t>
        </w:r>
      </w:ins>
      <w:ins w:id="934" w:author="Amin Khodamoradi" w:date="2023-12-18T15:02:00Z">
        <w:r w:rsidR="000E65BF">
          <w:rPr>
            <w:rFonts w:ascii="Times New Roman" w:hAnsi="Times New Roman" w:cs="Times New Roman"/>
          </w:rPr>
          <w:fldChar w:fldCharType="begin"/>
        </w:r>
        <w:r w:rsidR="000E65BF">
          <w:rPr>
            <w:rFonts w:ascii="Times New Roman" w:hAnsi="Times New Roman" w:cs="Times New Roman"/>
          </w:rPr>
          <w:instrText xml:space="preserve"> SEQ Equation \* ARABIC </w:instrText>
        </w:r>
      </w:ins>
      <w:r w:rsidR="000E65BF">
        <w:rPr>
          <w:rFonts w:ascii="Times New Roman" w:hAnsi="Times New Roman" w:cs="Times New Roman"/>
        </w:rPr>
        <w:fldChar w:fldCharType="separate"/>
      </w:r>
      <w:ins w:id="935" w:author="Amin Khodamoradi" w:date="2024-01-08T16:05:00Z">
        <w:r w:rsidR="004D7C34">
          <w:rPr>
            <w:rFonts w:ascii="Times New Roman" w:hAnsi="Times New Roman" w:cs="Times New Roman"/>
            <w:noProof/>
          </w:rPr>
          <w:t>2</w:t>
        </w:r>
      </w:ins>
      <w:ins w:id="936" w:author="Amin Khodamoradi" w:date="2023-12-18T15:02:00Z">
        <w:r w:rsidR="000E65BF">
          <w:rPr>
            <w:rFonts w:ascii="Times New Roman" w:hAnsi="Times New Roman" w:cs="Times New Roman"/>
          </w:rPr>
          <w:fldChar w:fldCharType="end"/>
        </w:r>
      </w:ins>
      <w:ins w:id="937" w:author="Amin Khodamoradi" w:date="2023-12-18T15:01:00Z">
        <w:r w:rsidR="007E2594">
          <w:rPr>
            <w:rFonts w:ascii="Times New Roman" w:hAnsi="Times New Roman" w:cs="Times New Roman"/>
          </w:rPr>
          <w:t>)</w:t>
        </w:r>
      </w:ins>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(enh/deg) interactions among all predicted (enh/deg) interactions.</w:t>
      </w:r>
      <w:ins w:id="938" w:author="mcm" w:date="2023-11-10T15:36:00Z">
        <w:r w:rsidR="00380F04">
          <w:rPr>
            <w:rFonts w:ascii="Times New Roman" w:hAnsi="Times New Roman" w:cs="Times New Roman"/>
          </w:rPr>
          <w:t xml:space="preserve"> Expressed as:</w:t>
        </w:r>
      </w:ins>
    </w:p>
    <w:p w14:paraId="04999A9F" w14:textId="6425E5D2" w:rsidR="008F055C" w:rsidRPr="009E1860" w:rsidRDefault="00000000">
      <w:pPr>
        <w:pStyle w:val="Caption"/>
        <w:rPr>
          <w:rFonts w:ascii="Times New Roman" w:hAnsi="Times New Roman" w:cs="Times New Roman"/>
          <w:i w:val="0"/>
          <w:iCs w:val="0"/>
          <w:rPrChange w:id="939" w:author="Amin Khodamoradi" w:date="2023-12-18T15:02:00Z">
            <w:rPr>
              <w:rFonts w:ascii="Times New Roman" w:hAnsi="Times New Roman" w:cs="Times New Roman"/>
              <w:i/>
              <w:iCs/>
            </w:rPr>
          </w:rPrChange>
        </w:rPr>
        <w:pPrChange w:id="940" w:author="Amin Khodamoradi" w:date="2023-12-18T15:02:00Z">
          <w:pPr>
            <w:spacing w:line="276" w:lineRule="auto"/>
          </w:pPr>
        </w:pPrChange>
      </w:pPr>
      <m:oMath>
        <m:sSub>
          <m:sSubPr>
            <m:ctrlPr>
              <w:ins w:id="941"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942"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TP+FP</m:t>
            </m:r>
          </m:den>
        </m:f>
      </m:oMath>
      <w:ins w:id="943" w:author="Amin Khodamoradi" w:date="2023-12-18T15:02:00Z">
        <w:r w:rsidR="009E1860">
          <w:rPr>
            <w:rFonts w:ascii="Times New Roman" w:hAnsi="Times New Roman" w:cs="Times New Roman"/>
            <w:i w:val="0"/>
            <w:iCs w:val="0"/>
          </w:rPr>
          <w:t xml:space="preserve"> </w:t>
        </w:r>
        <w:r w:rsidR="009E1860" w:rsidRPr="009E1860">
          <w:rPr>
            <w:rFonts w:ascii="Times New Roman" w:hAnsi="Times New Roman" w:cs="Times New Roman"/>
            <w:iCs w:val="0"/>
            <w:rPrChange w:id="944"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45"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46"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47"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48"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49"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0"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1" w:author="Amin Khodamoradi" w:date="2023-12-18T15:02:00Z">
              <w:rPr>
                <w:rFonts w:ascii="Times New Roman" w:hAnsi="Times New Roman" w:cs="Times New Roman"/>
              </w:rPr>
            </w:rPrChange>
          </w:rPr>
          <w:tab/>
        </w:r>
        <w:r w:rsidR="009E1860" w:rsidRPr="009E1860">
          <w:rPr>
            <w:rFonts w:ascii="Times New Roman" w:hAnsi="Times New Roman" w:cs="Times New Roman"/>
            <w:iCs w:val="0"/>
            <w:rPrChange w:id="952" w:author="Amin Khodamoradi" w:date="2023-12-18T15:02:00Z">
              <w:rPr>
                <w:rFonts w:ascii="Times New Roman" w:hAnsi="Times New Roman" w:cs="Times New Roman"/>
              </w:rPr>
            </w:rPrChange>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53" w:author="Amin Khodamoradi" w:date="2024-01-08T16:05:00Z">
        <w:r w:rsidR="004D7C34">
          <w:rPr>
            <w:rFonts w:ascii="Times New Roman" w:hAnsi="Times New Roman" w:cs="Times New Roman"/>
            <w:noProof/>
          </w:rPr>
          <w:t>3</w:t>
        </w:r>
      </w:ins>
      <w:ins w:id="954" w:author="Amin Khodamoradi" w:date="2023-12-18T15:02:00Z">
        <w:r w:rsidR="009E1860">
          <w:rPr>
            <w:rFonts w:ascii="Times New Roman" w:hAnsi="Times New Roman" w:cs="Times New Roman"/>
          </w:rPr>
          <w:fldChar w:fldCharType="end"/>
        </w:r>
        <w:r w:rsidR="009E1860" w:rsidRPr="009E1860">
          <w:rPr>
            <w:rFonts w:ascii="Times New Roman" w:hAnsi="Times New Roman" w:cs="Times New Roman"/>
            <w:iCs w:val="0"/>
            <w:rPrChange w:id="955" w:author="Amin Khodamoradi" w:date="2023-12-18T15:02:00Z">
              <w:rPr>
                <w:rFonts w:ascii="Times New Roman" w:hAnsi="Times New Roman" w:cs="Times New Roman"/>
              </w:rPr>
            </w:rPrChange>
          </w:rPr>
          <w:t>)</w:t>
        </w:r>
      </w:ins>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(enh/deg) interactions among all true (enh/deg) interactions.</w:t>
      </w:r>
      <w:ins w:id="956" w:author="mcm" w:date="2023-11-10T15:36:00Z">
        <w:r w:rsidR="00380F04">
          <w:rPr>
            <w:rFonts w:ascii="Times New Roman" w:hAnsi="Times New Roman" w:cs="Times New Roman"/>
          </w:rPr>
          <w:t xml:space="preserve"> Expressed as:</w:t>
        </w:r>
      </w:ins>
    </w:p>
    <w:p w14:paraId="7B021BB1" w14:textId="704DCB39" w:rsidR="008F055C" w:rsidRPr="00343B90" w:rsidRDefault="00000000">
      <w:pPr>
        <w:pStyle w:val="Caption"/>
        <w:rPr>
          <w:rFonts w:ascii="Times New Roman" w:hAnsi="Times New Roman" w:cs="Times New Roman"/>
        </w:rPr>
        <w:pPrChange w:id="957" w:author="Amin Khodamoradi" w:date="2023-12-18T15:02:00Z">
          <w:pPr>
            <w:spacing w:line="276" w:lineRule="auto"/>
          </w:pPr>
        </w:pPrChange>
      </w:pPr>
      <m:oMath>
        <m:sSub>
          <m:sSubPr>
            <m:ctrlPr>
              <w:ins w:id="958"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959" w:author="mcm" w:date="2023-11-10T14:22:00Z">
                <w:rPr>
                  <w:rFonts w:ascii="Cambria Math" w:hAnsi="Cambria Math" w:cs="Times New Roman"/>
                </w:rPr>
              </w:ins>
            </m:ctrlPr>
          </m:fPr>
          <m:num>
            <m:r>
              <w:rPr>
                <w:rFonts w:ascii="Cambria Math" w:hAnsi="Cambria Math" w:cs="Times New Roman"/>
              </w:rPr>
              <m:t>TP</m:t>
            </m:r>
          </m:num>
          <m:den>
            <m:r>
              <w:rPr>
                <w:rFonts w:ascii="Cambria Math" w:hAnsi="Cambria Math" w:cs="Times New Roman"/>
              </w:rPr>
              <m:t>TP+FN</m:t>
            </m:r>
          </m:den>
        </m:f>
      </m:oMath>
      <w:ins w:id="960" w:author="Amin Khodamoradi" w:date="2023-12-18T15:02:00Z">
        <w:r w:rsidR="009E1860">
          <w:rPr>
            <w:rFonts w:ascii="Times New Roman" w:hAnsi="Times New Roman" w:cs="Times New Roman"/>
            <w:iCs w:val="0"/>
          </w:rPr>
          <w:t xml:space="preserve"> </w:t>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r>
        <w:r w:rsidR="009E1860">
          <w:rPr>
            <w:rFonts w:ascii="Times New Roman" w:hAnsi="Times New Roman" w:cs="Times New Roman"/>
            <w:iCs w:val="0"/>
          </w:rPr>
          <w:tab/>
          <w:t>(</w:t>
        </w:r>
        <w:r w:rsidR="009E1860">
          <w:rPr>
            <w:rFonts w:ascii="Times New Roman" w:hAnsi="Times New Roman" w:cs="Times New Roman"/>
            <w:iCs w:val="0"/>
          </w:rPr>
          <w:fldChar w:fldCharType="begin"/>
        </w:r>
        <w:r w:rsidR="009E1860">
          <w:rPr>
            <w:rFonts w:ascii="Times New Roman" w:hAnsi="Times New Roman" w:cs="Times New Roman"/>
            <w:iCs w:val="0"/>
          </w:rPr>
          <w:instrText xml:space="preserve"> SEQ Equation \* ARABIC </w:instrText>
        </w:r>
      </w:ins>
      <w:r w:rsidR="009E1860">
        <w:rPr>
          <w:rFonts w:ascii="Times New Roman" w:hAnsi="Times New Roman" w:cs="Times New Roman"/>
          <w:iCs w:val="0"/>
        </w:rPr>
        <w:fldChar w:fldCharType="separate"/>
      </w:r>
      <w:ins w:id="961" w:author="Amin Khodamoradi" w:date="2024-01-08T16:05:00Z">
        <w:r w:rsidR="004D7C34">
          <w:rPr>
            <w:rFonts w:ascii="Times New Roman" w:hAnsi="Times New Roman" w:cs="Times New Roman"/>
            <w:iCs w:val="0"/>
            <w:noProof/>
          </w:rPr>
          <w:t>4</w:t>
        </w:r>
      </w:ins>
      <w:ins w:id="962" w:author="Amin Khodamoradi" w:date="2023-12-18T15:02:00Z">
        <w:r w:rsidR="009E1860">
          <w:rPr>
            <w:rFonts w:ascii="Times New Roman" w:hAnsi="Times New Roman" w:cs="Times New Roman"/>
            <w:iCs w:val="0"/>
          </w:rPr>
          <w:fldChar w:fldCharType="end"/>
        </w:r>
        <w:r w:rsidR="009E1860">
          <w:rPr>
            <w:rFonts w:ascii="Times New Roman" w:hAnsi="Times New Roman" w:cs="Times New Roman"/>
            <w:iCs w:val="0"/>
          </w:rPr>
          <w:t>)</w:t>
        </w:r>
      </w:ins>
    </w:p>
    <w:p w14:paraId="35E995B3" w14:textId="2426AC0D" w:rsidR="00380F04" w:rsidRDefault="00D92642">
      <w:pPr>
        <w:spacing w:line="276" w:lineRule="auto"/>
        <w:jc w:val="both"/>
        <w:rPr>
          <w:ins w:id="963" w:author="mcm" w:date="2023-11-10T15:37:00Z"/>
          <w:rFonts w:ascii="Times New Roman" w:hAnsi="Times New Roman" w:cs="Times New Roman"/>
          <w:i/>
          <w:iCs/>
        </w:rPr>
      </w:pPr>
      <w:r w:rsidRPr="00380F04">
        <w:rPr>
          <w:rFonts w:ascii="Times New Roman" w:hAnsi="Times New Roman" w:cs="Times New Roman"/>
          <w:rPrChange w:id="964" w:author="mcm" w:date="2023-11-10T15:37:00Z">
            <w:rPr>
              <w:rFonts w:ascii="Times New Roman" w:hAnsi="Times New Roman" w:cs="Times New Roman"/>
              <w:i/>
              <w:iCs/>
            </w:rPr>
          </w:rPrChange>
        </w:rPr>
        <w:t xml:space="preserve">Precision and recall have a trade-off; thus, improving one of them may lead to a reduction in another. Therefore, utilizing </w:t>
      </w:r>
      <w:ins w:id="965" w:author="Amin Khodamoradi" w:date="2024-04-08T16:46:00Z" w16du:dateUtc="2024-04-08T15:46:00Z">
        <w:r w:rsidR="00F60EAA">
          <w:rPr>
            <w:rFonts w:ascii="Times New Roman" w:hAnsi="Times New Roman" w:cs="Times New Roman"/>
          </w:rPr>
          <w:t xml:space="preserve">the </w:t>
        </w:r>
      </w:ins>
      <w:r w:rsidRPr="00380F04">
        <w:rPr>
          <w:rFonts w:ascii="Times New Roman" w:hAnsi="Times New Roman" w:cs="Times New Roman"/>
          <w:rPrChange w:id="966" w:author="mcm" w:date="2023-11-10T15:37:00Z">
            <w:rPr>
              <w:rFonts w:ascii="Times New Roman" w:hAnsi="Times New Roman" w:cs="Times New Roman"/>
              <w:i/>
              <w:iCs/>
            </w:rPr>
          </w:rPrChange>
        </w:rPr>
        <w:t>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967" w:author="mcm" w:date="2023-11-10T15:37:00Z">
            <w:rPr>
              <w:rFonts w:ascii="Times New Roman" w:hAnsi="Times New Roman" w:cs="Times New Roman"/>
              <w:i/>
              <w:iCs/>
            </w:rPr>
          </w:rPrChange>
        </w:rPr>
      </w:pPr>
      <w:r w:rsidRPr="00380F04">
        <w:rPr>
          <w:rFonts w:ascii="Times New Roman" w:hAnsi="Times New Roman" w:cs="Times New Roman"/>
          <w:rPrChange w:id="968" w:author="mcm" w:date="2023-11-10T15:37:00Z">
            <w:rPr>
              <w:rFonts w:ascii="Times New Roman" w:hAnsi="Times New Roman" w:cs="Times New Roman"/>
              <w:i/>
              <w:iCs/>
            </w:rPr>
          </w:rPrChange>
        </w:rPr>
        <w:t>F-measure: The geometric mean of precision and recall.</w:t>
      </w:r>
      <w:ins w:id="969" w:author="mcm" w:date="2023-11-10T15:37:00Z">
        <w:r w:rsidR="00380F04">
          <w:rPr>
            <w:rFonts w:ascii="Times New Roman" w:hAnsi="Times New Roman" w:cs="Times New Roman"/>
          </w:rPr>
          <w:t xml:space="preserve"> Expressed as:</w:t>
        </w:r>
      </w:ins>
    </w:p>
    <w:p w14:paraId="1B21A834" w14:textId="20C49D78" w:rsidR="008F055C" w:rsidRPr="009E1860" w:rsidRDefault="00000000">
      <w:pPr>
        <w:pStyle w:val="Caption"/>
        <w:rPr>
          <w:rFonts w:ascii="Times New Roman" w:hAnsi="Times New Roman" w:cs="Times New Roman"/>
          <w:i w:val="0"/>
          <w:iCs w:val="0"/>
          <w:rPrChange w:id="970" w:author="Amin Khodamoradi" w:date="2023-12-18T15:03:00Z">
            <w:rPr>
              <w:rFonts w:ascii="Times New Roman" w:hAnsi="Times New Roman" w:cs="Times New Roman"/>
              <w:i/>
              <w:iCs/>
            </w:rPr>
          </w:rPrChange>
        </w:rPr>
        <w:pPrChange w:id="971" w:author="Amin Khodamoradi" w:date="2023-12-18T15:03:00Z">
          <w:pPr>
            <w:spacing w:line="276" w:lineRule="auto"/>
          </w:pPr>
        </w:pPrChange>
      </w:pPr>
      <m:oMath>
        <m:sSub>
          <m:sSubPr>
            <m:ctrlPr>
              <w:ins w:id="972"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973" w:author="mcm" w:date="2023-11-10T14:22:00Z">
                <w:rPr>
                  <w:rFonts w:ascii="Cambria Math" w:hAnsi="Cambria Math" w:cs="Times New Roman"/>
                </w:rPr>
              </w:ins>
            </m:ctrlPr>
          </m:fPr>
          <m:num>
            <m:sSub>
              <m:sSubPr>
                <m:ctrlPr>
                  <w:ins w:id="974"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975"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976"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97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(enh/deg)</m:t>
                </m:r>
              </m:sub>
            </m:sSub>
          </m:den>
        </m:f>
      </m:oMath>
      <w:ins w:id="978" w:author="Amin Khodamoradi" w:date="2023-12-18T15:03:00Z">
        <w:r w:rsidR="009E1860">
          <w:rPr>
            <w:rFonts w:ascii="Times New Roman" w:hAnsi="Times New Roman" w:cs="Times New Roman"/>
            <w:i w:val="0"/>
            <w:iCs w:val="0"/>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r>
        <w:r w:rsidR="009E1860">
          <w:rPr>
            <w:rFonts w:ascii="Times New Roman" w:hAnsi="Times New Roman" w:cs="Times New Roman"/>
          </w:rPr>
          <w:tab/>
          <w:t>(</w:t>
        </w:r>
        <w:r w:rsidR="009E1860">
          <w:rPr>
            <w:rFonts w:ascii="Times New Roman" w:hAnsi="Times New Roman" w:cs="Times New Roman"/>
          </w:rPr>
          <w:fldChar w:fldCharType="begin"/>
        </w:r>
        <w:r w:rsidR="009E1860">
          <w:rPr>
            <w:rFonts w:ascii="Times New Roman" w:hAnsi="Times New Roman" w:cs="Times New Roman"/>
          </w:rPr>
          <w:instrText xml:space="preserve"> SEQ Equation \* ARABIC </w:instrText>
        </w:r>
      </w:ins>
      <w:r w:rsidR="009E1860">
        <w:rPr>
          <w:rFonts w:ascii="Times New Roman" w:hAnsi="Times New Roman" w:cs="Times New Roman"/>
        </w:rPr>
        <w:fldChar w:fldCharType="separate"/>
      </w:r>
      <w:ins w:id="979" w:author="Amin Khodamoradi" w:date="2024-01-08T16:05:00Z">
        <w:r w:rsidR="004D7C34">
          <w:rPr>
            <w:rFonts w:ascii="Times New Roman" w:hAnsi="Times New Roman" w:cs="Times New Roman"/>
            <w:noProof/>
          </w:rPr>
          <w:t>5</w:t>
        </w:r>
      </w:ins>
      <w:ins w:id="980" w:author="Amin Khodamoradi" w:date="2023-12-18T15:03:00Z">
        <w:r w:rsidR="009E1860">
          <w:rPr>
            <w:rFonts w:ascii="Times New Roman" w:hAnsi="Times New Roman" w:cs="Times New Roman"/>
          </w:rPr>
          <w:fldChar w:fldCharType="end"/>
        </w:r>
        <w:r w:rsidR="009E1860">
          <w:rPr>
            <w:rFonts w:ascii="Times New Roman" w:hAnsi="Times New Roman" w:cs="Times New Roman"/>
          </w:rPr>
          <w:t>)</w:t>
        </w:r>
      </w:ins>
    </w:p>
    <w:p w14:paraId="753E8F94" w14:textId="77777777" w:rsidR="008F055C" w:rsidRPr="00343B90" w:rsidRDefault="008F055C">
      <w:pPr>
        <w:spacing w:line="276" w:lineRule="auto"/>
        <w:rPr>
          <w:rFonts w:ascii="Times New Roman" w:hAnsi="Times New Roman" w:cs="Times New Roman"/>
        </w:rPr>
      </w:pPr>
    </w:p>
    <w:p w14:paraId="7C1725E9" w14:textId="0201A390" w:rsidR="008F055C" w:rsidRPr="00380F04" w:rsidRDefault="00D92642">
      <w:pPr>
        <w:spacing w:line="276" w:lineRule="auto"/>
        <w:jc w:val="both"/>
        <w:rPr>
          <w:rFonts w:ascii="Times New Roman" w:hAnsi="Times New Roman" w:cs="Times New Roman"/>
          <w:rPrChange w:id="981" w:author="mcm" w:date="2023-11-10T15:37:00Z">
            <w:rPr>
              <w:rFonts w:ascii="Times New Roman" w:hAnsi="Times New Roman" w:cs="Times New Roman"/>
              <w:i/>
              <w:iCs/>
            </w:rPr>
          </w:rPrChange>
        </w:rPr>
      </w:pPr>
      <w:r w:rsidRPr="00380F04">
        <w:rPr>
          <w:rFonts w:ascii="Times New Roman" w:hAnsi="Times New Roman" w:cs="Times New Roman"/>
          <w:rPrChange w:id="982" w:author="mcm" w:date="2023-11-10T15:37:00Z">
            <w:rPr>
              <w:rFonts w:ascii="Times New Roman" w:hAnsi="Times New Roman" w:cs="Times New Roman"/>
              <w:i/>
              <w:iCs/>
            </w:rPr>
          </w:rPrChange>
        </w:rPr>
        <w:t xml:space="preserve">Since the values of precision, recall, and F-measure </w:t>
      </w:r>
      <w:del w:id="983" w:author="Amin Khodamoradi" w:date="2024-04-08T16:46:00Z" w16du:dateUtc="2024-04-08T15:46:00Z">
        <w:r w:rsidRPr="00380F04" w:rsidDel="00F60EAA">
          <w:rPr>
            <w:rFonts w:ascii="Times New Roman" w:hAnsi="Times New Roman" w:cs="Times New Roman"/>
            <w:rPrChange w:id="984" w:author="mcm" w:date="2023-11-10T15:37:00Z">
              <w:rPr>
                <w:rFonts w:ascii="Times New Roman" w:hAnsi="Times New Roman" w:cs="Times New Roman"/>
                <w:i/>
                <w:iCs/>
              </w:rPr>
            </w:rPrChange>
          </w:rPr>
          <w:delText xml:space="preserve">is </w:delText>
        </w:r>
      </w:del>
      <w:ins w:id="985" w:author="Amin Khodamoradi" w:date="2024-04-08T16:46:00Z" w16du:dateUtc="2024-04-08T15:46:00Z">
        <w:r w:rsidR="00F60EAA">
          <w:rPr>
            <w:rFonts w:ascii="Times New Roman" w:hAnsi="Times New Roman" w:cs="Times New Roman"/>
          </w:rPr>
          <w:t>are</w:t>
        </w:r>
        <w:r w:rsidR="00F60EAA" w:rsidRPr="00380F04">
          <w:rPr>
            <w:rFonts w:ascii="Times New Roman" w:hAnsi="Times New Roman" w:cs="Times New Roman"/>
            <w:rPrChange w:id="986"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87" w:author="mcm" w:date="2023-11-10T15:37:00Z">
            <w:rPr>
              <w:rFonts w:ascii="Times New Roman" w:hAnsi="Times New Roman" w:cs="Times New Roman"/>
              <w:i/>
              <w:iCs/>
            </w:rPr>
          </w:rPrChange>
        </w:rPr>
        <w:t xml:space="preserve">dependent on the value of the threshold, we also evaluate methods via AUC which is the area under the receiver operating characteristic (ROC) curve, and AUPR, </w:t>
      </w:r>
      <w:del w:id="988" w:author="Amin Khodamoradi" w:date="2024-04-08T16:46:00Z" w16du:dateUtc="2024-04-08T15:46:00Z">
        <w:r w:rsidRPr="00380F04" w:rsidDel="00F60EAA">
          <w:rPr>
            <w:rFonts w:ascii="Times New Roman" w:hAnsi="Times New Roman" w:cs="Times New Roman"/>
            <w:rPrChange w:id="989" w:author="mcm" w:date="2023-11-10T15:37:00Z">
              <w:rPr>
                <w:rFonts w:ascii="Times New Roman" w:hAnsi="Times New Roman" w:cs="Times New Roman"/>
                <w:i/>
                <w:iCs/>
              </w:rPr>
            </w:rPrChange>
          </w:rPr>
          <w:delText xml:space="preserve">that </w:delText>
        </w:r>
      </w:del>
      <w:ins w:id="990" w:author="Amin Khodamoradi" w:date="2024-04-08T16:46:00Z" w16du:dateUtc="2024-04-08T15:46:00Z">
        <w:r w:rsidR="00F60EAA">
          <w:rPr>
            <w:rFonts w:ascii="Times New Roman" w:hAnsi="Times New Roman" w:cs="Times New Roman"/>
          </w:rPr>
          <w:t>which</w:t>
        </w:r>
        <w:r w:rsidR="00F60EAA" w:rsidRPr="00380F04">
          <w:rPr>
            <w:rFonts w:ascii="Times New Roman" w:hAnsi="Times New Roman" w:cs="Times New Roman"/>
            <w:rPrChange w:id="991"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2" w:author="mcm" w:date="2023-11-10T15:37:00Z">
            <w:rPr>
              <w:rFonts w:ascii="Times New Roman" w:hAnsi="Times New Roman" w:cs="Times New Roman"/>
              <w:i/>
              <w:iCs/>
            </w:rPr>
          </w:rPrChange>
        </w:rPr>
        <w:t xml:space="preserve">is the area under the precision-recall curve. These criteria indicate the efficiency of methods independent of the threshold value. In cases </w:t>
      </w:r>
      <w:del w:id="993" w:author="Amin Khodamoradi" w:date="2024-04-08T16:46:00Z" w16du:dateUtc="2024-04-08T15:46:00Z">
        <w:r w:rsidRPr="00380F04" w:rsidDel="00F60EAA">
          <w:rPr>
            <w:rFonts w:ascii="Times New Roman" w:hAnsi="Times New Roman" w:cs="Times New Roman"/>
            <w:rPrChange w:id="994" w:author="mcm" w:date="2023-11-10T15:37:00Z">
              <w:rPr>
                <w:rFonts w:ascii="Times New Roman" w:hAnsi="Times New Roman" w:cs="Times New Roman"/>
                <w:i/>
                <w:iCs/>
              </w:rPr>
            </w:rPrChange>
          </w:rPr>
          <w:delText xml:space="preserve">that </w:delText>
        </w:r>
      </w:del>
      <w:ins w:id="995" w:author="Amin Khodamoradi" w:date="2024-04-08T16:46:00Z" w16du:dateUtc="2024-04-08T15:46:00Z">
        <w:r w:rsidR="00F60EAA">
          <w:rPr>
            <w:rFonts w:ascii="Times New Roman" w:hAnsi="Times New Roman" w:cs="Times New Roman"/>
          </w:rPr>
          <w:t>where</w:t>
        </w:r>
        <w:r w:rsidR="00F60EAA" w:rsidRPr="00380F04">
          <w:rPr>
            <w:rFonts w:ascii="Times New Roman" w:hAnsi="Times New Roman" w:cs="Times New Roman"/>
            <w:rPrChange w:id="996" w:author="mcm" w:date="2023-11-10T15:37:00Z">
              <w:rPr>
                <w:rFonts w:ascii="Times New Roman" w:hAnsi="Times New Roman" w:cs="Times New Roman"/>
                <w:i/>
                <w:iCs/>
              </w:rPr>
            </w:rPrChange>
          </w:rPr>
          <w:t xml:space="preserve"> </w:t>
        </w:r>
      </w:ins>
      <w:r w:rsidRPr="00380F04">
        <w:rPr>
          <w:rFonts w:ascii="Times New Roman" w:hAnsi="Times New Roman" w:cs="Times New Roman"/>
          <w:rPrChange w:id="997" w:author="mcm" w:date="2023-11-10T15:37:00Z">
            <w:rPr>
              <w:rFonts w:ascii="Times New Roman" w:hAnsi="Times New Roman" w:cs="Times New Roman"/>
              <w:i/>
              <w:iCs/>
            </w:rPr>
          </w:rPrChange>
        </w:rPr>
        <w:t>the fraction of negative samples and positive</w:t>
      </w:r>
    </w:p>
    <w:p w14:paraId="1F16534F" w14:textId="461E8F9F" w:rsidR="008F055C" w:rsidRPr="00380F04" w:rsidRDefault="00D92642">
      <w:pPr>
        <w:spacing w:line="276" w:lineRule="auto"/>
        <w:rPr>
          <w:rFonts w:ascii="Times New Roman" w:hAnsi="Times New Roman" w:cs="Times New Roman"/>
          <w:rPrChange w:id="998" w:author="mcm" w:date="2023-11-10T15:37:00Z">
            <w:rPr>
              <w:rFonts w:ascii="Times New Roman" w:hAnsi="Times New Roman" w:cs="Times New Roman"/>
              <w:i/>
              <w:iCs/>
            </w:rPr>
          </w:rPrChange>
        </w:rPr>
      </w:pPr>
      <w:r w:rsidRPr="00380F04">
        <w:rPr>
          <w:rFonts w:ascii="Times New Roman" w:hAnsi="Times New Roman" w:cs="Times New Roman"/>
          <w:rPrChange w:id="999" w:author="mcm" w:date="2023-11-10T15:37:00Z">
            <w:rPr>
              <w:rFonts w:ascii="Times New Roman" w:hAnsi="Times New Roman" w:cs="Times New Roman"/>
              <w:i/>
              <w:iCs/>
            </w:rPr>
          </w:rPrChange>
        </w:rPr>
        <w:t xml:space="preserve">samples are not equal, </w:t>
      </w:r>
      <w:ins w:id="1000" w:author="Amin Khodamoradi" w:date="2024-04-08T16:46:00Z" w16du:dateUtc="2024-04-08T15:46:00Z">
        <w:r w:rsidR="00F60EAA">
          <w:rPr>
            <w:rFonts w:ascii="Times New Roman" w:hAnsi="Times New Roman" w:cs="Times New Roman"/>
          </w:rPr>
          <w:t xml:space="preserve">and </w:t>
        </w:r>
      </w:ins>
      <w:r w:rsidRPr="00380F04">
        <w:rPr>
          <w:rFonts w:ascii="Times New Roman" w:hAnsi="Times New Roman" w:cs="Times New Roman"/>
          <w:rPrChange w:id="1001" w:author="mcm" w:date="2023-11-10T15:37:00Z">
            <w:rPr>
              <w:rFonts w:ascii="Times New Roman" w:hAnsi="Times New Roman" w:cs="Times New Roman"/>
              <w:i/>
              <w:iCs/>
            </w:rPr>
          </w:rPrChange>
        </w:rPr>
        <w:t>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072EFD51" w:rsidR="008F055C" w:rsidRPr="00380F04" w:rsidRDefault="00D92642">
      <w:pPr>
        <w:spacing w:line="276" w:lineRule="auto"/>
        <w:rPr>
          <w:rFonts w:ascii="Times New Roman" w:hAnsi="Times New Roman" w:cs="Times New Roman"/>
          <w:b/>
          <w:bCs/>
          <w:rPrChange w:id="1002" w:author="mcm" w:date="2023-11-10T15:38:00Z">
            <w:rPr>
              <w:rFonts w:ascii="Times New Roman" w:hAnsi="Times New Roman" w:cs="Times New Roman"/>
              <w:b/>
              <w:bCs/>
              <w:i/>
              <w:iCs/>
            </w:rPr>
          </w:rPrChange>
        </w:rPr>
      </w:pPr>
      <w:r w:rsidRPr="00380F04">
        <w:rPr>
          <w:rFonts w:ascii="Times New Roman" w:hAnsi="Times New Roman" w:cs="Times New Roman"/>
          <w:b/>
          <w:bCs/>
          <w:rPrChange w:id="1003" w:author="mcm" w:date="2023-11-10T15:38:00Z">
            <w:rPr>
              <w:rFonts w:ascii="Times New Roman" w:hAnsi="Times New Roman" w:cs="Times New Roman"/>
              <w:b/>
              <w:bCs/>
              <w:i/>
              <w:iCs/>
            </w:rPr>
          </w:rPrChange>
        </w:rPr>
        <w:t xml:space="preserve">Selecting and training </w:t>
      </w:r>
      <w:del w:id="1004" w:author="Amin Khodamoradi" w:date="2024-04-08T16:46:00Z" w16du:dateUtc="2024-04-08T15:46:00Z">
        <w:r w:rsidRPr="00380F04" w:rsidDel="00F60EAA">
          <w:rPr>
            <w:rFonts w:ascii="Times New Roman" w:hAnsi="Times New Roman" w:cs="Times New Roman"/>
            <w:b/>
            <w:bCs/>
            <w:rPrChange w:id="1005" w:author="mcm" w:date="2023-11-10T15:38:00Z">
              <w:rPr>
                <w:rFonts w:ascii="Times New Roman" w:hAnsi="Times New Roman" w:cs="Times New Roman"/>
                <w:b/>
                <w:bCs/>
                <w:i/>
                <w:iCs/>
              </w:rPr>
            </w:rPrChange>
          </w:rPr>
          <w:delText xml:space="preserve">model </w:delText>
        </w:r>
      </w:del>
      <w:ins w:id="1006" w:author="Amin Khodamoradi" w:date="2024-04-08T16:46:00Z" w16du:dateUtc="2024-04-08T15:46:00Z">
        <w:r w:rsidR="00F60EAA">
          <w:rPr>
            <w:rFonts w:ascii="Times New Roman" w:hAnsi="Times New Roman" w:cs="Times New Roman"/>
            <w:b/>
            <w:bCs/>
          </w:rPr>
          <w:t>models</w:t>
        </w:r>
        <w:r w:rsidR="00F60EAA" w:rsidRPr="00380F04">
          <w:rPr>
            <w:rFonts w:ascii="Times New Roman" w:hAnsi="Times New Roman" w:cs="Times New Roman"/>
            <w:b/>
            <w:bCs/>
            <w:rPrChange w:id="1007" w:author="mcm" w:date="2023-11-10T15:38:00Z">
              <w:rPr>
                <w:rFonts w:ascii="Times New Roman" w:hAnsi="Times New Roman" w:cs="Times New Roman"/>
                <w:b/>
                <w:bCs/>
                <w:i/>
                <w:iCs/>
              </w:rPr>
            </w:rPrChange>
          </w:rPr>
          <w:t xml:space="preserve"> </w:t>
        </w:r>
      </w:ins>
      <w:r w:rsidRPr="00380F04">
        <w:rPr>
          <w:rFonts w:ascii="Times New Roman" w:hAnsi="Times New Roman" w:cs="Times New Roman"/>
          <w:b/>
          <w:bCs/>
          <w:rPrChange w:id="1008" w:author="mcm" w:date="2023-11-10T15:38:00Z">
            <w:rPr>
              <w:rFonts w:ascii="Times New Roman" w:hAnsi="Times New Roman" w:cs="Times New Roman"/>
              <w:b/>
              <w:bCs/>
              <w:i/>
              <w:iCs/>
            </w:rPr>
          </w:rPrChange>
        </w:rPr>
        <w:t>on known interactions</w:t>
      </w:r>
    </w:p>
    <w:p w14:paraId="3F84419D" w14:textId="78BE868C" w:rsidR="008F055C" w:rsidRPr="00380F04" w:rsidRDefault="00D92642" w:rsidP="002F3888">
      <w:pPr>
        <w:spacing w:line="276" w:lineRule="auto"/>
        <w:jc w:val="both"/>
        <w:rPr>
          <w:rFonts w:ascii="Times New Roman" w:hAnsi="Times New Roman" w:cs="Times New Roman"/>
          <w:rPrChange w:id="1009" w:author="mcm" w:date="2023-11-10T15:37:00Z">
            <w:rPr>
              <w:rFonts w:ascii="Times New Roman" w:hAnsi="Times New Roman" w:cs="Times New Roman"/>
              <w:i/>
              <w:iCs/>
            </w:rPr>
          </w:rPrChange>
        </w:rPr>
      </w:pPr>
      <w:r w:rsidRPr="00380F04">
        <w:rPr>
          <w:rFonts w:ascii="Times New Roman" w:hAnsi="Times New Roman" w:cs="Times New Roman"/>
          <w:rPrChange w:id="1010" w:author="mcm" w:date="2023-11-10T15:37:00Z">
            <w:rPr>
              <w:rFonts w:ascii="Times New Roman" w:hAnsi="Times New Roman" w:cs="Times New Roman"/>
              <w:i/>
              <w:iCs/>
            </w:rPr>
          </w:rPrChange>
        </w:rPr>
        <w:t>To solve this problem, it is necessary to provide a model that detects non-interaction with high resolution and confidence. Therefore, we design a model based on deep learning that predicts the possible non-</w:t>
      </w:r>
      <w:r w:rsidRPr="00380F04">
        <w:rPr>
          <w:rFonts w:ascii="Times New Roman" w:hAnsi="Times New Roman" w:cs="Times New Roman"/>
          <w:rPrChange w:id="1011" w:author="mcm" w:date="2023-11-10T15:37:00Z">
            <w:rPr>
              <w:rFonts w:ascii="Times New Roman" w:hAnsi="Times New Roman" w:cs="Times New Roman"/>
              <w:i/>
              <w:iCs/>
            </w:rPr>
          </w:rPrChange>
        </w:rPr>
        <w:lastRenderedPageBreak/>
        <w:t>interaction drug pairs and then use it to design a three-class model.</w:t>
      </w:r>
      <w:del w:id="1012" w:author="Amin Khodamoradi" w:date="2023-12-18T15:11:00Z">
        <w:r w:rsidRPr="00380F04" w:rsidDel="002F3888">
          <w:rPr>
            <w:rFonts w:ascii="Times New Roman" w:hAnsi="Times New Roman" w:cs="Times New Roman"/>
            <w:rPrChange w:id="1013" w:author="mcm" w:date="2023-11-10T15:37:00Z">
              <w:rPr>
                <w:rFonts w:ascii="Times New Roman" w:hAnsi="Times New Roman" w:cs="Times New Roman"/>
                <w:i/>
                <w:iCs/>
              </w:rPr>
            </w:rPrChange>
          </w:rPr>
          <w:delText xml:space="preserve"> </w:delText>
        </w:r>
        <w:commentRangeStart w:id="1014"/>
        <w:r w:rsidRPr="00380F04" w:rsidDel="002F3888">
          <w:rPr>
            <w:rFonts w:ascii="Times New Roman" w:hAnsi="Times New Roman" w:cs="Times New Roman"/>
            <w:rPrChange w:id="1015" w:author="mcm" w:date="2023-11-10T15:37:00Z">
              <w:rPr>
                <w:rFonts w:ascii="Times New Roman" w:hAnsi="Times New Roman" w:cs="Times New Roman"/>
                <w:i/>
                <w:iCs/>
              </w:rPr>
            </w:rPrChange>
          </w:rPr>
          <w:delText>O</w:delText>
        </w:r>
      </w:del>
      <w:ins w:id="1016" w:author="Amin Khodamoradi" w:date="2023-12-18T15:11:00Z">
        <w:r w:rsidR="002F3888">
          <w:rPr>
            <w:rFonts w:ascii="Times New Roman" w:hAnsi="Times New Roman" w:cs="Times New Roman"/>
          </w:rPr>
          <w:t xml:space="preserve"> </w:t>
        </w:r>
      </w:ins>
      <w:del w:id="1017" w:author="Amin Khodamoradi" w:date="2023-12-18T15:11:00Z">
        <w:r w:rsidRPr="00380F04" w:rsidDel="002F3888">
          <w:rPr>
            <w:rFonts w:ascii="Times New Roman" w:hAnsi="Times New Roman" w:cs="Times New Roman"/>
            <w:rPrChange w:id="1018" w:author="mcm" w:date="2023-11-10T15:37:00Z">
              <w:rPr>
                <w:rFonts w:ascii="Times New Roman" w:hAnsi="Times New Roman" w:cs="Times New Roman"/>
                <w:i/>
                <w:iCs/>
              </w:rPr>
            </w:rPrChange>
          </w:rPr>
          <w:delText>bviously</w:delText>
        </w:r>
        <w:commentRangeEnd w:id="1014"/>
        <w:r w:rsidR="00380F04" w:rsidDel="002F3888">
          <w:rPr>
            <w:rStyle w:val="CommentReference"/>
            <w:rFonts w:cs="Mangal"/>
          </w:rPr>
          <w:commentReference w:id="1014"/>
        </w:r>
        <w:r w:rsidRPr="00380F04" w:rsidDel="002F3888">
          <w:rPr>
            <w:rFonts w:ascii="Times New Roman" w:hAnsi="Times New Roman" w:cs="Times New Roman"/>
            <w:rPrChange w:id="1019" w:author="mcm" w:date="2023-11-10T15:37:00Z">
              <w:rPr>
                <w:rFonts w:ascii="Times New Roman" w:hAnsi="Times New Roman" w:cs="Times New Roman"/>
                <w:i/>
                <w:iCs/>
              </w:rPr>
            </w:rPrChange>
          </w:rPr>
          <w:delText xml:space="preserve">, high </w:delText>
        </w:r>
      </w:del>
      <w:ins w:id="1020" w:author="Amin Khodamoradi" w:date="2023-12-18T15:12:00Z">
        <w:r w:rsidR="002F3888">
          <w:rPr>
            <w:rFonts w:ascii="Times New Roman" w:hAnsi="Times New Roman" w:cs="Times New Roman"/>
          </w:rPr>
          <w:t xml:space="preserve">High </w:t>
        </w:r>
      </w:ins>
      <w:r w:rsidRPr="00380F04">
        <w:rPr>
          <w:rFonts w:ascii="Times New Roman" w:hAnsi="Times New Roman" w:cs="Times New Roman"/>
          <w:rPrChange w:id="1021" w:author="mcm" w:date="2023-11-10T15:37:00Z">
            <w:rPr>
              <w:rFonts w:ascii="Times New Roman" w:hAnsi="Times New Roman" w:cs="Times New Roman"/>
              <w:i/>
              <w:iCs/>
            </w:rPr>
          </w:rPrChange>
        </w:rPr>
        <w:t>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1022" w:author="mcm" w:date="2023-11-10T15:38:00Z">
            <w:rPr>
              <w:rFonts w:ascii="Times New Roman" w:hAnsi="Times New Roman" w:cs="Times New Roman"/>
              <w:b/>
              <w:bCs/>
              <w:i/>
              <w:iCs/>
            </w:rPr>
          </w:rPrChange>
        </w:rPr>
      </w:pPr>
      <w:r w:rsidRPr="00380F04">
        <w:rPr>
          <w:rFonts w:ascii="Times New Roman" w:hAnsi="Times New Roman" w:cs="Times New Roman"/>
          <w:b/>
          <w:bCs/>
          <w:rPrChange w:id="1023" w:author="mcm" w:date="2023-11-10T15:38:00Z">
            <w:rPr>
              <w:rFonts w:ascii="Times New Roman" w:hAnsi="Times New Roman" w:cs="Times New Roman"/>
              <w:b/>
              <w:bCs/>
              <w:i/>
              <w:iCs/>
            </w:rPr>
          </w:rPrChange>
        </w:rPr>
        <w:t>Selecting model</w:t>
      </w:r>
    </w:p>
    <w:p w14:paraId="3FF7E0F3" w14:textId="77777777" w:rsidR="00CC3B4E" w:rsidRPr="00CC3B4E" w:rsidRDefault="00CC3B4E" w:rsidP="00CC3B4E">
      <w:pPr>
        <w:spacing w:line="276" w:lineRule="auto"/>
        <w:rPr>
          <w:rFonts w:ascii="Times New Roman" w:hAnsi="Times New Roman" w:cs="Times New Roman"/>
        </w:rPr>
      </w:pPr>
      <w:r w:rsidRPr="00CC3B4E">
        <w:rPr>
          <w:rFonts w:ascii="Times New Roman" w:hAnsi="Times New Roman" w:cs="Times New Roman"/>
        </w:rPr>
        <w:t xml:space="preserve">We partitioned the rows of matrix </w:t>
      </w:r>
      <w:r w:rsidRPr="008E641D">
        <w:rPr>
          <w:rFonts w:ascii="Times New Roman" w:hAnsi="Times New Roman" w:cs="Times New Roman"/>
          <w:i/>
          <w:iCs/>
          <w:rPrChange w:id="1024" w:author="Amin Khodamoradi" w:date="2023-12-20T12:42:00Z">
            <w:rPr>
              <w:rFonts w:ascii="Times New Roman" w:hAnsi="Times New Roman" w:cs="Times New Roman"/>
            </w:rPr>
          </w:rPrChange>
        </w:rPr>
        <w:t>B</w:t>
      </w:r>
      <w:r w:rsidRPr="00CC3B4E">
        <w:rPr>
          <w:rFonts w:ascii="Times New Roman" w:hAnsi="Times New Roman" w:cs="Times New Roman"/>
        </w:rPr>
        <w:t xml:space="preserve"> to isolate instances of positive and negative interactions, resulting in a new matrix comprising 42,702 drug pairs manifesting degressive and enhancive interactions. This curated dataset served as the foundation for model training and selection, where we identified a robust deep neural network model incorporating convolutional and fully connected layers from a pool of diverse network structures.</w:t>
      </w:r>
    </w:p>
    <w:p w14:paraId="237D9D9A" w14:textId="77777777" w:rsidR="00CC3B4E" w:rsidRPr="00CC3B4E" w:rsidRDefault="00CC3B4E" w:rsidP="00CC3B4E">
      <w:pPr>
        <w:spacing w:line="276" w:lineRule="auto"/>
        <w:rPr>
          <w:rFonts w:ascii="Times New Roman" w:hAnsi="Times New Roman" w:cs="Times New Roman"/>
        </w:rPr>
      </w:pPr>
    </w:p>
    <w:p w14:paraId="7C8801BB" w14:textId="7963B96E" w:rsidR="008F055C" w:rsidRPr="00380F04" w:rsidDel="00CC3B4E" w:rsidRDefault="00CC3B4E" w:rsidP="00CC3B4E">
      <w:pPr>
        <w:spacing w:line="276" w:lineRule="auto"/>
        <w:jc w:val="both"/>
        <w:rPr>
          <w:del w:id="1025" w:author="Amin Khodamoradi" w:date="2023-12-18T17:58:00Z"/>
          <w:rFonts w:ascii="Times New Roman" w:hAnsi="Times New Roman" w:cs="Times New Roman"/>
          <w:rPrChange w:id="1026" w:author="mcm" w:date="2023-11-10T15:39:00Z">
            <w:rPr>
              <w:del w:id="1027" w:author="Amin Khodamoradi" w:date="2023-12-18T17:58:00Z"/>
              <w:rFonts w:ascii="Times New Roman" w:hAnsi="Times New Roman" w:cs="Times New Roman"/>
              <w:i/>
              <w:iCs/>
            </w:rPr>
          </w:rPrChange>
        </w:rPr>
      </w:pPr>
      <w:r w:rsidRPr="00CC3B4E">
        <w:rPr>
          <w:rFonts w:ascii="Times New Roman" w:hAnsi="Times New Roman" w:cs="Times New Roman"/>
        </w:rPr>
        <w:t>The interaction data, denoted by both positive and negative labels (+1 and -1), is characterized by feature vectors comprising 1136 elements. Diverse models underwent consideration, and the chosen model underwent rigorous training in a 10-fold Cross-Validation (CV) procedure, employing 90 percent of the data for training. Subsequently, the model's performance was evaluated on the remaining 10 percent of the data. Throughout the data split process, the dual drug pairs duals were considered. Acknowledging that drug pairs (d</w:t>
      </w:r>
      <w:r w:rsidRPr="007A171E">
        <w:rPr>
          <w:rFonts w:ascii="Times New Roman" w:hAnsi="Times New Roman" w:cs="Times New Roman"/>
          <w:vertAlign w:val="subscript"/>
          <w:rPrChange w:id="1028" w:author="Amin Khodamoradi" w:date="2023-12-18T17:58:00Z">
            <w:rPr>
              <w:rFonts w:ascii="Times New Roman" w:hAnsi="Times New Roman" w:cs="Times New Roman"/>
            </w:rPr>
          </w:rPrChange>
        </w:rPr>
        <w:t>i</w:t>
      </w:r>
      <w:r w:rsidRPr="00CC3B4E">
        <w:rPr>
          <w:rFonts w:ascii="Times New Roman" w:hAnsi="Times New Roman" w:cs="Times New Roman"/>
        </w:rPr>
        <w:t>, d</w:t>
      </w:r>
      <w:r w:rsidRPr="007A171E">
        <w:rPr>
          <w:rFonts w:ascii="Times New Roman" w:hAnsi="Times New Roman" w:cs="Times New Roman"/>
          <w:vertAlign w:val="subscript"/>
          <w:rPrChange w:id="1029" w:author="Amin Khodamoradi" w:date="2023-12-18T17:58:00Z">
            <w:rPr>
              <w:rFonts w:ascii="Times New Roman" w:hAnsi="Times New Roman" w:cs="Times New Roman"/>
            </w:rPr>
          </w:rPrChange>
        </w:rPr>
        <w:t>j</w:t>
      </w:r>
      <w:r w:rsidRPr="00CC3B4E">
        <w:rPr>
          <w:rFonts w:ascii="Times New Roman" w:hAnsi="Times New Roman" w:cs="Times New Roman"/>
        </w:rPr>
        <w:t>) and (d</w:t>
      </w:r>
      <w:r w:rsidRPr="007A171E">
        <w:rPr>
          <w:rFonts w:ascii="Times New Roman" w:hAnsi="Times New Roman" w:cs="Times New Roman"/>
          <w:vertAlign w:val="subscript"/>
          <w:rPrChange w:id="1030" w:author="Amin Khodamoradi" w:date="2023-12-18T17:58:00Z">
            <w:rPr>
              <w:rFonts w:ascii="Times New Roman" w:hAnsi="Times New Roman" w:cs="Times New Roman"/>
            </w:rPr>
          </w:rPrChange>
        </w:rPr>
        <w:t>j</w:t>
      </w:r>
      <w:r w:rsidRPr="00CC3B4E">
        <w:rPr>
          <w:rFonts w:ascii="Times New Roman" w:hAnsi="Times New Roman" w:cs="Times New Roman"/>
        </w:rPr>
        <w:t>, d</w:t>
      </w:r>
      <w:r w:rsidRPr="007A171E">
        <w:rPr>
          <w:rFonts w:ascii="Times New Roman" w:hAnsi="Times New Roman" w:cs="Times New Roman"/>
          <w:vertAlign w:val="subscript"/>
          <w:rPrChange w:id="1031" w:author="Amin Khodamoradi" w:date="2023-12-18T17:59:00Z">
            <w:rPr>
              <w:rFonts w:ascii="Times New Roman" w:hAnsi="Times New Roman" w:cs="Times New Roman"/>
            </w:rPr>
          </w:rPrChange>
        </w:rPr>
        <w:t>i</w:t>
      </w:r>
      <w:r w:rsidRPr="00CC3B4E">
        <w:rPr>
          <w:rFonts w:ascii="Times New Roman" w:hAnsi="Times New Roman" w:cs="Times New Roman"/>
        </w:rPr>
        <w:t>) lack biological distinctions, these pairs were consistently grouped in both training and testing sets, ensuring methodological integrity and preventing potential biases that could yield unfair results</w:t>
      </w:r>
      <w:del w:id="1032" w:author="Amin Khodamoradi" w:date="2023-12-18T17:58:00Z">
        <w:r w:rsidR="00D92642" w:rsidRPr="00380F04" w:rsidDel="00CC3B4E">
          <w:rPr>
            <w:rFonts w:ascii="Times New Roman" w:hAnsi="Times New Roman" w:cs="Times New Roman"/>
            <w:rPrChange w:id="1033" w:author="mcm" w:date="2023-11-10T15:39:00Z">
              <w:rPr>
                <w:rFonts w:ascii="Times New Roman" w:hAnsi="Times New Roman" w:cs="Times New Roman"/>
                <w:i/>
                <w:iCs/>
              </w:rPr>
            </w:rPrChange>
          </w:rPr>
          <w:delTex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delText>
        </w:r>
      </w:del>
      <w:ins w:id="1034" w:author="mcm" w:date="2023-11-10T15:39:00Z">
        <w:del w:id="1035" w:author="Amin Khodamoradi" w:date="2023-12-18T17:58:00Z">
          <w:r w:rsidR="00380F04" w:rsidDel="00CC3B4E">
            <w:rPr>
              <w:rFonts w:ascii="Times New Roman" w:hAnsi="Times New Roman" w:cs="Times New Roman"/>
            </w:rPr>
            <w:delText xml:space="preserve"> </w:delText>
          </w:r>
        </w:del>
      </w:ins>
    </w:p>
    <w:p w14:paraId="08B76C22" w14:textId="13311D81" w:rsidR="008F055C" w:rsidRPr="00380F04" w:rsidDel="00CC3B4E" w:rsidRDefault="00D92642" w:rsidP="00380F04">
      <w:pPr>
        <w:spacing w:line="276" w:lineRule="auto"/>
        <w:jc w:val="both"/>
        <w:rPr>
          <w:del w:id="1036" w:author="Amin Khodamoradi" w:date="2023-12-18T17:58:00Z"/>
          <w:rFonts w:ascii="Times New Roman" w:hAnsi="Times New Roman" w:cs="Times New Roman"/>
          <w:rPrChange w:id="1037" w:author="mcm" w:date="2023-11-10T15:39:00Z">
            <w:rPr>
              <w:del w:id="1038" w:author="Amin Khodamoradi" w:date="2023-12-18T17:58:00Z"/>
              <w:rFonts w:ascii="Times New Roman" w:hAnsi="Times New Roman" w:cs="Times New Roman"/>
              <w:i/>
              <w:iCs/>
            </w:rPr>
          </w:rPrChange>
        </w:rPr>
      </w:pPr>
      <w:del w:id="1039" w:author="Amin Khodamoradi" w:date="2023-12-18T17:58:00Z">
        <w:r w:rsidRPr="00380F04" w:rsidDel="00CC3B4E">
          <w:rPr>
            <w:rFonts w:ascii="Times New Roman" w:hAnsi="Times New Roman" w:cs="Times New Roman"/>
            <w:rPrChange w:id="1040" w:author="mcm" w:date="2023-11-10T15:39:00Z">
              <w:rPr>
                <w:rFonts w:ascii="Times New Roman" w:hAnsi="Times New Roman" w:cs="Times New Roman"/>
                <w:i/>
                <w:iCs/>
              </w:rPr>
            </w:rPrChange>
          </w:rPr>
          <w:delText xml:space="preserve">layers. The features of all interactions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1" w:author="mcm" w:date="2023-11-10T15:39:00Z">
              <w:rPr>
                <w:rFonts w:ascii="Times New Roman" w:hAnsi="Times New Roman" w:cs="Times New Roman"/>
                <w:i/>
                <w:iCs/>
              </w:rPr>
            </w:rPrChange>
          </w:rPr>
          <w:delText xml:space="preserve"> and </w:delText>
        </w:r>
        <w:r w:rsidRPr="00462AA8" w:rsidDel="00CC3B4E">
          <w:rPr>
            <w:rFonts w:ascii="Times New Roman" w:hAnsi="Times New Roman" w:cs="Times New Roman"/>
            <w:i/>
            <w:iCs/>
          </w:rPr>
          <w:delText>-1</w:delText>
        </w:r>
        <w:r w:rsidRPr="00380F04" w:rsidDel="00CC3B4E">
          <w:rPr>
            <w:rFonts w:ascii="Times New Roman" w:hAnsi="Times New Roman" w:cs="Times New Roman"/>
            <w:rPrChange w:id="1042" w:author="mcm" w:date="2023-11-10T15:39:00Z">
              <w:rPr>
                <w:rFonts w:ascii="Times New Roman" w:hAnsi="Times New Roman" w:cs="Times New Roman"/>
                <w:i/>
                <w:iCs/>
              </w:rPr>
            </w:rPrChange>
          </w:rPr>
          <w:delText>)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delText>
        </w:r>
      </w:del>
      <w:ins w:id="1043" w:author="mcm" w:date="2023-11-10T15:39:00Z">
        <w:del w:id="1044" w:author="Amin Khodamoradi" w:date="2023-12-18T17:58:00Z">
          <w:r w:rsidR="00380F04" w:rsidDel="00CC3B4E">
            <w:rPr>
              <w:rFonts w:ascii="Times New Roman" w:hAnsi="Times New Roman" w:cs="Times New Roman"/>
            </w:rPr>
            <w:delText xml:space="preserve"> </w:delText>
          </w:r>
        </w:del>
      </w:ins>
    </w:p>
    <w:p w14:paraId="7FBBF7F0" w14:textId="1347AE56" w:rsidR="008F055C" w:rsidRPr="00380F04" w:rsidRDefault="00D92642" w:rsidP="00380F04">
      <w:pPr>
        <w:spacing w:line="276" w:lineRule="auto"/>
        <w:jc w:val="both"/>
        <w:rPr>
          <w:rFonts w:ascii="Times New Roman" w:hAnsi="Times New Roman" w:cs="Times New Roman"/>
          <w:rPrChange w:id="1045" w:author="mcm" w:date="2023-11-10T15:39:00Z">
            <w:rPr>
              <w:rFonts w:ascii="Times New Roman" w:hAnsi="Times New Roman" w:cs="Times New Roman"/>
              <w:i/>
              <w:iCs/>
            </w:rPr>
          </w:rPrChange>
        </w:rPr>
      </w:pPr>
      <w:del w:id="1046" w:author="Amin Khodamoradi" w:date="2023-12-18T17:58:00Z">
        <w:r w:rsidRPr="00380F04" w:rsidDel="00CC3B4E">
          <w:rPr>
            <w:rFonts w:ascii="Times New Roman" w:hAnsi="Times New Roman" w:cs="Times New Roman"/>
            <w:rPrChange w:id="1047" w:author="mcm" w:date="2023-11-10T15:39:00Z">
              <w:rPr>
                <w:rFonts w:ascii="Times New Roman" w:hAnsi="Times New Roman" w:cs="Times New Roman"/>
                <w:i/>
                <w:iCs/>
              </w:rPr>
            </w:rPrChange>
          </w:rPr>
          <w:delText>process, pairs of drugs dual are considered. Since the (</w:delText>
        </w:r>
        <w:r w:rsidRPr="00462AA8" w:rsidDel="00CC3B4E">
          <w:rPr>
            <w:rFonts w:ascii="Times New Roman" w:hAnsi="Times New Roman" w:cs="Times New Roman"/>
            <w:i/>
            <w:iCs/>
          </w:rPr>
          <w:delText>d</w:delText>
        </w:r>
      </w:del>
      <w:del w:id="1048" w:author="Amin Khodamoradi" w:date="2023-12-18T15:12:00Z">
        <w:r w:rsidRPr="00462AA8" w:rsidDel="00462AA8">
          <w:rPr>
            <w:rFonts w:ascii="Times New Roman" w:hAnsi="Times New Roman" w:cs="Times New Roman"/>
            <w:i/>
            <w:iCs/>
            <w:vertAlign w:val="subscript"/>
            <w:rPrChange w:id="1049" w:author="Amin Khodamoradi" w:date="2023-12-18T15:13:00Z">
              <w:rPr>
                <w:rFonts w:ascii="Times New Roman" w:hAnsi="Times New Roman" w:cs="Times New Roman"/>
                <w:i/>
                <w:iCs/>
              </w:rPr>
            </w:rPrChange>
          </w:rPr>
          <w:delText xml:space="preserve"> </w:delText>
        </w:r>
      </w:del>
      <w:del w:id="1050" w:author="Amin Khodamoradi" w:date="2023-12-18T17:58:00Z">
        <w:r w:rsidRPr="00462AA8" w:rsidDel="00CC3B4E">
          <w:rPr>
            <w:rFonts w:ascii="Times New Roman" w:hAnsi="Times New Roman" w:cs="Times New Roman"/>
            <w:i/>
            <w:iCs/>
            <w:vertAlign w:val="subscript"/>
            <w:rPrChange w:id="1051" w:author="Amin Khodamoradi" w:date="2023-12-18T15:13:00Z">
              <w:rPr>
                <w:rFonts w:ascii="Times New Roman" w:hAnsi="Times New Roman" w:cs="Times New Roman"/>
                <w:i/>
                <w:iCs/>
              </w:rPr>
            </w:rPrChange>
          </w:rPr>
          <w:delText>i</w:delText>
        </w:r>
      </w:del>
      <w:del w:id="1052" w:author="Amin Khodamoradi" w:date="2023-12-18T15:12:00Z">
        <w:r w:rsidRPr="00462AA8" w:rsidDel="00462AA8">
          <w:rPr>
            <w:rFonts w:ascii="Times New Roman" w:hAnsi="Times New Roman" w:cs="Times New Roman"/>
            <w:i/>
            <w:iCs/>
          </w:rPr>
          <w:delText xml:space="preserve"> </w:delText>
        </w:r>
      </w:del>
      <w:del w:id="1053" w:author="Amin Khodamoradi" w:date="2023-12-18T17:58:00Z">
        <w:r w:rsidRPr="00462AA8" w:rsidDel="00CC3B4E">
          <w:rPr>
            <w:rFonts w:ascii="Times New Roman" w:hAnsi="Times New Roman" w:cs="Times New Roman"/>
            <w:i/>
            <w:iCs/>
          </w:rPr>
          <w:delText>, d</w:delText>
        </w:r>
      </w:del>
      <w:del w:id="1054" w:author="Amin Khodamoradi" w:date="2023-12-18T15:12:00Z">
        <w:r w:rsidRPr="00462AA8" w:rsidDel="00462AA8">
          <w:rPr>
            <w:rFonts w:ascii="Times New Roman" w:hAnsi="Times New Roman" w:cs="Times New Roman"/>
            <w:i/>
            <w:iCs/>
            <w:vertAlign w:val="subscript"/>
            <w:rPrChange w:id="1055" w:author="Amin Khodamoradi" w:date="2023-12-18T15:13:00Z">
              <w:rPr>
                <w:rFonts w:ascii="Times New Roman" w:hAnsi="Times New Roman" w:cs="Times New Roman"/>
                <w:i/>
                <w:iCs/>
              </w:rPr>
            </w:rPrChange>
          </w:rPr>
          <w:delText xml:space="preserve"> </w:delText>
        </w:r>
      </w:del>
      <w:del w:id="1056" w:author="Amin Khodamoradi" w:date="2023-12-18T17:58:00Z">
        <w:r w:rsidRPr="00462AA8" w:rsidDel="00CC3B4E">
          <w:rPr>
            <w:rFonts w:ascii="Times New Roman" w:hAnsi="Times New Roman" w:cs="Times New Roman"/>
            <w:i/>
            <w:iCs/>
            <w:vertAlign w:val="subscript"/>
            <w:rPrChange w:id="1057" w:author="Amin Khodamoradi" w:date="2023-12-18T15:13:00Z">
              <w:rPr>
                <w:rFonts w:ascii="Times New Roman" w:hAnsi="Times New Roman" w:cs="Times New Roman"/>
                <w:i/>
                <w:iCs/>
              </w:rPr>
            </w:rPrChange>
          </w:rPr>
          <w:delText>j</w:delText>
        </w:r>
      </w:del>
      <w:del w:id="1058" w:author="Amin Khodamoradi" w:date="2023-12-18T15:13:00Z">
        <w:r w:rsidRPr="00380F04" w:rsidDel="00462AA8">
          <w:rPr>
            <w:rFonts w:ascii="Times New Roman" w:hAnsi="Times New Roman" w:cs="Times New Roman"/>
            <w:rPrChange w:id="1059" w:author="mcm" w:date="2023-11-10T15:39:00Z">
              <w:rPr>
                <w:rFonts w:ascii="Times New Roman" w:hAnsi="Times New Roman" w:cs="Times New Roman"/>
                <w:i/>
                <w:iCs/>
              </w:rPr>
            </w:rPrChange>
          </w:rPr>
          <w:delText xml:space="preserve"> </w:delText>
        </w:r>
      </w:del>
      <w:del w:id="1060" w:author="Amin Khodamoradi" w:date="2023-12-18T17:58:00Z">
        <w:r w:rsidRPr="00380F04" w:rsidDel="00CC3B4E">
          <w:rPr>
            <w:rFonts w:ascii="Times New Roman" w:hAnsi="Times New Roman" w:cs="Times New Roman"/>
            <w:rPrChange w:id="1061" w:author="mcm" w:date="2023-11-10T15:39:00Z">
              <w:rPr>
                <w:rFonts w:ascii="Times New Roman" w:hAnsi="Times New Roman" w:cs="Times New Roman"/>
                <w:i/>
                <w:iCs/>
              </w:rPr>
            </w:rPrChange>
          </w:rPr>
          <w:delText>) and (</w:delText>
        </w:r>
        <w:r w:rsidRPr="00462AA8" w:rsidDel="00CC3B4E">
          <w:rPr>
            <w:rFonts w:ascii="Times New Roman" w:hAnsi="Times New Roman" w:cs="Times New Roman"/>
            <w:i/>
            <w:iCs/>
          </w:rPr>
          <w:delText>d</w:delText>
        </w:r>
      </w:del>
      <w:del w:id="1062" w:author="Amin Khodamoradi" w:date="2023-12-18T15:13:00Z">
        <w:r w:rsidRPr="00462AA8" w:rsidDel="00462AA8">
          <w:rPr>
            <w:rFonts w:ascii="Times New Roman" w:hAnsi="Times New Roman" w:cs="Times New Roman"/>
            <w:i/>
            <w:iCs/>
          </w:rPr>
          <w:delText xml:space="preserve"> </w:delText>
        </w:r>
      </w:del>
      <w:del w:id="1063" w:author="Amin Khodamoradi" w:date="2023-12-18T17:58:00Z">
        <w:r w:rsidRPr="00462AA8" w:rsidDel="00CC3B4E">
          <w:rPr>
            <w:rFonts w:ascii="Times New Roman" w:hAnsi="Times New Roman" w:cs="Times New Roman"/>
            <w:i/>
            <w:iCs/>
            <w:vertAlign w:val="subscript"/>
            <w:rPrChange w:id="1064" w:author="Amin Khodamoradi" w:date="2023-12-18T15:13:00Z">
              <w:rPr>
                <w:rFonts w:ascii="Times New Roman" w:hAnsi="Times New Roman" w:cs="Times New Roman"/>
                <w:i/>
                <w:iCs/>
              </w:rPr>
            </w:rPrChange>
          </w:rPr>
          <w:delText>j</w:delText>
        </w:r>
      </w:del>
      <w:del w:id="1065" w:author="Amin Khodamoradi" w:date="2023-12-18T15:13:00Z">
        <w:r w:rsidRPr="00462AA8" w:rsidDel="00462AA8">
          <w:rPr>
            <w:rFonts w:ascii="Times New Roman" w:hAnsi="Times New Roman" w:cs="Times New Roman"/>
            <w:i/>
            <w:iCs/>
          </w:rPr>
          <w:delText xml:space="preserve"> </w:delText>
        </w:r>
      </w:del>
      <w:del w:id="1066" w:author="Amin Khodamoradi" w:date="2023-12-18T17:58:00Z">
        <w:r w:rsidRPr="00462AA8" w:rsidDel="00CC3B4E">
          <w:rPr>
            <w:rFonts w:ascii="Times New Roman" w:hAnsi="Times New Roman" w:cs="Times New Roman"/>
            <w:i/>
            <w:iCs/>
          </w:rPr>
          <w:delText>, d</w:delText>
        </w:r>
      </w:del>
      <w:del w:id="1067" w:author="Amin Khodamoradi" w:date="2023-12-18T15:13:00Z">
        <w:r w:rsidRPr="00462AA8" w:rsidDel="00462AA8">
          <w:rPr>
            <w:rFonts w:ascii="Times New Roman" w:hAnsi="Times New Roman" w:cs="Times New Roman"/>
            <w:i/>
            <w:iCs/>
          </w:rPr>
          <w:delText xml:space="preserve"> </w:delText>
        </w:r>
      </w:del>
      <w:del w:id="1068" w:author="Amin Khodamoradi" w:date="2023-12-18T17:58:00Z">
        <w:r w:rsidRPr="00462AA8" w:rsidDel="00CC3B4E">
          <w:rPr>
            <w:rFonts w:ascii="Times New Roman" w:hAnsi="Times New Roman" w:cs="Times New Roman"/>
            <w:i/>
            <w:iCs/>
            <w:vertAlign w:val="subscript"/>
            <w:rPrChange w:id="1069" w:author="Amin Khodamoradi" w:date="2023-12-18T15:13:00Z">
              <w:rPr>
                <w:rFonts w:ascii="Times New Roman" w:hAnsi="Times New Roman" w:cs="Times New Roman"/>
                <w:i/>
                <w:iCs/>
              </w:rPr>
            </w:rPrChange>
          </w:rPr>
          <w:delText>i</w:delText>
        </w:r>
      </w:del>
      <w:del w:id="1070" w:author="Amin Khodamoradi" w:date="2023-12-18T15:13:00Z">
        <w:r w:rsidRPr="00462AA8" w:rsidDel="00462AA8">
          <w:rPr>
            <w:rFonts w:ascii="Times New Roman" w:hAnsi="Times New Roman" w:cs="Times New Roman"/>
            <w:i/>
            <w:iCs/>
          </w:rPr>
          <w:delText xml:space="preserve"> </w:delText>
        </w:r>
      </w:del>
      <w:del w:id="1071" w:author="Amin Khodamoradi" w:date="2023-12-18T17:58:00Z">
        <w:r w:rsidRPr="00380F04" w:rsidDel="00CC3B4E">
          <w:rPr>
            <w:rFonts w:ascii="Times New Roman" w:hAnsi="Times New Roman" w:cs="Times New Roman"/>
            <w:rPrChange w:id="1072" w:author="mcm" w:date="2023-11-10T15:39:00Z">
              <w:rPr>
                <w:rFonts w:ascii="Times New Roman" w:hAnsi="Times New Roman" w:cs="Times New Roman"/>
                <w:i/>
                <w:iCs/>
              </w:rPr>
            </w:rPrChange>
          </w:rPr>
          <w:delText xml:space="preserve">) pairs of drugs are not biologically different from each other, in the separation of training and testing data, necessarily a pair of drugs and their dual are in the same group. This prevents </w:delText>
        </w:r>
        <w:commentRangeStart w:id="1073"/>
        <w:commentRangeStart w:id="1074"/>
        <w:commentRangeStart w:id="1075"/>
        <w:r w:rsidRPr="00380F04" w:rsidDel="00CC3B4E">
          <w:rPr>
            <w:rFonts w:ascii="Times New Roman" w:hAnsi="Times New Roman" w:cs="Times New Roman"/>
            <w:rPrChange w:id="1076" w:author="mcm" w:date="2023-11-10T15:39:00Z">
              <w:rPr>
                <w:rFonts w:ascii="Times New Roman" w:hAnsi="Times New Roman" w:cs="Times New Roman"/>
                <w:i/>
                <w:iCs/>
              </w:rPr>
            </w:rPrChange>
          </w:rPr>
          <w:delText>unfair</w:delText>
        </w:r>
      </w:del>
      <w:ins w:id="1077" w:author="Amin Khodamoradi" w:date="2023-12-18T17:58:00Z">
        <w:r w:rsidR="00CC3B4E">
          <w:rPr>
            <w:rFonts w:ascii="Times New Roman" w:hAnsi="Times New Roman" w:cs="Times New Roman"/>
          </w:rPr>
          <w:t>.</w:t>
        </w:r>
      </w:ins>
      <w:del w:id="1078" w:author="Amin Khodamoradi" w:date="2023-12-18T17:58:00Z">
        <w:r w:rsidRPr="00380F04" w:rsidDel="00CC3B4E">
          <w:rPr>
            <w:rFonts w:ascii="Times New Roman" w:hAnsi="Times New Roman" w:cs="Times New Roman"/>
            <w:rPrChange w:id="1079" w:author="mcm" w:date="2023-11-10T15:39:00Z">
              <w:rPr>
                <w:rFonts w:ascii="Times New Roman" w:hAnsi="Times New Roman" w:cs="Times New Roman"/>
                <w:i/>
                <w:iCs/>
              </w:rPr>
            </w:rPrChange>
          </w:rPr>
          <w:delText xml:space="preserve"> </w:delText>
        </w:r>
        <w:commentRangeEnd w:id="1073"/>
        <w:r w:rsidR="00380F04" w:rsidDel="00CC3B4E">
          <w:rPr>
            <w:rStyle w:val="CommentReference"/>
            <w:rFonts w:cs="Mangal"/>
          </w:rPr>
          <w:commentReference w:id="1073"/>
        </w:r>
        <w:commentRangeEnd w:id="1074"/>
        <w:r w:rsidR="008E5A85" w:rsidDel="00CC3B4E">
          <w:rPr>
            <w:rStyle w:val="CommentReference"/>
            <w:rFonts w:cs="Mangal"/>
          </w:rPr>
          <w:commentReference w:id="1074"/>
        </w:r>
        <w:commentRangeEnd w:id="1075"/>
        <w:r w:rsidR="008E5A85" w:rsidDel="00CC3B4E">
          <w:rPr>
            <w:rStyle w:val="CommentReference"/>
            <w:rFonts w:cs="Mangal"/>
          </w:rPr>
          <w:commentReference w:id="1075"/>
        </w:r>
        <w:r w:rsidRPr="00380F04" w:rsidDel="00CC3B4E">
          <w:rPr>
            <w:rFonts w:ascii="Times New Roman" w:hAnsi="Times New Roman" w:cs="Times New Roman"/>
            <w:rPrChange w:id="1080" w:author="mcm" w:date="2023-11-10T15:39:00Z">
              <w:rPr>
                <w:rFonts w:ascii="Times New Roman" w:hAnsi="Times New Roman" w:cs="Times New Roman"/>
                <w:i/>
                <w:iCs/>
              </w:rPr>
            </w:rPrChange>
          </w:rPr>
          <w:delText>results.</w:delText>
        </w:r>
      </w:del>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1C2A862" w:rsidR="008F055C" w:rsidRPr="00380F04" w:rsidRDefault="00D92642" w:rsidP="00380F04">
      <w:pPr>
        <w:spacing w:line="276" w:lineRule="auto"/>
        <w:jc w:val="both"/>
        <w:rPr>
          <w:rFonts w:ascii="Times New Roman" w:hAnsi="Times New Roman" w:cs="Times New Roman"/>
          <w:rPrChange w:id="1081" w:author="mcm" w:date="2023-11-10T15:39:00Z">
            <w:rPr>
              <w:rFonts w:ascii="Times New Roman" w:hAnsi="Times New Roman" w:cs="Times New Roman"/>
              <w:i/>
              <w:iCs/>
            </w:rPr>
          </w:rPrChange>
        </w:rPr>
      </w:pPr>
      <w:r w:rsidRPr="00380F04">
        <w:rPr>
          <w:rFonts w:ascii="Times New Roman" w:hAnsi="Times New Roman" w:cs="Times New Roman"/>
          <w:rPrChange w:id="1082" w:author="mcm" w:date="2023-11-10T15:39:00Z">
            <w:rPr>
              <w:rFonts w:ascii="Times New Roman" w:hAnsi="Times New Roman" w:cs="Times New Roman"/>
              <w:i/>
              <w:iCs/>
            </w:rPr>
          </w:rPrChange>
        </w:rPr>
        <w:t xml:space="preserve">After testing the different structures, we have modeled the final deep neural network shown in </w:t>
      </w:r>
      <w:ins w:id="1083" w:author="Amin Khodamoradi" w:date="2023-12-18T15:06:00Z">
        <w:r w:rsidR="00623971">
          <w:rPr>
            <w:rFonts w:ascii="Times New Roman" w:hAnsi="Times New Roman" w:cs="Times New Roman"/>
          </w:rPr>
          <w:fldChar w:fldCharType="begin"/>
        </w:r>
        <w:r w:rsidR="00623971">
          <w:rPr>
            <w:rFonts w:ascii="Times New Roman" w:hAnsi="Times New Roman" w:cs="Times New Roman"/>
          </w:rPr>
          <w:instrText xml:space="preserve"> REF _Ref153804406 \h </w:instrText>
        </w:r>
      </w:ins>
      <w:r w:rsidR="00623971">
        <w:rPr>
          <w:rFonts w:ascii="Times New Roman" w:hAnsi="Times New Roman" w:cs="Times New Roman"/>
        </w:rPr>
      </w:r>
      <w:r w:rsidR="00623971">
        <w:rPr>
          <w:rFonts w:ascii="Times New Roman" w:hAnsi="Times New Roman" w:cs="Times New Roman"/>
        </w:rPr>
        <w:fldChar w:fldCharType="separate"/>
      </w:r>
      <w:ins w:id="1084" w:author="Amin Khodamoradi" w:date="2024-01-08T16:05:00Z">
        <w:r w:rsidR="004D7C34">
          <w:t xml:space="preserve">Figure </w:t>
        </w:r>
        <w:r w:rsidR="004D7C34">
          <w:rPr>
            <w:i/>
            <w:iCs/>
            <w:noProof/>
          </w:rPr>
          <w:t>3</w:t>
        </w:r>
      </w:ins>
      <w:ins w:id="1085" w:author="Amin Khodamoradi" w:date="2023-12-18T15:06:00Z">
        <w:r w:rsidR="00623971">
          <w:rPr>
            <w:rFonts w:ascii="Times New Roman" w:hAnsi="Times New Roman" w:cs="Times New Roman"/>
          </w:rPr>
          <w:fldChar w:fldCharType="end"/>
        </w:r>
      </w:ins>
      <w:del w:id="1086" w:author="Amin Khodamoradi" w:date="2023-12-18T15:06:00Z">
        <w:r w:rsidRPr="00380F04" w:rsidDel="00623971">
          <w:rPr>
            <w:rFonts w:ascii="Times New Roman" w:hAnsi="Times New Roman" w:cs="Times New Roman"/>
            <w:rPrChange w:id="1087" w:author="mcm" w:date="2023-11-10T15:39:00Z">
              <w:rPr>
                <w:rFonts w:ascii="Times New Roman" w:hAnsi="Times New Roman" w:cs="Times New Roman"/>
                <w:i/>
                <w:iCs/>
              </w:rPr>
            </w:rPrChange>
          </w:rPr>
          <w:delText>Figure 3</w:delText>
        </w:r>
      </w:del>
      <w:r w:rsidRPr="00380F04">
        <w:rPr>
          <w:rFonts w:ascii="Times New Roman" w:hAnsi="Times New Roman" w:cs="Times New Roman"/>
          <w:rPrChange w:id="1088" w:author="mcm" w:date="2023-11-10T15:39:00Z">
            <w:rPr>
              <w:rFonts w:ascii="Times New Roman" w:hAnsi="Times New Roman" w:cs="Times New Roman"/>
              <w:i/>
              <w:iCs/>
            </w:rPr>
          </w:rPrChange>
        </w:rPr>
        <w:t xml:space="preserve">. This network has three layers of two-dimensional convolution. In the following, there are three </w:t>
      </w:r>
      <w:del w:id="1089" w:author="mcm" w:date="2023-11-10T15:40:00Z">
        <w:r w:rsidRPr="00380F04" w:rsidDel="00380F04">
          <w:rPr>
            <w:rFonts w:ascii="Times New Roman" w:hAnsi="Times New Roman" w:cs="Times New Roman"/>
            <w:rPrChange w:id="1090" w:author="mcm" w:date="2023-11-10T15:39:00Z">
              <w:rPr>
                <w:rFonts w:ascii="Times New Roman" w:hAnsi="Times New Roman" w:cs="Times New Roman"/>
                <w:i/>
                <w:iCs/>
              </w:rPr>
            </w:rPrChange>
          </w:rPr>
          <w:delText>fully-connected</w:delText>
        </w:r>
      </w:del>
      <w:r w:rsidR="00380F04" w:rsidRPr="00380F04">
        <w:rPr>
          <w:rFonts w:ascii="Times New Roman" w:hAnsi="Times New Roman" w:cs="Times New Roman"/>
        </w:rPr>
        <w:t>fully connected</w:t>
      </w:r>
      <w:r w:rsidRPr="00380F04">
        <w:rPr>
          <w:rFonts w:ascii="Times New Roman" w:hAnsi="Times New Roman" w:cs="Times New Roman"/>
          <w:rPrChange w:id="1091"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(ReLU) activation function</w:t>
      </w:r>
      <w:customXmlInsRangeStart w:id="1092" w:author="Amin Khodamoradi" w:date="2023-12-18T15:19:00Z"/>
      <w:sdt>
        <w:sdtPr>
          <w:rPr>
            <w:rFonts w:ascii="Times New Roman" w:hAnsi="Times New Roman" w:cs="Times New Roman"/>
          </w:rPr>
          <w:id w:val="-2041886072"/>
          <w:citation/>
        </w:sdtPr>
        <w:sdtContent>
          <w:customXmlInsRangeEnd w:id="1092"/>
          <w:ins w:id="1093" w:author="Amin Khodamoradi" w:date="2023-12-18T15:19:00Z">
            <w:r w:rsidR="00DE6A51">
              <w:rPr>
                <w:rFonts w:ascii="Times New Roman" w:hAnsi="Times New Roman" w:cs="Times New Roman"/>
              </w:rPr>
              <w:fldChar w:fldCharType="begin"/>
            </w:r>
          </w:ins>
          <w:ins w:id="1094" w:author="Amin Khodamoradi" w:date="2023-12-18T15:24:00Z">
            <w:r w:rsidR="0099192F">
              <w:rPr>
                <w:rFonts w:ascii="Times New Roman" w:hAnsi="Times New Roman" w:cs="Times New Roman"/>
              </w:rPr>
              <w:instrText xml:space="preserve">CITATION Vin10 \l 1033 </w:instrText>
            </w:r>
          </w:ins>
          <w:r w:rsidR="00DE6A51">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[41]</w:t>
          </w:r>
          <w:ins w:id="1095" w:author="Amin Khodamoradi" w:date="2023-12-18T15:19:00Z">
            <w:r w:rsidR="00DE6A51">
              <w:rPr>
                <w:rFonts w:ascii="Times New Roman" w:hAnsi="Times New Roman" w:cs="Times New Roman"/>
              </w:rPr>
              <w:fldChar w:fldCharType="end"/>
            </w:r>
          </w:ins>
          <w:customXmlInsRangeStart w:id="1096" w:author="Amin Khodamoradi" w:date="2023-12-18T15:19:00Z"/>
        </w:sdtContent>
      </w:sdt>
      <w:customXmlInsRangeEnd w:id="1096"/>
      <w:del w:id="1097" w:author="Amin Khodamoradi" w:date="2023-12-18T15:14:00Z">
        <w:r w:rsidRPr="00380F04" w:rsidDel="00DE6A51">
          <w:rPr>
            <w:rFonts w:ascii="Times New Roman" w:hAnsi="Times New Roman" w:cs="Times New Roman"/>
            <w:rPrChange w:id="1098" w:author="mcm" w:date="2023-11-10T15:39:00Z">
              <w:rPr>
                <w:rFonts w:ascii="Times New Roman" w:hAnsi="Times New Roman" w:cs="Times New Roman"/>
                <w:i/>
                <w:iCs/>
              </w:rPr>
            </w:rPrChange>
          </w:rPr>
          <w:delText xml:space="preserve"> [40]</w:delText>
        </w:r>
      </w:del>
      <w:r w:rsidRPr="00380F04">
        <w:rPr>
          <w:rFonts w:ascii="Times New Roman" w:hAnsi="Times New Roman" w:cs="Times New Roman"/>
          <w:rPrChange w:id="1099" w:author="mcm" w:date="2023-11-10T15:39:00Z">
            <w:rPr>
              <w:rFonts w:ascii="Times New Roman" w:hAnsi="Times New Roman" w:cs="Times New Roman"/>
              <w:i/>
              <w:iCs/>
            </w:rPr>
          </w:rPrChange>
        </w:rPr>
        <w:t>, which is defined as the positive part of its argument:</w:t>
      </w:r>
    </w:p>
    <w:p w14:paraId="638097C1" w14:textId="77777777" w:rsidR="008F055C" w:rsidRPr="00343B90" w:rsidDel="00380F04" w:rsidRDefault="008F055C">
      <w:pPr>
        <w:spacing w:line="276" w:lineRule="auto"/>
        <w:jc w:val="center"/>
        <w:rPr>
          <w:del w:id="1100" w:author="mcm" w:date="2023-11-10T15:40:00Z"/>
          <w:rFonts w:ascii="Times New Roman" w:hAnsi="Times New Roman" w:cs="Times New Roman"/>
        </w:rPr>
        <w:pPrChange w:id="1101" w:author="mcm" w:date="2023-11-10T15:40:00Z">
          <w:pPr>
            <w:spacing w:line="276" w:lineRule="auto"/>
          </w:pPr>
        </w:pPrChange>
      </w:pPr>
    </w:p>
    <w:p w14:paraId="1C734B24" w14:textId="28773497" w:rsidR="004C269D" w:rsidRPr="00343B90" w:rsidRDefault="00D92642">
      <w:pPr>
        <w:pStyle w:val="Caption"/>
        <w:rPr>
          <w:rFonts w:ascii="Times New Roman" w:hAnsi="Times New Roman" w:cs="Times New Roman"/>
          <w:noProof/>
          <w:lang w:eastAsia="en-US" w:bidi="ar-SA"/>
        </w:rPr>
        <w:pPrChange w:id="1102" w:author="Amin Khodamoradi" w:date="2023-12-18T15:05:00Z">
          <w:pPr>
            <w:keepNext/>
            <w:spacing w:line="276" w:lineRule="auto"/>
          </w:pPr>
        </w:pPrChange>
      </w:pPr>
      <w:del w:id="1103" w:author="Amin Khodamoradi" w:date="2023-12-18T15:03:00Z">
        <w:r w:rsidRPr="00343B90" w:rsidDel="00A17D36">
          <w:rPr>
            <w:rFonts w:ascii="Times New Roman" w:hAnsi="Times New Roman" w:cs="Times New Roman"/>
          </w:rPr>
          <w:delText xml:space="preserve">ReLU (x) = </w:delText>
        </w:r>
        <w:r w:rsidR="00740943" w:rsidRPr="00343B90" w:rsidDel="00A17D36">
          <w:rPr>
            <w:rFonts w:ascii="Times New Roman" w:hAnsi="Times New Roman" w:cs="Times New Roman"/>
          </w:rPr>
          <w:delText>max {</w:delText>
        </w:r>
        <w:r w:rsidRPr="00343B90" w:rsidDel="00A17D36">
          <w:rPr>
            <w:rFonts w:ascii="Times New Roman" w:hAnsi="Times New Roman" w:cs="Times New Roman"/>
          </w:rPr>
          <w:delText xml:space="preserve">x, </w:delText>
        </w:r>
      </w:del>
      <m:oMath>
        <m:r>
          <w:ins w:id="1104" w:author="Amin Khodamoradi" w:date="2023-12-18T15:04:00Z">
            <w:rPr>
              <w:rFonts w:ascii="Cambria Math" w:hAnsi="Cambria Math" w:cs="Times New Roman"/>
            </w:rPr>
            <m:t>ReLU</m:t>
          </w:ins>
        </m:r>
        <m:d>
          <m:dPr>
            <m:ctrlPr>
              <w:ins w:id="1105" w:author="Amin Khodamoradi" w:date="2023-12-18T15:04:00Z">
                <w:rPr>
                  <w:rFonts w:ascii="Cambria Math" w:hAnsi="Cambria Math" w:cs="Times New Roman"/>
                </w:rPr>
              </w:ins>
            </m:ctrlPr>
          </m:dPr>
          <m:e>
            <m:r>
              <w:ins w:id="1106" w:author="Amin Khodamoradi" w:date="2023-12-18T15:04:00Z">
                <w:rPr>
                  <w:rFonts w:ascii="Cambria Math" w:hAnsi="Cambria Math" w:cs="Times New Roman"/>
                </w:rPr>
                <m:t>x</m:t>
              </w:ins>
            </m:r>
          </m:e>
        </m:d>
        <m:r>
          <w:ins w:id="1107" w:author="Amin Khodamoradi" w:date="2023-12-18T15:04:00Z">
            <w:rPr>
              <w:rFonts w:ascii="Cambria Math" w:hAnsi="Cambria Math" w:cs="Times New Roman"/>
            </w:rPr>
            <m:t xml:space="preserve"> = max</m:t>
          </w:ins>
        </m:r>
        <m:d>
          <m:dPr>
            <m:begChr m:val="{"/>
            <m:endChr m:val="}"/>
            <m:ctrlPr>
              <w:ins w:id="1108" w:author="Amin Khodamoradi" w:date="2023-12-18T15:04:00Z">
                <w:rPr>
                  <w:rFonts w:ascii="Cambria Math" w:hAnsi="Cambria Math" w:cs="Times New Roman"/>
                </w:rPr>
              </w:ins>
            </m:ctrlPr>
          </m:dPr>
          <m:e>
            <m:r>
              <w:ins w:id="1109" w:author="Amin Khodamoradi" w:date="2023-12-18T15:04:00Z">
                <w:rPr>
                  <w:rFonts w:ascii="Cambria Math" w:hAnsi="Cambria Math" w:cs="Times New Roman"/>
                </w:rPr>
                <m:t>x,  0</m:t>
              </w:ins>
            </m:r>
          </m:e>
        </m:d>
        <m:r>
          <w:ins w:id="1110" w:author="Amin Khodamoradi" w:date="2023-12-18T15:04:00Z">
            <w:rPr>
              <w:rFonts w:ascii="Cambria Math" w:hAnsi="Cambria Math" w:cs="Times New Roman"/>
            </w:rPr>
            <m:t xml:space="preserve"> </m:t>
          </w:ins>
        </m:r>
      </m:oMath>
      <w:del w:id="1111" w:author="Amin Khodamoradi" w:date="2023-12-18T15:03:00Z">
        <w:r w:rsidRPr="00343B90" w:rsidDel="00A17D36">
          <w:rPr>
            <w:rFonts w:ascii="Times New Roman" w:hAnsi="Times New Roman" w:cs="Times New Roman"/>
          </w:rPr>
          <w:delText>0}</w:delText>
        </w:r>
        <w:r w:rsidRPr="00A17D36" w:rsidDel="00A17D36">
          <w:rPr>
            <w:rFonts w:ascii="Times New Roman" w:hAnsi="Times New Roman" w:cs="Times New Roman"/>
            <w:i w:val="0"/>
            <w:iCs w:val="0"/>
          </w:rPr>
          <w:delText xml:space="preserve"> </w:delText>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12" w:author="mcm" w:date="2023-11-10T15:40:00Z">
        <w:r w:rsidRPr="00A17D36" w:rsidDel="00380F04">
          <w:rPr>
            <w:rFonts w:ascii="Times New Roman" w:hAnsi="Times New Roman" w:cs="Times New Roman"/>
            <w:i w:val="0"/>
            <w:iCs w:val="0"/>
          </w:rPr>
          <w:tab/>
        </w:r>
      </w:del>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r w:rsidRPr="00A17D36">
        <w:rPr>
          <w:rFonts w:ascii="Times New Roman" w:hAnsi="Times New Roman" w:cs="Times New Roman"/>
          <w:i w:val="0"/>
          <w:iCs w:val="0"/>
        </w:rPr>
        <w:tab/>
      </w:r>
      <w:del w:id="1113" w:author="Amin Khodamoradi" w:date="2023-12-18T15:05:00Z">
        <w:r w:rsidRPr="00A17D36" w:rsidDel="004C269D">
          <w:rPr>
            <w:rFonts w:ascii="Times New Roman" w:hAnsi="Times New Roman" w:cs="Times New Roman"/>
            <w:i w:val="0"/>
            <w:iCs w:val="0"/>
          </w:rPr>
          <w:delText>(</w:delText>
        </w:r>
      </w:del>
      <w:del w:id="1114" w:author="Amin Khodamoradi" w:date="2023-12-18T15:03:00Z">
        <w:r w:rsidRPr="00A17D36" w:rsidDel="00A17D36">
          <w:rPr>
            <w:rFonts w:ascii="Times New Roman" w:hAnsi="Times New Roman" w:cs="Times New Roman"/>
            <w:i w:val="0"/>
            <w:iCs w:val="0"/>
          </w:rPr>
          <w:delText>2</w:delText>
        </w:r>
      </w:del>
      <w:del w:id="1115" w:author="Amin Khodamoradi" w:date="2023-12-18T15:05:00Z">
        <w:r w:rsidRPr="00A17D36" w:rsidDel="004C269D">
          <w:rPr>
            <w:rFonts w:ascii="Times New Roman" w:hAnsi="Times New Roman" w:cs="Times New Roman"/>
            <w:i w:val="0"/>
            <w:iCs w:val="0"/>
          </w:rPr>
          <w:delText>)</w:delText>
        </w:r>
      </w:del>
      <w:r w:rsidR="00740943" w:rsidRPr="00343B90">
        <w:rPr>
          <w:rFonts w:ascii="Times New Roman" w:hAnsi="Times New Roman" w:cs="Times New Roman"/>
          <w:noProof/>
          <w:lang w:eastAsia="en-US" w:bidi="ar-SA"/>
        </w:rPr>
        <w:t xml:space="preserve"> </w:t>
      </w:r>
      <w:ins w:id="1116" w:author="Amin Khodamoradi" w:date="2023-12-18T15:05:00Z">
        <w:r w:rsidR="004C269D">
          <w:rPr>
            <w:rFonts w:ascii="Times New Roman" w:hAnsi="Times New Roman" w:cs="Times New Roman"/>
            <w:noProof/>
            <w:lang w:eastAsia="en-US" w:bidi="ar-SA"/>
          </w:rPr>
          <w:t>(</w:t>
        </w:r>
        <w:r w:rsidR="004C269D">
          <w:rPr>
            <w:rFonts w:ascii="Times New Roman" w:hAnsi="Times New Roman" w:cs="Times New Roman"/>
            <w:noProof/>
            <w:lang w:eastAsia="en-US" w:bidi="ar-SA"/>
          </w:rPr>
          <w:fldChar w:fldCharType="begin"/>
        </w:r>
        <w:r w:rsidR="004C269D">
          <w:rPr>
            <w:rFonts w:ascii="Times New Roman" w:hAnsi="Times New Roman" w:cs="Times New Roman"/>
            <w:noProof/>
            <w:lang w:eastAsia="en-US" w:bidi="ar-SA"/>
          </w:rPr>
          <w:instrText xml:space="preserve"> SEQ Equation \* ARABIC </w:instrText>
        </w:r>
      </w:ins>
      <w:r w:rsidR="004C269D">
        <w:rPr>
          <w:rFonts w:ascii="Times New Roman" w:hAnsi="Times New Roman" w:cs="Times New Roman"/>
          <w:noProof/>
          <w:lang w:eastAsia="en-US" w:bidi="ar-SA"/>
        </w:rPr>
        <w:fldChar w:fldCharType="separate"/>
      </w:r>
      <w:ins w:id="1117" w:author="Amin Khodamoradi" w:date="2024-01-08T16:05:00Z">
        <w:r w:rsidR="004D7C34">
          <w:rPr>
            <w:rFonts w:ascii="Times New Roman" w:hAnsi="Times New Roman" w:cs="Times New Roman"/>
            <w:noProof/>
            <w:lang w:eastAsia="en-US" w:bidi="ar-SA"/>
          </w:rPr>
          <w:t>6</w:t>
        </w:r>
      </w:ins>
      <w:ins w:id="1118" w:author="Amin Khodamoradi" w:date="2023-12-18T15:05:00Z">
        <w:r w:rsidR="004C269D">
          <w:rPr>
            <w:rFonts w:ascii="Times New Roman" w:hAnsi="Times New Roman" w:cs="Times New Roman"/>
            <w:noProof/>
            <w:lang w:eastAsia="en-US" w:bidi="ar-SA"/>
          </w:rPr>
          <w:fldChar w:fldCharType="end"/>
        </w:r>
        <w:r w:rsidR="004C269D">
          <w:rPr>
            <w:rFonts w:ascii="Times New Roman" w:hAnsi="Times New Roman" w:cs="Times New Roman"/>
            <w:noProof/>
            <w:lang w:eastAsia="en-US" w:bidi="ar-SA"/>
          </w:rPr>
          <w:t>)</w:t>
        </w:r>
      </w:ins>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0C0C549A" w14:textId="77777777" w:rsidR="00623971" w:rsidRDefault="00740943" w:rsidP="00623971">
      <w:pPr>
        <w:keepNext/>
        <w:spacing w:line="276" w:lineRule="auto"/>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7F80EB33" w14:textId="523F70F7" w:rsidR="00740943" w:rsidRPr="00343B90" w:rsidDel="00B65353" w:rsidRDefault="00623971" w:rsidP="006C10C7">
      <w:pPr>
        <w:pStyle w:val="Caption"/>
        <w:rPr>
          <w:del w:id="1119" w:author="Amin Khodamoradi" w:date="2023-12-18T15:08:00Z"/>
          <w:rFonts w:ascii="Times New Roman" w:hAnsi="Times New Roman" w:cs="Times New Roman"/>
        </w:rPr>
      </w:pPr>
      <w:bookmarkStart w:id="1120" w:name="_Ref153804406"/>
      <w:r>
        <w:t xml:space="preserve">Figure </w:t>
      </w:r>
      <w:r>
        <w:fldChar w:fldCharType="begin"/>
      </w:r>
      <w:r>
        <w:rPr>
          <w:i w:val="0"/>
          <w:iCs w:val="0"/>
        </w:rPr>
        <w:instrText xml:space="preserve"> SEQ Figure \* ARABIC </w:instrText>
      </w:r>
      <w:r>
        <w:fldChar w:fldCharType="separate"/>
      </w:r>
      <w:ins w:id="1121" w:author="Amin Khodamoradi" w:date="2024-01-08T16:05:00Z">
        <w:r w:rsidR="004D7C34">
          <w:rPr>
            <w:i w:val="0"/>
            <w:iCs w:val="0"/>
            <w:noProof/>
          </w:rPr>
          <w:t>3</w:t>
        </w:r>
      </w:ins>
      <w:del w:id="1122" w:author="Amin Khodamoradi" w:date="2024-01-08T11:15:00Z">
        <w:r w:rsidR="006C10C7" w:rsidDel="007D66DB">
          <w:rPr>
            <w:noProof/>
          </w:rPr>
          <w:delText>3</w:delText>
        </w:r>
      </w:del>
      <w:r>
        <w:rPr>
          <w:noProof/>
        </w:rPr>
        <w:fldChar w:fldCharType="end"/>
      </w:r>
      <w:bookmarkEnd w:id="1120"/>
      <w:r>
        <w:t xml:space="preserve"> </w:t>
      </w:r>
      <w:r w:rsidRPr="00C5312F">
        <w:t>The arrangement of the neural network layers for detecting possible zeros</w:t>
      </w:r>
    </w:p>
    <w:p w14:paraId="0FCC0A1A" w14:textId="6928337B" w:rsidR="008F055C" w:rsidRPr="00343B90" w:rsidDel="00422AC0" w:rsidRDefault="00740943" w:rsidP="00FF7E56">
      <w:pPr>
        <w:pStyle w:val="Caption"/>
        <w:jc w:val="center"/>
        <w:rPr>
          <w:del w:id="1123" w:author="Amin Khodamoradi" w:date="2023-12-18T15:07:00Z"/>
          <w:rFonts w:ascii="Times New Roman" w:hAnsi="Times New Roman" w:cs="Times New Roman"/>
          <w:i w:val="0"/>
          <w:iCs w:val="0"/>
        </w:rPr>
      </w:pPr>
      <w:del w:id="1124" w:author="Amin Khodamoradi" w:date="2023-12-18T15:07:00Z">
        <w:r w:rsidRPr="00343B90" w:rsidDel="00422AC0">
          <w:rPr>
            <w:rFonts w:ascii="Times New Roman" w:hAnsi="Times New Roman" w:cs="Times New Roman"/>
          </w:rPr>
          <w:delText xml:space="preserve">Figure </w:delText>
        </w:r>
        <w:r w:rsidRPr="00343B90" w:rsidDel="00422AC0">
          <w:rPr>
            <w:rFonts w:ascii="Times New Roman" w:hAnsi="Times New Roman" w:cs="Times New Roman"/>
            <w:i w:val="0"/>
            <w:iCs w:val="0"/>
          </w:rPr>
          <w:fldChar w:fldCharType="begin"/>
        </w:r>
        <w:r w:rsidRPr="00343B90" w:rsidDel="00422AC0">
          <w:rPr>
            <w:rFonts w:ascii="Times New Roman" w:hAnsi="Times New Roman" w:cs="Times New Roman"/>
          </w:rPr>
          <w:delInstrText xml:space="preserve"> SEQ Figure \* ARABIC </w:delInstrText>
        </w:r>
        <w:r w:rsidRPr="00343B90" w:rsidDel="00422AC0">
          <w:rPr>
            <w:rFonts w:ascii="Times New Roman" w:hAnsi="Times New Roman" w:cs="Times New Roman"/>
            <w:i w:val="0"/>
            <w:iCs w:val="0"/>
          </w:rPr>
          <w:fldChar w:fldCharType="separate"/>
        </w:r>
        <w:r w:rsidR="002175CC" w:rsidDel="00422AC0">
          <w:rPr>
            <w:rFonts w:ascii="Times New Roman" w:hAnsi="Times New Roman" w:cs="Times New Roman"/>
            <w:noProof/>
          </w:rPr>
          <w:delText>3</w:delText>
        </w:r>
        <w:r w:rsidRPr="00343B90" w:rsidDel="00422AC0">
          <w:rPr>
            <w:rFonts w:ascii="Times New Roman" w:hAnsi="Times New Roman" w:cs="Times New Roman"/>
            <w:i w:val="0"/>
            <w:iCs w:val="0"/>
          </w:rPr>
          <w:fldChar w:fldCharType="end"/>
        </w:r>
        <w:r w:rsidRPr="00343B90" w:rsidDel="00422AC0">
          <w:rPr>
            <w:rFonts w:ascii="Times New Roman" w:hAnsi="Times New Roman" w:cs="Times New Roman"/>
          </w:rPr>
          <w:delText xml:space="preserve"> The arrangement of the neural network layers for detecting possible zeros</w:delText>
        </w:r>
      </w:del>
    </w:p>
    <w:p w14:paraId="21AC439D" w14:textId="77777777" w:rsidR="008F055C" w:rsidRPr="00343B90" w:rsidRDefault="008F055C">
      <w:pPr>
        <w:pStyle w:val="Caption"/>
        <w:pPrChange w:id="1125" w:author="Amin Khodamoradi" w:date="2023-12-18T15:08:00Z">
          <w:pPr>
            <w:spacing w:line="276" w:lineRule="auto"/>
          </w:pPr>
        </w:pPrChange>
      </w:pPr>
    </w:p>
    <w:p w14:paraId="68AAB267" w14:textId="18676FF5" w:rsidR="008F055C" w:rsidRPr="00C55537" w:rsidRDefault="00E03EC1" w:rsidP="00D57090">
      <w:pPr>
        <w:spacing w:line="276" w:lineRule="auto"/>
        <w:jc w:val="both"/>
        <w:rPr>
          <w:rFonts w:ascii="Times New Roman" w:hAnsi="Times New Roman" w:cs="Times New Roman"/>
          <w:rPrChange w:id="1126"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w:lastRenderedPageBreak/>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1127" w:author="mcm" w:date="2023-11-10T15:40:00Z">
            <w:rPr>
              <w:rFonts w:ascii="Times New Roman" w:hAnsi="Times New Roman" w:cs="Times New Roman"/>
              <w:i/>
              <w:iCs/>
            </w:rPr>
          </w:rPrChange>
        </w:rPr>
        <w:t>The number of convolution filters is 128, 32, and 8, respectively. All connected layers have 64, 16, and 2 nodes, respectively. The first two layers have the activation function of ReLU, and the last layer with 2 nodes has a Sigmoid activation function</w:t>
      </w:r>
      <w:customXmlInsRangeStart w:id="1128" w:author="Amin Khodamoradi" w:date="2023-12-19T14:13:00Z"/>
      <w:sdt>
        <w:sdtPr>
          <w:rPr>
            <w:rFonts w:ascii="Times New Roman" w:hAnsi="Times New Roman" w:cs="Times New Roman"/>
          </w:rPr>
          <w:id w:val="567622816"/>
          <w:citation/>
        </w:sdtPr>
        <w:sdtContent>
          <w:customXmlInsRangeEnd w:id="1128"/>
          <w:ins w:id="1129" w:author="Amin Khodamoradi" w:date="2023-12-19T14:13:00Z">
            <w:r w:rsidR="002D4797">
              <w:rPr>
                <w:rFonts w:ascii="Times New Roman" w:hAnsi="Times New Roman" w:cs="Times New Roman"/>
              </w:rPr>
              <w:fldChar w:fldCharType="begin"/>
            </w:r>
            <w:r w:rsidR="002D4797">
              <w:rPr>
                <w:rFonts w:ascii="Times New Roman" w:hAnsi="Times New Roman" w:cs="Times New Roman"/>
              </w:rPr>
              <w:instrText xml:space="preserve"> CITATION Hin121 \l 1033 </w:instrText>
            </w:r>
          </w:ins>
          <w:r w:rsidR="002D4797">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[42]</w:t>
          </w:r>
          <w:ins w:id="1130" w:author="Amin Khodamoradi" w:date="2023-12-19T14:13:00Z">
            <w:r w:rsidR="002D4797">
              <w:rPr>
                <w:rFonts w:ascii="Times New Roman" w:hAnsi="Times New Roman" w:cs="Times New Roman"/>
              </w:rPr>
              <w:fldChar w:fldCharType="end"/>
            </w:r>
          </w:ins>
          <w:customXmlInsRangeStart w:id="1131" w:author="Amin Khodamoradi" w:date="2023-12-19T14:13:00Z"/>
        </w:sdtContent>
      </w:sdt>
      <w:customXmlInsRangeEnd w:id="1131"/>
      <w:del w:id="1132" w:author="Amin Khodamoradi" w:date="2023-12-18T15:20:00Z">
        <w:r w:rsidR="00D92642" w:rsidRPr="00C55537" w:rsidDel="0099192F">
          <w:rPr>
            <w:rFonts w:ascii="Times New Roman" w:hAnsi="Times New Roman" w:cs="Times New Roman"/>
            <w:rPrChange w:id="1133" w:author="mcm" w:date="2023-11-10T15:40:00Z">
              <w:rPr>
                <w:rFonts w:ascii="Times New Roman" w:hAnsi="Times New Roman" w:cs="Times New Roman"/>
                <w:i/>
                <w:iCs/>
              </w:rPr>
            </w:rPrChange>
          </w:rPr>
          <w:delText xml:space="preserve"> [41]</w:delText>
        </w:r>
      </w:del>
      <w:r w:rsidR="00D92642" w:rsidRPr="00C55537">
        <w:rPr>
          <w:rFonts w:ascii="Times New Roman" w:hAnsi="Times New Roman" w:cs="Times New Roman"/>
          <w:rPrChange w:id="1134" w:author="mcm" w:date="2023-11-10T15:40:00Z">
            <w:rPr>
              <w:rFonts w:ascii="Times New Roman" w:hAnsi="Times New Roman" w:cs="Times New Roman"/>
              <w:i/>
              <w:iCs/>
            </w:rPr>
          </w:rPrChange>
        </w:rPr>
        <w:t>,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15B6B28B" w:rsidR="008F055C" w:rsidRPr="00343B90" w:rsidRDefault="00C44D4A">
      <w:pPr>
        <w:pStyle w:val="Caption"/>
        <w:rPr>
          <w:rFonts w:ascii="Times New Roman" w:hAnsi="Times New Roman" w:cs="Times New Roman"/>
        </w:rPr>
        <w:pPrChange w:id="1135" w:author="Amin Khodamoradi" w:date="2023-12-18T15:08:00Z">
          <w:pPr>
            <w:spacing w:line="276" w:lineRule="auto"/>
          </w:pPr>
        </w:pPrChange>
      </w:pPr>
      <m:oMath>
        <m:r>
          <w:rPr>
            <w:rFonts w:ascii="Cambria Math" w:hAnsi="Cambria Math" w:cs="Times New Roman"/>
          </w:rPr>
          <m:t>Sigmoid(x) =</m:t>
        </m:r>
        <m:f>
          <m:fPr>
            <m:ctrlPr>
              <w:ins w:id="1136" w:author="mcm" w:date="2023-11-10T14:22:00Z">
                <w:rPr>
                  <w:rFonts w:ascii="Cambria Math" w:hAnsi="Cambria Math" w:cs="Times New Roman"/>
                </w:rPr>
              </w:ins>
            </m:ctrlPr>
          </m:fPr>
          <m:num>
            <m:r>
              <w:rPr>
                <w:rFonts w:ascii="Cambria Math" w:hAnsi="Cambria Math" w:cs="Times New Roman"/>
              </w:rPr>
              <m:t>1</m:t>
            </m:r>
          </m:num>
          <m:den>
            <m:r>
              <w:rPr>
                <w:rFonts w:ascii="Cambria Math" w:hAnsi="Cambria Math" w:cs="Times New Roman"/>
              </w:rPr>
              <m:t xml:space="preserve">(1 + </m:t>
            </m:r>
            <m:sSup>
              <m:sSupPr>
                <m:ctrlPr>
                  <w:ins w:id="1137" w:author="mcm" w:date="2023-11-10T14:22:00Z">
                    <w:rPr>
                      <w:rFonts w:ascii="Cambria Math" w:hAnsi="Cambria Math" w:cs="Times New Roman"/>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r w:rsidR="00D92642" w:rsidRPr="00343B90">
        <w:rPr>
          <w:rFonts w:ascii="Times New Roman" w:hAnsi="Times New Roman" w:cs="Times New Roman"/>
        </w:rPr>
        <w:tab/>
      </w:r>
      <w:ins w:id="1138" w:author="Amin Khodamoradi" w:date="2023-12-18T15:08:00Z">
        <w:r w:rsidR="00264051">
          <w:rPr>
            <w:rFonts w:ascii="Times New Roman" w:hAnsi="Times New Roman" w:cs="Times New Roman"/>
          </w:rPr>
          <w:t>(</w:t>
        </w:r>
        <w:r w:rsidR="00264051">
          <w:rPr>
            <w:rFonts w:ascii="Times New Roman" w:hAnsi="Times New Roman" w:cs="Times New Roman"/>
          </w:rPr>
          <w:fldChar w:fldCharType="begin"/>
        </w:r>
        <w:r w:rsidR="00264051">
          <w:rPr>
            <w:rFonts w:ascii="Times New Roman" w:hAnsi="Times New Roman" w:cs="Times New Roman"/>
          </w:rPr>
          <w:instrText xml:space="preserve"> SEQ Equation \* ARABIC </w:instrText>
        </w:r>
      </w:ins>
      <w:r w:rsidR="00264051">
        <w:rPr>
          <w:rFonts w:ascii="Times New Roman" w:hAnsi="Times New Roman" w:cs="Times New Roman"/>
        </w:rPr>
        <w:fldChar w:fldCharType="separate"/>
      </w:r>
      <w:ins w:id="1139" w:author="Amin Khodamoradi" w:date="2024-01-08T16:05:00Z">
        <w:r w:rsidR="004D7C34">
          <w:rPr>
            <w:rFonts w:ascii="Times New Roman" w:hAnsi="Times New Roman" w:cs="Times New Roman"/>
            <w:noProof/>
          </w:rPr>
          <w:t>7</w:t>
        </w:r>
      </w:ins>
      <w:ins w:id="1140" w:author="Amin Khodamoradi" w:date="2023-12-18T15:08:00Z">
        <w:r w:rsidR="00264051">
          <w:rPr>
            <w:rFonts w:ascii="Times New Roman" w:hAnsi="Times New Roman" w:cs="Times New Roman"/>
          </w:rPr>
          <w:fldChar w:fldCharType="end"/>
        </w:r>
        <w:r w:rsidR="00264051">
          <w:rPr>
            <w:rFonts w:ascii="Times New Roman" w:hAnsi="Times New Roman" w:cs="Times New Roman"/>
          </w:rPr>
          <w:t>)</w:t>
        </w:r>
      </w:ins>
      <w:del w:id="1141" w:author="Amin Khodamoradi" w:date="2023-12-18T15:08:00Z">
        <w:r w:rsidR="00D92642" w:rsidRPr="00343B90" w:rsidDel="00264051">
          <w:rPr>
            <w:rFonts w:ascii="Times New Roman" w:hAnsi="Times New Roman" w:cs="Times New Roman"/>
          </w:rPr>
          <w:delText>(3)</w:delText>
        </w:r>
      </w:del>
    </w:p>
    <w:p w14:paraId="5E06F42C" w14:textId="77777777" w:rsidR="008F055C" w:rsidRPr="00343B90" w:rsidRDefault="008F055C">
      <w:pPr>
        <w:spacing w:line="276" w:lineRule="auto"/>
        <w:rPr>
          <w:rFonts w:ascii="Times New Roman" w:hAnsi="Times New Roman" w:cs="Times New Roman"/>
        </w:rPr>
      </w:pPr>
    </w:p>
    <w:p w14:paraId="4BD222A3" w14:textId="57EBF13B" w:rsidR="008F055C" w:rsidRPr="00343B90" w:rsidRDefault="00D92642">
      <w:pPr>
        <w:spacing w:line="276" w:lineRule="auto"/>
        <w:jc w:val="both"/>
        <w:rPr>
          <w:rFonts w:ascii="Times New Roman" w:hAnsi="Times New Roman" w:cs="Times New Roman"/>
        </w:rPr>
        <w:pPrChange w:id="1142" w:author="mcm" w:date="2023-11-10T15:41:00Z">
          <w:pPr>
            <w:spacing w:line="276" w:lineRule="auto"/>
          </w:pPr>
        </w:pPrChange>
      </w:pPr>
      <w:r w:rsidRPr="00343B90">
        <w:rPr>
          <w:rFonts w:ascii="Times New Roman" w:hAnsi="Times New Roman" w:cs="Times New Roman"/>
        </w:rPr>
        <w:t xml:space="preserve">Convolution layers using a Flatten layer </w:t>
      </w:r>
      <w:ins w:id="1143" w:author="Amin Khodamoradi" w:date="2024-04-08T16:47:00Z" w16du:dateUtc="2024-04-08T15:47:00Z">
        <w:r w:rsidR="00F60EAA">
          <w:rPr>
            <w:rFonts w:ascii="Times New Roman" w:hAnsi="Times New Roman" w:cs="Times New Roman"/>
          </w:rPr>
          <w:t>c</w:t>
        </w:r>
      </w:ins>
      <w:del w:id="1144" w:author="Amin Khodamoradi" w:date="2024-04-08T16:47:00Z" w16du:dateUtc="2024-04-08T15:47:00Z">
        <w:r w:rsidRPr="00343B90" w:rsidDel="00F60EAA">
          <w:rPr>
            <w:rFonts w:ascii="Times New Roman" w:hAnsi="Times New Roman" w:cs="Times New Roman"/>
          </w:rPr>
          <w:delText xml:space="preserve">Connects </w:delText>
        </w:r>
      </w:del>
      <w:ins w:id="1145" w:author="Amin Khodamoradi" w:date="2024-04-08T16:47:00Z" w16du:dateUtc="2024-04-08T15:47:00Z">
        <w:r w:rsidR="00F60EAA">
          <w:rPr>
            <w:rFonts w:ascii="Times New Roman" w:hAnsi="Times New Roman" w:cs="Times New Roman"/>
          </w:rPr>
          <w:t>onnect</w:t>
        </w:r>
        <w:r w:rsidR="00F60EAA" w:rsidRPr="00343B90">
          <w:rPr>
            <w:rFonts w:ascii="Times New Roman" w:hAnsi="Times New Roman" w:cs="Times New Roman"/>
          </w:rPr>
          <w:t xml:space="preserve"> </w:t>
        </w:r>
      </w:ins>
      <w:r w:rsidRPr="00343B90">
        <w:rPr>
          <w:rFonts w:ascii="Times New Roman" w:hAnsi="Times New Roman" w:cs="Times New Roman"/>
        </w:rPr>
        <w:t>to fully connected layers. The function of this layer is to transform a two-dimensional matrix into a one-</w:t>
      </w:r>
      <w:del w:id="1146" w:author="Amin Khodamoradi" w:date="2024-04-08T16:57:00Z" w16du:dateUtc="2024-04-08T15:57:00Z">
        <w:r w:rsidRPr="00343B90" w:rsidDel="006E39DA">
          <w:rPr>
            <w:rFonts w:ascii="Times New Roman" w:hAnsi="Times New Roman" w:cs="Times New Roman"/>
          </w:rPr>
          <w:delText xml:space="preserve"> </w:delText>
        </w:r>
      </w:del>
      <w:r w:rsidRPr="00343B90">
        <w:rPr>
          <w:rFonts w:ascii="Times New Roman" w:hAnsi="Times New Roman" w:cs="Times New Roman"/>
        </w:rPr>
        <w:t>dimensional vector. The output of this input layer of the first layer is fully connected. Also, between fully connected 64 and 16 nodes, we used one Dropout layer</w:t>
      </w:r>
      <w:customXmlInsRangeStart w:id="1147" w:author="Amin Khodamoradi" w:date="2023-12-19T14:17:00Z"/>
      <w:sdt>
        <w:sdtPr>
          <w:rPr>
            <w:rFonts w:ascii="Times New Roman" w:hAnsi="Times New Roman" w:cs="Times New Roman"/>
          </w:rPr>
          <w:id w:val="-396280213"/>
          <w:citation/>
        </w:sdtPr>
        <w:sdtContent>
          <w:customXmlInsRangeEnd w:id="1147"/>
          <w:ins w:id="1148" w:author="Amin Khodamoradi" w:date="2023-12-19T14:17:00Z">
            <w:r w:rsidR="00EC1E90">
              <w:rPr>
                <w:rFonts w:ascii="Times New Roman" w:hAnsi="Times New Roman" w:cs="Times New Roman"/>
              </w:rPr>
              <w:fldChar w:fldCharType="begin"/>
            </w:r>
            <w:r w:rsidR="00EC1E90">
              <w:rPr>
                <w:rFonts w:ascii="Times New Roman" w:hAnsi="Times New Roman" w:cs="Times New Roman"/>
              </w:rPr>
              <w:instrText xml:space="preserve"> CITATION Sri141 \l 1033 </w:instrText>
            </w:r>
          </w:ins>
          <w:r w:rsidR="00EC1E90">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[43]</w:t>
          </w:r>
          <w:ins w:id="1149" w:author="Amin Khodamoradi" w:date="2023-12-19T14:17:00Z">
            <w:r w:rsidR="00EC1E90">
              <w:rPr>
                <w:rFonts w:ascii="Times New Roman" w:hAnsi="Times New Roman" w:cs="Times New Roman"/>
              </w:rPr>
              <w:fldChar w:fldCharType="end"/>
            </w:r>
          </w:ins>
          <w:customXmlInsRangeStart w:id="1150" w:author="Amin Khodamoradi" w:date="2023-12-19T14:17:00Z"/>
        </w:sdtContent>
      </w:sdt>
      <w:customXmlInsRangeEnd w:id="1150"/>
      <w:del w:id="1151" w:author="Amin Khodamoradi" w:date="2023-12-19T14:13:00Z">
        <w:r w:rsidRPr="00343B90" w:rsidDel="00EC1E90">
          <w:rPr>
            <w:rFonts w:ascii="Times New Roman" w:hAnsi="Times New Roman" w:cs="Times New Roman"/>
          </w:rPr>
          <w:delText xml:space="preserve"> </w:delText>
        </w:r>
        <w:r w:rsidRPr="00343B90" w:rsidDel="00426ECA">
          <w:rPr>
            <w:rFonts w:ascii="Times New Roman" w:hAnsi="Times New Roman" w:cs="Times New Roman"/>
          </w:rPr>
          <w:delText>[</w:delText>
        </w:r>
        <w:r w:rsidRPr="00343B90" w:rsidDel="00EB2C02">
          <w:rPr>
            <w:rFonts w:ascii="Times New Roman" w:hAnsi="Times New Roman" w:cs="Times New Roman"/>
          </w:rPr>
          <w:delText>42]</w:delText>
        </w:r>
      </w:del>
      <w:r w:rsidRPr="00343B90">
        <w:rPr>
          <w:rFonts w:ascii="Times New Roman" w:hAnsi="Times New Roman" w:cs="Times New Roman"/>
        </w:rPr>
        <w:t xml:space="preserve"> with a </w:t>
      </w:r>
      <w:del w:id="1152" w:author="mcm" w:date="2023-11-10T15:41:00Z">
        <w:r w:rsidRPr="00343B90" w:rsidDel="00C55537">
          <w:rPr>
            <w:rFonts w:ascii="Times New Roman" w:hAnsi="Times New Roman" w:cs="Times New Roman"/>
          </w:rPr>
          <w:delText>wast</w:delText>
        </w:r>
      </w:del>
      <w:ins w:id="1153"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062FE65E" w:rsidR="008F055C" w:rsidRPr="00343B90" w:rsidRDefault="00D92642">
      <w:pPr>
        <w:spacing w:line="276" w:lineRule="auto"/>
        <w:jc w:val="both"/>
        <w:rPr>
          <w:rFonts w:ascii="Times New Roman" w:hAnsi="Times New Roman" w:cs="Times New Roman"/>
        </w:rPr>
        <w:pPrChange w:id="1154" w:author="mcm" w:date="2023-11-10T15:41:00Z">
          <w:pPr>
            <w:spacing w:line="276" w:lineRule="auto"/>
          </w:pPr>
        </w:pPrChange>
      </w:pPr>
      <w:r w:rsidRPr="00343B90">
        <w:rPr>
          <w:rFonts w:ascii="Times New Roman" w:hAnsi="Times New Roman" w:cs="Times New Roman"/>
        </w:rPr>
        <w:t xml:space="preserve">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w:t>
      </w:r>
      <m:oMath>
        <m:r>
          <w:ins w:id="1155" w:author="Amin Khodamoradi" w:date="2023-12-19T14:50:00Z">
            <w:rPr>
              <w:rFonts w:ascii="Cambria Math" w:hAnsi="Cambria Math" w:cs="Times New Roman"/>
            </w:rPr>
            <m:t>17×16</m:t>
          </w:ins>
        </m:r>
      </m:oMath>
      <w:del w:id="1156" w:author="Amin Khodamoradi" w:date="2023-12-19T14:50:00Z">
        <w:r w:rsidRPr="00343B90" w:rsidDel="00142C4A">
          <w:rPr>
            <w:rFonts w:ascii="Times New Roman" w:hAnsi="Times New Roman" w:cs="Times New Roman"/>
          </w:rPr>
          <w:delText>71 16</w:delText>
        </w:r>
      </w:del>
      <w:r w:rsidRPr="00343B90">
        <w:rPr>
          <w:rFonts w:ascii="Times New Roman" w:hAnsi="Times New Roman" w:cs="Times New Roman"/>
        </w:rPr>
        <w:t xml:space="preserve"> times. </w:t>
      </w:r>
      <w:ins w:id="1157" w:author="Amin Khodamoradi" w:date="2023-12-18T15:09:00Z">
        <w:r w:rsidR="00522C34">
          <w:rPr>
            <w:rFonts w:ascii="Times New Roman" w:hAnsi="Times New Roman" w:cs="Times New Roman"/>
          </w:rPr>
          <w:fldChar w:fldCharType="begin"/>
        </w:r>
        <w:r w:rsidR="00522C34">
          <w:rPr>
            <w:rFonts w:ascii="Times New Roman" w:hAnsi="Times New Roman" w:cs="Times New Roman"/>
          </w:rPr>
          <w:instrText xml:space="preserve"> REF _Ref153804560 \h </w:instrText>
        </w:r>
      </w:ins>
      <w:r w:rsidR="00522C34">
        <w:rPr>
          <w:rFonts w:ascii="Times New Roman" w:hAnsi="Times New Roman" w:cs="Times New Roman"/>
        </w:rPr>
      </w:r>
      <w:r w:rsidR="00522C34">
        <w:rPr>
          <w:rFonts w:ascii="Times New Roman" w:hAnsi="Times New Roman" w:cs="Times New Roman"/>
        </w:rPr>
        <w:fldChar w:fldCharType="separate"/>
      </w:r>
      <w:ins w:id="1158"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4</w:t>
        </w:r>
      </w:ins>
      <w:ins w:id="1159" w:author="Amin Khodamoradi" w:date="2023-12-18T15:09:00Z">
        <w:r w:rsidR="00522C34">
          <w:rPr>
            <w:rFonts w:ascii="Times New Roman" w:hAnsi="Times New Roman" w:cs="Times New Roman"/>
          </w:rPr>
          <w:fldChar w:fldCharType="end"/>
        </w:r>
      </w:ins>
      <w:del w:id="1160" w:author="Amin Khodamoradi" w:date="2023-12-18T15:08:00Z">
        <w:r w:rsidRPr="00343B90" w:rsidDel="00522C34">
          <w:rPr>
            <w:rFonts w:ascii="Times New Roman" w:hAnsi="Times New Roman" w:cs="Times New Roman"/>
          </w:rPr>
          <w:delText>Figure 4</w:delText>
        </w:r>
      </w:del>
      <w:r w:rsidRPr="00343B90">
        <w:rPr>
          <w:rFonts w:ascii="Times New Roman" w:hAnsi="Times New Roman" w:cs="Times New Roman"/>
        </w:rPr>
        <w:t xml:space="preserve">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1161"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97C901D" w:rsidR="008F055C" w:rsidRPr="00343B90" w:rsidRDefault="00FF7E56" w:rsidP="00FF7E56">
      <w:pPr>
        <w:pStyle w:val="Caption"/>
        <w:jc w:val="center"/>
        <w:rPr>
          <w:rFonts w:ascii="Times New Roman" w:hAnsi="Times New Roman" w:cs="Times New Roman"/>
        </w:rPr>
      </w:pPr>
      <w:bookmarkStart w:id="1162" w:name="_Ref153804560"/>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4</w:t>
      </w:r>
      <w:r w:rsidRPr="00343B90">
        <w:rPr>
          <w:rFonts w:ascii="Times New Roman" w:hAnsi="Times New Roman" w:cs="Times New Roman"/>
        </w:rPr>
        <w:fldChar w:fldCharType="end"/>
      </w:r>
      <w:bookmarkEnd w:id="1162"/>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br/>
        <w:t>The following settings are used in the construction of the convolution neural network:</w:t>
      </w:r>
    </w:p>
    <w:p w14:paraId="3EE09691" w14:textId="32182C0B"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lastRenderedPageBreak/>
        <w:t>We used Tensorflow</w:t>
      </w:r>
      <w:customXmlInsRangeStart w:id="1163" w:author="Amin Khodamoradi" w:date="2023-12-19T16:03:00Z"/>
      <w:sdt>
        <w:sdtPr>
          <w:rPr>
            <w:rFonts w:ascii="Times New Roman" w:hAnsi="Times New Roman" w:cs="Times New Roman"/>
          </w:rPr>
          <w:id w:val="1227871010"/>
          <w:citation/>
        </w:sdtPr>
        <w:sdtContent>
          <w:customXmlInsRangeEnd w:id="1163"/>
          <w:ins w:id="1164" w:author="Amin Khodamoradi" w:date="2023-12-19T16:03:00Z">
            <w:r w:rsidR="000F781C">
              <w:rPr>
                <w:rFonts w:ascii="Times New Roman" w:hAnsi="Times New Roman" w:cs="Times New Roman"/>
              </w:rPr>
              <w:fldChar w:fldCharType="begin"/>
            </w:r>
            <w:r w:rsidR="000F781C">
              <w:rPr>
                <w:rFonts w:ascii="Times New Roman" w:hAnsi="Times New Roman" w:cs="Times New Roman"/>
              </w:rPr>
              <w:instrText xml:space="preserve"> CITATION Aba16 \l 1033 </w:instrText>
            </w:r>
          </w:ins>
          <w:r w:rsidR="000F781C">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[44]</w:t>
          </w:r>
          <w:ins w:id="1165" w:author="Amin Khodamoradi" w:date="2023-12-19T16:03:00Z">
            <w:r w:rsidR="000F781C">
              <w:rPr>
                <w:rFonts w:ascii="Times New Roman" w:hAnsi="Times New Roman" w:cs="Times New Roman"/>
              </w:rPr>
              <w:fldChar w:fldCharType="end"/>
            </w:r>
          </w:ins>
          <w:customXmlInsRangeStart w:id="1166" w:author="Amin Khodamoradi" w:date="2023-12-19T16:03:00Z"/>
        </w:sdtContent>
      </w:sdt>
      <w:customXmlInsRangeEnd w:id="1166"/>
      <w:del w:id="1167" w:author="Amin Khodamoradi" w:date="2023-12-19T14:50:00Z">
        <w:r w:rsidRPr="00343B90" w:rsidDel="00E956EF">
          <w:rPr>
            <w:rFonts w:ascii="Times New Roman" w:hAnsi="Times New Roman" w:cs="Times New Roman"/>
          </w:rPr>
          <w:delText xml:space="preserve"> [43]</w:delText>
        </w:r>
      </w:del>
      <w:r w:rsidRPr="00343B90">
        <w:rPr>
          <w:rFonts w:ascii="Times New Roman" w:hAnsi="Times New Roman" w:cs="Times New Roman"/>
        </w:rPr>
        <w:t xml:space="preserve"> (version 1.14.0) and KERAS</w:t>
      </w:r>
      <w:customXmlInsRangeStart w:id="1168" w:author="Amin Khodamoradi" w:date="2023-12-19T16:09:00Z"/>
      <w:sdt>
        <w:sdtPr>
          <w:rPr>
            <w:rFonts w:ascii="Times New Roman" w:hAnsi="Times New Roman" w:cs="Times New Roman"/>
          </w:rPr>
          <w:id w:val="-612983081"/>
          <w:citation/>
        </w:sdtPr>
        <w:sdtContent>
          <w:customXmlInsRangeEnd w:id="1168"/>
          <w:ins w:id="1169" w:author="Amin Khodamoradi" w:date="2023-12-19T16:09:00Z">
            <w:r w:rsidR="00136BD5">
              <w:rPr>
                <w:rFonts w:ascii="Times New Roman" w:hAnsi="Times New Roman" w:cs="Times New Roman"/>
              </w:rPr>
              <w:fldChar w:fldCharType="begin"/>
            </w:r>
            <w:r w:rsidR="00136BD5">
              <w:rPr>
                <w:rFonts w:ascii="Times New Roman" w:hAnsi="Times New Roman" w:cs="Times New Roman"/>
              </w:rPr>
              <w:instrText xml:space="preserve"> CITATION Fra15 \l 1033 </w:instrText>
            </w:r>
          </w:ins>
          <w:r w:rsidR="00136BD5">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[45]</w:t>
          </w:r>
          <w:ins w:id="1170" w:author="Amin Khodamoradi" w:date="2023-12-19T16:09:00Z">
            <w:r w:rsidR="00136BD5">
              <w:rPr>
                <w:rFonts w:ascii="Times New Roman" w:hAnsi="Times New Roman" w:cs="Times New Roman"/>
              </w:rPr>
              <w:fldChar w:fldCharType="end"/>
            </w:r>
          </w:ins>
          <w:customXmlInsRangeStart w:id="1171" w:author="Amin Khodamoradi" w:date="2023-12-19T16:09:00Z"/>
        </w:sdtContent>
      </w:sdt>
      <w:customXmlInsRangeEnd w:id="1171"/>
      <w:del w:id="1172" w:author="Amin Khodamoradi" w:date="2023-12-19T16:03:00Z">
        <w:r w:rsidRPr="00343B90" w:rsidDel="000F781C">
          <w:rPr>
            <w:rFonts w:ascii="Times New Roman" w:hAnsi="Times New Roman" w:cs="Times New Roman"/>
          </w:rPr>
          <w:delText xml:space="preserve"> [44]</w:delText>
        </w:r>
      </w:del>
      <w:r w:rsidRPr="00343B90">
        <w:rPr>
          <w:rFonts w:ascii="Times New Roman" w:hAnsi="Times New Roman" w:cs="Times New Roman"/>
        </w:rPr>
        <w:t xml:space="preserve"> (version 2.2.5) packages to implement the neural network.</w:t>
      </w:r>
    </w:p>
    <w:p w14:paraId="48FD05A0" w14:textId="41A745BF"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w:t>
      </w:r>
      <w:customXmlInsRangeStart w:id="1173" w:author="Amin Khodamoradi" w:date="2023-12-20T12:19:00Z"/>
      <w:sdt>
        <w:sdtPr>
          <w:rPr>
            <w:rFonts w:ascii="Times New Roman" w:hAnsi="Times New Roman" w:cs="Times New Roman"/>
          </w:rPr>
          <w:id w:val="1082413992"/>
          <w:citation/>
        </w:sdtPr>
        <w:sdtContent>
          <w:customXmlInsRangeEnd w:id="1173"/>
          <w:ins w:id="1174" w:author="Amin Khodamoradi" w:date="2023-12-20T12:19:00Z">
            <w:r w:rsidR="00305818">
              <w:rPr>
                <w:rFonts w:ascii="Times New Roman" w:hAnsi="Times New Roman" w:cs="Times New Roman"/>
              </w:rPr>
              <w:fldChar w:fldCharType="begin"/>
            </w:r>
          </w:ins>
          <w:ins w:id="1175" w:author="Amin Khodamoradi" w:date="2023-12-20T12:21:00Z">
            <w:r w:rsidR="00305818">
              <w:rPr>
                <w:rFonts w:ascii="Times New Roman" w:hAnsi="Times New Roman" w:cs="Times New Roman"/>
              </w:rPr>
              <w:instrText xml:space="preserve">CITATION Gho201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[46]</w:t>
          </w:r>
          <w:ins w:id="1176" w:author="Amin Khodamoradi" w:date="2023-12-20T12:19:00Z">
            <w:r w:rsidR="00305818">
              <w:rPr>
                <w:rFonts w:ascii="Times New Roman" w:hAnsi="Times New Roman" w:cs="Times New Roman"/>
              </w:rPr>
              <w:fldChar w:fldCharType="end"/>
            </w:r>
          </w:ins>
          <w:customXmlInsRangeStart w:id="1177" w:author="Amin Khodamoradi" w:date="2023-12-20T12:19:00Z"/>
        </w:sdtContent>
      </w:sdt>
      <w:customXmlInsRangeEnd w:id="1177"/>
      <w:customXmlInsRangeStart w:id="1178" w:author="Amin Khodamoradi" w:date="2023-12-20T12:26:00Z"/>
      <w:sdt>
        <w:sdtPr>
          <w:rPr>
            <w:rFonts w:ascii="Times New Roman" w:hAnsi="Times New Roman" w:cs="Times New Roman"/>
          </w:rPr>
          <w:id w:val="-781105481"/>
          <w:citation/>
        </w:sdtPr>
        <w:sdtContent>
          <w:customXmlInsRangeEnd w:id="1178"/>
          <w:ins w:id="1179" w:author="Amin Khodamoradi" w:date="2023-12-20T12:26:00Z">
            <w:r w:rsidR="00305818">
              <w:rPr>
                <w:rFonts w:ascii="Times New Roman" w:hAnsi="Times New Roman" w:cs="Times New Roman"/>
              </w:rPr>
              <w:fldChar w:fldCharType="begin"/>
            </w:r>
            <w:r w:rsidR="00305818">
              <w:rPr>
                <w:rFonts w:ascii="Times New Roman" w:hAnsi="Times New Roman" w:cs="Times New Roman"/>
              </w:rPr>
              <w:instrText xml:space="preserve"> CITATION Tod19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[47]</w:t>
          </w:r>
          <w:ins w:id="1180" w:author="Amin Khodamoradi" w:date="2023-12-20T12:26:00Z">
            <w:r w:rsidR="00305818">
              <w:rPr>
                <w:rFonts w:ascii="Times New Roman" w:hAnsi="Times New Roman" w:cs="Times New Roman"/>
              </w:rPr>
              <w:fldChar w:fldCharType="end"/>
            </w:r>
          </w:ins>
          <w:customXmlInsRangeStart w:id="1181" w:author="Amin Khodamoradi" w:date="2023-12-20T12:26:00Z"/>
        </w:sdtContent>
      </w:sdt>
      <w:customXmlInsRangeEnd w:id="1181"/>
      <w:customXmlInsRangeStart w:id="1182" w:author="Amin Khodamoradi" w:date="2023-12-20T12:28:00Z"/>
      <w:sdt>
        <w:sdtPr>
          <w:rPr>
            <w:rFonts w:ascii="Times New Roman" w:hAnsi="Times New Roman" w:cs="Times New Roman"/>
          </w:rPr>
          <w:id w:val="1463158964"/>
          <w:citation/>
        </w:sdtPr>
        <w:sdtContent>
          <w:customXmlInsRangeEnd w:id="1182"/>
          <w:ins w:id="1183" w:author="Amin Khodamoradi" w:date="2023-12-20T12:28:00Z">
            <w:r w:rsidR="00305818">
              <w:rPr>
                <w:rFonts w:ascii="Times New Roman" w:hAnsi="Times New Roman" w:cs="Times New Roman"/>
              </w:rPr>
              <w:fldChar w:fldCharType="begin"/>
            </w:r>
            <w:r w:rsidR="00305818">
              <w:rPr>
                <w:rFonts w:ascii="Times New Roman" w:hAnsi="Times New Roman" w:cs="Times New Roman"/>
              </w:rPr>
              <w:instrText xml:space="preserve"> CITATION Kim191 \l 1033 </w:instrText>
            </w:r>
          </w:ins>
          <w:r w:rsidR="00305818">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[48]</w:t>
          </w:r>
          <w:ins w:id="1184" w:author="Amin Khodamoradi" w:date="2023-12-20T12:28:00Z">
            <w:r w:rsidR="00305818">
              <w:rPr>
                <w:rFonts w:ascii="Times New Roman" w:hAnsi="Times New Roman" w:cs="Times New Roman"/>
              </w:rPr>
              <w:fldChar w:fldCharType="end"/>
            </w:r>
          </w:ins>
          <w:customXmlInsRangeStart w:id="1185" w:author="Amin Khodamoradi" w:date="2023-12-20T12:28:00Z"/>
        </w:sdtContent>
      </w:sdt>
      <w:customXmlInsRangeEnd w:id="1185"/>
      <w:del w:id="1186" w:author="Amin Khodamoradi" w:date="2023-12-20T09:48:00Z">
        <w:r w:rsidRPr="00343B90" w:rsidDel="00C65630">
          <w:rPr>
            <w:rFonts w:ascii="Times New Roman" w:hAnsi="Times New Roman" w:cs="Times New Roman"/>
          </w:rPr>
          <w:delText xml:space="preserve"> [45</w:delText>
        </w:r>
      </w:del>
      <w:del w:id="1187" w:author="Amin Khodamoradi" w:date="2023-12-20T12:19:00Z">
        <w:r w:rsidRPr="00343B90" w:rsidDel="00305818">
          <w:rPr>
            <w:rFonts w:ascii="Times New Roman" w:hAnsi="Times New Roman" w:cs="Times New Roman"/>
          </w:rPr>
          <w:delText>, 46,</w:delText>
        </w:r>
      </w:del>
      <w:del w:id="1188" w:author="Amin Khodamoradi" w:date="2023-12-20T12:28:00Z">
        <w:r w:rsidRPr="00343B90" w:rsidDel="00305818">
          <w:rPr>
            <w:rFonts w:ascii="Times New Roman" w:hAnsi="Times New Roman" w:cs="Times New Roman"/>
          </w:rPr>
          <w:delText xml:space="preserve"> 47]</w:delText>
        </w:r>
      </w:del>
      <w:r w:rsidRPr="00343B90">
        <w:rPr>
          <w:rFonts w:ascii="Times New Roman" w:hAnsi="Times New Roman" w:cs="Times New Roman"/>
        </w:rPr>
        <w:t>.</w:t>
      </w:r>
    </w:p>
    <w:p w14:paraId="2DCDB9DF" w14:textId="4C3888EE"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w:t>
      </w:r>
      <w:customXmlInsRangeStart w:id="1189" w:author="Amin Khodamoradi" w:date="2023-12-20T12:33:00Z"/>
      <w:sdt>
        <w:sdtPr>
          <w:rPr>
            <w:rFonts w:ascii="Times New Roman" w:hAnsi="Times New Roman" w:cs="Times New Roman"/>
          </w:rPr>
          <w:id w:val="741139822"/>
          <w:citation/>
        </w:sdtPr>
        <w:sdtContent>
          <w:customXmlInsRangeEnd w:id="1189"/>
          <w:ins w:id="1190" w:author="Amin Khodamoradi" w:date="2023-12-20T12:33:00Z">
            <w:r w:rsidR="00E566E6">
              <w:rPr>
                <w:rFonts w:ascii="Times New Roman" w:hAnsi="Times New Roman" w:cs="Times New Roman"/>
              </w:rPr>
              <w:fldChar w:fldCharType="begin"/>
            </w:r>
            <w:r w:rsidR="00E566E6">
              <w:rPr>
                <w:rFonts w:ascii="Times New Roman" w:hAnsi="Times New Roman" w:cs="Times New Roman"/>
              </w:rPr>
              <w:instrText xml:space="preserve"> CITATION Kin151 \l 1033 </w:instrText>
            </w:r>
          </w:ins>
          <w:r w:rsidR="00E566E6">
            <w:rPr>
              <w:rFonts w:ascii="Times New Roman" w:hAnsi="Times New Roman" w:cs="Times New Roman"/>
            </w:rPr>
            <w:fldChar w:fldCharType="separate"/>
          </w:r>
          <w:r w:rsidR="0070151C">
            <w:rPr>
              <w:rFonts w:ascii="Times New Roman" w:hAnsi="Times New Roman" w:cs="Times New Roman"/>
              <w:noProof/>
            </w:rPr>
            <w:t xml:space="preserve"> </w:t>
          </w:r>
          <w:r w:rsidR="0070151C" w:rsidRPr="0070151C">
            <w:rPr>
              <w:rFonts w:ascii="Times New Roman" w:hAnsi="Times New Roman" w:cs="Times New Roman"/>
              <w:noProof/>
            </w:rPr>
            <w:t>[49]</w:t>
          </w:r>
          <w:ins w:id="1191" w:author="Amin Khodamoradi" w:date="2023-12-20T12:33:00Z">
            <w:r w:rsidR="00E566E6">
              <w:rPr>
                <w:rFonts w:ascii="Times New Roman" w:hAnsi="Times New Roman" w:cs="Times New Roman"/>
              </w:rPr>
              <w:fldChar w:fldCharType="end"/>
            </w:r>
          </w:ins>
          <w:customXmlInsRangeStart w:id="1192" w:author="Amin Khodamoradi" w:date="2023-12-20T12:33:00Z"/>
        </w:sdtContent>
      </w:sdt>
      <w:customXmlInsRangeEnd w:id="1192"/>
      <w:del w:id="1193" w:author="Amin Khodamoradi" w:date="2023-12-20T12:29:00Z">
        <w:r w:rsidRPr="00343B90" w:rsidDel="00E566E6">
          <w:rPr>
            <w:rFonts w:ascii="Times New Roman" w:hAnsi="Times New Roman" w:cs="Times New Roman"/>
          </w:rPr>
          <w:delText xml:space="preserve"> [48]</w:delText>
        </w:r>
      </w:del>
      <w:r w:rsidRPr="00343B90">
        <w:rPr>
          <w:rFonts w:ascii="Times New Roman" w:hAnsi="Times New Roman" w:cs="Times New Roman"/>
        </w:rPr>
        <w:t xml:space="preserve">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14FC25C2" w:rsidR="008F055C" w:rsidRPr="00343B90" w:rsidRDefault="00F60EAA">
      <w:pPr>
        <w:numPr>
          <w:ilvl w:val="0"/>
          <w:numId w:val="2"/>
        </w:numPr>
        <w:spacing w:line="276" w:lineRule="auto"/>
        <w:jc w:val="both"/>
        <w:rPr>
          <w:rFonts w:ascii="Times New Roman" w:hAnsi="Times New Roman" w:cs="Times New Roman"/>
        </w:rPr>
      </w:pPr>
      <w:ins w:id="1194" w:author="Amin Khodamoradi" w:date="2024-04-08T16:47:00Z" w16du:dateUtc="2024-04-08T15:47:00Z">
        <w:r>
          <w:rPr>
            <w:rFonts w:ascii="Times New Roman" w:hAnsi="Times New Roman" w:cs="Times New Roman"/>
          </w:rPr>
          <w:t xml:space="preserve">A </w:t>
        </w:r>
      </w:ins>
      <w:del w:id="1195" w:author="Amin Khodamoradi" w:date="2024-04-08T16:47:00Z" w16du:dateUtc="2024-04-08T15:47:00Z">
        <w:r w:rsidR="00D92642" w:rsidRPr="00343B90" w:rsidDel="00F60EAA">
          <w:rPr>
            <w:rFonts w:ascii="Times New Roman" w:hAnsi="Times New Roman" w:cs="Times New Roman"/>
          </w:rPr>
          <w:delText>L</w:delText>
        </w:r>
      </w:del>
      <w:ins w:id="1196" w:author="Amin Khodamoradi" w:date="2024-04-08T16:47:00Z" w16du:dateUtc="2024-04-08T15:47:00Z">
        <w:r>
          <w:rPr>
            <w:rFonts w:ascii="Times New Roman" w:hAnsi="Times New Roman" w:cs="Times New Roman"/>
          </w:rPr>
          <w:t>l</w:t>
        </w:r>
      </w:ins>
      <w:r w:rsidR="00D92642" w:rsidRPr="00343B90">
        <w:rPr>
          <w:rFonts w:ascii="Times New Roman" w:hAnsi="Times New Roman" w:cs="Times New Roman"/>
        </w:rPr>
        <w:t xml:space="preserve">earning rate of </w:t>
      </w:r>
      <w:r w:rsidR="00D92642" w:rsidRPr="00343B90">
        <w:rPr>
          <w:rFonts w:ascii="Times New Roman" w:hAnsi="Times New Roman" w:cs="Times New Roman"/>
          <w:i/>
          <w:iCs/>
        </w:rPr>
        <w:t>1.0 × 10</w:t>
      </w:r>
      <w:r w:rsidR="00D92642" w:rsidRPr="00343B90">
        <w:rPr>
          <w:rFonts w:ascii="Times New Roman" w:hAnsi="Times New Roman" w:cs="Times New Roman"/>
          <w:i/>
          <w:iCs/>
          <w:vertAlign w:val="superscript"/>
        </w:rPr>
        <w:t>−5</w:t>
      </w:r>
      <w:r w:rsidR="00D92642"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367B877E" w:rsidR="008F055C" w:rsidRPr="00343B90" w:rsidDel="00C55537" w:rsidRDefault="00D92642" w:rsidP="009D0441">
      <w:pPr>
        <w:spacing w:line="276" w:lineRule="auto"/>
        <w:jc w:val="both"/>
        <w:rPr>
          <w:del w:id="1197"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ins w:id="1198" w:author="Amin Khodamoradi" w:date="2023-12-19T14:19:00Z">
        <w:r w:rsidR="00494C0F">
          <w:rPr>
            <w:rFonts w:ascii="Times New Roman" w:hAnsi="Times New Roman" w:cs="Times New Roman"/>
          </w:rPr>
          <w:t xml:space="preserve">In </w:t>
        </w:r>
        <w:r w:rsidR="00494C0F">
          <w:rPr>
            <w:rFonts w:ascii="Times New Roman" w:hAnsi="Times New Roman" w:cs="Times New Roman"/>
          </w:rPr>
          <w:fldChar w:fldCharType="begin"/>
        </w:r>
        <w:r w:rsidR="00494C0F">
          <w:rPr>
            <w:rFonts w:ascii="Times New Roman" w:hAnsi="Times New Roman" w:cs="Times New Roman"/>
          </w:rPr>
          <w:instrText xml:space="preserve"> REF _Ref153887994 \h </w:instrText>
        </w:r>
      </w:ins>
      <w:r w:rsidR="00494C0F">
        <w:rPr>
          <w:rFonts w:ascii="Times New Roman" w:hAnsi="Times New Roman" w:cs="Times New Roman"/>
        </w:rPr>
      </w:r>
      <w:r w:rsidR="00494C0F">
        <w:rPr>
          <w:rFonts w:ascii="Times New Roman" w:hAnsi="Times New Roman" w:cs="Times New Roman"/>
        </w:rPr>
        <w:fldChar w:fldCharType="separate"/>
      </w:r>
      <w:ins w:id="1199"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5</w:t>
        </w:r>
      </w:ins>
      <w:ins w:id="1200" w:author="Amin Khodamoradi" w:date="2023-12-19T14:19:00Z">
        <w:r w:rsidR="00494C0F">
          <w:rPr>
            <w:rFonts w:ascii="Times New Roman" w:hAnsi="Times New Roman" w:cs="Times New Roman"/>
          </w:rPr>
          <w:fldChar w:fldCharType="end"/>
        </w:r>
      </w:ins>
      <w:del w:id="1201" w:author="Amin Khodamoradi" w:date="2023-12-19T14:19:00Z">
        <w:r w:rsidRPr="00343B90" w:rsidDel="00494C0F">
          <w:rPr>
            <w:rFonts w:ascii="Times New Roman" w:hAnsi="Times New Roman" w:cs="Times New Roman"/>
          </w:rPr>
          <w:delText>Figure 5</w:delText>
        </w:r>
      </w:del>
      <w:r w:rsidRPr="00343B90">
        <w:rPr>
          <w:rFonts w:ascii="Times New Roman" w:hAnsi="Times New Roman" w:cs="Times New Roman"/>
        </w:rPr>
        <w:t>, shows the training process for the selected model. As expected,</w:t>
      </w:r>
      <w:ins w:id="1202" w:author="mcm" w:date="2023-11-10T16:16:00Z">
        <w:r w:rsidR="00C55537">
          <w:rPr>
            <w:rFonts w:ascii="Times New Roman" w:hAnsi="Times New Roman" w:cs="Times New Roman"/>
          </w:rPr>
          <w:t xml:space="preserve"> </w:t>
        </w:r>
      </w:ins>
    </w:p>
    <w:p w14:paraId="66E13F75" w14:textId="4A531AAF"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 xml:space="preserve">the model’s accuracy is strict on ascending training data, but there are ups and downs for testing data after Epoch 5. In the loss function graph, by the end of epoch 5, as the epochs increase, the loss function’s value </w:t>
      </w:r>
      <w:del w:id="1203" w:author="Amin Khodamoradi" w:date="2024-04-08T16:48:00Z" w16du:dateUtc="2024-04-08T15:48:00Z">
        <w:r w:rsidRPr="00343B90" w:rsidDel="00F60EAA">
          <w:rPr>
            <w:rFonts w:ascii="Times New Roman" w:hAnsi="Times New Roman" w:cs="Times New Roman"/>
          </w:rPr>
          <w:delText xml:space="preserve">on </w:delText>
        </w:r>
      </w:del>
      <w:ins w:id="1204" w:author="Amin Khodamoradi" w:date="2024-04-08T16:48:00Z" w16du:dateUtc="2024-04-08T15:48:00Z">
        <w:r w:rsidR="00F60EAA">
          <w:rPr>
            <w:rFonts w:ascii="Times New Roman" w:hAnsi="Times New Roman" w:cs="Times New Roman"/>
          </w:rPr>
          <w:t>in</w:t>
        </w:r>
        <w:r w:rsidR="00F60EAA" w:rsidRPr="00343B90">
          <w:rPr>
            <w:rFonts w:ascii="Times New Roman" w:hAnsi="Times New Roman" w:cs="Times New Roman"/>
          </w:rPr>
          <w:t xml:space="preserve"> </w:t>
        </w:r>
        <w:r w:rsidR="00F60EAA">
          <w:rPr>
            <w:rFonts w:ascii="Times New Roman" w:hAnsi="Times New Roman" w:cs="Times New Roman"/>
          </w:rPr>
          <w:t xml:space="preserve">the </w:t>
        </w:r>
      </w:ins>
      <w:r w:rsidRPr="00343B90">
        <w:rPr>
          <w:rFonts w:ascii="Times New Roman" w:hAnsi="Times New Roman" w:cs="Times New Roman"/>
        </w:rPr>
        <w:t>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698249" w:rsidR="009D0441" w:rsidRPr="00343B90" w:rsidRDefault="009D0441" w:rsidP="009D0441">
      <w:pPr>
        <w:pStyle w:val="Caption"/>
        <w:jc w:val="both"/>
        <w:rPr>
          <w:rFonts w:ascii="Times New Roman" w:hAnsi="Times New Roman" w:cs="Times New Roman"/>
        </w:rPr>
      </w:pPr>
      <w:bookmarkStart w:id="1205" w:name="_Ref15388799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5</w:t>
      </w:r>
      <w:r w:rsidRPr="00343B90">
        <w:rPr>
          <w:rFonts w:ascii="Times New Roman" w:hAnsi="Times New Roman" w:cs="Times New Roman"/>
        </w:rPr>
        <w:fldChar w:fldCharType="end"/>
      </w:r>
      <w:bookmarkEnd w:id="1205"/>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025FC30E"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w:t>
      </w:r>
      <w:ins w:id="1206" w:author="Amin Khodamoradi" w:date="2024-04-08T16:48:00Z" w16du:dateUtc="2024-04-08T15:48:00Z">
        <w:r w:rsidR="00F60EAA">
          <w:rPr>
            <w:rFonts w:ascii="Times New Roman" w:hAnsi="Times New Roman" w:cs="Times New Roman"/>
          </w:rPr>
          <w:t xml:space="preserve">the </w:t>
        </w:r>
      </w:ins>
      <w:r w:rsidRPr="00343B90">
        <w:rPr>
          <w:rFonts w:ascii="Times New Roman" w:hAnsi="Times New Roman" w:cs="Times New Roman"/>
        </w:rPr>
        <w:t xml:space="preserve">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244CE3F9"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are significant and </w:t>
      </w:r>
      <w:del w:id="1207" w:author="Amin Khodamoradi" w:date="2024-04-08T16:48:00Z" w16du:dateUtc="2024-04-08T15:48:00Z">
        <w:r w:rsidRPr="00343B90" w:rsidDel="00F60EAA">
          <w:rPr>
            <w:rFonts w:ascii="Times New Roman" w:hAnsi="Times New Roman" w:cs="Times New Roman"/>
          </w:rPr>
          <w:delText xml:space="preserve">works </w:delText>
        </w:r>
      </w:del>
      <w:ins w:id="1208" w:author="Amin Khodamoradi" w:date="2024-04-08T16:48:00Z" w16du:dateUtc="2024-04-08T15:48:00Z">
        <w:r w:rsidR="00F60EAA">
          <w:rPr>
            <w:rFonts w:ascii="Times New Roman" w:hAnsi="Times New Roman" w:cs="Times New Roman"/>
          </w:rPr>
          <w:t>work</w:t>
        </w:r>
        <w:r w:rsidR="00F60EAA" w:rsidRPr="00343B90">
          <w:rPr>
            <w:rFonts w:ascii="Times New Roman" w:hAnsi="Times New Roman" w:cs="Times New Roman"/>
          </w:rPr>
          <w:t xml:space="preserve"> </w:t>
        </w:r>
      </w:ins>
      <w:r w:rsidRPr="00343B90">
        <w:rPr>
          <w:rFonts w:ascii="Times New Roman" w:hAnsi="Times New Roman" w:cs="Times New Roman"/>
        </w:rPr>
        <w:t>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6E226DCD" w:rsidR="008F055C" w:rsidRPr="00343B90" w:rsidRDefault="00D92642">
      <w:pPr>
        <w:spacing w:line="276" w:lineRule="auto"/>
        <w:jc w:val="both"/>
        <w:rPr>
          <w:rFonts w:ascii="Times New Roman" w:hAnsi="Times New Roman" w:cs="Times New Roman"/>
          <w:b/>
          <w:bCs/>
        </w:rPr>
      </w:pPr>
      <w:del w:id="1209" w:author="Amin Khodamoradi" w:date="2024-02-04T16:13:00Z">
        <w:r w:rsidRPr="00343B90" w:rsidDel="00F97CE9">
          <w:rPr>
            <w:rFonts w:ascii="Times New Roman" w:hAnsi="Times New Roman" w:cs="Times New Roman"/>
            <w:b/>
            <w:bCs/>
          </w:rPr>
          <w:delText>Evidence</w:delText>
        </w:r>
      </w:del>
      <w:del w:id="1210" w:author="Amin Khodamoradi" w:date="2024-02-04T16:12:00Z">
        <w:r w:rsidRPr="00343B90" w:rsidDel="00F97CE9">
          <w:rPr>
            <w:rFonts w:ascii="Times New Roman" w:hAnsi="Times New Roman" w:cs="Times New Roman"/>
            <w:b/>
            <w:bCs/>
          </w:rPr>
          <w:delText xml:space="preserve"> of </w:delText>
        </w:r>
      </w:del>
      <w:del w:id="1211" w:author="Amin Khodamoradi" w:date="2024-02-04T16:13:00Z">
        <w:r w:rsidRPr="00343B90" w:rsidDel="00F97CE9">
          <w:rPr>
            <w:rFonts w:ascii="Times New Roman" w:hAnsi="Times New Roman" w:cs="Times New Roman"/>
            <w:b/>
            <w:bCs/>
          </w:rPr>
          <w:delText>r</w:delText>
        </w:r>
      </w:del>
      <w:ins w:id="1212" w:author="Amin Khodamoradi" w:date="2024-02-04T16:13:00Z">
        <w:r w:rsidR="00F97CE9">
          <w:rPr>
            <w:rFonts w:ascii="Times New Roman" w:hAnsi="Times New Roman" w:cs="Times New Roman"/>
            <w:b/>
            <w:bCs/>
          </w:rPr>
          <w:t>R</w:t>
        </w:r>
      </w:ins>
      <w:r w:rsidRPr="00343B90">
        <w:rPr>
          <w:rFonts w:ascii="Times New Roman" w:hAnsi="Times New Roman" w:cs="Times New Roman"/>
          <w:b/>
          <w:bCs/>
        </w:rPr>
        <w:t>eliability</w:t>
      </w:r>
      <w:ins w:id="1213" w:author="Amin Khodamoradi" w:date="2024-02-04T16:13:00Z">
        <w:r w:rsidR="00F97CE9">
          <w:rPr>
            <w:rFonts w:ascii="Times New Roman" w:hAnsi="Times New Roman" w:cs="Times New Roman"/>
            <w:b/>
            <w:bCs/>
          </w:rPr>
          <w:t xml:space="preserve"> e</w:t>
        </w:r>
        <w:r w:rsidR="00F97CE9" w:rsidRPr="00343B90">
          <w:rPr>
            <w:rFonts w:ascii="Times New Roman" w:hAnsi="Times New Roman" w:cs="Times New Roman"/>
            <w:b/>
            <w:bCs/>
          </w:rPr>
          <w:t>vidence</w:t>
        </w:r>
      </w:ins>
      <w:r w:rsidRPr="00343B90">
        <w:rPr>
          <w:rFonts w:ascii="Times New Roman" w:hAnsi="Times New Roman" w:cs="Times New Roman"/>
          <w:b/>
          <w:bCs/>
        </w:rPr>
        <w:t xml:space="preserve">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3A7DEBF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w:t>
      </w:r>
      <w:ins w:id="1214" w:author="Amin Khodamoradi" w:date="2023-12-19T14:22:00Z">
        <w:r w:rsidR="00EB0FBB">
          <w:rPr>
            <w:rFonts w:ascii="Times New Roman" w:hAnsi="Times New Roman" w:cs="Times New Roman"/>
          </w:rPr>
          <w:t xml:space="preserve"> </w:t>
        </w:r>
        <w:r w:rsidR="00EB0FBB">
          <w:rPr>
            <w:rFonts w:ascii="Times New Roman" w:hAnsi="Times New Roman" w:cs="Times New Roman"/>
          </w:rPr>
          <w:fldChar w:fldCharType="begin"/>
        </w:r>
        <w:r w:rsidR="00EB0FBB">
          <w:rPr>
            <w:rFonts w:ascii="Times New Roman" w:hAnsi="Times New Roman" w:cs="Times New Roman"/>
          </w:rPr>
          <w:instrText xml:space="preserve"> REF _Ref153888161 \h </w:instrText>
        </w:r>
      </w:ins>
      <w:r w:rsidR="00EB0FBB">
        <w:rPr>
          <w:rFonts w:ascii="Times New Roman" w:hAnsi="Times New Roman" w:cs="Times New Roman"/>
        </w:rPr>
      </w:r>
      <w:r w:rsidR="00EB0FBB">
        <w:rPr>
          <w:rFonts w:ascii="Times New Roman" w:hAnsi="Times New Roman" w:cs="Times New Roman"/>
        </w:rPr>
        <w:fldChar w:fldCharType="separate"/>
      </w:r>
      <w:ins w:id="1215"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16" w:author="Amin Khodamoradi" w:date="2023-12-19T14:22:00Z">
        <w:r w:rsidR="00EB0FBB">
          <w:rPr>
            <w:rFonts w:ascii="Times New Roman" w:hAnsi="Times New Roman" w:cs="Times New Roman"/>
          </w:rPr>
          <w:fldChar w:fldCharType="end"/>
        </w:r>
        <w:r w:rsidR="00EB0FBB">
          <w:rPr>
            <w:rFonts w:ascii="Times New Roman" w:hAnsi="Times New Roman" w:cs="Times New Roman"/>
          </w:rPr>
          <w:t xml:space="preserve"> </w:t>
        </w:r>
      </w:ins>
      <w:del w:id="1217" w:author="Amin Khodamoradi" w:date="2023-12-19T14:22:00Z">
        <w:r w:rsidRPr="00343B90" w:rsidDel="00EB0FBB">
          <w:rPr>
            <w:rFonts w:ascii="Times New Roman" w:hAnsi="Times New Roman" w:cs="Times New Roman"/>
          </w:rPr>
          <w:delText xml:space="preserve"> Table 2 which</w:delText>
        </w:r>
      </w:del>
      <w:ins w:id="1218" w:author="Amin Khodamoradi" w:date="2023-12-19T14:22:00Z">
        <w:r w:rsidR="00EB0FBB">
          <w:rPr>
            <w:rFonts w:ascii="Times New Roman" w:hAnsi="Times New Roman" w:cs="Times New Roman"/>
          </w:rPr>
          <w:t>that</w:t>
        </w:r>
      </w:ins>
      <w:r w:rsidRPr="00343B90">
        <w:rPr>
          <w:rFonts w:ascii="Times New Roman" w:hAnsi="Times New Roman" w:cs="Times New Roman"/>
        </w:rPr>
        <w:t xml:space="preserve">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116D9679" w:rsidR="008F055C" w:rsidRPr="00343B90" w:rsidRDefault="00D92642">
      <w:pPr>
        <w:pStyle w:val="Table"/>
        <w:spacing w:line="276" w:lineRule="auto"/>
        <w:rPr>
          <w:rFonts w:ascii="Times New Roman" w:hAnsi="Times New Roman" w:cs="Times New Roman"/>
        </w:rPr>
      </w:pPr>
      <w:bookmarkStart w:id="1219" w:name="_Ref153888161"/>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ins w:id="1220" w:author="Amin Khodamoradi" w:date="2024-01-08T16:05:00Z">
        <w:r w:rsidR="004D7C34">
          <w:rPr>
            <w:rFonts w:ascii="Times New Roman" w:hAnsi="Times New Roman" w:cs="Times New Roman"/>
            <w:noProof/>
          </w:rPr>
          <w:t>2</w:t>
        </w:r>
      </w:ins>
      <w:del w:id="1221" w:author="Amin Khodamoradi" w:date="2023-12-18T14:58:00Z">
        <w:r w:rsidR="002175CC" w:rsidDel="00553BFC">
          <w:rPr>
            <w:rFonts w:ascii="Times New Roman" w:hAnsi="Times New Roman" w:cs="Times New Roman"/>
            <w:noProof/>
          </w:rPr>
          <w:delText>2</w:delText>
        </w:r>
      </w:del>
      <w:r w:rsidR="003551E6" w:rsidRPr="00343B90">
        <w:rPr>
          <w:rFonts w:ascii="Times New Roman" w:hAnsi="Times New Roman" w:cs="Times New Roman"/>
        </w:rPr>
        <w:fldChar w:fldCharType="end"/>
      </w:r>
      <w:bookmarkEnd w:id="1219"/>
      <w:r w:rsidRPr="00343B90">
        <w:rPr>
          <w:rFonts w:ascii="Times New Roman" w:hAnsi="Times New Roman" w:cs="Times New Roman"/>
        </w:rPr>
        <w:t>: Interaction type classification report</w:t>
      </w:r>
    </w:p>
    <w:p w14:paraId="29A2EDA2" w14:textId="6F73CEDC" w:rsidR="008F055C" w:rsidRPr="00343B90" w:rsidRDefault="00EB0FBB">
      <w:pPr>
        <w:spacing w:line="276" w:lineRule="auto"/>
        <w:jc w:val="both"/>
        <w:rPr>
          <w:rFonts w:ascii="Times New Roman" w:hAnsi="Times New Roman" w:cs="Times New Roman"/>
        </w:rPr>
      </w:pPr>
      <w:ins w:id="1222"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23"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24" w:author="Amin Khodamoradi" w:date="2023-12-19T14:22:00Z">
        <w:r>
          <w:rPr>
            <w:rFonts w:ascii="Times New Roman" w:hAnsi="Times New Roman" w:cs="Times New Roman"/>
          </w:rPr>
          <w:fldChar w:fldCharType="end"/>
        </w:r>
        <w:r>
          <w:rPr>
            <w:rFonts w:ascii="Times New Roman" w:hAnsi="Times New Roman" w:cs="Times New Roman"/>
          </w:rPr>
          <w:t xml:space="preserve"> </w:t>
        </w:r>
      </w:ins>
      <w:del w:id="1225" w:author="Amin Khodamoradi" w:date="2023-12-19T14:22:00Z">
        <w:r w:rsidR="00D92642" w:rsidRPr="00343B90" w:rsidDel="00EB0FBB">
          <w:rPr>
            <w:rFonts w:ascii="Times New Roman" w:hAnsi="Times New Roman" w:cs="Times New Roman"/>
          </w:rPr>
          <w:delText xml:space="preserve">Table 2 </w:delText>
        </w:r>
      </w:del>
      <w:r w:rsidR="00D92642" w:rsidRPr="00343B90">
        <w:rPr>
          <w:rFonts w:ascii="Times New Roman" w:hAnsi="Times New Roman" w:cs="Times New Roman"/>
        </w:rPr>
        <w:t xml:space="preserve">is an example result of </w:t>
      </w:r>
      <w:ins w:id="1226" w:author="Amin Khodamoradi" w:date="2024-04-08T16:48:00Z" w16du:dateUtc="2024-04-08T15:48:00Z">
        <w:r w:rsidR="00F60EAA">
          <w:rPr>
            <w:rFonts w:ascii="Times New Roman" w:hAnsi="Times New Roman" w:cs="Times New Roman"/>
          </w:rPr>
          <w:t xml:space="preserve">the </w:t>
        </w:r>
      </w:ins>
      <w:r w:rsidR="00D92642" w:rsidRPr="00343B90">
        <w:rPr>
          <w:rFonts w:ascii="Times New Roman" w:hAnsi="Times New Roman" w:cs="Times New Roman"/>
        </w:rPr>
        <w:t>implemented model which shows the ability of the model in terms of precision, recall</w:t>
      </w:r>
      <w:ins w:id="1227" w:author="Amin Khodamoradi" w:date="2024-04-08T16:48:00Z" w16du:dateUtc="2024-04-08T15:48:00Z">
        <w:r w:rsidR="00F60EAA">
          <w:rPr>
            <w:rFonts w:ascii="Times New Roman" w:hAnsi="Times New Roman" w:cs="Times New Roman"/>
          </w:rPr>
          <w:t>,</w:t>
        </w:r>
      </w:ins>
      <w:r w:rsidR="00D92642" w:rsidRPr="00343B90">
        <w:rPr>
          <w:rFonts w:ascii="Times New Roman" w:hAnsi="Times New Roman" w:cs="Times New Roman"/>
        </w:rPr>
        <w:t xml:space="preserve"> and F-measure </w:t>
      </w:r>
      <w:del w:id="1228" w:author="Amin Khodamoradi" w:date="2024-04-08T16:48:00Z" w16du:dateUtc="2024-04-08T15:48:00Z">
        <w:r w:rsidR="00D92642" w:rsidRPr="00343B90" w:rsidDel="00F60EAA">
          <w:rPr>
            <w:rFonts w:ascii="Times New Roman" w:hAnsi="Times New Roman" w:cs="Times New Roman"/>
          </w:rPr>
          <w:delText xml:space="preserve">Indicates </w:delText>
        </w:r>
      </w:del>
      <w:ins w:id="1229" w:author="Amin Khodamoradi" w:date="2024-04-08T16:48:00Z" w16du:dateUtc="2024-04-08T15:48:00Z">
        <w:r w:rsidR="00F60EAA">
          <w:rPr>
            <w:rFonts w:ascii="Times New Roman" w:hAnsi="Times New Roman" w:cs="Times New Roman"/>
          </w:rPr>
          <w:t>Indicating</w:t>
        </w:r>
        <w:r w:rsidR="00F60EAA" w:rsidRPr="00343B90">
          <w:rPr>
            <w:rFonts w:ascii="Times New Roman" w:hAnsi="Times New Roman" w:cs="Times New Roman"/>
          </w:rPr>
          <w:t xml:space="preserve"> </w:t>
        </w:r>
      </w:ins>
      <w:r w:rsidR="00D92642" w:rsidRPr="00343B90">
        <w:rPr>
          <w:rFonts w:ascii="Times New Roman" w:hAnsi="Times New Roman" w:cs="Times New Roman"/>
        </w:rPr>
        <w:t xml:space="preserve">the type of interactions. According to </w:t>
      </w:r>
      <w:ins w:id="1230" w:author="Amin Khodamoradi" w:date="2023-12-19T14:22:00Z">
        <w:r>
          <w:rPr>
            <w:rFonts w:ascii="Times New Roman" w:hAnsi="Times New Roman" w:cs="Times New Roman"/>
          </w:rPr>
          <w:fldChar w:fldCharType="begin"/>
        </w:r>
        <w:r>
          <w:rPr>
            <w:rFonts w:ascii="Times New Roman" w:hAnsi="Times New Roman" w:cs="Times New Roman"/>
          </w:rPr>
          <w:instrText xml:space="preserve"> REF _Ref153888161 \h </w:instrText>
        </w:r>
      </w:ins>
      <w:r>
        <w:rPr>
          <w:rFonts w:ascii="Times New Roman" w:hAnsi="Times New Roman" w:cs="Times New Roman"/>
        </w:rPr>
      </w:r>
      <w:r>
        <w:rPr>
          <w:rFonts w:ascii="Times New Roman" w:hAnsi="Times New Roman" w:cs="Times New Roman"/>
        </w:rPr>
        <w:fldChar w:fldCharType="separate"/>
      </w:r>
      <w:ins w:id="1231"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2</w:t>
        </w:r>
      </w:ins>
      <w:ins w:id="1232" w:author="Amin Khodamoradi" w:date="2023-12-19T14:22:00Z">
        <w:r>
          <w:rPr>
            <w:rFonts w:ascii="Times New Roman" w:hAnsi="Times New Roman" w:cs="Times New Roman"/>
          </w:rPr>
          <w:fldChar w:fldCharType="end"/>
        </w:r>
        <w:r>
          <w:rPr>
            <w:rFonts w:ascii="Times New Roman" w:hAnsi="Times New Roman" w:cs="Times New Roman"/>
          </w:rPr>
          <w:t>,</w:t>
        </w:r>
      </w:ins>
      <w:del w:id="1233" w:author="Amin Khodamoradi" w:date="2023-12-19T14:22:00Z">
        <w:r w:rsidR="00D92642" w:rsidRPr="00343B90" w:rsidDel="00EB0FBB">
          <w:rPr>
            <w:rFonts w:ascii="Times New Roman" w:hAnsi="Times New Roman" w:cs="Times New Roman"/>
          </w:rPr>
          <w:delText>Table 2</w:delText>
        </w:r>
      </w:del>
      <w:r w:rsidR="00D92642" w:rsidRPr="00343B90">
        <w:rPr>
          <w:rFonts w:ascii="Times New Roman" w:hAnsi="Times New Roman" w:cs="Times New Roman"/>
        </w:rPr>
        <w:t xml:space="preserve"> the precision of the model in detecting enhancive and degressive interactions is 95 percent and 94 percent, while recall is 99 percent and 83 percent, respectively. the F-measure is also 97 percent and 88 percent </w:t>
      </w:r>
      <w:del w:id="1234" w:author="Amin Khodamoradi" w:date="2024-04-08T16:48:00Z" w16du:dateUtc="2024-04-08T15:48:00Z">
        <w:r w:rsidR="00D92642" w:rsidRPr="00343B90" w:rsidDel="00F60EAA">
          <w:rPr>
            <w:rFonts w:ascii="Times New Roman" w:hAnsi="Times New Roman" w:cs="Times New Roman"/>
          </w:rPr>
          <w:delText xml:space="preserve">that </w:delText>
        </w:r>
      </w:del>
      <w:ins w:id="1235" w:author="Amin Khodamoradi" w:date="2024-04-08T16:48:00Z" w16du:dateUtc="2024-04-08T15:48:00Z">
        <w:r w:rsidR="00F60EAA">
          <w:rPr>
            <w:rFonts w:ascii="Times New Roman" w:hAnsi="Times New Roman" w:cs="Times New Roman"/>
          </w:rPr>
          <w:t>and</w:t>
        </w:r>
        <w:r w:rsidR="00F60EAA" w:rsidRPr="00343B90">
          <w:rPr>
            <w:rFonts w:ascii="Times New Roman" w:hAnsi="Times New Roman" w:cs="Times New Roman"/>
          </w:rPr>
          <w:t xml:space="preserve"> </w:t>
        </w:r>
      </w:ins>
      <w:r w:rsidR="00D92642" w:rsidRPr="00343B90">
        <w:rPr>
          <w:rFonts w:ascii="Times New Roman" w:hAnsi="Times New Roman" w:cs="Times New Roman"/>
        </w:rPr>
        <w:t>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68D225D3"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By plotting the output probability distribution diagram, as shown in</w:t>
      </w:r>
      <w:ins w:id="1236" w:author="Amin Khodamoradi" w:date="2023-12-19T14:44:00Z">
        <w:r w:rsidR="00E16715">
          <w:rPr>
            <w:rFonts w:ascii="Times New Roman" w:hAnsi="Times New Roman" w:cs="Times New Roman"/>
          </w:rPr>
          <w:t xml:space="preserve"> </w:t>
        </w:r>
        <w:r w:rsidR="00E16715">
          <w:rPr>
            <w:rFonts w:ascii="Times New Roman" w:hAnsi="Times New Roman" w:cs="Times New Roman"/>
          </w:rPr>
          <w:fldChar w:fldCharType="begin"/>
        </w:r>
        <w:r w:rsidR="00E16715">
          <w:rPr>
            <w:rFonts w:ascii="Times New Roman" w:hAnsi="Times New Roman" w:cs="Times New Roman"/>
          </w:rPr>
          <w:instrText xml:space="preserve"> REF _Ref153889490 \h </w:instrText>
        </w:r>
      </w:ins>
      <w:r w:rsidR="00E16715">
        <w:rPr>
          <w:rFonts w:ascii="Times New Roman" w:hAnsi="Times New Roman" w:cs="Times New Roman"/>
        </w:rPr>
      </w:r>
      <w:r w:rsidR="00E16715">
        <w:rPr>
          <w:rFonts w:ascii="Times New Roman" w:hAnsi="Times New Roman" w:cs="Times New Roman"/>
        </w:rPr>
        <w:fldChar w:fldCharType="separate"/>
      </w:r>
      <w:ins w:id="1237"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6</w:t>
        </w:r>
      </w:ins>
      <w:ins w:id="1238" w:author="Amin Khodamoradi" w:date="2023-12-19T14:44:00Z">
        <w:r w:rsidR="00E16715">
          <w:rPr>
            <w:rFonts w:ascii="Times New Roman" w:hAnsi="Times New Roman" w:cs="Times New Roman"/>
          </w:rPr>
          <w:fldChar w:fldCharType="end"/>
        </w:r>
      </w:ins>
      <w:del w:id="1239" w:author="Amin Khodamoradi" w:date="2023-12-19T14:43:00Z">
        <w:r w:rsidRPr="00343B90" w:rsidDel="00E16715">
          <w:rPr>
            <w:rFonts w:ascii="Times New Roman" w:hAnsi="Times New Roman" w:cs="Times New Roman"/>
          </w:rPr>
          <w:delText xml:space="preserve"> Figure 6</w:delText>
        </w:r>
      </w:del>
      <w:r w:rsidRPr="00343B90">
        <w:rPr>
          <w:rFonts w:ascii="Times New Roman" w:hAnsi="Times New Roman" w:cs="Times New Roman"/>
        </w:rPr>
        <w:t xml:space="preserve">, it is clear that values +1 and -1 are well separated, and probability distribution degressive and enhancive have </w:t>
      </w:r>
      <w:del w:id="1240" w:author="Amin Khodamoradi" w:date="2024-04-08T16:48:00Z" w16du:dateUtc="2024-04-08T15:48:00Z">
        <w:r w:rsidRPr="00343B90" w:rsidDel="00F60EAA">
          <w:rPr>
            <w:rFonts w:ascii="Times New Roman" w:hAnsi="Times New Roman" w:cs="Times New Roman"/>
          </w:rPr>
          <w:delText xml:space="preserve">slightly </w:delText>
        </w:r>
      </w:del>
      <w:ins w:id="1241" w:author="Amin Khodamoradi" w:date="2024-04-08T16:48:00Z" w16du:dateUtc="2024-04-08T15:48:00Z">
        <w:r w:rsidR="00F60EAA">
          <w:rPr>
            <w:rFonts w:ascii="Times New Roman" w:hAnsi="Times New Roman" w:cs="Times New Roman"/>
          </w:rPr>
          <w:t>slight</w:t>
        </w:r>
        <w:r w:rsidR="00F60EAA" w:rsidRPr="00343B90">
          <w:rPr>
            <w:rFonts w:ascii="Times New Roman" w:hAnsi="Times New Roman" w:cs="Times New Roman"/>
          </w:rPr>
          <w:t xml:space="preserve"> </w:t>
        </w:r>
      </w:ins>
      <w:r w:rsidRPr="00343B90">
        <w:rPr>
          <w:rFonts w:ascii="Times New Roman" w:hAnsi="Times New Roman" w:cs="Times New Roman"/>
        </w:rPr>
        <w:t xml:space="preserve">Subscriptions. The </w:t>
      </w:r>
      <w:ins w:id="1242" w:author="Amin Khodamoradi" w:date="2023-12-19T14:25:00Z">
        <w:r w:rsidR="0056780E">
          <w:rPr>
            <w:rFonts w:ascii="Times New Roman" w:hAnsi="Times New Roman" w:cs="Times New Roman"/>
          </w:rPr>
          <w:fldChar w:fldCharType="begin"/>
        </w:r>
        <w:r w:rsidR="0056780E">
          <w:rPr>
            <w:rFonts w:ascii="Times New Roman" w:hAnsi="Times New Roman" w:cs="Times New Roman"/>
          </w:rPr>
          <w:instrText xml:space="preserve"> REF _Ref153888356 \h </w:instrText>
        </w:r>
      </w:ins>
      <w:r w:rsidR="0056780E">
        <w:rPr>
          <w:rFonts w:ascii="Times New Roman" w:hAnsi="Times New Roman" w:cs="Times New Roman"/>
        </w:rPr>
      </w:r>
      <w:r w:rsidR="0056780E">
        <w:rPr>
          <w:rFonts w:ascii="Times New Roman" w:hAnsi="Times New Roman" w:cs="Times New Roman"/>
        </w:rPr>
        <w:fldChar w:fldCharType="separate"/>
      </w:r>
      <w:ins w:id="1243" w:author="Amin Khodamoradi" w:date="2024-01-08T16:05:00Z">
        <w:r w:rsidR="004D7C34">
          <w:t xml:space="preserve">Pseudocode </w:t>
        </w:r>
        <w:r w:rsidR="004D7C34">
          <w:rPr>
            <w:noProof/>
          </w:rPr>
          <w:t>1</w:t>
        </w:r>
      </w:ins>
      <w:ins w:id="1244" w:author="Amin Khodamoradi" w:date="2023-12-19T14:25:00Z">
        <w:r w:rsidR="0056780E">
          <w:rPr>
            <w:rFonts w:ascii="Times New Roman" w:hAnsi="Times New Roman" w:cs="Times New Roman"/>
          </w:rPr>
          <w:fldChar w:fldCharType="end"/>
        </w:r>
      </w:ins>
      <w:del w:id="1245" w:author="Amin Khodamoradi" w:date="2023-12-19T14:23:00Z">
        <w:r w:rsidR="000027B2" w:rsidRPr="00343B90" w:rsidDel="00EB0FBB">
          <w:rPr>
            <w:rFonts w:ascii="Times New Roman" w:hAnsi="Times New Roman" w:cs="Times New Roman"/>
          </w:rPr>
          <w:delText>Pseudocode</w:delText>
        </w:r>
        <w:r w:rsidRPr="00343B90" w:rsidDel="00EB0FBB">
          <w:rPr>
            <w:rFonts w:ascii="Times New Roman" w:hAnsi="Times New Roman" w:cs="Times New Roman"/>
          </w:rPr>
          <w:delText xml:space="preserve"> 1</w:delText>
        </w:r>
      </w:del>
      <w:r w:rsidRPr="00343B90">
        <w:rPr>
          <w:rFonts w:ascii="Times New Roman" w:hAnsi="Times New Roman" w:cs="Times New Roman"/>
        </w:rPr>
        <w:t xml:space="preserve">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p w14:paraId="2AA6E8A0" w14:textId="20A6A430" w:rsidR="00EB0FBB" w:rsidRDefault="00EB0FBB">
      <w:pPr>
        <w:pStyle w:val="Caption"/>
        <w:keepNext/>
        <w:rPr>
          <w:ins w:id="1246" w:author="Amin Khodamoradi" w:date="2023-12-19T14:25:00Z"/>
        </w:rPr>
        <w:pPrChange w:id="1247" w:author="Amin Khodamoradi" w:date="2023-12-19T14:25:00Z">
          <w:pPr/>
        </w:pPrChange>
      </w:pPr>
      <w:bookmarkStart w:id="1248" w:name="_Ref153888356"/>
      <w:ins w:id="1249" w:author="Amin Khodamoradi" w:date="2023-12-19T14:25:00Z">
        <w:r>
          <w:t xml:space="preserve">Pseudocode </w:t>
        </w:r>
        <w:r>
          <w:fldChar w:fldCharType="begin"/>
        </w:r>
        <w:r>
          <w:instrText xml:space="preserve"> SEQ Pseudocode \* ARABIC </w:instrText>
        </w:r>
      </w:ins>
      <w:r>
        <w:fldChar w:fldCharType="separate"/>
      </w:r>
      <w:ins w:id="1250" w:author="Amin Khodamoradi" w:date="2024-01-08T16:05:00Z">
        <w:r w:rsidR="004D7C34">
          <w:rPr>
            <w:noProof/>
          </w:rPr>
          <w:t>1</w:t>
        </w:r>
      </w:ins>
      <w:ins w:id="1251" w:author="Amin Khodamoradi" w:date="2023-12-19T14:25:00Z">
        <w:r>
          <w:fldChar w:fldCharType="end"/>
        </w:r>
        <w:bookmarkEnd w:id="1248"/>
        <w:r>
          <w:t xml:space="preserve"> Model selection process</w:t>
        </w:r>
      </w:ins>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3BC264C3"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Apply </w:t>
            </w:r>
            <w:ins w:id="1252"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21E9D1AF"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Test the model results in </w:t>
            </w:r>
            <w:ins w:id="1253" w:author="Amin Khodamoradi" w:date="2024-04-08T16:48:00Z" w16du:dateUtc="2024-04-08T15:48:00Z">
              <w:r w:rsidR="00F60EAA">
                <w:rPr>
                  <w:rFonts w:ascii="Times New Roman" w:hAnsi="Times New Roman" w:cs="Times New Roman"/>
                  <w:sz w:val="22"/>
                  <w:szCs w:val="22"/>
                </w:rPr>
                <w:t xml:space="preserve">a </w:t>
              </w:r>
            </w:ins>
            <w:r w:rsidRPr="00EC7797">
              <w:rPr>
                <w:rFonts w:ascii="Times New Roman" w:hAnsi="Times New Roman" w:cs="Times New Roman"/>
                <w:sz w:val="22"/>
                <w:szCs w:val="22"/>
              </w:rPr>
              <w:t>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189CA7CE" w:rsidR="000027B2" w:rsidRPr="00343B90" w:rsidDel="00EB0FBB" w:rsidRDefault="000027B2" w:rsidP="000027B2">
      <w:pPr>
        <w:pStyle w:val="Caption"/>
        <w:rPr>
          <w:del w:id="1254" w:author="Amin Khodamoradi" w:date="2023-12-19T14:25:00Z"/>
          <w:rFonts w:ascii="Times New Roman" w:hAnsi="Times New Roman" w:cs="Times New Roman"/>
        </w:rPr>
      </w:pPr>
      <w:del w:id="1255" w:author="Amin Khodamoradi" w:date="2023-12-19T14:25:00Z">
        <w:r w:rsidRPr="00343B90" w:rsidDel="00EB0FBB">
          <w:rPr>
            <w:rFonts w:ascii="Times New Roman" w:hAnsi="Times New Roman" w:cs="Times New Roman"/>
          </w:rPr>
          <w:delText xml:space="preserve">Pseudocode </w:delText>
        </w:r>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EB0FBB" w:rsidDel="00EB0FBB">
          <w:rPr>
            <w:rFonts w:ascii="Times New Roman" w:hAnsi="Times New Roman" w:cs="Times New Roman"/>
            <w:noProof/>
          </w:rPr>
          <w:delText>1</w:delText>
        </w:r>
        <w:r w:rsidRPr="00343B90" w:rsidDel="00EB0FBB">
          <w:rPr>
            <w:rFonts w:ascii="Times New Roman" w:hAnsi="Times New Roman" w:cs="Times New Roman"/>
            <w:i w:val="0"/>
            <w:iCs w:val="0"/>
          </w:rPr>
          <w:fldChar w:fldCharType="end"/>
        </w:r>
        <w:r w:rsidRPr="00343B90" w:rsidDel="00EB0FBB">
          <w:rPr>
            <w:rFonts w:ascii="Times New Roman" w:hAnsi="Times New Roman" w:cs="Times New Roman"/>
          </w:rPr>
          <w:delText xml:space="preserve"> Model selection process</w:delText>
        </w:r>
      </w:del>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4D48FBF1" w:rsidR="005A45EE" w:rsidRPr="00343B90" w:rsidRDefault="005A45EE" w:rsidP="005A45EE">
      <w:pPr>
        <w:pStyle w:val="Caption"/>
        <w:rPr>
          <w:rFonts w:ascii="Times New Roman" w:hAnsi="Times New Roman" w:cs="Times New Roman"/>
        </w:rPr>
      </w:pPr>
      <w:bookmarkStart w:id="1256" w:name="_Ref153889490"/>
      <w:bookmarkStart w:id="1257" w:name="_Ref153889417"/>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6</w:t>
      </w:r>
      <w:r w:rsidRPr="00343B90">
        <w:rPr>
          <w:rFonts w:ascii="Times New Roman" w:hAnsi="Times New Roman" w:cs="Times New Roman"/>
        </w:rPr>
        <w:fldChar w:fldCharType="end"/>
      </w:r>
      <w:bookmarkEnd w:id="1256"/>
      <w:r w:rsidRPr="00343B90">
        <w:rPr>
          <w:rFonts w:ascii="Times New Roman" w:hAnsi="Times New Roman" w:cs="Times New Roman"/>
        </w:rPr>
        <w:t xml:space="preserve"> Probability density distribution diagram of degressive and enhancive. Here, 0 is the same as the −</w:t>
      </w:r>
      <w:del w:id="1258" w:author="Amin Khodamoradi" w:date="2024-04-08T16:48:00Z" w16du:dateUtc="2024-04-08T15:48:00Z">
        <w:r w:rsidRPr="00343B90" w:rsidDel="00F60EAA">
          <w:rPr>
            <w:rFonts w:ascii="Times New Roman" w:hAnsi="Times New Roman" w:cs="Times New Roman"/>
          </w:rPr>
          <w:delText>1label</w:delText>
        </w:r>
      </w:del>
      <w:ins w:id="1259" w:author="Amin Khodamoradi" w:date="2024-04-08T16:48:00Z" w16du:dateUtc="2024-04-08T15:48:00Z">
        <w:r w:rsidR="00F60EAA">
          <w:rPr>
            <w:rFonts w:ascii="Times New Roman" w:hAnsi="Times New Roman" w:cs="Times New Roman"/>
          </w:rPr>
          <w:t>1 label</w:t>
        </w:r>
      </w:ins>
      <w:r w:rsidRPr="00343B90">
        <w:rPr>
          <w:rFonts w:ascii="Times New Roman" w:hAnsi="Times New Roman" w:cs="Times New Roman"/>
        </w:rPr>
        <w:t>, and 1 is the same as +1.</w:t>
      </w:r>
      <w:bookmarkEnd w:id="1257"/>
    </w:p>
    <w:p w14:paraId="65550717" w14:textId="694F3FE2" w:rsidR="008F055C" w:rsidRPr="00343B90" w:rsidRDefault="00D92642">
      <w:pPr>
        <w:spacing w:line="276" w:lineRule="auto"/>
        <w:jc w:val="both"/>
        <w:rPr>
          <w:rFonts w:ascii="Times New Roman" w:hAnsi="Times New Roman" w:cs="Times New Roman"/>
        </w:rPr>
      </w:pPr>
      <w:del w:id="1260" w:author="Amin Khodamoradi" w:date="2024-02-04T15:58:00Z">
        <w:r w:rsidRPr="00343B90" w:rsidDel="00FC2E10">
          <w:rPr>
            <w:rFonts w:ascii="Times New Roman" w:hAnsi="Times New Roman" w:cs="Times New Roman"/>
          </w:rPr>
          <w:br/>
        </w:r>
      </w:del>
      <w:r w:rsidRPr="00343B90">
        <w:rPr>
          <w:rFonts w:ascii="Times New Roman" w:hAnsi="Times New Roman" w:cs="Times New Roman"/>
        </w:rPr>
        <w:br/>
        <w:t xml:space="preserve">Therefore, this model </w:t>
      </w:r>
      <w:del w:id="1261" w:author="Amin Khodamoradi" w:date="2024-04-08T16:49:00Z" w16du:dateUtc="2024-04-08T15:49:00Z">
        <w:r w:rsidRPr="00343B90" w:rsidDel="00F60EAA">
          <w:rPr>
            <w:rFonts w:ascii="Times New Roman" w:hAnsi="Times New Roman" w:cs="Times New Roman"/>
          </w:rPr>
          <w:delText>has the ability to</w:delText>
        </w:r>
      </w:del>
      <w:ins w:id="1262" w:author="Amin Khodamoradi" w:date="2024-04-08T16:49:00Z" w16du:dateUtc="2024-04-08T15:49:00Z">
        <w:r w:rsidR="00F60EAA">
          <w:rPr>
            <w:rFonts w:ascii="Times New Roman" w:hAnsi="Times New Roman" w:cs="Times New Roman"/>
          </w:rPr>
          <w:t>can</w:t>
        </w:r>
      </w:ins>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According to this hypothesis, the model was used to predict all unknown drug pairs (zeros). Unknown drug pairs include 270,000 drug pairs. We consider drug pairs as non-interacting drug pairs in the model’s output if the enhancive and degressive probability are less than 0.4</w:t>
      </w:r>
      <w:del w:id="1263" w:author="Amin Khodamoradi" w:date="2024-01-08T14:31:00Z">
        <w:r w:rsidRPr="00343B90" w:rsidDel="00142DAA">
          <w:rPr>
            <w:rFonts w:ascii="Times New Roman" w:hAnsi="Times New Roman" w:cs="Times New Roman"/>
          </w:rPr>
          <w:delText xml:space="preserve"> and 0.4</w:delText>
        </w:r>
      </w:del>
      <w:r w:rsidRPr="00343B90">
        <w:rPr>
          <w:rFonts w:ascii="Times New Roman" w:hAnsi="Times New Roman" w:cs="Times New Roman"/>
        </w:rPr>
        <w:t xml:space="preserve">.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0FD55981"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Selecting and training model on known and unknown interactions This section uses known data and potential non-interaction candidates to form a data set. Here, we use the non-interaction candidate drug pairs as real zeros. The recommender system presented in </w:t>
      </w:r>
      <w:ins w:id="1264" w:author="Amin Khodamoradi" w:date="2024-04-08T16:49:00Z" w16du:dateUtc="2024-04-08T15:49:00Z">
        <w:r w:rsidR="00F60EAA">
          <w:rPr>
            <w:rFonts w:ascii="Times New Roman" w:hAnsi="Times New Roman" w:cs="Times New Roman"/>
          </w:rPr>
          <w:t xml:space="preserve">the </w:t>
        </w:r>
      </w:ins>
      <w:r w:rsidRPr="00343B90">
        <w:rPr>
          <w:rFonts w:ascii="Times New Roman" w:hAnsi="Times New Roman" w:cs="Times New Roman"/>
        </w:rPr>
        <w:t>Section Selecting model is also used for the final model.</w:t>
      </w:r>
    </w:p>
    <w:p w14:paraId="4E97615F" w14:textId="153D3972"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w:t>
      </w:r>
      <w:r w:rsidRPr="008E641D">
        <w:rPr>
          <w:rFonts w:ascii="Times New Roman" w:hAnsi="Times New Roman" w:cs="Times New Roman"/>
          <w:i/>
          <w:iCs/>
          <w:rPrChange w:id="1265" w:author="Amin Khodamoradi" w:date="2023-12-20T12:42:00Z">
            <w:rPr>
              <w:rFonts w:ascii="Times New Roman" w:hAnsi="Times New Roman" w:cs="Times New Roman"/>
            </w:rPr>
          </w:rPrChange>
        </w:rPr>
        <w:t>B</w:t>
      </w:r>
      <w:r w:rsidRPr="00343B90">
        <w:rPr>
          <w:rFonts w:ascii="Times New Roman" w:hAnsi="Times New Roman" w:cs="Times New Roman"/>
        </w:rPr>
        <w:t xml:space="preserve"> matrix rows, which contain the </w:t>
      </w:r>
      <w:r w:rsidRPr="008E641D">
        <w:rPr>
          <w:rFonts w:ascii="Times New Roman" w:hAnsi="Times New Roman" w:cs="Times New Roman"/>
          <w:i/>
          <w:iCs/>
          <w:rPrChange w:id="1266" w:author="Amin Khodamoradi" w:date="2023-12-20T12:42:00Z">
            <w:rPr>
              <w:rFonts w:ascii="Times New Roman" w:hAnsi="Times New Roman" w:cs="Times New Roman"/>
            </w:rPr>
          </w:rPrChange>
        </w:rPr>
        <w:t>+1</w:t>
      </w:r>
      <w:r w:rsidRPr="00343B90">
        <w:rPr>
          <w:rFonts w:ascii="Times New Roman" w:hAnsi="Times New Roman" w:cs="Times New Roman"/>
        </w:rPr>
        <w:t xml:space="preserve"> and </w:t>
      </w:r>
      <w:r w:rsidRPr="008E641D">
        <w:rPr>
          <w:rFonts w:ascii="Times New Roman" w:hAnsi="Times New Roman" w:cs="Times New Roman"/>
          <w:i/>
          <w:iCs/>
          <w:rPrChange w:id="1267" w:author="Amin Khodamoradi" w:date="2023-12-20T12:41:00Z">
            <w:rPr>
              <w:rFonts w:ascii="Times New Roman" w:hAnsi="Times New Roman" w:cs="Times New Roman"/>
            </w:rPr>
          </w:rPrChange>
        </w:rPr>
        <w:t>-1</w:t>
      </w:r>
      <w:r w:rsidRPr="00343B90">
        <w:rPr>
          <w:rFonts w:ascii="Times New Roman" w:hAnsi="Times New Roman" w:cs="Times New Roman"/>
        </w:rPr>
        <w:t xml:space="preserve">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del w:id="1268" w:author="Amin Khodamoradi" w:date="2024-04-08T16:49:00Z" w16du:dateUtc="2024-04-08T15:49:00Z">
        <w:r w:rsidRPr="00343B90" w:rsidDel="00F60EAA">
          <w:rPr>
            <w:rFonts w:ascii="Times New Roman" w:hAnsi="Times New Roman" w:cs="Times New Roman"/>
          </w:rPr>
          <w:delText xml:space="preserve">pairs </w:delText>
        </w:r>
      </w:del>
      <w:ins w:id="1269" w:author="Amin Khodamoradi" w:date="2024-04-08T16:49:00Z" w16du:dateUtc="2024-04-08T15:49:00Z">
        <w:r w:rsidR="00F60EAA">
          <w:rPr>
            <w:rFonts w:ascii="Times New Roman" w:hAnsi="Times New Roman" w:cs="Times New Roman"/>
          </w:rPr>
          <w:t>pair</w:t>
        </w:r>
        <w:r w:rsidR="00F60EAA" w:rsidRPr="00343B90">
          <w:rPr>
            <w:rFonts w:ascii="Times New Roman" w:hAnsi="Times New Roman" w:cs="Times New Roman"/>
          </w:rPr>
          <w:t xml:space="preserve"> </w:t>
        </w:r>
      </w:ins>
      <w:r w:rsidRPr="00343B90">
        <w:rPr>
          <w:rFonts w:ascii="Times New Roman" w:hAnsi="Times New Roman" w:cs="Times New Roman"/>
        </w:rPr>
        <w:t>and the dual are in the same batch. Then 10 parts of zeros are merged with 10 parts of pre-prepared +1s and -1s.</w:t>
      </w:r>
    </w:p>
    <w:p w14:paraId="207F4711" w14:textId="40A68EFC"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The data set contains approximately 72,702 drug pairs, divided into relatively equal parts, </w:t>
      </w:r>
      <w:ins w:id="1270"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65532978" w:rsidR="008F055C" w:rsidRPr="00343B90" w:rsidDel="00AB031C" w:rsidRDefault="00D92642">
      <w:pPr>
        <w:spacing w:line="276" w:lineRule="auto"/>
        <w:jc w:val="both"/>
        <w:rPr>
          <w:del w:id="1271" w:author="Amin Khodamoradi" w:date="2024-02-04T15:47:00Z"/>
          <w:rFonts w:ascii="Times New Roman" w:hAnsi="Times New Roman" w:cs="Times New Roman"/>
        </w:rPr>
      </w:pPr>
      <w:del w:id="1272" w:author="Amin Khodamoradi" w:date="2024-02-04T15:47:00Z">
        <w:r w:rsidRPr="00343B90" w:rsidDel="00AB031C">
          <w:rPr>
            <w:rFonts w:ascii="Times New Roman" w:hAnsi="Times New Roman" w:cs="Times New Roman"/>
            <w:b/>
            <w:bCs/>
          </w:rPr>
          <w:delText>Selecting final model</w:delText>
        </w:r>
      </w:del>
    </w:p>
    <w:p w14:paraId="4012CB1B" w14:textId="613B5F1A" w:rsidR="008F055C" w:rsidRPr="00343B90" w:rsidDel="00AB031C" w:rsidRDefault="00D92642" w:rsidP="00C33742">
      <w:pPr>
        <w:spacing w:line="276" w:lineRule="auto"/>
        <w:jc w:val="both"/>
        <w:rPr>
          <w:del w:id="1273" w:author="Amin Khodamoradi" w:date="2024-02-04T15:47:00Z"/>
          <w:rFonts w:ascii="Times New Roman" w:hAnsi="Times New Roman" w:cs="Times New Roman"/>
        </w:rPr>
      </w:pPr>
      <w:del w:id="1274" w:author="Amin Khodamoradi" w:date="2024-02-04T15:47:00Z">
        <w:r w:rsidRPr="00343B90" w:rsidDel="00AB031C">
          <w:rPr>
            <w:rFonts w:ascii="Times New Roman" w:hAnsi="Times New Roman" w:cs="Times New Roman"/>
          </w:rPr>
          <w:delText>The final model is almost the same as that described in Section Selecting model. That means it has three Conv-layer with 128, 32, and 8 filters. Then, as bef</w:delText>
        </w:r>
        <w:r w:rsidR="00C33742" w:rsidRPr="00343B90" w:rsidDel="00AB031C">
          <w:rPr>
            <w:rFonts w:ascii="Times New Roman" w:hAnsi="Times New Roman" w:cs="Times New Roman"/>
          </w:rPr>
          <w:delText>ore, three fully connected Conv-</w:delText>
        </w:r>
        <w:r w:rsidRPr="00343B90" w:rsidDel="00AB031C">
          <w:rPr>
            <w:rFonts w:ascii="Times New Roman" w:hAnsi="Times New Roman" w:cs="Times New Roman"/>
          </w:rPr>
          <w:delTex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delText>
        </w:r>
      </w:del>
    </w:p>
    <w:p w14:paraId="2C0698A9" w14:textId="1C9AC4AC" w:rsidR="008F055C" w:rsidRPr="00343B90" w:rsidDel="00AB031C" w:rsidRDefault="00D92642">
      <w:pPr>
        <w:spacing w:line="276" w:lineRule="auto"/>
        <w:jc w:val="both"/>
        <w:rPr>
          <w:del w:id="1275" w:author="Amin Khodamoradi" w:date="2024-02-04T15:47:00Z"/>
          <w:rFonts w:ascii="Times New Roman" w:hAnsi="Times New Roman" w:cs="Times New Roman"/>
        </w:rPr>
      </w:pPr>
      <w:del w:id="1276" w:author="Amin Khodamoradi" w:date="2024-02-04T15:47:00Z">
        <w:r w:rsidRPr="00343B90" w:rsidDel="00AB031C">
          <w:rPr>
            <w:rFonts w:ascii="Times New Roman" w:hAnsi="Times New Roman" w:cs="Times New Roman"/>
          </w:rPr>
          <w:delText xml:space="preserve">was considered 9. The deep neural network model for predicting interaction is shown in </w:delText>
        </w:r>
      </w:del>
      <w:del w:id="1277" w:author="Amin Khodamoradi" w:date="2023-12-19T14:45:00Z">
        <w:r w:rsidRPr="00343B90" w:rsidDel="00E16715">
          <w:rPr>
            <w:rFonts w:ascii="Times New Roman" w:hAnsi="Times New Roman" w:cs="Times New Roman"/>
          </w:rPr>
          <w:delText>Figu</w:delText>
        </w:r>
      </w:del>
      <w:del w:id="1278" w:author="Amin Khodamoradi" w:date="2023-12-19T14:44:00Z">
        <w:r w:rsidRPr="00343B90" w:rsidDel="00E16715">
          <w:rPr>
            <w:rFonts w:ascii="Times New Roman" w:hAnsi="Times New Roman" w:cs="Times New Roman"/>
          </w:rPr>
          <w:delText>re 7</w:delText>
        </w:r>
      </w:del>
      <w:del w:id="1279" w:author="Amin Khodamoradi" w:date="2024-02-04T15:47:00Z">
        <w:r w:rsidRPr="00343B90" w:rsidDel="00AB031C">
          <w:rPr>
            <w:rFonts w:ascii="Times New Roman" w:hAnsi="Times New Roman" w:cs="Times New Roman"/>
          </w:rPr>
          <w:delText xml:space="preserve">. At this stage, the new model was not chosen because: </w:delText>
        </w:r>
      </w:del>
    </w:p>
    <w:p w14:paraId="141B5AAC" w14:textId="1AC54CCD" w:rsidR="008F055C" w:rsidRPr="00343B90" w:rsidDel="00AB031C" w:rsidRDefault="00D92642">
      <w:pPr>
        <w:spacing w:line="276" w:lineRule="auto"/>
        <w:jc w:val="both"/>
        <w:rPr>
          <w:del w:id="1280" w:author="Amin Khodamoradi" w:date="2024-02-04T15:47:00Z"/>
          <w:rFonts w:ascii="Times New Roman" w:hAnsi="Times New Roman" w:cs="Times New Roman"/>
        </w:rPr>
      </w:pPr>
      <w:del w:id="1281" w:author="Amin Khodamoradi" w:date="2024-02-04T15:47:00Z">
        <w:r w:rsidRPr="00343B90" w:rsidDel="00AB031C">
          <w:rPr>
            <w:rFonts w:ascii="Times New Roman" w:hAnsi="Times New Roman" w:cs="Times New Roman"/>
          </w:rPr>
          <w:delText>1) The power of this model for relatively accurate detection of enhancive and degressive interactions has been proven.</w:delText>
        </w:r>
      </w:del>
    </w:p>
    <w:p w14:paraId="787232B3" w14:textId="5075C913" w:rsidR="008F055C" w:rsidRPr="00343B90" w:rsidDel="00AB031C" w:rsidRDefault="00D92642">
      <w:pPr>
        <w:spacing w:line="276" w:lineRule="auto"/>
        <w:jc w:val="both"/>
        <w:rPr>
          <w:del w:id="1282" w:author="Amin Khodamoradi" w:date="2024-02-04T15:47:00Z"/>
          <w:rFonts w:ascii="Times New Roman" w:hAnsi="Times New Roman" w:cs="Times New Roman"/>
        </w:rPr>
      </w:pPr>
      <w:del w:id="1283" w:author="Amin Khodamoradi" w:date="2024-02-04T15:47:00Z">
        <w:r w:rsidRPr="00343B90" w:rsidDel="00AB031C">
          <w:rPr>
            <w:rFonts w:ascii="Times New Roman" w:hAnsi="Times New Roman" w:cs="Times New Roman"/>
          </w:rPr>
          <w:delTex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delText>
        </w:r>
      </w:del>
    </w:p>
    <w:p w14:paraId="50100266" w14:textId="5E289A2F" w:rsidR="008F055C" w:rsidRPr="00343B90" w:rsidDel="00AB031C" w:rsidRDefault="00D92642">
      <w:pPr>
        <w:spacing w:line="276" w:lineRule="auto"/>
        <w:jc w:val="both"/>
        <w:rPr>
          <w:del w:id="1284" w:author="Amin Khodamoradi" w:date="2024-02-04T15:47:00Z"/>
          <w:rFonts w:ascii="Times New Roman" w:hAnsi="Times New Roman" w:cs="Times New Roman"/>
        </w:rPr>
      </w:pPr>
      <w:del w:id="1285" w:author="Amin Khodamoradi" w:date="2024-02-04T15:47:00Z">
        <w:r w:rsidRPr="00343B90" w:rsidDel="00AB031C">
          <w:rPr>
            <w:rFonts w:ascii="Times New Roman" w:hAnsi="Times New Roman" w:cs="Times New Roman"/>
          </w:rPr>
          <w:delText>Due to the above reasons, the zeros recommender system is used to comprehensive drug-drug interactions prediction by changing the number of outputs from 2 to 3 as the input data.</w:delText>
        </w:r>
      </w:del>
    </w:p>
    <w:p w14:paraId="1138E92F" w14:textId="56AFE752" w:rsidR="008F055C" w:rsidRPr="00343B90" w:rsidDel="00AB031C" w:rsidRDefault="008F055C">
      <w:pPr>
        <w:spacing w:line="276" w:lineRule="auto"/>
        <w:jc w:val="both"/>
        <w:rPr>
          <w:del w:id="1286" w:author="Amin Khodamoradi" w:date="2024-02-04T15:47:00Z"/>
          <w:rFonts w:ascii="Times New Roman" w:hAnsi="Times New Roman" w:cs="Times New Roman"/>
        </w:rPr>
      </w:pPr>
    </w:p>
    <w:p w14:paraId="4F5679A7" w14:textId="2C83E005" w:rsidR="000936D9" w:rsidRPr="00343B90" w:rsidDel="00AB031C" w:rsidRDefault="000936D9" w:rsidP="000936D9">
      <w:pPr>
        <w:keepNext/>
        <w:spacing w:line="276" w:lineRule="auto"/>
        <w:jc w:val="both"/>
        <w:rPr>
          <w:del w:id="1287" w:author="Amin Khodamoradi" w:date="2024-02-04T15:47:00Z"/>
          <w:rFonts w:ascii="Times New Roman" w:hAnsi="Times New Roman" w:cs="Times New Roman"/>
        </w:rPr>
      </w:pPr>
      <w:del w:id="1288" w:author="Amin Khodamoradi" w:date="2024-02-04T15:47:00Z">
        <w:r w:rsidRPr="00343B90" w:rsidDel="00AB031C">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del>
    </w:p>
    <w:p w14:paraId="4385E3BE" w14:textId="0DE32581" w:rsidR="000936D9" w:rsidRPr="00343B90" w:rsidDel="00AB031C" w:rsidRDefault="000936D9" w:rsidP="000936D9">
      <w:pPr>
        <w:pStyle w:val="Caption"/>
        <w:jc w:val="both"/>
        <w:rPr>
          <w:del w:id="1289" w:author="Amin Khodamoradi" w:date="2024-02-04T15:47:00Z"/>
          <w:rFonts w:ascii="Times New Roman" w:hAnsi="Times New Roman" w:cs="Times New Roman"/>
        </w:rPr>
      </w:pPr>
      <w:bookmarkStart w:id="1290" w:name="_Ref153889522"/>
      <w:del w:id="1291" w:author="Amin Khodamoradi" w:date="2024-02-04T15:47:00Z">
        <w:r w:rsidRPr="00343B90" w:rsidDel="00AB031C">
          <w:rPr>
            <w:rFonts w:ascii="Times New Roman" w:hAnsi="Times New Roman" w:cs="Times New Roman"/>
          </w:rPr>
          <w:delText xml:space="preserve">Figure </w:delText>
        </w:r>
        <w:r w:rsidRPr="00343B90" w:rsidDel="00AB031C">
          <w:rPr>
            <w:rFonts w:ascii="Times New Roman" w:hAnsi="Times New Roman" w:cs="Times New Roman"/>
          </w:rPr>
          <w:fldChar w:fldCharType="begin"/>
        </w:r>
        <w:r w:rsidRPr="00343B90" w:rsidDel="00AB031C">
          <w:rPr>
            <w:rFonts w:ascii="Times New Roman" w:hAnsi="Times New Roman" w:cs="Times New Roman"/>
          </w:rPr>
          <w:delInstrText xml:space="preserve"> SEQ Figure \* ARABIC </w:delInstrText>
        </w:r>
        <w:r w:rsidRPr="00343B90" w:rsidDel="00AB031C">
          <w:rPr>
            <w:rFonts w:ascii="Times New Roman" w:hAnsi="Times New Roman" w:cs="Times New Roman"/>
          </w:rPr>
          <w:fldChar w:fldCharType="separate"/>
        </w:r>
        <w:r w:rsidR="004D7C34" w:rsidDel="00AB031C">
          <w:rPr>
            <w:rFonts w:ascii="Times New Roman" w:hAnsi="Times New Roman" w:cs="Times New Roman"/>
            <w:noProof/>
          </w:rPr>
          <w:delText>7</w:delText>
        </w:r>
        <w:r w:rsidRPr="00343B90" w:rsidDel="00AB031C">
          <w:rPr>
            <w:rFonts w:ascii="Times New Roman" w:hAnsi="Times New Roman" w:cs="Times New Roman"/>
          </w:rPr>
          <w:fldChar w:fldCharType="end"/>
        </w:r>
        <w:bookmarkEnd w:id="1290"/>
        <w:r w:rsidRPr="00343B90" w:rsidDel="00AB031C">
          <w:rPr>
            <w:rFonts w:ascii="Times New Roman" w:hAnsi="Times New Roman" w:cs="Times New Roman"/>
          </w:rPr>
          <w:delText xml:space="preserve"> Arrangement of neural network layers SNF-CNN Predict triple-class interaction. Non-interaction (0), degressive interaction (-1) and enhancive interaction (+1)</w:delText>
        </w:r>
      </w:del>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610B2A7D" w:rsidR="008F055C" w:rsidRPr="00343B90" w:rsidDel="00AB031C" w:rsidRDefault="00D92642">
      <w:pPr>
        <w:spacing w:line="276" w:lineRule="auto"/>
        <w:jc w:val="both"/>
        <w:rPr>
          <w:del w:id="1292" w:author="Amin Khodamoradi" w:date="2024-02-04T15:54:00Z"/>
          <w:rFonts w:ascii="Times New Roman" w:hAnsi="Times New Roman" w:cs="Times New Roman"/>
        </w:rPr>
      </w:pPr>
      <w:del w:id="1293" w:author="Amin Khodamoradi" w:date="2024-02-04T15:49:00Z">
        <w:r w:rsidRPr="00343B90" w:rsidDel="00AB031C">
          <w:rPr>
            <w:rFonts w:ascii="Times New Roman" w:hAnsi="Times New Roman" w:cs="Times New Roman"/>
          </w:rPr>
          <w:delText xml:space="preserve">In this case, we divide the set of </w:delText>
        </w:r>
      </w:del>
      <w:ins w:id="1294" w:author="Amin Khodamoradi" w:date="2024-02-04T15:51:00Z">
        <w:r w:rsidR="00AB031C">
          <w:rPr>
            <w:rFonts w:ascii="Times New Roman" w:hAnsi="Times New Roman" w:cs="Times New Roman"/>
          </w:rPr>
          <w:t>T</w:t>
        </w:r>
      </w:ins>
      <w:ins w:id="1295" w:author="Amin Khodamoradi" w:date="2024-02-04T15:49:00Z">
        <w:r w:rsidR="00AB031C">
          <w:rPr>
            <w:rFonts w:ascii="Times New Roman" w:hAnsi="Times New Roman" w:cs="Times New Roman"/>
          </w:rPr>
          <w:t>he same model st</w:t>
        </w:r>
      </w:ins>
      <w:ins w:id="1296" w:author="Amin Khodamoradi" w:date="2024-02-04T15:50:00Z">
        <w:r w:rsidR="00AB031C">
          <w:rPr>
            <w:rFonts w:ascii="Times New Roman" w:hAnsi="Times New Roman" w:cs="Times New Roman"/>
          </w:rPr>
          <w:t xml:space="preserve">ructure </w:t>
        </w:r>
      </w:ins>
      <w:ins w:id="1297" w:author="Amin Khodamoradi" w:date="2024-02-04T15:51:00Z">
        <w:r w:rsidR="00AB031C">
          <w:rPr>
            <w:rFonts w:ascii="Times New Roman" w:hAnsi="Times New Roman" w:cs="Times New Roman"/>
          </w:rPr>
          <w:t xml:space="preserve">of none-interaction detection is </w:t>
        </w:r>
      </w:ins>
      <w:ins w:id="1298" w:author="Amin Khodamoradi" w:date="2024-02-04T15:50:00Z">
        <w:r w:rsidR="00AB031C">
          <w:rPr>
            <w:rFonts w:ascii="Times New Roman" w:hAnsi="Times New Roman" w:cs="Times New Roman"/>
          </w:rPr>
          <w:t xml:space="preserve">used for </w:t>
        </w:r>
      </w:ins>
      <w:ins w:id="1299" w:author="Amin Khodamoradi" w:date="2024-04-08T16:49:00Z" w16du:dateUtc="2024-04-08T15:49:00Z">
        <w:r w:rsidR="00F60EAA">
          <w:rPr>
            <w:rFonts w:ascii="Times New Roman" w:hAnsi="Times New Roman" w:cs="Times New Roman"/>
          </w:rPr>
          <w:t xml:space="preserve">a </w:t>
        </w:r>
      </w:ins>
      <w:ins w:id="1300" w:author="Amin Khodamoradi" w:date="2024-02-04T15:51:00Z">
        <w:r w:rsidR="00AB031C">
          <w:rPr>
            <w:rFonts w:ascii="Times New Roman" w:hAnsi="Times New Roman" w:cs="Times New Roman"/>
          </w:rPr>
          <w:t>three</w:t>
        </w:r>
      </w:ins>
      <w:ins w:id="1301" w:author="Amin Khodamoradi" w:date="2024-02-04T15:52:00Z">
        <w:r w:rsidR="00AB031C">
          <w:rPr>
            <w:rFonts w:ascii="Times New Roman" w:hAnsi="Times New Roman" w:cs="Times New Roman"/>
          </w:rPr>
          <w:t xml:space="preserve">-class scenario.  </w:t>
        </w:r>
      </w:ins>
      <w:del w:id="1302" w:author="Amin Khodamoradi" w:date="2024-02-04T15:52:00Z">
        <w:r w:rsidRPr="00343B90" w:rsidDel="00AB031C">
          <w:rPr>
            <w:rFonts w:ascii="Times New Roman" w:hAnsi="Times New Roman" w:cs="Times New Roman"/>
          </w:rPr>
          <w:delText xml:space="preserve">all </w:delText>
        </w:r>
      </w:del>
      <w:ins w:id="1303" w:author="Amin Khodamoradi" w:date="2024-02-04T15:52:00Z">
        <w:r w:rsidR="00AB031C">
          <w:rPr>
            <w:rFonts w:ascii="Times New Roman" w:hAnsi="Times New Roman" w:cs="Times New Roman"/>
          </w:rPr>
          <w:t>A</w:t>
        </w:r>
        <w:r w:rsidR="00AB031C" w:rsidRPr="00343B90">
          <w:rPr>
            <w:rFonts w:ascii="Times New Roman" w:hAnsi="Times New Roman" w:cs="Times New Roman"/>
          </w:rPr>
          <w:t xml:space="preserve">ll </w:t>
        </w:r>
      </w:ins>
      <w:r w:rsidRPr="00343B90">
        <w:rPr>
          <w:rFonts w:ascii="Times New Roman" w:hAnsi="Times New Roman" w:cs="Times New Roman"/>
        </w:rPr>
        <w:t>interaction</w:t>
      </w:r>
      <w:ins w:id="1304" w:author="Amin Khodamoradi" w:date="2024-02-04T15:52:00Z">
        <w:r w:rsidR="00AB031C">
          <w:rPr>
            <w:rFonts w:ascii="Times New Roman" w:hAnsi="Times New Roman" w:cs="Times New Roman"/>
          </w:rPr>
          <w:t xml:space="preserve"> dat</w:t>
        </w:r>
      </w:ins>
      <w:ins w:id="1305" w:author="Amin Khodamoradi" w:date="2024-02-04T15:53:00Z">
        <w:r w:rsidR="00AB031C">
          <w:rPr>
            <w:rFonts w:ascii="Times New Roman" w:hAnsi="Times New Roman" w:cs="Times New Roman"/>
          </w:rPr>
          <w:t>a</w:t>
        </w:r>
      </w:ins>
      <w:del w:id="1306" w:author="Amin Khodamoradi" w:date="2024-02-04T15:52:00Z">
        <w:r w:rsidRPr="00343B90" w:rsidDel="00AB031C">
          <w:rPr>
            <w:rFonts w:ascii="Times New Roman" w:hAnsi="Times New Roman" w:cs="Times New Roman"/>
          </w:rPr>
          <w:delText>s</w:delText>
        </w:r>
      </w:del>
      <w:r w:rsidRPr="00343B90">
        <w:rPr>
          <w:rFonts w:ascii="Times New Roman" w:hAnsi="Times New Roman" w:cs="Times New Roman"/>
        </w:rPr>
        <w:t xml:space="preserve"> (enhancive, degressive, and zeros of the first step)</w:t>
      </w:r>
      <w:ins w:id="1307" w:author="Amin Khodamoradi" w:date="2024-02-04T15:52:00Z">
        <w:r w:rsidR="00AB031C">
          <w:rPr>
            <w:rFonts w:ascii="Times New Roman" w:hAnsi="Times New Roman" w:cs="Times New Roman"/>
          </w:rPr>
          <w:t xml:space="preserve"> are divided</w:t>
        </w:r>
      </w:ins>
      <w:r w:rsidRPr="00343B90">
        <w:rPr>
          <w:rFonts w:ascii="Times New Roman" w:hAnsi="Times New Roman" w:cs="Times New Roman"/>
        </w:rPr>
        <w:t xml:space="preserve"> into </w:t>
      </w:r>
      <w:del w:id="1308" w:author="Amin Khodamoradi" w:date="2024-02-04T15:54:00Z">
        <w:r w:rsidRPr="00343B90" w:rsidDel="00AB031C">
          <w:rPr>
            <w:rFonts w:ascii="Times New Roman" w:hAnsi="Times New Roman" w:cs="Times New Roman"/>
          </w:rPr>
          <w:delText xml:space="preserve">10 </w:delText>
        </w:r>
      </w:del>
      <w:ins w:id="1309" w:author="Amin Khodamoradi" w:date="2024-02-04T15:54:00Z">
        <w:r w:rsidR="00AB031C">
          <w:rPr>
            <w:rFonts w:ascii="Times New Roman" w:hAnsi="Times New Roman" w:cs="Times New Roman"/>
          </w:rPr>
          <w:t>ten</w:t>
        </w:r>
        <w:r w:rsidR="00AB031C" w:rsidRPr="00343B90">
          <w:rPr>
            <w:rFonts w:ascii="Times New Roman" w:hAnsi="Times New Roman" w:cs="Times New Roman"/>
          </w:rPr>
          <w:t xml:space="preserve"> </w:t>
        </w:r>
      </w:ins>
      <w:r w:rsidRPr="00343B90">
        <w:rPr>
          <w:rFonts w:ascii="Times New Roman" w:hAnsi="Times New Roman" w:cs="Times New Roman"/>
        </w:rPr>
        <w:t>equal parts</w:t>
      </w:r>
      <w:ins w:id="1310" w:author="Amin Khodamoradi" w:date="2024-02-04T15:54:00Z">
        <w:r w:rsidR="00AB031C">
          <w:rPr>
            <w:rFonts w:ascii="Times New Roman" w:hAnsi="Times New Roman" w:cs="Times New Roman"/>
          </w:rPr>
          <w:t xml:space="preserve"> </w:t>
        </w:r>
      </w:ins>
      <w:del w:id="1311" w:author="Amin Khodamoradi" w:date="2024-02-04T15:54:00Z">
        <w:r w:rsidRPr="00343B90" w:rsidDel="00AB031C">
          <w:rPr>
            <w:rFonts w:ascii="Times New Roman" w:hAnsi="Times New Roman" w:cs="Times New Roman"/>
          </w:rPr>
          <w:delText xml:space="preserve">. We consider one part of the testing set and the other 9 parts as the training data set. Divide all the zeros in the previous step into 10 parts and add a 1 to 9 ratio to both testing and training sets. In the second case, the previous model’s </w:delText>
        </w:r>
      </w:del>
      <w:ins w:id="1312" w:author="Amin Khodamoradi" w:date="2024-02-04T15:54:00Z">
        <w:r w:rsidR="00AB031C">
          <w:rPr>
            <w:rFonts w:ascii="Times New Roman" w:hAnsi="Times New Roman" w:cs="Times New Roman"/>
          </w:rPr>
          <w:t xml:space="preserve">for </w:t>
        </w:r>
      </w:ins>
      <w:ins w:id="1313" w:author="Amin Khodamoradi" w:date="2024-04-08T16:49:00Z" w16du:dateUtc="2024-04-08T15:49:00Z">
        <w:r w:rsidR="00F60EAA">
          <w:rPr>
            <w:rFonts w:ascii="Times New Roman" w:hAnsi="Times New Roman" w:cs="Times New Roman"/>
          </w:rPr>
          <w:t xml:space="preserve">a </w:t>
        </w:r>
      </w:ins>
      <w:r w:rsidRPr="00343B90">
        <w:rPr>
          <w:rFonts w:ascii="Times New Roman" w:hAnsi="Times New Roman" w:cs="Times New Roman"/>
        </w:rPr>
        <w:t xml:space="preserve">10-fold CV </w:t>
      </w:r>
      <w:ins w:id="1314" w:author="Amin Khodamoradi" w:date="2024-02-04T15:54:00Z">
        <w:r w:rsidR="00AB031C">
          <w:rPr>
            <w:rFonts w:ascii="Times New Roman" w:hAnsi="Times New Roman" w:cs="Times New Roman"/>
          </w:rPr>
          <w:t xml:space="preserve">validation </w:t>
        </w:r>
      </w:ins>
      <w:r w:rsidRPr="00343B90">
        <w:rPr>
          <w:rFonts w:ascii="Times New Roman" w:hAnsi="Times New Roman" w:cs="Times New Roman"/>
        </w:rPr>
        <w:t>procedure</w:t>
      </w:r>
      <w:ins w:id="1315" w:author="Amin Khodamoradi" w:date="2024-02-04T15:55:00Z">
        <w:r w:rsidR="00AB031C">
          <w:rPr>
            <w:rFonts w:ascii="Times New Roman" w:hAnsi="Times New Roman" w:cs="Times New Roman"/>
          </w:rPr>
          <w:t xml:space="preserve">, while each fold contains ten </w:t>
        </w:r>
      </w:ins>
      <w:ins w:id="1316" w:author="Amin Khodamoradi" w:date="2024-02-04T15:56:00Z">
        <w:r w:rsidR="00AB031C">
          <w:rPr>
            <w:rFonts w:ascii="Times New Roman" w:hAnsi="Times New Roman" w:cs="Times New Roman"/>
          </w:rPr>
          <w:t>percent</w:t>
        </w:r>
      </w:ins>
      <w:ins w:id="1317" w:author="Amin Khodamoradi" w:date="2024-02-04T15:55:00Z">
        <w:r w:rsidR="00AB031C">
          <w:rPr>
            <w:rFonts w:ascii="Times New Roman" w:hAnsi="Times New Roman" w:cs="Times New Roman"/>
          </w:rPr>
          <w:t xml:space="preserve"> </w:t>
        </w:r>
      </w:ins>
      <w:ins w:id="1318" w:author="Amin Khodamoradi" w:date="2024-02-04T15:56:00Z">
        <w:r w:rsidR="00AB031C">
          <w:rPr>
            <w:rFonts w:ascii="Times New Roman" w:hAnsi="Times New Roman" w:cs="Times New Roman"/>
          </w:rPr>
          <w:t>of each class.</w:t>
        </w:r>
      </w:ins>
      <w:del w:id="1319" w:author="Amin Khodamoradi" w:date="2024-02-04T15:54:00Z">
        <w:r w:rsidRPr="00343B90" w:rsidDel="00AB031C">
          <w:rPr>
            <w:rFonts w:ascii="Times New Roman" w:hAnsi="Times New Roman" w:cs="Times New Roman"/>
          </w:rPr>
          <w:delText xml:space="preserve"> was trained with the least changes</w:delText>
        </w:r>
      </w:del>
    </w:p>
    <w:p w14:paraId="261EDAF2" w14:textId="3C32CF4A" w:rsidR="008F055C" w:rsidRPr="00343B90" w:rsidRDefault="00D92642" w:rsidP="00AB031C">
      <w:pPr>
        <w:spacing w:line="276" w:lineRule="auto"/>
        <w:jc w:val="both"/>
        <w:rPr>
          <w:rFonts w:ascii="Times New Roman" w:hAnsi="Times New Roman" w:cs="Times New Roman"/>
        </w:rPr>
      </w:pPr>
      <w:del w:id="1320" w:author="Amin Khodamoradi" w:date="2024-02-04T15:54:00Z">
        <w:r w:rsidRPr="00343B90" w:rsidDel="00AB031C">
          <w:rPr>
            <w:rFonts w:ascii="Times New Roman" w:hAnsi="Times New Roman" w:cs="Times New Roman"/>
          </w:rPr>
          <w:delText>to predict the three classes.</w:delText>
        </w:r>
      </w:del>
      <w:ins w:id="1321" w:author="Amin Khodamoradi" w:date="2024-02-04T15:58:00Z">
        <w:r w:rsidR="00833A34">
          <w:rPr>
            <w:rFonts w:ascii="Times New Roman" w:hAnsi="Times New Roman" w:cs="Times New Roman"/>
          </w:rPr>
          <w:t xml:space="preserve"> </w:t>
        </w:r>
      </w:ins>
      <w:del w:id="1322" w:author="Amin Khodamoradi" w:date="2024-02-04T15:58:00Z">
        <w:r w:rsidRPr="00343B90" w:rsidDel="00833A34">
          <w:rPr>
            <w:rFonts w:ascii="Times New Roman" w:hAnsi="Times New Roman" w:cs="Times New Roman"/>
          </w:rPr>
          <w:delText xml:space="preserve"> </w:delText>
        </w:r>
      </w:del>
      <w:del w:id="1323" w:author="Amin Khodamoradi" w:date="2024-02-04T15:56:00Z">
        <w:r w:rsidRPr="00343B90" w:rsidDel="00AB031C">
          <w:rPr>
            <w:rFonts w:ascii="Times New Roman" w:hAnsi="Times New Roman" w:cs="Times New Roman"/>
          </w:rPr>
          <w:delText>Besides, h</w:delText>
        </w:r>
      </w:del>
      <w:del w:id="1324" w:author="Amin Khodamoradi" w:date="2024-02-04T15:58:00Z">
        <w:r w:rsidRPr="00343B90" w:rsidDel="00833A34">
          <w:rPr>
            <w:rFonts w:ascii="Times New Roman" w:hAnsi="Times New Roman" w:cs="Times New Roman"/>
          </w:rPr>
          <w:delText xml:space="preserve">yper-parameter, </w:delText>
        </w:r>
      </w:del>
      <w:del w:id="1325" w:author="Amin Khodamoradi" w:date="2024-02-04T15:57:00Z">
        <w:r w:rsidRPr="00343B90" w:rsidDel="00AB031C">
          <w:rPr>
            <w:rFonts w:ascii="Times New Roman" w:hAnsi="Times New Roman" w:cs="Times New Roman"/>
          </w:rPr>
          <w:delText xml:space="preserve">the number of </w:delText>
        </w:r>
      </w:del>
      <w:del w:id="1326" w:author="Amin Khodamoradi" w:date="2024-02-04T15:58:00Z">
        <w:r w:rsidRPr="00343B90" w:rsidDel="00833A34">
          <w:rPr>
            <w:rFonts w:ascii="Times New Roman" w:hAnsi="Times New Roman" w:cs="Times New Roman"/>
          </w:rPr>
          <w:delText>epochs wa</w:delText>
        </w:r>
      </w:del>
      <w:del w:id="1327" w:author="Amin Khodamoradi" w:date="2024-02-04T15:57:00Z">
        <w:r w:rsidRPr="00343B90" w:rsidDel="00AB031C">
          <w:rPr>
            <w:rFonts w:ascii="Times New Roman" w:hAnsi="Times New Roman" w:cs="Times New Roman"/>
          </w:rPr>
          <w:delText>s</w:delText>
        </w:r>
      </w:del>
      <w:del w:id="1328" w:author="Amin Khodamoradi" w:date="2024-02-04T15:58:00Z">
        <w:r w:rsidRPr="00343B90" w:rsidDel="00833A34">
          <w:rPr>
            <w:rFonts w:ascii="Times New Roman" w:hAnsi="Times New Roman" w:cs="Times New Roman"/>
          </w:rPr>
          <w:delText xml:space="preserve"> determined. </w:delText>
        </w:r>
      </w:del>
      <w:ins w:id="1329" w:author="Amin Khodamoradi" w:date="2023-12-19T14:45:00Z">
        <w:r w:rsidR="00E16715">
          <w:rPr>
            <w:rFonts w:ascii="Times New Roman" w:hAnsi="Times New Roman" w:cs="Times New Roman"/>
          </w:rPr>
          <w:fldChar w:fldCharType="begin"/>
        </w:r>
        <w:r w:rsidR="00E16715">
          <w:rPr>
            <w:rFonts w:ascii="Times New Roman" w:hAnsi="Times New Roman" w:cs="Times New Roman"/>
          </w:rPr>
          <w:instrText xml:space="preserve"> REF _Ref153889554 \h </w:instrText>
        </w:r>
      </w:ins>
      <w:r w:rsidR="00E16715">
        <w:rPr>
          <w:rFonts w:ascii="Times New Roman" w:hAnsi="Times New Roman" w:cs="Times New Roman"/>
        </w:rPr>
      </w:r>
      <w:r w:rsidR="00E16715">
        <w:rPr>
          <w:rFonts w:ascii="Times New Roman" w:hAnsi="Times New Roman" w:cs="Times New Roman"/>
        </w:rPr>
        <w:fldChar w:fldCharType="separate"/>
      </w:r>
      <w:ins w:id="1330" w:author="Amin Khodamoradi" w:date="2024-01-08T16:05:00Z">
        <w:r w:rsidR="004D7C34" w:rsidRPr="00343B90">
          <w:rPr>
            <w:rFonts w:ascii="Times New Roman" w:hAnsi="Times New Roman" w:cs="Times New Roman"/>
          </w:rPr>
          <w:t xml:space="preserve">Figure </w:t>
        </w:r>
        <w:r w:rsidR="004D7C34">
          <w:rPr>
            <w:rFonts w:ascii="Times New Roman" w:hAnsi="Times New Roman" w:cs="Times New Roman"/>
            <w:noProof/>
          </w:rPr>
          <w:t>8</w:t>
        </w:r>
      </w:ins>
      <w:ins w:id="1331" w:author="Amin Khodamoradi" w:date="2023-12-19T14:45:00Z">
        <w:r w:rsidR="00E16715">
          <w:rPr>
            <w:rFonts w:ascii="Times New Roman" w:hAnsi="Times New Roman" w:cs="Times New Roman"/>
          </w:rPr>
          <w:fldChar w:fldCharType="end"/>
        </w:r>
      </w:ins>
      <w:del w:id="1332" w:author="Amin Khodamoradi" w:date="2023-12-19T14:45:00Z">
        <w:r w:rsidRPr="00343B90" w:rsidDel="00E16715">
          <w:rPr>
            <w:rFonts w:ascii="Times New Roman" w:hAnsi="Times New Roman" w:cs="Times New Roman"/>
          </w:rPr>
          <w:delText>Figure</w:delText>
        </w:r>
      </w:del>
      <w:r w:rsidRPr="00343B90">
        <w:rPr>
          <w:rFonts w:ascii="Times New Roman" w:hAnsi="Times New Roman" w:cs="Times New Roman"/>
        </w:rPr>
        <w:t xml:space="preserve"> </w:t>
      </w:r>
      <w:del w:id="1333" w:author="Amin Khodamoradi" w:date="2023-12-19T14:45:00Z">
        <w:r w:rsidRPr="00343B90" w:rsidDel="00E16715">
          <w:rPr>
            <w:rFonts w:ascii="Times New Roman" w:hAnsi="Times New Roman" w:cs="Times New Roman"/>
          </w:rPr>
          <w:delText xml:space="preserve">8 </w:delText>
        </w:r>
      </w:del>
      <w:r w:rsidRPr="00343B90">
        <w:rPr>
          <w:rFonts w:ascii="Times New Roman" w:hAnsi="Times New Roman" w:cs="Times New Roman"/>
        </w:rPr>
        <w:t>shows the training process. The process of the accuracy of the model on training data increases steadily with the increase of epochs. Still, the model after epoch 9 reduces a constant and decreases the accuracy a little for testing data.</w:t>
      </w:r>
    </w:p>
    <w:p w14:paraId="08C236E1" w14:textId="0EFECD5C"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 xml:space="preserve">ss is presented in the form of </w:t>
      </w:r>
      <w:ins w:id="1334" w:author="Amin Khodamoradi" w:date="2023-12-19T14:29:00Z">
        <w:r w:rsidR="00234E72">
          <w:rPr>
            <w:rFonts w:ascii="Times New Roman" w:hAnsi="Times New Roman" w:cs="Times New Roman"/>
          </w:rPr>
          <w:fldChar w:fldCharType="begin"/>
        </w:r>
        <w:r w:rsidR="00234E72">
          <w:rPr>
            <w:rFonts w:ascii="Times New Roman" w:hAnsi="Times New Roman" w:cs="Times New Roman"/>
          </w:rPr>
          <w:instrText xml:space="preserve"> REF _Ref153888604 \h </w:instrText>
        </w:r>
      </w:ins>
      <w:r w:rsidR="00234E72">
        <w:rPr>
          <w:rFonts w:ascii="Times New Roman" w:hAnsi="Times New Roman" w:cs="Times New Roman"/>
        </w:rPr>
      </w:r>
      <w:r w:rsidR="00234E72">
        <w:rPr>
          <w:rFonts w:ascii="Times New Roman" w:hAnsi="Times New Roman" w:cs="Times New Roman"/>
        </w:rPr>
        <w:fldChar w:fldCharType="separate"/>
      </w:r>
      <w:ins w:id="1335" w:author="Amin Khodamoradi" w:date="2024-01-08T16:05:00Z">
        <w:r w:rsidR="004D7C34">
          <w:t xml:space="preserve">Pseudocode </w:t>
        </w:r>
        <w:r w:rsidR="004D7C34">
          <w:rPr>
            <w:noProof/>
          </w:rPr>
          <w:t>2</w:t>
        </w:r>
      </w:ins>
      <w:ins w:id="1336" w:author="Amin Khodamoradi" w:date="2023-12-19T14:29:00Z">
        <w:r w:rsidR="00234E72">
          <w:rPr>
            <w:rFonts w:ascii="Times New Roman" w:hAnsi="Times New Roman" w:cs="Times New Roman"/>
          </w:rPr>
          <w:fldChar w:fldCharType="end"/>
        </w:r>
      </w:ins>
      <w:del w:id="1337" w:author="Amin Khodamoradi" w:date="2023-12-19T14:29:00Z">
        <w:r w:rsidR="00C44AD3" w:rsidRPr="00343B90" w:rsidDel="00234E72">
          <w:rPr>
            <w:rFonts w:ascii="Times New Roman" w:hAnsi="Times New Roman" w:cs="Times New Roman"/>
          </w:rPr>
          <w:delText>P</w:delText>
        </w:r>
        <w:r w:rsidRPr="00343B90" w:rsidDel="00234E72">
          <w:rPr>
            <w:rFonts w:ascii="Times New Roman" w:hAnsi="Times New Roman" w:cs="Times New Roman"/>
          </w:rPr>
          <w:delText>seudocode 2</w:delText>
        </w:r>
      </w:del>
      <w:r w:rsidRPr="00343B90">
        <w:rPr>
          <w:rFonts w:ascii="Times New Roman" w:hAnsi="Times New Roman" w:cs="Times New Roman"/>
        </w:rPr>
        <w:t xml:space="preserve">, which includes the steps of preparation, model selection, real zero detection, and the </w:t>
      </w:r>
      <w:del w:id="1338" w:author="Amin Khodamoradi" w:date="2024-04-08T16:49:00Z" w16du:dateUtc="2024-04-08T15:49:00Z">
        <w:r w:rsidRPr="00343B90" w:rsidDel="00F60EAA">
          <w:rPr>
            <w:rFonts w:ascii="Times New Roman" w:hAnsi="Times New Roman" w:cs="Times New Roman"/>
          </w:rPr>
          <w:delText>present</w:delText>
        </w:r>
        <w:r w:rsidR="00C44AD3" w:rsidRPr="00343B90" w:rsidDel="00F60EAA">
          <w:rPr>
            <w:rFonts w:ascii="Times New Roman" w:hAnsi="Times New Roman" w:cs="Times New Roman"/>
          </w:rPr>
          <w:delText>ing</w:delText>
        </w:r>
        <w:r w:rsidRPr="00343B90" w:rsidDel="00F60EAA">
          <w:rPr>
            <w:rFonts w:ascii="Times New Roman" w:hAnsi="Times New Roman" w:cs="Times New Roman"/>
          </w:rPr>
          <w:delText xml:space="preserve"> </w:delText>
        </w:r>
      </w:del>
      <w:ins w:id="1339" w:author="Amin Khodamoradi" w:date="2024-04-08T16:49:00Z" w16du:dateUtc="2024-04-08T15:49:00Z">
        <w:r w:rsidR="00F60EAA">
          <w:rPr>
            <w:rFonts w:ascii="Times New Roman" w:hAnsi="Times New Roman" w:cs="Times New Roman"/>
          </w:rPr>
          <w:t>presentation</w:t>
        </w:r>
        <w:r w:rsidR="00F60EAA" w:rsidRPr="00343B90">
          <w:rPr>
            <w:rFonts w:ascii="Times New Roman" w:hAnsi="Times New Roman" w:cs="Times New Roman"/>
          </w:rPr>
          <w:t xml:space="preserve"> </w:t>
        </w:r>
      </w:ins>
      <w:r w:rsidRPr="00343B90">
        <w:rPr>
          <w:rFonts w:ascii="Times New Roman" w:hAnsi="Times New Roman" w:cs="Times New Roman"/>
        </w:rPr>
        <w:t>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p w14:paraId="3ECC5AB9" w14:textId="37959931" w:rsidR="00234E72" w:rsidRDefault="00234E72">
      <w:pPr>
        <w:pStyle w:val="Caption"/>
        <w:keepNext/>
        <w:rPr>
          <w:ins w:id="1340" w:author="Amin Khodamoradi" w:date="2023-12-19T14:29:00Z"/>
        </w:rPr>
        <w:pPrChange w:id="1341" w:author="Amin Khodamoradi" w:date="2023-12-19T14:29:00Z">
          <w:pPr/>
        </w:pPrChange>
      </w:pPr>
      <w:bookmarkStart w:id="1342" w:name="_Ref153888604"/>
      <w:ins w:id="1343" w:author="Amin Khodamoradi" w:date="2023-12-19T14:29:00Z">
        <w:r>
          <w:t xml:space="preserve">Pseudocode </w:t>
        </w:r>
        <w:r>
          <w:fldChar w:fldCharType="begin"/>
        </w:r>
        <w:r>
          <w:instrText xml:space="preserve"> SEQ Pseudocode \* ARABIC </w:instrText>
        </w:r>
      </w:ins>
      <w:r>
        <w:fldChar w:fldCharType="separate"/>
      </w:r>
      <w:ins w:id="1344" w:author="Amin Khodamoradi" w:date="2024-01-08T16:05:00Z">
        <w:r w:rsidR="004D7C34">
          <w:rPr>
            <w:noProof/>
          </w:rPr>
          <w:t>2</w:t>
        </w:r>
      </w:ins>
      <w:ins w:id="1345" w:author="Amin Khodamoradi" w:date="2023-12-19T14:29:00Z">
        <w:r>
          <w:fldChar w:fldCharType="end"/>
        </w:r>
        <w:bookmarkEnd w:id="1342"/>
        <w:r>
          <w:t xml:space="preserve"> </w:t>
        </w:r>
        <w:r w:rsidRPr="004D2089">
          <w:t>Model selection steps for SNF-CNN</w:t>
        </w:r>
      </w:ins>
    </w:p>
    <w:tbl>
      <w:tblPr>
        <w:tblStyle w:val="TableGrid"/>
        <w:tblW w:w="0" w:type="auto"/>
        <w:tblLook w:val="04A0" w:firstRow="1" w:lastRow="0" w:firstColumn="1" w:lastColumn="0" w:noHBand="0" w:noVBand="1"/>
        <w:tblPrChange w:id="1346" w:author="Amin Khodamoradi" w:date="2023-12-19T14:29:00Z">
          <w:tblPr>
            <w:tblStyle w:val="TableGrid"/>
            <w:tblW w:w="0" w:type="auto"/>
            <w:tblLook w:val="04A0" w:firstRow="1" w:lastRow="0" w:firstColumn="1" w:lastColumn="0" w:noHBand="0" w:noVBand="1"/>
          </w:tblPr>
        </w:tblPrChange>
      </w:tblPr>
      <w:tblGrid>
        <w:gridCol w:w="742"/>
        <w:gridCol w:w="9220"/>
        <w:tblGridChange w:id="1347">
          <w:tblGrid>
            <w:gridCol w:w="742"/>
            <w:gridCol w:w="9220"/>
          </w:tblGrid>
        </w:tblGridChange>
      </w:tblGrid>
      <w:tr w:rsidR="00CB131A" w:rsidRPr="00343B90" w14:paraId="7D60C1BD" w14:textId="77777777" w:rsidTr="00234E72">
        <w:tc>
          <w:tcPr>
            <w:tcW w:w="742" w:type="dxa"/>
            <w:tcPrChange w:id="1348" w:author="Amin Khodamoradi" w:date="2023-12-19T14:29:00Z">
              <w:tcPr>
                <w:tcW w:w="336" w:type="dxa"/>
              </w:tcPr>
            </w:tcPrChange>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220" w:type="dxa"/>
            <w:tcPrChange w:id="1349" w:author="Amin Khodamoradi" w:date="2023-12-19T14:29:00Z">
              <w:tcPr>
                <w:tcW w:w="9852" w:type="dxa"/>
              </w:tcPr>
            </w:tcPrChange>
          </w:tcPr>
          <w:p w14:paraId="51628F0D" w14:textId="16878AEF"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selection</w:t>
            </w:r>
            <w:ins w:id="1350" w:author="Amin Khodamoradi" w:date="2023-12-18T18:00:00Z">
              <w:r w:rsidR="00F26C5A">
                <w:rPr>
                  <w:rFonts w:ascii="Times New Roman" w:hAnsi="Times New Roman" w:cs="Times New Roman"/>
                  <w:sz w:val="22"/>
                  <w:szCs w:val="22"/>
                </w:rPr>
                <w:t xml:space="preserve"> </w:t>
              </w:r>
            </w:ins>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234E72">
        <w:tc>
          <w:tcPr>
            <w:tcW w:w="742" w:type="dxa"/>
            <w:tcPrChange w:id="1351" w:author="Amin Khodamoradi" w:date="2023-12-19T14:29:00Z">
              <w:tcPr>
                <w:tcW w:w="336" w:type="dxa"/>
              </w:tcPr>
            </w:tcPrChange>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220" w:type="dxa"/>
            <w:tcPrChange w:id="1352" w:author="Amin Khodamoradi" w:date="2023-12-19T14:29:00Z">
              <w:tcPr>
                <w:tcW w:w="9852" w:type="dxa"/>
              </w:tcPr>
            </w:tcPrChange>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234E72">
        <w:tc>
          <w:tcPr>
            <w:tcW w:w="742" w:type="dxa"/>
            <w:tcPrChange w:id="1353" w:author="Amin Khodamoradi" w:date="2023-12-19T14:29:00Z">
              <w:tcPr>
                <w:tcW w:w="336" w:type="dxa"/>
              </w:tcPr>
            </w:tcPrChange>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220" w:type="dxa"/>
            <w:tcPrChange w:id="1354" w:author="Amin Khodamoradi" w:date="2023-12-19T14:29:00Z">
              <w:tcPr>
                <w:tcW w:w="9852" w:type="dxa"/>
              </w:tcPr>
            </w:tcPrChange>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234E72">
        <w:tc>
          <w:tcPr>
            <w:tcW w:w="742" w:type="dxa"/>
            <w:tcPrChange w:id="1355" w:author="Amin Khodamoradi" w:date="2023-12-19T14:29:00Z">
              <w:tcPr>
                <w:tcW w:w="336" w:type="dxa"/>
              </w:tcPr>
            </w:tcPrChange>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220" w:type="dxa"/>
            <w:tcPrChange w:id="1356" w:author="Amin Khodamoradi" w:date="2023-12-19T14:29:00Z">
              <w:tcPr>
                <w:tcW w:w="9852" w:type="dxa"/>
              </w:tcPr>
            </w:tcPrChange>
          </w:tcPr>
          <w:p w14:paraId="1E98B22B" w14:textId="64009791"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Integrate drug similarity matrices with the similarity network fusion</w:t>
            </w:r>
            <w:ins w:id="1357" w:author="Amin Khodamoradi" w:date="2023-12-20T12:43:00Z">
              <w:r w:rsidR="00081BE2">
                <w:rPr>
                  <w:rFonts w:ascii="Times New Roman" w:hAnsi="Times New Roman" w:cs="Times New Roman"/>
                  <w:sz w:val="22"/>
                  <w:szCs w:val="22"/>
                </w:rPr>
                <w:t xml:space="preserve"> </w:t>
              </w:r>
            </w:ins>
            <w:r w:rsidRPr="00EC7797">
              <w:rPr>
                <w:rFonts w:ascii="Times New Roman" w:hAnsi="Times New Roman" w:cs="Times New Roman"/>
                <w:sz w:val="22"/>
                <w:szCs w:val="22"/>
              </w:rPr>
              <w:t>(SNF) method.</w:t>
            </w:r>
          </w:p>
        </w:tc>
      </w:tr>
      <w:tr w:rsidR="0089010B" w:rsidRPr="00343B90" w14:paraId="1C84E437" w14:textId="77777777" w:rsidTr="00234E72">
        <w:tc>
          <w:tcPr>
            <w:tcW w:w="742" w:type="dxa"/>
            <w:tcPrChange w:id="1358" w:author="Amin Khodamoradi" w:date="2023-12-19T14:29:00Z">
              <w:tcPr>
                <w:tcW w:w="336" w:type="dxa"/>
              </w:tcPr>
            </w:tcPrChange>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220" w:type="dxa"/>
            <w:tcPrChange w:id="1359" w:author="Amin Khodamoradi" w:date="2023-12-19T14:29:00Z">
              <w:tcPr>
                <w:tcW w:w="9852" w:type="dxa"/>
              </w:tcPr>
            </w:tcPrChange>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234E72">
        <w:tc>
          <w:tcPr>
            <w:tcW w:w="742" w:type="dxa"/>
            <w:tcPrChange w:id="1360" w:author="Amin Khodamoradi" w:date="2023-12-19T14:29:00Z">
              <w:tcPr>
                <w:tcW w:w="336" w:type="dxa"/>
              </w:tcPr>
            </w:tcPrChange>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220" w:type="dxa"/>
            <w:tcPrChange w:id="1361" w:author="Amin Khodamoradi" w:date="2023-12-19T14:29:00Z">
              <w:tcPr>
                <w:tcW w:w="9852" w:type="dxa"/>
              </w:tcPr>
            </w:tcPrChange>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234E72">
        <w:tc>
          <w:tcPr>
            <w:tcW w:w="742" w:type="dxa"/>
            <w:tcPrChange w:id="1362" w:author="Amin Khodamoradi" w:date="2023-12-19T14:29:00Z">
              <w:tcPr>
                <w:tcW w:w="336" w:type="dxa"/>
              </w:tcPr>
            </w:tcPrChange>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220" w:type="dxa"/>
            <w:tcPrChange w:id="1363" w:author="Amin Khodamoradi" w:date="2023-12-19T14:29:00Z">
              <w:tcPr>
                <w:tcW w:w="9852" w:type="dxa"/>
              </w:tcPr>
            </w:tcPrChange>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234E72">
        <w:tc>
          <w:tcPr>
            <w:tcW w:w="742" w:type="dxa"/>
            <w:tcPrChange w:id="1364" w:author="Amin Khodamoradi" w:date="2023-12-19T14:29:00Z">
              <w:tcPr>
                <w:tcW w:w="336" w:type="dxa"/>
              </w:tcPr>
            </w:tcPrChange>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220" w:type="dxa"/>
            <w:tcPrChange w:id="1365" w:author="Amin Khodamoradi" w:date="2023-12-19T14:29:00Z">
              <w:tcPr>
                <w:tcW w:w="9852" w:type="dxa"/>
              </w:tcPr>
            </w:tcPrChange>
          </w:tcPr>
          <w:p w14:paraId="34DDC617" w14:textId="5EEA3F6D"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w:t>
            </w:r>
            <w:ins w:id="1366" w:author="Amin Khodamoradi" w:date="2024-04-08T16:49:00Z" w16du:dateUtc="2024-04-08T15:49:00Z">
              <w:r w:rsidR="00F60EAA">
                <w:rPr>
                  <w:rFonts w:ascii="Times New Roman" w:hAnsi="Times New Roman" w:cs="Times New Roman"/>
                  <w:sz w:val="22"/>
                  <w:szCs w:val="22"/>
                </w:rPr>
                <w:t xml:space="preserve">the </w:t>
              </w:r>
            </w:ins>
            <w:r w:rsidRPr="00EC7797">
              <w:rPr>
                <w:rFonts w:ascii="Times New Roman" w:hAnsi="Times New Roman" w:cs="Times New Roman"/>
                <w:sz w:val="22"/>
                <w:szCs w:val="22"/>
              </w:rPr>
              <w:t>step 5 model, and train it.</w:t>
            </w:r>
          </w:p>
        </w:tc>
      </w:tr>
      <w:tr w:rsidR="0089010B" w:rsidRPr="00343B90" w14:paraId="3A8BE4CF" w14:textId="77777777" w:rsidTr="00234E72">
        <w:tc>
          <w:tcPr>
            <w:tcW w:w="742" w:type="dxa"/>
            <w:tcPrChange w:id="1367" w:author="Amin Khodamoradi" w:date="2023-12-19T14:29:00Z">
              <w:tcPr>
                <w:tcW w:w="336" w:type="dxa"/>
              </w:tcPr>
            </w:tcPrChange>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220" w:type="dxa"/>
            <w:tcPrChange w:id="1368" w:author="Amin Khodamoradi" w:date="2023-12-19T14:29:00Z">
              <w:tcPr>
                <w:tcW w:w="9852" w:type="dxa"/>
              </w:tcPr>
            </w:tcPrChange>
          </w:tcPr>
          <w:p w14:paraId="318AF2A8" w14:textId="05FEF56F"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Predict </w:t>
            </w:r>
            <w:del w:id="1369" w:author="Amin Khodamoradi" w:date="2024-04-08T16:49:00Z" w16du:dateUtc="2024-04-08T15:49:00Z">
              <w:r w:rsidRPr="00EC7797" w:rsidDel="00F60EAA">
                <w:rPr>
                  <w:rFonts w:ascii="Times New Roman" w:hAnsi="Times New Roman" w:cs="Times New Roman"/>
                  <w:sz w:val="22"/>
                  <w:szCs w:val="22"/>
                </w:rPr>
                <w:delText xml:space="preserve">on </w:delText>
              </w:r>
            </w:del>
            <w:r w:rsidRPr="00EC7797">
              <w:rPr>
                <w:rFonts w:ascii="Times New Roman" w:hAnsi="Times New Roman" w:cs="Times New Roman"/>
                <w:sz w:val="22"/>
                <w:szCs w:val="22"/>
              </w:rPr>
              <w:t>unknown drug pairs.</w:t>
            </w:r>
          </w:p>
        </w:tc>
      </w:tr>
    </w:tbl>
    <w:p w14:paraId="23D5A182" w14:textId="57B15A0A" w:rsidR="00414B38" w:rsidRPr="00343B90" w:rsidDel="00234E72" w:rsidRDefault="00C44AD3" w:rsidP="00C44AD3">
      <w:pPr>
        <w:pStyle w:val="Caption"/>
        <w:rPr>
          <w:del w:id="1370" w:author="Amin Khodamoradi" w:date="2023-12-19T14:26:00Z"/>
          <w:rFonts w:ascii="Times New Roman" w:hAnsi="Times New Roman" w:cs="Times New Roman"/>
        </w:rPr>
      </w:pPr>
      <w:del w:id="1371" w:author="Amin Khodamoradi" w:date="2023-12-19T14:26:00Z">
        <w:r w:rsidRPr="00343B90" w:rsidDel="00234E72">
          <w:rPr>
            <w:rFonts w:ascii="Times New Roman" w:hAnsi="Times New Roman" w:cs="Times New Roman"/>
          </w:rPr>
          <w:delText xml:space="preserve">Pseudocode </w:delText>
        </w:r>
      </w:del>
      <w:del w:id="1372" w:author="Amin Khodamoradi" w:date="2023-12-19T14:25:00Z">
        <w:r w:rsidRPr="00343B90" w:rsidDel="00EB0FBB">
          <w:rPr>
            <w:rFonts w:ascii="Times New Roman" w:hAnsi="Times New Roman" w:cs="Times New Roman"/>
            <w:i w:val="0"/>
            <w:iCs w:val="0"/>
          </w:rPr>
          <w:fldChar w:fldCharType="begin"/>
        </w:r>
        <w:r w:rsidRPr="00343B90" w:rsidDel="00EB0FBB">
          <w:rPr>
            <w:rFonts w:ascii="Times New Roman" w:hAnsi="Times New Roman" w:cs="Times New Roman"/>
          </w:rPr>
          <w:delInstrText xml:space="preserve"> SEQ Pseudocode \* ARABIC </w:delInstrText>
        </w:r>
        <w:r w:rsidRPr="00343B90" w:rsidDel="00EB0FBB">
          <w:rPr>
            <w:rFonts w:ascii="Times New Roman" w:hAnsi="Times New Roman" w:cs="Times New Roman"/>
            <w:i w:val="0"/>
            <w:iCs w:val="0"/>
          </w:rPr>
          <w:fldChar w:fldCharType="separate"/>
        </w:r>
        <w:r w:rsidR="006C10C7" w:rsidDel="00EB0FBB">
          <w:rPr>
            <w:rFonts w:ascii="Times New Roman" w:hAnsi="Times New Roman" w:cs="Times New Roman"/>
            <w:noProof/>
          </w:rPr>
          <w:delText>2</w:delText>
        </w:r>
        <w:r w:rsidRPr="00343B90" w:rsidDel="00EB0FBB">
          <w:rPr>
            <w:rFonts w:ascii="Times New Roman" w:hAnsi="Times New Roman" w:cs="Times New Roman"/>
            <w:i w:val="0"/>
            <w:iCs w:val="0"/>
          </w:rPr>
          <w:fldChar w:fldCharType="end"/>
        </w:r>
      </w:del>
      <w:del w:id="1373" w:author="Amin Khodamoradi" w:date="2023-12-19T14:26:00Z">
        <w:r w:rsidRPr="00343B90" w:rsidDel="00234E72">
          <w:rPr>
            <w:rFonts w:ascii="Times New Roman" w:hAnsi="Times New Roman" w:cs="Times New Roman"/>
          </w:rPr>
          <w:delText xml:space="preserve"> Model selection steps for</w:delText>
        </w:r>
      </w:del>
      <w:del w:id="1374" w:author="Amin Khodamoradi" w:date="2023-12-18T18:00:00Z">
        <w:r w:rsidRPr="00343B90" w:rsidDel="00DF2DED">
          <w:rPr>
            <w:rFonts w:ascii="Times New Roman" w:hAnsi="Times New Roman" w:cs="Times New Roman"/>
          </w:rPr>
          <w:delText xml:space="preserve"> </w:delText>
        </w:r>
      </w:del>
      <w:del w:id="1375" w:author="Amin Khodamoradi" w:date="2023-12-19T14:26:00Z">
        <w:r w:rsidRPr="00343B90" w:rsidDel="00234E72">
          <w:rPr>
            <w:rFonts w:ascii="Times New Roman" w:hAnsi="Times New Roman" w:cs="Times New Roman"/>
          </w:rPr>
          <w:delText xml:space="preserve"> SNF-CNN</w:delText>
        </w:r>
      </w:del>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2D7D2325" w:rsidR="0006212E" w:rsidRPr="00343B90" w:rsidRDefault="004A4E4E" w:rsidP="004A4E4E">
      <w:pPr>
        <w:pStyle w:val="Caption"/>
        <w:jc w:val="both"/>
        <w:rPr>
          <w:rFonts w:ascii="Times New Roman" w:hAnsi="Times New Roman" w:cs="Times New Roman"/>
        </w:rPr>
      </w:pPr>
      <w:bookmarkStart w:id="1376" w:name="_Ref153889554"/>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4D7C34">
        <w:rPr>
          <w:rFonts w:ascii="Times New Roman" w:hAnsi="Times New Roman" w:cs="Times New Roman"/>
          <w:noProof/>
        </w:rPr>
        <w:t>8</w:t>
      </w:r>
      <w:r w:rsidRPr="00343B90">
        <w:rPr>
          <w:rFonts w:ascii="Times New Roman" w:hAnsi="Times New Roman" w:cs="Times New Roman"/>
        </w:rPr>
        <w:fldChar w:fldCharType="end"/>
      </w:r>
      <w:bookmarkEnd w:id="1376"/>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12FA9F0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Each setting of model and features and each data set needs its </w:t>
      </w:r>
      <w:del w:id="1377" w:author="Amin Khodamoradi" w:date="2024-04-08T16:49:00Z" w16du:dateUtc="2024-04-08T15:49:00Z">
        <w:r w:rsidRPr="00343B90" w:rsidDel="00F60EAA">
          <w:rPr>
            <w:rFonts w:ascii="Times New Roman" w:hAnsi="Times New Roman" w:cs="Times New Roman"/>
          </w:rPr>
          <w:delText xml:space="preserve">own </w:delText>
        </w:r>
      </w:del>
      <w:r w:rsidRPr="00343B90">
        <w:rPr>
          <w:rFonts w:ascii="Times New Roman" w:hAnsi="Times New Roman" w:cs="Times New Roman"/>
        </w:rPr>
        <w:t>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017BF3A0"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 xml:space="preserve">Evaluation criteria for </w:t>
      </w:r>
      <w:ins w:id="1378" w:author="Amin Khodamoradi" w:date="2024-04-08T16:49:00Z" w16du:dateUtc="2024-04-08T15:49:00Z">
        <w:r w:rsidR="00F60EAA">
          <w:rPr>
            <w:rFonts w:ascii="Times New Roman" w:hAnsi="Times New Roman" w:cs="Times New Roman"/>
            <w:b/>
            <w:bCs/>
          </w:rPr>
          <w:t xml:space="preserve">the </w:t>
        </w:r>
      </w:ins>
      <w:r w:rsidRPr="00343B90">
        <w:rPr>
          <w:rFonts w:ascii="Times New Roman" w:hAnsi="Times New Roman" w:cs="Times New Roman"/>
          <w:b/>
          <w:bCs/>
        </w:rPr>
        <w:t>final three-class model</w:t>
      </w:r>
    </w:p>
    <w:p w14:paraId="42D65B84" w14:textId="3A2D676F"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 xml:space="preserve">In this study, we classify drug pairs into three classes, according to the type of interaction or non-interaction, so </w:t>
      </w:r>
      <w:del w:id="1379" w:author="Amin Khodamoradi" w:date="2024-04-08T16:49:00Z" w16du:dateUtc="2024-04-08T15:49:00Z">
        <w:r w:rsidRPr="00343B90" w:rsidDel="00F60EAA">
          <w:rPr>
            <w:rFonts w:ascii="Times New Roman" w:hAnsi="Times New Roman" w:cs="Times New Roman"/>
          </w:rPr>
          <w:delText>in order to</w:delText>
        </w:r>
      </w:del>
      <w:ins w:id="1380" w:author="Amin Khodamoradi" w:date="2024-04-08T16:49:00Z" w16du:dateUtc="2024-04-08T15:49:00Z">
        <w:r w:rsidR="00F60EAA">
          <w:rPr>
            <w:rFonts w:ascii="Times New Roman" w:hAnsi="Times New Roman" w:cs="Times New Roman"/>
          </w:rPr>
          <w:t>to</w:t>
        </w:r>
      </w:ins>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w:t>
      </w:r>
      <w:ins w:id="1381" w:author="Amin Khodamoradi" w:date="2023-12-19T14:46:00Z">
        <w:r w:rsidR="00E16715">
          <w:rPr>
            <w:rFonts w:ascii="Times New Roman" w:hAnsi="Times New Roman" w:cs="Times New Roman"/>
          </w:rPr>
          <w:fldChar w:fldCharType="begin"/>
        </w:r>
        <w:r w:rsidR="00E16715">
          <w:rPr>
            <w:rFonts w:ascii="Times New Roman" w:hAnsi="Times New Roman" w:cs="Times New Roman"/>
          </w:rPr>
          <w:instrText xml:space="preserve"> REF _Ref153889587 \h </w:instrText>
        </w:r>
      </w:ins>
      <w:r w:rsidR="00E16715">
        <w:rPr>
          <w:rFonts w:ascii="Times New Roman" w:hAnsi="Times New Roman" w:cs="Times New Roman"/>
        </w:rPr>
      </w:r>
      <w:r w:rsidR="00E16715">
        <w:rPr>
          <w:rFonts w:ascii="Times New Roman" w:hAnsi="Times New Roman" w:cs="Times New Roman"/>
        </w:rPr>
        <w:fldChar w:fldCharType="separate"/>
      </w:r>
      <w:ins w:id="1382"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83" w:author="Amin Khodamoradi" w:date="2023-12-19T14:46:00Z">
        <w:r w:rsidR="00E16715">
          <w:rPr>
            <w:rFonts w:ascii="Times New Roman" w:hAnsi="Times New Roman" w:cs="Times New Roman"/>
          </w:rPr>
          <w:fldChar w:fldCharType="end"/>
        </w:r>
        <w:r w:rsidR="00E16715">
          <w:rPr>
            <w:rFonts w:ascii="Times New Roman" w:hAnsi="Times New Roman" w:cs="Times New Roman"/>
          </w:rPr>
          <w:t xml:space="preserve"> </w:t>
        </w:r>
      </w:ins>
      <w:del w:id="1384" w:author="Amin Khodamoradi" w:date="2023-12-19T14:46:00Z">
        <w:r w:rsidRPr="00343B90" w:rsidDel="00E16715">
          <w:rPr>
            <w:rFonts w:ascii="Times New Roman" w:hAnsi="Times New Roman" w:cs="Times New Roman"/>
          </w:rPr>
          <w:delText>Tab</w:delText>
        </w:r>
      </w:del>
      <w:del w:id="1385" w:author="Amin Khodamoradi" w:date="2023-12-19T14:45:00Z">
        <w:r w:rsidRPr="00343B90" w:rsidDel="00E16715">
          <w:rPr>
            <w:rFonts w:ascii="Times New Roman" w:hAnsi="Times New Roman" w:cs="Times New Roman"/>
          </w:rPr>
          <w:delText>le 3</w:delText>
        </w:r>
        <w:r w:rsidR="00F40D7F" w:rsidRPr="00343B90" w:rsidDel="00E16715">
          <w:rPr>
            <w:rFonts w:ascii="Times New Roman" w:hAnsi="Times New Roman" w:cs="Times New Roman"/>
          </w:rPr>
          <w:delText xml:space="preserve"> </w:delText>
        </w:r>
      </w:del>
      <w:r w:rsidR="00F40D7F" w:rsidRPr="00343B90">
        <w:rPr>
          <w:rFonts w:ascii="Times New Roman" w:hAnsi="Times New Roman" w:cs="Times New Roman"/>
        </w:rPr>
        <w:t>demonstrates</w:t>
      </w:r>
      <w:r w:rsidRPr="00343B90">
        <w:rPr>
          <w:rFonts w:ascii="Times New Roman" w:hAnsi="Times New Roman" w:cs="Times New Roman"/>
        </w:rPr>
        <w:t>.</w:t>
      </w:r>
    </w:p>
    <w:p w14:paraId="3481BD75" w14:textId="7359AEF3" w:rsidR="00F40D7F" w:rsidRPr="00343B90" w:rsidRDefault="005F49AF" w:rsidP="00F40D7F">
      <w:pPr>
        <w:spacing w:line="276" w:lineRule="auto"/>
        <w:jc w:val="both"/>
        <w:rPr>
          <w:rFonts w:ascii="Times New Roman" w:hAnsi="Times New Roman" w:cs="Times New Roman"/>
        </w:rPr>
      </w:pPr>
      <w:ins w:id="1386" w:author="Amin Khodamoradi" w:date="2023-12-19T14:46:00Z">
        <w:r>
          <w:rPr>
            <w:rFonts w:ascii="Times New Roman" w:hAnsi="Times New Roman" w:cs="Times New Roman"/>
          </w:rPr>
          <w:fldChar w:fldCharType="begin"/>
        </w:r>
        <w:r>
          <w:rPr>
            <w:rFonts w:ascii="Times New Roman" w:hAnsi="Times New Roman" w:cs="Times New Roman"/>
          </w:rPr>
          <w:instrText xml:space="preserve"> REF _Ref153889587 \h </w:instrText>
        </w:r>
      </w:ins>
      <w:r>
        <w:rPr>
          <w:rFonts w:ascii="Times New Roman" w:hAnsi="Times New Roman" w:cs="Times New Roman"/>
        </w:rPr>
      </w:r>
      <w:r>
        <w:rPr>
          <w:rFonts w:ascii="Times New Roman" w:hAnsi="Times New Roman" w:cs="Times New Roman"/>
        </w:rPr>
        <w:fldChar w:fldCharType="separate"/>
      </w:r>
      <w:ins w:id="1387"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388" w:author="Amin Khodamoradi" w:date="2023-12-19T14:46:00Z">
        <w:r>
          <w:rPr>
            <w:rFonts w:ascii="Times New Roman" w:hAnsi="Times New Roman" w:cs="Times New Roman"/>
          </w:rPr>
          <w:fldChar w:fldCharType="end"/>
        </w:r>
      </w:ins>
      <w:del w:id="1389" w:author="Amin Khodamoradi" w:date="2023-12-19T14:46:00Z">
        <w:r w:rsidR="00F40D7F" w:rsidRPr="00343B90" w:rsidDel="005F49AF">
          <w:rPr>
            <w:rFonts w:ascii="Times New Roman" w:hAnsi="Times New Roman" w:cs="Times New Roman"/>
          </w:rPr>
          <w:delText>Tabl</w:delText>
        </w:r>
        <w:r w:rsidR="00F40D7F" w:rsidRPr="00343B90" w:rsidDel="00E16715">
          <w:rPr>
            <w:rFonts w:ascii="Times New Roman" w:hAnsi="Times New Roman" w:cs="Times New Roman"/>
          </w:rPr>
          <w:delText>e 3</w:delText>
        </w:r>
      </w:del>
      <w:r w:rsidR="00F40D7F" w:rsidRPr="00343B90">
        <w:rPr>
          <w:rFonts w:ascii="Times New Roman" w:hAnsi="Times New Roman" w:cs="Times New Roman"/>
        </w:rPr>
        <w:t xml:space="preserve"> shows the confusion matrix for the triple class case. In this mode, we have to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r w:rsidRPr="00343B90">
              <w:rPr>
                <w:rFonts w:ascii="Times New Roman" w:hAnsi="Times New Roman" w:cs="Times New Roman"/>
                <w:i/>
                <w:iCs/>
                <w:sz w:val="22"/>
                <w:szCs w:val="22"/>
                <w:vertAlign w:val="subscript"/>
              </w:rPr>
              <w:tab/>
              <w:t>:</w:t>
            </w:r>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602BF6DE" w:rsidR="003551E6" w:rsidRPr="00343B90" w:rsidRDefault="003551E6" w:rsidP="003551E6">
      <w:pPr>
        <w:pStyle w:val="Caption"/>
        <w:rPr>
          <w:rFonts w:ascii="Times New Roman" w:hAnsi="Times New Roman" w:cs="Times New Roman"/>
        </w:rPr>
      </w:pPr>
      <w:bookmarkStart w:id="1390" w:name="_Ref153889587"/>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391" w:author="Amin Khodamoradi" w:date="2024-01-08T16:05:00Z">
        <w:r w:rsidR="004D7C34">
          <w:rPr>
            <w:rFonts w:ascii="Times New Roman" w:hAnsi="Times New Roman" w:cs="Times New Roman"/>
            <w:noProof/>
          </w:rPr>
          <w:t>3</w:t>
        </w:r>
      </w:ins>
      <w:del w:id="1392" w:author="Amin Khodamoradi" w:date="2023-12-18T14:58:00Z">
        <w:r w:rsidR="002175CC" w:rsidDel="00553BFC">
          <w:rPr>
            <w:rFonts w:ascii="Times New Roman" w:hAnsi="Times New Roman" w:cs="Times New Roman"/>
            <w:noProof/>
          </w:rPr>
          <w:delText>3</w:delText>
        </w:r>
      </w:del>
      <w:r w:rsidRPr="00343B90">
        <w:rPr>
          <w:rFonts w:ascii="Times New Roman" w:hAnsi="Times New Roman" w:cs="Times New Roman"/>
        </w:rPr>
        <w:fldChar w:fldCharType="end"/>
      </w:r>
      <w:bookmarkEnd w:id="1390"/>
      <w:r w:rsidRPr="00343B90">
        <w:rPr>
          <w:rFonts w:ascii="Times New Roman" w:hAnsi="Times New Roman" w:cs="Times New Roman"/>
        </w:rPr>
        <w:t xml:space="preserve"> The confusion matrix and relevant evaluation index for predicting triple classes whose cell</w:t>
      </w:r>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0D4B701E"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t>
      </w:r>
      <w:ins w:id="1393" w:author="Amin Khodamoradi" w:date="2024-04-08T16:49:00Z" w16du:dateUtc="2024-04-08T15:49:00Z">
        <w:r w:rsidR="00F60EAA">
          <w:rPr>
            <w:rFonts w:ascii="Times New Roman" w:hAnsi="Times New Roman" w:cs="Times New Roman"/>
          </w:rPr>
          <w:t xml:space="preserve">and </w:t>
        </w:r>
      </w:ins>
      <w:r w:rsidRPr="00343B90">
        <w:rPr>
          <w:rFonts w:ascii="Times New Roman" w:hAnsi="Times New Roman" w:cs="Times New Roman"/>
        </w:rPr>
        <w:t>whose cell names</w:t>
      </w:r>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(enh/deg/nonInt)</w:t>
      </w:r>
      <w:r w:rsidRPr="00343B90">
        <w:rPr>
          <w:rFonts w:ascii="Times New Roman" w:hAnsi="Times New Roman" w:cs="Times New Roman"/>
        </w:rPr>
        <w:t>: The fraction of all correct predictions (TPs) to all predictions.</w:t>
      </w:r>
    </w:p>
    <w:p w14:paraId="62EB431C" w14:textId="58686F0C" w:rsidR="00F40D7F" w:rsidRPr="00343B90" w:rsidRDefault="00F40D7F">
      <w:pPr>
        <w:pStyle w:val="Caption"/>
        <w:rPr>
          <w:rFonts w:ascii="Times New Roman" w:hAnsi="Times New Roman" w:cs="Times New Roman"/>
        </w:rPr>
        <w:pPrChange w:id="1394" w:author="Amin Khodamoradi" w:date="2023-12-20T12:43:00Z">
          <w:pPr>
            <w:spacing w:line="276" w:lineRule="auto"/>
            <w:jc w:val="both"/>
          </w:pPr>
        </w:pPrChange>
      </w:pPr>
      <m:oMath>
        <m:r>
          <w:rPr>
            <w:rFonts w:ascii="Cambria Math" w:hAnsi="Cambria Math" w:cs="Times New Roman"/>
          </w:rPr>
          <m:t xml:space="preserve">Acurracy = </m:t>
        </m:r>
        <m:f>
          <m:fPr>
            <m:ctrlPr>
              <w:ins w:id="1395" w:author="mcm" w:date="2023-11-10T14:22:00Z">
                <w:rPr>
                  <w:rFonts w:ascii="Cambria Math" w:hAnsi="Cambria Math" w:cs="Times New Roman"/>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1396" w:author="mcm" w:date="2023-11-10T14:22:00Z">
                    <w:rPr>
                      <w:rFonts w:ascii="Cambria Math" w:hAnsi="Cambria Math" w:cs="Times New Roman"/>
                    </w:rPr>
                  </w:ins>
                </m:ctrlPr>
              </m:naryPr>
              <m:sub>
                <m:r>
                  <w:rPr>
                    <w:rFonts w:ascii="Cambria Math" w:hAnsi="Cambria Math" w:cs="Times New Roman"/>
                  </w:rPr>
                  <m:t>i=1</m:t>
                </m:r>
              </m:sub>
              <m:sup>
                <m:r>
                  <w:rPr>
                    <w:rFonts w:ascii="Cambria Math" w:hAnsi="Cambria Math" w:cs="Times New Roman"/>
                  </w:rPr>
                  <m:t>9</m:t>
                </m:r>
              </m:sup>
              <m:e>
                <m:sSub>
                  <m:sSubPr>
                    <m:ctrlPr>
                      <w:ins w:id="1397" w:author="mcm" w:date="2023-11-10T14:22:00Z">
                        <w:rPr>
                          <w:rFonts w:ascii="Cambria Math" w:hAnsi="Cambria Math" w:cs="Times New Roman"/>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w:ins w:id="1398" w:author="Amin Khodamoradi" w:date="2023-12-20T12:43:00Z">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r w:rsidR="00AE6D71">
          <w:rPr>
            <w:rFonts w:ascii="Times New Roman" w:hAnsi="Times New Roman" w:cs="Times New Roman"/>
          </w:rPr>
          <w:tab/>
        </w:r>
      </w:ins>
      <w:ins w:id="1399" w:author="Amin Khodamoradi" w:date="2023-12-20T12:44:00Z">
        <w:r w:rsidR="00412A92">
          <w:rPr>
            <w:rFonts w:ascii="Times New Roman" w:hAnsi="Times New Roman" w:cs="Times New Roman"/>
          </w:rPr>
          <w:t>(</w:t>
        </w:r>
      </w:ins>
      <w:ins w:id="1400" w:author="Amin Khodamoradi" w:date="2023-12-20T12:43:00Z">
        <w:r w:rsidR="00AE6D71">
          <w:rPr>
            <w:rFonts w:ascii="Times New Roman" w:hAnsi="Times New Roman" w:cs="Times New Roman"/>
          </w:rPr>
          <w:fldChar w:fldCharType="begin"/>
        </w:r>
        <w:r w:rsidR="00AE6D71">
          <w:rPr>
            <w:rFonts w:ascii="Times New Roman" w:hAnsi="Times New Roman" w:cs="Times New Roman"/>
          </w:rPr>
          <w:instrText xml:space="preserve"> SEQ Equation \* ARABIC </w:instrText>
        </w:r>
      </w:ins>
      <w:r w:rsidR="00AE6D71">
        <w:rPr>
          <w:rFonts w:ascii="Times New Roman" w:hAnsi="Times New Roman" w:cs="Times New Roman"/>
        </w:rPr>
        <w:fldChar w:fldCharType="separate"/>
      </w:r>
      <w:ins w:id="1401" w:author="Amin Khodamoradi" w:date="2024-01-08T16:05:00Z">
        <w:r w:rsidR="004D7C34">
          <w:rPr>
            <w:rFonts w:ascii="Times New Roman" w:hAnsi="Times New Roman" w:cs="Times New Roman"/>
            <w:noProof/>
          </w:rPr>
          <w:t>8</w:t>
        </w:r>
      </w:ins>
      <w:ins w:id="1402" w:author="Amin Khodamoradi" w:date="2023-12-20T12:43:00Z">
        <w:r w:rsidR="00AE6D71">
          <w:rPr>
            <w:rFonts w:ascii="Times New Roman" w:hAnsi="Times New Roman" w:cs="Times New Roman"/>
          </w:rPr>
          <w:fldChar w:fldCharType="end"/>
        </w:r>
        <w:r w:rsidR="00AE6D71">
          <w:rPr>
            <w:rFonts w:ascii="Times New Roman" w:hAnsi="Times New Roman" w:cs="Times New Roman"/>
          </w:rPr>
          <w:t>)</w:t>
        </w:r>
      </w:ins>
    </w:p>
    <w:p w14:paraId="767A7537" w14:textId="2F16E96B"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w:t>
      </w:r>
      <w:ins w:id="1403" w:author="Amin Khodamoradi" w:date="2023-12-19T14:46:00Z">
        <w:r w:rsidR="005F49AF">
          <w:rPr>
            <w:rFonts w:ascii="Times New Roman" w:hAnsi="Times New Roman" w:cs="Times New Roman"/>
          </w:rPr>
          <w:fldChar w:fldCharType="begin"/>
        </w:r>
        <w:r w:rsidR="005F49AF">
          <w:rPr>
            <w:rFonts w:ascii="Times New Roman" w:hAnsi="Times New Roman" w:cs="Times New Roman"/>
          </w:rPr>
          <w:instrText xml:space="preserve"> REF _Ref153889587 \h </w:instrText>
        </w:r>
      </w:ins>
      <w:r w:rsidR="005F49AF">
        <w:rPr>
          <w:rFonts w:ascii="Times New Roman" w:hAnsi="Times New Roman" w:cs="Times New Roman"/>
        </w:rPr>
      </w:r>
      <w:r w:rsidR="005F49AF">
        <w:rPr>
          <w:rFonts w:ascii="Times New Roman" w:hAnsi="Times New Roman" w:cs="Times New Roman"/>
        </w:rPr>
        <w:fldChar w:fldCharType="separate"/>
      </w:r>
      <w:ins w:id="1404"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3</w:t>
        </w:r>
      </w:ins>
      <w:ins w:id="1405" w:author="Amin Khodamoradi" w:date="2023-12-19T14:46:00Z">
        <w:r w:rsidR="005F49AF">
          <w:rPr>
            <w:rFonts w:ascii="Times New Roman" w:hAnsi="Times New Roman" w:cs="Times New Roman"/>
          </w:rPr>
          <w:fldChar w:fldCharType="end"/>
        </w:r>
      </w:ins>
      <w:del w:id="1406" w:author="Amin Khodamoradi" w:date="2023-12-19T14:46:00Z">
        <w:r w:rsidRPr="00343B90" w:rsidDel="005F49AF">
          <w:rPr>
            <w:rFonts w:ascii="Times New Roman" w:hAnsi="Times New Roman" w:cs="Times New Roman"/>
          </w:rPr>
          <w:delText>Table 3</w:delText>
        </w:r>
      </w:del>
      <w:r w:rsidRPr="00343B90">
        <w:rPr>
          <w:rFonts w:ascii="Times New Roman" w:hAnsi="Times New Roman" w:cs="Times New Roman"/>
        </w:rPr>
        <w:t xml:space="preserve"> TP, TF, TN, and TP will </w:t>
      </w:r>
      <w:del w:id="1407" w:author="Amin Khodamoradi" w:date="2024-04-08T16:49:00Z" w16du:dateUtc="2024-04-08T15:49:00Z">
        <w:r w:rsidRPr="00343B90" w:rsidDel="00F60EAA">
          <w:rPr>
            <w:rFonts w:ascii="Times New Roman" w:hAnsi="Times New Roman" w:cs="Times New Roman"/>
          </w:rPr>
          <w:delText xml:space="preserve">define </w:delText>
        </w:r>
      </w:del>
      <w:ins w:id="1408" w:author="Amin Khodamoradi" w:date="2024-04-08T16:49:00Z" w16du:dateUtc="2024-04-08T15:49:00Z">
        <w:r w:rsidR="00F60EAA">
          <w:rPr>
            <w:rFonts w:ascii="Times New Roman" w:hAnsi="Times New Roman" w:cs="Times New Roman"/>
          </w:rPr>
          <w:t>be defined</w:t>
        </w:r>
        <w:r w:rsidR="00F60EAA" w:rsidRPr="00343B90">
          <w:rPr>
            <w:rFonts w:ascii="Times New Roman" w:hAnsi="Times New Roman" w:cs="Times New Roman"/>
          </w:rPr>
          <w:t xml:space="preserve"> </w:t>
        </w:r>
      </w:ins>
      <w:r w:rsidRPr="00343B90">
        <w:rPr>
          <w:rFonts w:ascii="Times New Roman" w:hAnsi="Times New Roman" w:cs="Times New Roman"/>
        </w:rPr>
        <w:t xml:space="preserve">as </w:t>
      </w:r>
      <w:ins w:id="1409" w:author="Amin Khodamoradi" w:date="2023-12-19T14:47:00Z">
        <w:r w:rsidR="001B3AB7">
          <w:rPr>
            <w:rFonts w:ascii="Times New Roman" w:hAnsi="Times New Roman" w:cs="Times New Roman"/>
          </w:rPr>
          <w:fldChar w:fldCharType="begin"/>
        </w:r>
        <w:r w:rsidR="001B3AB7">
          <w:rPr>
            <w:rFonts w:ascii="Times New Roman" w:hAnsi="Times New Roman" w:cs="Times New Roman"/>
          </w:rPr>
          <w:instrText xml:space="preserve"> REF _Ref153889672 \h </w:instrText>
        </w:r>
      </w:ins>
      <w:r w:rsidR="001B3AB7">
        <w:rPr>
          <w:rFonts w:ascii="Times New Roman" w:hAnsi="Times New Roman" w:cs="Times New Roman"/>
        </w:rPr>
      </w:r>
      <w:r w:rsidR="001B3AB7">
        <w:rPr>
          <w:rFonts w:ascii="Times New Roman" w:hAnsi="Times New Roman" w:cs="Times New Roman"/>
        </w:rPr>
        <w:fldChar w:fldCharType="separate"/>
      </w:r>
      <w:ins w:id="1410" w:author="Amin Khodamoradi" w:date="2024-01-08T16:05:00Z">
        <w:r w:rsidR="004D7C34" w:rsidRPr="00343B90">
          <w:rPr>
            <w:rFonts w:ascii="Times New Roman" w:hAnsi="Times New Roman" w:cs="Times New Roman"/>
          </w:rPr>
          <w:t xml:space="preserve">Table </w:t>
        </w:r>
        <w:r w:rsidR="004D7C34">
          <w:rPr>
            <w:rFonts w:ascii="Times New Roman" w:hAnsi="Times New Roman" w:cs="Times New Roman"/>
            <w:noProof/>
          </w:rPr>
          <w:t>4</w:t>
        </w:r>
      </w:ins>
      <w:ins w:id="1411" w:author="Amin Khodamoradi" w:date="2023-12-19T14:47:00Z">
        <w:r w:rsidR="001B3AB7">
          <w:rPr>
            <w:rFonts w:ascii="Times New Roman" w:hAnsi="Times New Roman" w:cs="Times New Roman"/>
          </w:rPr>
          <w:fldChar w:fldCharType="end"/>
        </w:r>
      </w:ins>
      <w:del w:id="1412" w:author="Amin Khodamoradi" w:date="2023-12-19T14:47:00Z">
        <w:r w:rsidRPr="00343B90" w:rsidDel="001B3AB7">
          <w:rPr>
            <w:rFonts w:ascii="Times New Roman" w:hAnsi="Times New Roman" w:cs="Times New Roman"/>
          </w:rPr>
          <w:delText>Table 4</w:delText>
        </w:r>
      </w:del>
      <w:ins w:id="1413" w:author="Amin Khodamoradi" w:date="2023-12-19T14:47:00Z">
        <w:r w:rsidR="005F49AF">
          <w:rPr>
            <w:rFonts w:ascii="Times New Roman" w:hAnsi="Times New Roman" w:cs="Times New Roman"/>
          </w:rPr>
          <w:t xml:space="preserve"> for triple-classes scenario</w:t>
        </w:r>
      </w:ins>
      <w:r w:rsidRPr="00343B90">
        <w:rPr>
          <w:rFonts w:ascii="Times New Roman" w:hAnsi="Times New Roman" w:cs="Times New Roman"/>
        </w:rPr>
        <w:t>.</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r w:rsidR="00FA1296" w:rsidRPr="00343B90">
        <w:rPr>
          <w:rFonts w:ascii="Times New Roman" w:hAnsi="Times New Roman" w:cs="Times New Roman"/>
        </w:rPr>
        <w:t>Enh/Deg/Non-Int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02343741" w:rsidR="00F0286D" w:rsidRPr="00343B90" w:rsidRDefault="00000000">
      <w:pPr>
        <w:pStyle w:val="Caption"/>
        <w:rPr>
          <w:rFonts w:ascii="Times New Roman" w:hAnsi="Times New Roman" w:cs="Times New Roman"/>
        </w:rPr>
        <w:pPrChange w:id="1414" w:author="Amin Khodamoradi" w:date="2023-12-20T12:44:00Z">
          <w:pPr>
            <w:spacing w:line="276" w:lineRule="auto"/>
            <w:jc w:val="both"/>
          </w:pPr>
        </w:pPrChange>
      </w:pPr>
      <m:oMath>
        <m:sSub>
          <m:sSubPr>
            <m:ctrlPr>
              <w:ins w:id="1415" w:author="mcm" w:date="2023-11-10T14:22:00Z">
                <w:rPr>
                  <w:rFonts w:ascii="Cambria Math" w:hAnsi="Cambria Math" w:cs="Times New Roman"/>
                </w:rPr>
              </w:ins>
            </m:ctrlPr>
          </m:sSubPr>
          <m:e>
            <m:r>
              <w:rPr>
                <w:rFonts w:ascii="Cambria Math" w:hAnsi="Cambria Math" w:cs="Times New Roman"/>
              </w:rPr>
              <m:t xml:space="preserve">Precision </m:t>
            </m:r>
          </m:e>
          <m:sub>
            <m:r>
              <w:rPr>
                <w:rFonts w:ascii="Cambria Math" w:hAnsi="Cambria Math" w:cs="Times New Roman"/>
              </w:rPr>
              <m:t>(Enh/Deg/Non-Int)</m:t>
            </m:r>
          </m:sub>
        </m:sSub>
        <m:r>
          <w:rPr>
            <w:rFonts w:ascii="Cambria Math" w:hAnsi="Cambria Math" w:cs="Times New Roman"/>
          </w:rPr>
          <m:t>=</m:t>
        </m:r>
        <m:f>
          <m:fPr>
            <m:ctrlPr>
              <w:ins w:id="1416" w:author="mcm" w:date="2023-11-10T14:22:00Z">
                <w:rPr>
                  <w:rFonts w:ascii="Cambria Math" w:hAnsi="Cambria Math" w:cs="Times New Roman"/>
                </w:rPr>
              </w:ins>
            </m:ctrlPr>
          </m:fPr>
          <m:num>
            <m:sSub>
              <m:sSubPr>
                <m:ctrlPr>
                  <w:ins w:id="1417"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18"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19" w:author="mcm" w:date="2023-11-10T14:22:00Z">
                    <w:rPr>
                      <w:rFonts w:ascii="Cambria Math" w:hAnsi="Cambria Math" w:cs="Times New Roman"/>
                    </w:rPr>
                  </w:ins>
                </m:ctrlPr>
              </m:sSubPr>
              <m:e>
                <m:r>
                  <w:rPr>
                    <w:rFonts w:ascii="Cambria Math" w:hAnsi="Cambria Math" w:cs="Times New Roman"/>
                  </w:rPr>
                  <m:t>FP</m:t>
                </m:r>
              </m:e>
              <m:sub>
                <m:r>
                  <w:rPr>
                    <w:rFonts w:ascii="Cambria Math" w:hAnsi="Cambria Math" w:cs="Times New Roman"/>
                  </w:rPr>
                  <m:t>(Enh/Deg/Non-Int)</m:t>
                </m:r>
              </m:sub>
            </m:sSub>
          </m:den>
        </m:f>
      </m:oMath>
      <w:ins w:id="1420" w:author="Amin Khodamoradi" w:date="2023-12-20T12:44:00Z">
        <w:r w:rsidR="00412A92">
          <w:rPr>
            <w:rFonts w:ascii="Times New Roman" w:hAnsi="Times New Roman" w:cs="Times New Roman"/>
          </w:rPr>
          <w:t xml:space="preserve"> </w:t>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r>
        <w:r w:rsidR="00412A92">
          <w:rPr>
            <w:rFonts w:ascii="Times New Roman" w:hAnsi="Times New Roman" w:cs="Times New Roman"/>
          </w:rPr>
          <w:tab/>
          <w:t>(</w:t>
        </w:r>
        <w:r w:rsidR="00412A92">
          <w:rPr>
            <w:rFonts w:ascii="Times New Roman" w:hAnsi="Times New Roman" w:cs="Times New Roman"/>
          </w:rPr>
          <w:fldChar w:fldCharType="begin"/>
        </w:r>
        <w:r w:rsidR="00412A92">
          <w:rPr>
            <w:rFonts w:ascii="Times New Roman" w:hAnsi="Times New Roman" w:cs="Times New Roman"/>
          </w:rPr>
          <w:instrText xml:space="preserve"> SEQ Equation \* ARABIC </w:instrText>
        </w:r>
      </w:ins>
      <w:r w:rsidR="00412A92">
        <w:rPr>
          <w:rFonts w:ascii="Times New Roman" w:hAnsi="Times New Roman" w:cs="Times New Roman"/>
        </w:rPr>
        <w:fldChar w:fldCharType="separate"/>
      </w:r>
      <w:ins w:id="1421" w:author="Amin Khodamoradi" w:date="2024-01-08T16:05:00Z">
        <w:r w:rsidR="004D7C34">
          <w:rPr>
            <w:rFonts w:ascii="Times New Roman" w:hAnsi="Times New Roman" w:cs="Times New Roman"/>
            <w:noProof/>
          </w:rPr>
          <w:t>9</w:t>
        </w:r>
      </w:ins>
      <w:ins w:id="1422" w:author="Amin Khodamoradi" w:date="2023-12-20T12:44:00Z">
        <w:r w:rsidR="00412A92">
          <w:rPr>
            <w:rFonts w:ascii="Times New Roman" w:hAnsi="Times New Roman" w:cs="Times New Roman"/>
          </w:rPr>
          <w:fldChar w:fldCharType="end"/>
        </w:r>
        <w:r w:rsidR="00412A92">
          <w:rPr>
            <w:rFonts w:ascii="Times New Roman" w:hAnsi="Times New Roman" w:cs="Times New Roman"/>
          </w:rPr>
          <w:t>)</w:t>
        </w:r>
      </w:ins>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6995DAE" w:rsidR="00FD4D85" w:rsidRPr="00343B90" w:rsidRDefault="00FD4D85" w:rsidP="00FD4D85">
      <w:pPr>
        <w:pStyle w:val="Caption"/>
        <w:rPr>
          <w:rFonts w:ascii="Times New Roman" w:hAnsi="Times New Roman" w:cs="Times New Roman"/>
        </w:rPr>
      </w:pPr>
      <w:bookmarkStart w:id="1423" w:name="_Ref153889672"/>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ins w:id="1424" w:author="Amin Khodamoradi" w:date="2024-01-08T16:05:00Z">
        <w:r w:rsidR="004D7C34">
          <w:rPr>
            <w:rFonts w:ascii="Times New Roman" w:hAnsi="Times New Roman" w:cs="Times New Roman"/>
            <w:noProof/>
          </w:rPr>
          <w:t>4</w:t>
        </w:r>
      </w:ins>
      <w:del w:id="1425" w:author="Amin Khodamoradi" w:date="2023-12-18T14:58:00Z">
        <w:r w:rsidR="002175CC" w:rsidDel="00553BFC">
          <w:rPr>
            <w:rFonts w:ascii="Times New Roman" w:hAnsi="Times New Roman" w:cs="Times New Roman"/>
            <w:noProof/>
          </w:rPr>
          <w:delText>4</w:delText>
        </w:r>
      </w:del>
      <w:r w:rsidRPr="00343B90">
        <w:rPr>
          <w:rFonts w:ascii="Times New Roman" w:hAnsi="Times New Roman" w:cs="Times New Roman"/>
        </w:rPr>
        <w:fldChar w:fldCharType="end"/>
      </w:r>
      <w:bookmarkEnd w:id="1423"/>
      <w:r w:rsidRPr="00343B90">
        <w:rPr>
          <w:rFonts w:ascii="Times New Roman" w:hAnsi="Times New Roman" w:cs="Times New Roman"/>
        </w:rPr>
        <w:t xml:space="preserve"> The new definition of TP, TN, FP, and FN </w:t>
      </w:r>
      <w:ins w:id="1426" w:author="Amin Khodamoradi" w:date="2024-04-08T16:49:00Z" w16du:dateUtc="2024-04-08T15:49:00Z">
        <w:r w:rsidR="00F60EAA">
          <w:rPr>
            <w:rFonts w:ascii="Times New Roman" w:hAnsi="Times New Roman" w:cs="Times New Roman"/>
          </w:rPr>
          <w:t xml:space="preserve">is </w:t>
        </w:r>
      </w:ins>
      <w:r w:rsidRPr="00343B90">
        <w:rPr>
          <w:rFonts w:ascii="Times New Roman" w:hAnsi="Times New Roman" w:cs="Times New Roman"/>
        </w:rPr>
        <w:t>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Recall: The ratio of correct predicted (TP</w:t>
      </w:r>
      <w:r w:rsidRPr="00343B90">
        <w:rPr>
          <w:rFonts w:ascii="Times New Roman" w:hAnsi="Times New Roman" w:cs="Times New Roman"/>
          <w:i w:val="0"/>
          <w:iCs w:val="0"/>
          <w:vertAlign w:val="subscript"/>
        </w:rPr>
        <w:t>Enh/Deg/Non-Int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(Enh/Deg/Non-Int) interactions.</w:t>
      </w:r>
    </w:p>
    <w:p w14:paraId="1895A28A" w14:textId="4303CBA5" w:rsidR="004D086D" w:rsidRPr="00343B90" w:rsidRDefault="00000000">
      <w:pPr>
        <w:pStyle w:val="Caption"/>
        <w:rPr>
          <w:rFonts w:ascii="Times New Roman" w:hAnsi="Times New Roman" w:cs="Times New Roman"/>
        </w:rPr>
        <w:pPrChange w:id="1427" w:author="Amin Khodamoradi" w:date="2023-12-20T12:44:00Z">
          <w:pPr>
            <w:spacing w:line="276" w:lineRule="auto"/>
            <w:jc w:val="both"/>
          </w:pPr>
        </w:pPrChange>
      </w:pPr>
      <m:oMath>
        <m:sSub>
          <m:sSubPr>
            <m:ctrlPr>
              <w:ins w:id="1428" w:author="mcm" w:date="2023-11-10T14:22:00Z">
                <w:rPr>
                  <w:rFonts w:ascii="Cambria Math" w:hAnsi="Cambria Math" w:cs="Times New Roman"/>
                </w:rPr>
              </w:ins>
            </m:ctrlPr>
          </m:sSubPr>
          <m:e>
            <m:r>
              <w:rPr>
                <w:rFonts w:ascii="Cambria Math" w:hAnsi="Cambria Math" w:cs="Times New Roman"/>
              </w:rPr>
              <m:t xml:space="preserve">Recall </m:t>
            </m:r>
          </m:e>
          <m:sub>
            <m:r>
              <w:rPr>
                <w:rFonts w:ascii="Cambria Math" w:hAnsi="Cambria Math" w:cs="Times New Roman"/>
              </w:rPr>
              <m:t>(Enh/Deg/Non-Int)</m:t>
            </m:r>
          </m:sub>
        </m:sSub>
        <m:r>
          <w:rPr>
            <w:rFonts w:ascii="Cambria Math" w:hAnsi="Cambria Math" w:cs="Times New Roman"/>
          </w:rPr>
          <m:t>=</m:t>
        </m:r>
        <m:f>
          <m:fPr>
            <m:ctrlPr>
              <w:ins w:id="1429" w:author="mcm" w:date="2023-11-10T14:22:00Z">
                <w:rPr>
                  <w:rFonts w:ascii="Cambria Math" w:hAnsi="Cambria Math" w:cs="Times New Roman"/>
                </w:rPr>
              </w:ins>
            </m:ctrlPr>
          </m:fPr>
          <m:num>
            <m:sSub>
              <m:sSubPr>
                <m:ctrlPr>
                  <w:ins w:id="1430"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num>
          <m:den>
            <m:sSub>
              <m:sSubPr>
                <m:ctrlPr>
                  <w:ins w:id="1431" w:author="mcm" w:date="2023-11-10T14:22:00Z">
                    <w:rPr>
                      <w:rFonts w:ascii="Cambria Math" w:hAnsi="Cambria Math" w:cs="Times New Roman"/>
                    </w:rPr>
                  </w:ins>
                </m:ctrlPr>
              </m:sSubPr>
              <m:e>
                <m:r>
                  <w:rPr>
                    <w:rFonts w:ascii="Cambria Math" w:hAnsi="Cambria Math" w:cs="Times New Roman"/>
                  </w:rPr>
                  <m:t>TP</m:t>
                </m:r>
              </m:e>
              <m:sub>
                <m:r>
                  <w:rPr>
                    <w:rFonts w:ascii="Cambria Math" w:hAnsi="Cambria Math" w:cs="Times New Roman"/>
                  </w:rPr>
                  <m:t>(Enh/Deg/Non-Int)</m:t>
                </m:r>
              </m:sub>
            </m:sSub>
            <m:r>
              <w:rPr>
                <w:rFonts w:ascii="Cambria Math" w:hAnsi="Cambria Math" w:cs="Times New Roman"/>
              </w:rPr>
              <m:t xml:space="preserve">+ </m:t>
            </m:r>
            <m:sSub>
              <m:sSubPr>
                <m:ctrlPr>
                  <w:ins w:id="1432" w:author="mcm" w:date="2023-11-10T14:22:00Z">
                    <w:rPr>
                      <w:rFonts w:ascii="Cambria Math" w:hAnsi="Cambria Math" w:cs="Times New Roman"/>
                    </w:rPr>
                  </w:ins>
                </m:ctrlPr>
              </m:sSubPr>
              <m:e>
                <m:r>
                  <w:rPr>
                    <w:rFonts w:ascii="Cambria Math" w:hAnsi="Cambria Math" w:cs="Times New Roman"/>
                  </w:rPr>
                  <m:t>FN</m:t>
                </m:r>
              </m:e>
              <m:sub>
                <m:r>
                  <w:rPr>
                    <w:rFonts w:ascii="Cambria Math" w:hAnsi="Cambria Math" w:cs="Times New Roman"/>
                  </w:rPr>
                  <m:t>(Enh/Deg/Non-Int)</m:t>
                </m:r>
              </m:sub>
            </m:sSub>
          </m:den>
        </m:f>
      </m:oMath>
      <w:ins w:id="1433" w:author="Amin Khodamoradi" w:date="2023-12-20T12:44:00Z">
        <w:r w:rsidR="009664CB">
          <w:rPr>
            <w:rFonts w:ascii="Times New Roman" w:hAnsi="Times New Roman" w:cs="Times New Roman"/>
          </w:rPr>
          <w:t xml:space="preserve">  </w:t>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r>
        <w:r w:rsidR="009664CB">
          <w:rPr>
            <w:rFonts w:ascii="Times New Roman" w:hAnsi="Times New Roman" w:cs="Times New Roman"/>
          </w:rPr>
          <w:tab/>
          <w:t>(</w:t>
        </w:r>
        <w:r w:rsidR="009664CB">
          <w:rPr>
            <w:rFonts w:ascii="Times New Roman" w:hAnsi="Times New Roman" w:cs="Times New Roman"/>
          </w:rPr>
          <w:fldChar w:fldCharType="begin"/>
        </w:r>
        <w:r w:rsidR="009664CB">
          <w:rPr>
            <w:rFonts w:ascii="Times New Roman" w:hAnsi="Times New Roman" w:cs="Times New Roman"/>
          </w:rPr>
          <w:instrText xml:space="preserve"> SEQ Equation \* ARABIC </w:instrText>
        </w:r>
      </w:ins>
      <w:r w:rsidR="009664CB">
        <w:rPr>
          <w:rFonts w:ascii="Times New Roman" w:hAnsi="Times New Roman" w:cs="Times New Roman"/>
        </w:rPr>
        <w:fldChar w:fldCharType="separate"/>
      </w:r>
      <w:ins w:id="1434" w:author="Amin Khodamoradi" w:date="2024-01-08T16:05:00Z">
        <w:r w:rsidR="004D7C34">
          <w:rPr>
            <w:rFonts w:ascii="Times New Roman" w:hAnsi="Times New Roman" w:cs="Times New Roman"/>
            <w:noProof/>
          </w:rPr>
          <w:t>10</w:t>
        </w:r>
      </w:ins>
      <w:ins w:id="1435" w:author="Amin Khodamoradi" w:date="2023-12-20T12:44:00Z">
        <w:r w:rsidR="009664CB">
          <w:rPr>
            <w:rFonts w:ascii="Times New Roman" w:hAnsi="Times New Roman" w:cs="Times New Roman"/>
          </w:rPr>
          <w:fldChar w:fldCharType="end"/>
        </w:r>
        <w:r w:rsidR="009664CB">
          <w:rPr>
            <w:rFonts w:ascii="Times New Roman" w:hAnsi="Times New Roman" w:cs="Times New Roman"/>
          </w:rPr>
          <w:t>)</w:t>
        </w:r>
      </w:ins>
    </w:p>
    <w:p w14:paraId="3F894BDE" w14:textId="1B6570C8"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Precision and recall for each class have a trade-off; Therefore, </w:t>
      </w:r>
      <w:ins w:id="1436"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F-measure can show </w:t>
      </w:r>
      <w:ins w:id="1437"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resolution ability of </w:t>
      </w:r>
      <w:ins w:id="1438" w:author="Amin Khodamoradi" w:date="2024-04-08T16:49:00Z" w16du:dateUtc="2024-04-08T15:49: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model in each class.</w:t>
      </w:r>
    </w:p>
    <w:p w14:paraId="11306548" w14:textId="1FF14F0C"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t xml:space="preserve">F-measure: The geometric mean of precision and recall in </w:t>
      </w:r>
      <w:del w:id="1439" w:author="Amin Khodamoradi" w:date="2024-04-08T16:50:00Z" w16du:dateUtc="2024-04-08T15:50:00Z">
        <w:r w:rsidRPr="00343B90" w:rsidDel="00F60EAA">
          <w:rPr>
            <w:rFonts w:ascii="Times New Roman" w:hAnsi="Times New Roman" w:cs="Times New Roman"/>
            <w:i w:val="0"/>
            <w:iCs w:val="0"/>
          </w:rPr>
          <w:delText>thr</w:delText>
        </w:r>
      </w:del>
      <w:ins w:id="1440" w:author="Amin Khodamoradi" w:date="2024-04-08T16:50:00Z" w16du:dateUtc="2024-04-08T15:50:00Z">
        <w:r w:rsidR="00F60EAA">
          <w:rPr>
            <w:rFonts w:ascii="Times New Roman" w:hAnsi="Times New Roman" w:cs="Times New Roman"/>
            <w:i w:val="0"/>
            <w:iCs w:val="0"/>
          </w:rPr>
          <w:t>triple</w:t>
        </w:r>
      </w:ins>
      <w:del w:id="1441" w:author="Amin Khodamoradi" w:date="2024-04-08T16:50:00Z" w16du:dateUtc="2024-04-08T15:50:00Z">
        <w:r w:rsidRPr="00343B90" w:rsidDel="00F60EAA">
          <w:rPr>
            <w:rFonts w:ascii="Times New Roman" w:hAnsi="Times New Roman" w:cs="Times New Roman"/>
            <w:i w:val="0"/>
            <w:iCs w:val="0"/>
          </w:rPr>
          <w:delText>ee</w:delText>
        </w:r>
      </w:del>
      <w:r w:rsidRPr="00343B90">
        <w:rPr>
          <w:rFonts w:ascii="Times New Roman" w:hAnsi="Times New Roman" w:cs="Times New Roman"/>
          <w:i w:val="0"/>
          <w:iCs w:val="0"/>
        </w:rPr>
        <w:t>-class</w:t>
      </w:r>
      <w:ins w:id="1442" w:author="Amin Khodamoradi" w:date="2024-04-08T16:50:00Z" w16du:dateUtc="2024-04-08T15:50:00Z">
        <w:r w:rsidR="00F60EAA">
          <w:rPr>
            <w:rFonts w:ascii="Times New Roman" w:hAnsi="Times New Roman" w:cs="Times New Roman"/>
            <w:i w:val="0"/>
            <w:iCs w:val="0"/>
          </w:rPr>
          <w:t>es</w:t>
        </w:r>
      </w:ins>
      <w:r w:rsidRPr="00343B90">
        <w:rPr>
          <w:rFonts w:ascii="Times New Roman" w:hAnsi="Times New Roman" w:cs="Times New Roman"/>
          <w:i w:val="0"/>
          <w:iCs w:val="0"/>
        </w:rPr>
        <w:t>:</w:t>
      </w:r>
    </w:p>
    <w:p w14:paraId="08AA48A3" w14:textId="5A5B76D6" w:rsidR="004D086D" w:rsidRPr="00343B90" w:rsidRDefault="00000000">
      <w:pPr>
        <w:pStyle w:val="Caption"/>
        <w:rPr>
          <w:rFonts w:ascii="Times New Roman" w:hAnsi="Times New Roman" w:cs="Times New Roman"/>
        </w:rPr>
        <w:pPrChange w:id="1443" w:author="Amin Khodamoradi" w:date="2023-12-20T12:45:00Z">
          <w:pPr>
            <w:spacing w:line="276" w:lineRule="auto"/>
          </w:pPr>
        </w:pPrChange>
      </w:pPr>
      <m:oMath>
        <m:sSub>
          <m:sSubPr>
            <m:ctrlPr>
              <w:ins w:id="1444" w:author="mcm" w:date="2023-11-10T14:22:00Z">
                <w:rPr>
                  <w:rFonts w:ascii="Cambria Math" w:hAnsi="Cambria Math" w:cs="Times New Roman"/>
                </w:rPr>
              </w:ins>
            </m:ctrlPr>
          </m:sSubPr>
          <m:e>
            <m:r>
              <w:rPr>
                <w:rFonts w:ascii="Cambria Math" w:hAnsi="Cambria Math" w:cs="Times New Roman"/>
              </w:rPr>
              <m:t>F-measure</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1445" w:author="mcm" w:date="2023-11-10T14:22:00Z">
                <w:rPr>
                  <w:rFonts w:ascii="Cambria Math" w:hAnsi="Cambria Math" w:cs="Times New Roman"/>
                </w:rPr>
              </w:ins>
            </m:ctrlPr>
          </m:fPr>
          <m:num>
            <m:sSub>
              <m:sSubPr>
                <m:ctrlPr>
                  <w:ins w:id="1446" w:author="mcm" w:date="2023-11-10T14:22:00Z">
                    <w:rPr>
                      <w:rFonts w:ascii="Cambria Math" w:hAnsi="Cambria Math" w:cs="Times New Roman"/>
                    </w:rPr>
                  </w:ins>
                </m:ctrlPr>
              </m:sSubPr>
              <m:e>
                <m:r>
                  <w:rPr>
                    <w:rFonts w:ascii="Cambria Math" w:hAnsi="Cambria Math" w:cs="Times New Roman"/>
                  </w:rPr>
                  <m:t>2 × 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1447"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1448" w:author="mcm" w:date="2023-11-10T14:22:00Z">
                    <w:rPr>
                      <w:rFonts w:ascii="Cambria Math" w:hAnsi="Cambria Math" w:cs="Times New Roman"/>
                    </w:rPr>
                  </w:ins>
                </m:ctrlPr>
              </m:sSubPr>
              <m:e>
                <m:r>
                  <w:rPr>
                    <w:rFonts w:ascii="Cambria Math" w:hAnsi="Cambria Math" w:cs="Times New Roman"/>
                  </w:rPr>
                  <m:t>Precision</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1449" w:author="mcm" w:date="2023-11-10T14:22:00Z">
                    <w:rPr>
                      <w:rFonts w:ascii="Cambria Math" w:hAnsi="Cambria Math" w:cs="Times New Roman"/>
                    </w:rPr>
                  </w:ins>
                </m:ctrlPr>
              </m:sSubPr>
              <m:e>
                <m:r>
                  <w:rPr>
                    <w:rFonts w:ascii="Cambria Math" w:hAnsi="Cambria Math" w:cs="Times New Roman"/>
                  </w:rPr>
                  <m:t>Recall</m:t>
                </m:r>
              </m:e>
              <m:sub>
                <m:r>
                  <w:rPr>
                    <w:rFonts w:ascii="Cambria Math" w:hAnsi="Cambria Math" w:cs="Times New Roman"/>
                    <w:vertAlign w:val="subscript"/>
                  </w:rPr>
                  <m:t>(</m:t>
                </m:r>
                <m:r>
                  <w:rPr>
                    <w:rFonts w:ascii="Cambria Math" w:hAnsi="Cambria Math" w:cs="Times New Roman"/>
                  </w:rPr>
                  <m:t>Enh/Deg/Non-Int</m:t>
                </m:r>
                <m:r>
                  <w:rPr>
                    <w:rFonts w:ascii="Cambria Math" w:hAnsi="Cambria Math" w:cs="Times New Roman"/>
                    <w:vertAlign w:val="subscript"/>
                  </w:rPr>
                  <m:t>)</m:t>
                </m:r>
              </m:sub>
            </m:sSub>
          </m:den>
        </m:f>
      </m:oMath>
      <w:ins w:id="1450" w:author="Amin Khodamoradi" w:date="2023-12-20T12:45:00Z">
        <w:r w:rsidR="00912DA6">
          <w:rPr>
            <w:rFonts w:ascii="Times New Roman" w:hAnsi="Times New Roman" w:cs="Times New Roman"/>
            <w:i w:val="0"/>
          </w:rPr>
          <w:tab/>
        </w:r>
        <w:r w:rsidR="00912DA6">
          <w:rPr>
            <w:rFonts w:ascii="Times New Roman" w:hAnsi="Times New Roman" w:cs="Times New Roman"/>
            <w:i w:val="0"/>
          </w:rPr>
          <w:tab/>
        </w:r>
        <w:r w:rsidR="00912DA6">
          <w:rPr>
            <w:rFonts w:ascii="Times New Roman" w:hAnsi="Times New Roman" w:cs="Times New Roman"/>
            <w:i w:val="0"/>
            <w:iCs w:val="0"/>
          </w:rPr>
          <w:t>(</w:t>
        </w:r>
        <w:r w:rsidR="00912DA6">
          <w:rPr>
            <w:rFonts w:ascii="Times New Roman" w:hAnsi="Times New Roman" w:cs="Times New Roman"/>
            <w:i w:val="0"/>
            <w:iCs w:val="0"/>
          </w:rPr>
          <w:fldChar w:fldCharType="begin"/>
        </w:r>
        <w:r w:rsidR="00912DA6">
          <w:rPr>
            <w:rFonts w:ascii="Times New Roman" w:hAnsi="Times New Roman" w:cs="Times New Roman"/>
            <w:i w:val="0"/>
            <w:iCs w:val="0"/>
          </w:rPr>
          <w:instrText xml:space="preserve"> SEQ Equation \* ARABIC </w:instrText>
        </w:r>
      </w:ins>
      <w:r w:rsidR="00912DA6">
        <w:rPr>
          <w:rFonts w:ascii="Times New Roman" w:hAnsi="Times New Roman" w:cs="Times New Roman"/>
          <w:i w:val="0"/>
          <w:iCs w:val="0"/>
        </w:rPr>
        <w:fldChar w:fldCharType="separate"/>
      </w:r>
      <w:ins w:id="1451" w:author="Amin Khodamoradi" w:date="2024-01-08T16:05:00Z">
        <w:r w:rsidR="004D7C34">
          <w:rPr>
            <w:rFonts w:ascii="Times New Roman" w:hAnsi="Times New Roman" w:cs="Times New Roman"/>
            <w:i w:val="0"/>
            <w:iCs w:val="0"/>
            <w:noProof/>
          </w:rPr>
          <w:t>11</w:t>
        </w:r>
      </w:ins>
      <w:ins w:id="1452" w:author="Amin Khodamoradi" w:date="2023-12-20T12:45:00Z">
        <w:r w:rsidR="00912DA6">
          <w:rPr>
            <w:rFonts w:ascii="Times New Roman" w:hAnsi="Times New Roman" w:cs="Times New Roman"/>
            <w:i w:val="0"/>
            <w:iCs w:val="0"/>
          </w:rPr>
          <w:fldChar w:fldCharType="end"/>
        </w:r>
        <w:r w:rsidR="00912DA6">
          <w:rPr>
            <w:rFonts w:ascii="Times New Roman" w:hAnsi="Times New Roman" w:cs="Times New Roman"/>
            <w:i w:val="0"/>
            <w:iCs w:val="0"/>
          </w:rPr>
          <w:t>)</w:t>
        </w:r>
      </w:ins>
    </w:p>
    <w:p w14:paraId="07B141A7" w14:textId="2DB93CC5"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Also, we evaluated methods via modified AUC, and AUPR for </w:t>
      </w:r>
      <w:ins w:id="1453"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2EFC3160"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 xml:space="preserve">Based on the validation procedure, which </w:t>
      </w:r>
      <w:ins w:id="1454" w:author="Amin Khodamoradi" w:date="2024-04-08T16:50:00Z" w16du:dateUtc="2024-04-08T15:50:00Z">
        <w:r w:rsidR="00F60EAA">
          <w:rPr>
            <w:rFonts w:ascii="Times New Roman" w:hAnsi="Times New Roman" w:cs="Times New Roman"/>
            <w:i w:val="0"/>
            <w:iCs w:val="0"/>
          </w:rPr>
          <w:t xml:space="preserve">is </w:t>
        </w:r>
      </w:ins>
      <w:r w:rsidRPr="00343B90">
        <w:rPr>
          <w:rFonts w:ascii="Times New Roman" w:hAnsi="Times New Roman" w:cs="Times New Roman"/>
          <w:i w:val="0"/>
          <w:iCs w:val="0"/>
        </w:rPr>
        <w:t xml:space="preserve">described in </w:t>
      </w:r>
      <w:ins w:id="1455" w:author="Amin Khodamoradi" w:date="2024-04-08T16:50:00Z" w16du:dateUtc="2024-04-08T15:50:00Z">
        <w:r w:rsidR="00F60EAA">
          <w:rPr>
            <w:rFonts w:ascii="Times New Roman" w:hAnsi="Times New Roman" w:cs="Times New Roman"/>
            <w:i w:val="0"/>
            <w:iCs w:val="0"/>
          </w:rPr>
          <w:t xml:space="preserve">the </w:t>
        </w:r>
      </w:ins>
      <w:r w:rsidRPr="00343B90">
        <w:rPr>
          <w:rFonts w:ascii="Times New Roman" w:hAnsi="Times New Roman" w:cs="Times New Roman"/>
          <w:i w:val="0"/>
          <w:iCs w:val="0"/>
        </w:rPr>
        <w:t xml:space="preserve">Section, the binary interaction type detection model is devised and trained. Then, the final three-class model is presented which took the most probable non-interactions as zeros. The SNF-CNN model is evaluated in 10- </w:t>
      </w:r>
      <w:ins w:id="1456" w:author="Amin Khodamoradi" w:date="2024-04-08T16:50:00Z" w16du:dateUtc="2024-04-08T15:50:00Z">
        <w:r w:rsidR="00F60EAA">
          <w:rPr>
            <w:rFonts w:ascii="Times New Roman" w:hAnsi="Times New Roman" w:cs="Times New Roman"/>
            <w:i w:val="0"/>
            <w:iCs w:val="0"/>
          </w:rPr>
          <w:t xml:space="preserve">a </w:t>
        </w:r>
      </w:ins>
      <w:r w:rsidRPr="00343B90">
        <w:rPr>
          <w:rFonts w:ascii="Times New Roman" w:hAnsi="Times New Roman" w:cs="Times New Roman"/>
          <w:i w:val="0"/>
          <w:iCs w:val="0"/>
        </w:rPr>
        <w:t>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29D8781F" w:rsidR="00BC1990" w:rsidRDefault="00C44504" w:rsidP="00C44504">
      <w:pPr>
        <w:pStyle w:val="Caption"/>
      </w:pPr>
      <w:bookmarkStart w:id="1457" w:name="_Ref153889697"/>
      <w:r>
        <w:t xml:space="preserve">Table </w:t>
      </w:r>
      <w:r>
        <w:fldChar w:fldCharType="begin"/>
      </w:r>
      <w:r>
        <w:instrText xml:space="preserve"> SEQ Table \* ARABIC </w:instrText>
      </w:r>
      <w:r>
        <w:fldChar w:fldCharType="separate"/>
      </w:r>
      <w:ins w:id="1458" w:author="Amin Khodamoradi" w:date="2024-01-08T16:05:00Z">
        <w:r w:rsidR="004D7C34">
          <w:rPr>
            <w:noProof/>
          </w:rPr>
          <w:t>5</w:t>
        </w:r>
      </w:ins>
      <w:del w:id="1459" w:author="Amin Khodamoradi" w:date="2023-12-18T14:58:00Z">
        <w:r w:rsidR="002175CC" w:rsidDel="00553BFC">
          <w:rPr>
            <w:noProof/>
          </w:rPr>
          <w:delText>5</w:delText>
        </w:r>
      </w:del>
      <w:r>
        <w:rPr>
          <w:noProof/>
        </w:rPr>
        <w:fldChar w:fldCharType="end"/>
      </w:r>
      <w:bookmarkEnd w:id="1457"/>
      <w:r>
        <w:t xml:space="preserve"> </w:t>
      </w:r>
      <w:r w:rsidRPr="003A17BC">
        <w:t xml:space="preserve">Three-Classes </w:t>
      </w:r>
      <w:del w:id="1460" w:author="Amin Khodamoradi" w:date="2024-04-08T16:50:00Z" w16du:dateUtc="2024-04-08T15:50:00Z">
        <w:r w:rsidRPr="003A17BC" w:rsidDel="00F60EAA">
          <w:delText>interaction classification report</w:delText>
        </w:r>
      </w:del>
      <w:ins w:id="1461" w:author="Amin Khodamoradi" w:date="2024-04-08T16:50:00Z" w16du:dateUtc="2024-04-08T15:50:00Z">
        <w:r w:rsidR="00F60EAA">
          <w:t>Interaction Classification Report</w:t>
        </w:r>
      </w:ins>
    </w:p>
    <w:p w14:paraId="057B5546" w14:textId="449240D4" w:rsidR="00C44504" w:rsidRDefault="001B3AB7" w:rsidP="00C44504">
      <w:pPr>
        <w:pStyle w:val="Caption"/>
        <w:rPr>
          <w:rFonts w:ascii="Times New Roman" w:hAnsi="Times New Roman" w:cs="Times New Roman"/>
          <w:i w:val="0"/>
          <w:iCs w:val="0"/>
        </w:rPr>
      </w:pPr>
      <w:ins w:id="1462" w:author="Amin Khodamoradi" w:date="2023-12-19T14:48:00Z">
        <w:r>
          <w:rPr>
            <w:rFonts w:ascii="Times New Roman" w:hAnsi="Times New Roman" w:cs="Times New Roman"/>
            <w:i w:val="0"/>
            <w:iCs w:val="0"/>
          </w:rPr>
          <w:fldChar w:fldCharType="begin"/>
        </w:r>
        <w:r>
          <w:rPr>
            <w:rFonts w:ascii="Times New Roman" w:hAnsi="Times New Roman" w:cs="Times New Roman"/>
            <w:i w:val="0"/>
            <w:iCs w:val="0"/>
          </w:rPr>
          <w:instrText xml:space="preserve"> REF _Ref153889697 \h </w:instrText>
        </w:r>
      </w:ins>
      <w:r>
        <w:rPr>
          <w:rFonts w:ascii="Times New Roman" w:hAnsi="Times New Roman" w:cs="Times New Roman"/>
          <w:i w:val="0"/>
          <w:iCs w:val="0"/>
        </w:rPr>
      </w:r>
      <w:r>
        <w:rPr>
          <w:rFonts w:ascii="Times New Roman" w:hAnsi="Times New Roman" w:cs="Times New Roman"/>
          <w:i w:val="0"/>
          <w:iCs w:val="0"/>
        </w:rPr>
        <w:fldChar w:fldCharType="separate"/>
      </w:r>
      <w:ins w:id="1463" w:author="Amin Khodamoradi" w:date="2024-01-08T16:05:00Z">
        <w:r w:rsidR="004D7C34">
          <w:t xml:space="preserve">Table </w:t>
        </w:r>
        <w:r w:rsidR="004D7C34">
          <w:rPr>
            <w:noProof/>
          </w:rPr>
          <w:t>5</w:t>
        </w:r>
      </w:ins>
      <w:ins w:id="1464" w:author="Amin Khodamoradi" w:date="2023-12-19T14:48:00Z">
        <w:r>
          <w:rPr>
            <w:rFonts w:ascii="Times New Roman" w:hAnsi="Times New Roman" w:cs="Times New Roman"/>
            <w:i w:val="0"/>
            <w:iCs w:val="0"/>
          </w:rPr>
          <w:fldChar w:fldCharType="end"/>
        </w:r>
      </w:ins>
      <w:del w:id="1465" w:author="Amin Khodamoradi" w:date="2023-12-19T14:47:00Z">
        <w:r w:rsidR="00C44504" w:rsidRPr="00C44504" w:rsidDel="001B3AB7">
          <w:rPr>
            <w:rFonts w:ascii="Times New Roman" w:hAnsi="Times New Roman" w:cs="Times New Roman"/>
            <w:i w:val="0"/>
            <w:iCs w:val="0"/>
          </w:rPr>
          <w:delText>Table 5</w:delText>
        </w:r>
      </w:del>
      <w:r w:rsidR="00C44504" w:rsidRPr="00C44504">
        <w:rPr>
          <w:rFonts w:ascii="Times New Roman" w:hAnsi="Times New Roman" w:cs="Times New Roman"/>
          <w:i w:val="0"/>
          <w:iCs w:val="0"/>
        </w:rPr>
        <w:t xml:space="preserve"> three-class interaction classification is displayed. In this implementation,</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precision of the model in detecting degressive interactions, non-interactions,</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and enhancive interactions are 95%, 96%, and 88%, respectively. The recalls are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97%, 95%, and 84%, respectively, and finally, F-measures are 96%, 96%, and 86%.</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The model power in the three-classes mode decreases slightly in comparison to the</w:t>
      </w:r>
      <w:r w:rsidR="00C44504">
        <w:rPr>
          <w:rFonts w:ascii="Times New Roman" w:hAnsi="Times New Roman" w:cs="Times New Roman"/>
          <w:i w:val="0"/>
          <w:iCs w:val="0"/>
        </w:rPr>
        <w:t xml:space="preserve"> </w:t>
      </w:r>
      <w:r w:rsidR="00C44504" w:rsidRPr="00C44504">
        <w:rPr>
          <w:rFonts w:ascii="Times New Roman" w:hAnsi="Times New Roman" w:cs="Times New Roman"/>
          <w:i w:val="0"/>
          <w:iCs w:val="0"/>
        </w:rPr>
        <w:t>two-classes</w:t>
      </w:r>
      <w:r w:rsidR="00C44504">
        <w:rPr>
          <w:rFonts w:ascii="Times New Roman" w:hAnsi="Times New Roman" w:cs="Times New Roman"/>
          <w:i w:val="0"/>
          <w:iCs w:val="0"/>
        </w:rPr>
        <w:t xml:space="preserve"> which can be due to two reasons. </w:t>
      </w:r>
    </w:p>
    <w:p w14:paraId="6783059D" w14:textId="0865460E"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w:t>
      </w:r>
      <w:del w:id="1466" w:author="Amin Khodamoradi" w:date="2024-04-08T16:50:00Z" w16du:dateUtc="2024-04-08T15:50:00Z">
        <w:r w:rsidRPr="00C44504" w:rsidDel="00F60EAA">
          <w:rPr>
            <w:rFonts w:ascii="Times New Roman" w:hAnsi="Times New Roman" w:cs="Times New Roman"/>
            <w:i w:val="0"/>
            <w:iCs w:val="0"/>
          </w:rPr>
          <w:delText>, obviously</w:delText>
        </w:r>
      </w:del>
      <w:r w:rsidRPr="00C44504">
        <w:rPr>
          <w:rFonts w:ascii="Times New Roman" w:hAnsi="Times New Roman" w:cs="Times New Roman"/>
          <w:i w:val="0"/>
          <w:iCs w:val="0"/>
        </w:rPr>
        <w:t>.</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lastRenderedPageBreak/>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23D18057" w:rsidR="00C44504" w:rsidRDefault="00EC7797" w:rsidP="00EC7797">
      <w:pPr>
        <w:pStyle w:val="Caption"/>
      </w:pPr>
      <w:bookmarkStart w:id="1467" w:name="_Ref153889727"/>
      <w:r>
        <w:t xml:space="preserve">Table </w:t>
      </w:r>
      <w:r>
        <w:fldChar w:fldCharType="begin"/>
      </w:r>
      <w:r>
        <w:instrText xml:space="preserve"> SEQ Table \* ARABIC </w:instrText>
      </w:r>
      <w:r>
        <w:fldChar w:fldCharType="separate"/>
      </w:r>
      <w:ins w:id="1468" w:author="Amin Khodamoradi" w:date="2024-01-08T16:05:00Z">
        <w:r w:rsidR="004D7C34">
          <w:rPr>
            <w:noProof/>
          </w:rPr>
          <w:t>6</w:t>
        </w:r>
      </w:ins>
      <w:del w:id="1469" w:author="Amin Khodamoradi" w:date="2023-12-18T14:58:00Z">
        <w:r w:rsidR="002175CC" w:rsidDel="00553BFC">
          <w:rPr>
            <w:noProof/>
          </w:rPr>
          <w:delText>6</w:delText>
        </w:r>
      </w:del>
      <w:r>
        <w:rPr>
          <w:noProof/>
        </w:rPr>
        <w:fldChar w:fldCharType="end"/>
      </w:r>
      <w:bookmarkEnd w:id="1467"/>
      <w:r>
        <w:t xml:space="preserve"> Results of </w:t>
      </w:r>
      <w:ins w:id="1470" w:author="Amin Khodamoradi" w:date="2024-04-08T16:50:00Z" w16du:dateUtc="2024-04-08T15:50:00Z">
        <w:r w:rsidR="00F60EAA">
          <w:t xml:space="preserve">the </w:t>
        </w:r>
      </w:ins>
      <w:r>
        <w:t>SNF-CNN algorithm in predicting t</w:t>
      </w:r>
      <w:ins w:id="1471" w:author="Amin Khodamoradi" w:date="2024-04-08T16:51:00Z" w16du:dateUtc="2024-04-08T15:51:00Z">
        <w:r w:rsidR="00F60EAA">
          <w:t>riple</w:t>
        </w:r>
      </w:ins>
      <w:del w:id="1472" w:author="Amin Khodamoradi" w:date="2024-04-08T16:51:00Z" w16du:dateUtc="2024-04-08T15:51:00Z">
        <w:r w:rsidDel="00F60EAA">
          <w:delText>hree</w:delText>
        </w:r>
      </w:del>
      <w:r>
        <w:t xml:space="preserve">-classes based on AUC and AUPR criteria </w:t>
      </w:r>
      <w:r w:rsidRPr="00EC7797">
        <w:t>and their confidence interval</w:t>
      </w:r>
    </w:p>
    <w:p w14:paraId="372F2564" w14:textId="3B14E25D"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w:t>
      </w:r>
      <w:ins w:id="1473" w:author="Amin Khodamoradi" w:date="2024-04-08T16:51:00Z" w16du:dateUtc="2024-04-08T15:51:00Z">
        <w:r w:rsidR="0076369A">
          <w:rPr>
            <w:rFonts w:ascii="Times New Roman" w:hAnsi="Times New Roman" w:cs="Times New Roman"/>
            <w:i w:val="0"/>
            <w:iCs w:val="0"/>
          </w:rPr>
          <w:t>riple</w:t>
        </w:r>
      </w:ins>
      <w:del w:id="1474" w:author="Amin Khodamoradi" w:date="2024-04-08T16:51:00Z" w16du:dateUtc="2024-04-08T15:51:00Z">
        <w:r w:rsidRPr="009F539C" w:rsidDel="00F60EAA">
          <w:rPr>
            <w:rFonts w:ascii="Times New Roman" w:hAnsi="Times New Roman" w:cs="Times New Roman"/>
            <w:i w:val="0"/>
            <w:iCs w:val="0"/>
          </w:rPr>
          <w:delText>hree</w:delText>
        </w:r>
      </w:del>
      <w:r w:rsidRPr="009F539C">
        <w:rPr>
          <w:rFonts w:ascii="Times New Roman" w:hAnsi="Times New Roman" w:cs="Times New Roman"/>
          <w:i w:val="0"/>
          <w:iCs w:val="0"/>
        </w:rPr>
        <w:t>-classes</w:t>
      </w:r>
      <w:ins w:id="1475" w:author="Amin Khodamoradi" w:date="2024-04-08T16:57:00Z" w16du:dateUtc="2024-04-08T15:57:00Z">
        <w:r w:rsidR="006E39DA">
          <w:rPr>
            <w:rFonts w:ascii="Times New Roman" w:hAnsi="Times New Roman" w:cs="Times New Roman"/>
            <w:i w:val="0"/>
            <w:iCs w:val="0"/>
          </w:rPr>
          <w:t>,</w:t>
        </w:r>
      </w:ins>
      <w:r w:rsidRPr="009F539C">
        <w:rPr>
          <w:rFonts w:ascii="Times New Roman" w:hAnsi="Times New Roman" w:cs="Times New Roman"/>
          <w:i w:val="0"/>
          <w:iCs w:val="0"/>
        </w:rPr>
        <w:t xml:space="preserve">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 xml:space="preserve">parison, </w:t>
      </w:r>
      <w:del w:id="1476" w:author="Amin Khodamoradi" w:date="2024-04-08T16:57:00Z" w16du:dateUtc="2024-04-08T15:57:00Z">
        <w:r w:rsidRPr="009F539C" w:rsidDel="006E39DA">
          <w:rPr>
            <w:rFonts w:ascii="Times New Roman" w:hAnsi="Times New Roman" w:cs="Times New Roman"/>
            <w:i w:val="0"/>
            <w:iCs w:val="0"/>
          </w:rPr>
          <w:delText xml:space="preserve">so </w:delText>
        </w:r>
      </w:del>
      <w:r w:rsidRPr="009F539C">
        <w:rPr>
          <w:rFonts w:ascii="Times New Roman" w:hAnsi="Times New Roman" w:cs="Times New Roman"/>
          <w:i w:val="0"/>
          <w:iCs w:val="0"/>
        </w:rPr>
        <w:t xml:space="preserve">SNF-CNN results which are shown in </w:t>
      </w:r>
      <w:ins w:id="1477"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78" w:author="Amin Khodamoradi" w:date="2024-01-08T16:05:00Z">
        <w:r w:rsidR="004D7C34">
          <w:t xml:space="preserve">Table </w:t>
        </w:r>
        <w:r w:rsidR="004D7C34">
          <w:rPr>
            <w:noProof/>
          </w:rPr>
          <w:t>6</w:t>
        </w:r>
      </w:ins>
      <w:ins w:id="1479" w:author="Amin Khodamoradi" w:date="2023-12-19T14:48:00Z">
        <w:r w:rsidR="001B3AB7">
          <w:rPr>
            <w:rFonts w:ascii="Times New Roman" w:hAnsi="Times New Roman" w:cs="Times New Roman"/>
            <w:i w:val="0"/>
            <w:iCs w:val="0"/>
          </w:rPr>
          <w:fldChar w:fldCharType="end"/>
        </w:r>
      </w:ins>
      <w:del w:id="1480"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 xml:space="preserve">reported in </w:t>
      </w:r>
      <w:ins w:id="1481" w:author="Amin Khodamoradi" w:date="2023-12-19T14:48: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_Ref153889727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482" w:author="Amin Khodamoradi" w:date="2024-01-08T16:05:00Z">
        <w:r w:rsidR="004D7C34">
          <w:t xml:space="preserve">Table </w:t>
        </w:r>
        <w:r w:rsidR="004D7C34">
          <w:rPr>
            <w:noProof/>
          </w:rPr>
          <w:t>6</w:t>
        </w:r>
      </w:ins>
      <w:ins w:id="1483" w:author="Amin Khodamoradi" w:date="2023-12-19T14:48:00Z">
        <w:r w:rsidR="001B3AB7">
          <w:rPr>
            <w:rFonts w:ascii="Times New Roman" w:hAnsi="Times New Roman" w:cs="Times New Roman"/>
            <w:i w:val="0"/>
            <w:iCs w:val="0"/>
          </w:rPr>
          <w:fldChar w:fldCharType="end"/>
        </w:r>
      </w:ins>
      <w:del w:id="1484" w:author="Amin Khodamoradi" w:date="2023-12-19T14:48:00Z">
        <w:r w:rsidRPr="009F539C" w:rsidDel="001B3AB7">
          <w:rPr>
            <w:rFonts w:ascii="Times New Roman" w:hAnsi="Times New Roman" w:cs="Times New Roman"/>
            <w:i w:val="0"/>
            <w:iCs w:val="0"/>
          </w:rPr>
          <w:delText>Table 6</w:delText>
        </w:r>
      </w:del>
      <w:r w:rsidRPr="009F539C">
        <w:rPr>
          <w:rFonts w:ascii="Times New Roman" w:hAnsi="Times New Roman" w:cs="Times New Roman"/>
          <w:i w:val="0"/>
          <w:iCs w:val="0"/>
        </w:rPr>
        <w:t xml:space="preserve">. The algorithm results have a small margin in the </w:t>
      </w:r>
      <w:del w:id="1485" w:author="Amin Khodamoradi" w:date="2024-04-08T16:57:00Z" w16du:dateUtc="2024-04-08T15:57:00Z">
        <w:r w:rsidRPr="009F539C" w:rsidDel="006E39DA">
          <w:rPr>
            <w:rFonts w:ascii="Times New Roman" w:hAnsi="Times New Roman" w:cs="Times New Roman"/>
            <w:i w:val="0"/>
            <w:iCs w:val="0"/>
          </w:rPr>
          <w:delText>10- fold</w:delText>
        </w:r>
      </w:del>
      <w:ins w:id="1486" w:author="Amin Khodamoradi" w:date="2024-04-08T16:57:00Z" w16du:dateUtc="2024-04-08T15:57:00Z">
        <w:r w:rsidR="006E39DA">
          <w:rPr>
            <w:rFonts w:ascii="Times New Roman" w:hAnsi="Times New Roman" w:cs="Times New Roman"/>
            <w:i w:val="0"/>
            <w:iCs w:val="0"/>
          </w:rPr>
          <w:t>10-fold</w:t>
        </w:r>
      </w:ins>
      <w:r w:rsidRPr="009F539C">
        <w:rPr>
          <w:rFonts w:ascii="Times New Roman" w:hAnsi="Times New Roman" w:cs="Times New Roman"/>
          <w:i w:val="0"/>
          <w:iCs w:val="0"/>
        </w:rPr>
        <w:t xml:space="preserve">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27"/>
        <w:gridCol w:w="3316"/>
        <w:gridCol w:w="3319"/>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51AF9B29"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BRSNMF</w:t>
            </w:r>
            <w:customXmlInsRangeStart w:id="1487" w:author="Amin Khodamoradi" w:date="2023-12-20T12:35:00Z"/>
            <w:sdt>
              <w:sdtPr>
                <w:rPr>
                  <w:rFonts w:ascii="Times New Roman" w:hAnsi="Times New Roman" w:cs="Times New Roman"/>
                  <w:i w:val="0"/>
                  <w:iCs w:val="0"/>
                  <w:sz w:val="22"/>
                  <w:szCs w:val="22"/>
                </w:rPr>
                <w:id w:val="-35590930"/>
                <w:citation/>
              </w:sdtPr>
              <w:sdtContent>
                <w:customXmlInsRangeEnd w:id="1487"/>
                <w:ins w:id="1488" w:author="Amin Khodamoradi" w:date="2023-12-20T12:35: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JYS19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[35]</w:t>
                </w:r>
                <w:ins w:id="1489" w:author="Amin Khodamoradi" w:date="2023-12-20T12:35:00Z">
                  <w:r w:rsidR="0070151C" w:rsidRPr="0070151C">
                    <w:rPr>
                      <w:rFonts w:ascii="Times New Roman" w:hAnsi="Times New Roman" w:cs="Times New Roman"/>
                      <w:i w:val="0"/>
                      <w:iCs w:val="0"/>
                      <w:sz w:val="22"/>
                      <w:szCs w:val="22"/>
                    </w:rPr>
                    <w:fldChar w:fldCharType="end"/>
                  </w:r>
                </w:ins>
                <w:customXmlInsRangeStart w:id="1490" w:author="Amin Khodamoradi" w:date="2023-12-20T12:35:00Z"/>
              </w:sdtContent>
            </w:sdt>
            <w:customXmlInsRangeEnd w:id="1490"/>
            <w:del w:id="1491" w:author="Amin Khodamoradi" w:date="2023-12-20T12:35:00Z">
              <w:r w:rsidRPr="0070151C" w:rsidDel="0070151C">
                <w:rPr>
                  <w:rFonts w:ascii="Times New Roman" w:hAnsi="Times New Roman" w:cs="Times New Roman"/>
                  <w:i w:val="0"/>
                  <w:iCs w:val="0"/>
                  <w:sz w:val="22"/>
                  <w:szCs w:val="22"/>
                </w:rPr>
                <w:delText>[35</w:delText>
              </w:r>
            </w:del>
            <w:del w:id="1492" w:author="Amin Khodamoradi" w:date="2023-12-20T12:34:00Z">
              <w:r w:rsidRPr="0070151C" w:rsidDel="0070151C">
                <w:rPr>
                  <w:rFonts w:ascii="Times New Roman" w:hAnsi="Times New Roman" w:cs="Times New Roman"/>
                  <w:i w:val="0"/>
                  <w:iCs w:val="0"/>
                  <w:sz w:val="22"/>
                  <w:szCs w:val="22"/>
                </w:rPr>
                <w:delText>]</w:delText>
              </w:r>
            </w:del>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6426D74E"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Semi-NMF</w:t>
            </w:r>
            <w:customXmlInsRangeStart w:id="1493" w:author="Amin Khodamoradi" w:date="2023-12-20T12:36:00Z"/>
            <w:sdt>
              <w:sdtPr>
                <w:rPr>
                  <w:rFonts w:ascii="Times New Roman" w:hAnsi="Times New Roman" w:cs="Times New Roman"/>
                  <w:i w:val="0"/>
                  <w:iCs w:val="0"/>
                  <w:sz w:val="22"/>
                  <w:szCs w:val="22"/>
                </w:rPr>
                <w:id w:val="887994365"/>
                <w:citation/>
              </w:sdtPr>
              <w:sdtContent>
                <w:customXmlInsRangeEnd w:id="1493"/>
                <w:ins w:id="1494" w:author="Amin Khodamoradi" w:date="2023-12-20T12:36: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YuH18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[33]</w:t>
                </w:r>
                <w:ins w:id="1495" w:author="Amin Khodamoradi" w:date="2023-12-20T12:36:00Z">
                  <w:r w:rsidR="0070151C" w:rsidRPr="0070151C">
                    <w:rPr>
                      <w:rFonts w:ascii="Times New Roman" w:hAnsi="Times New Roman" w:cs="Times New Roman"/>
                      <w:i w:val="0"/>
                      <w:iCs w:val="0"/>
                      <w:sz w:val="22"/>
                      <w:szCs w:val="22"/>
                    </w:rPr>
                    <w:fldChar w:fldCharType="end"/>
                  </w:r>
                </w:ins>
                <w:customXmlInsRangeStart w:id="1496" w:author="Amin Khodamoradi" w:date="2023-12-20T12:36:00Z"/>
              </w:sdtContent>
            </w:sdt>
            <w:customXmlInsRangeEnd w:id="1496"/>
            <w:del w:id="1497" w:author="Amin Khodamoradi" w:date="2023-12-20T12:36:00Z">
              <w:r w:rsidRPr="0070151C" w:rsidDel="0070151C">
                <w:rPr>
                  <w:rFonts w:ascii="Times New Roman" w:hAnsi="Times New Roman" w:cs="Times New Roman"/>
                  <w:i w:val="0"/>
                  <w:iCs w:val="0"/>
                  <w:sz w:val="22"/>
                  <w:szCs w:val="22"/>
                </w:rPr>
                <w:delText xml:space="preserve"> [33]</w:delText>
              </w:r>
            </w:del>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4A21E5D6" w:rsidR="00743862" w:rsidRPr="0070151C" w:rsidRDefault="00743862" w:rsidP="00743862">
            <w:pPr>
              <w:pStyle w:val="Caption"/>
              <w:jc w:val="center"/>
              <w:rPr>
                <w:rFonts w:ascii="Times New Roman" w:hAnsi="Times New Roman" w:cs="Times New Roman"/>
                <w:i w:val="0"/>
                <w:iCs w:val="0"/>
                <w:sz w:val="22"/>
                <w:szCs w:val="22"/>
              </w:rPr>
            </w:pPr>
            <w:r w:rsidRPr="0070151C">
              <w:rPr>
                <w:rFonts w:ascii="Times New Roman" w:hAnsi="Times New Roman" w:cs="Times New Roman"/>
                <w:i w:val="0"/>
                <w:iCs w:val="0"/>
                <w:sz w:val="22"/>
                <w:szCs w:val="22"/>
              </w:rPr>
              <w:t>TMFUF</w:t>
            </w:r>
            <w:customXmlInsRangeStart w:id="1498" w:author="Amin Khodamoradi" w:date="2023-12-20T12:37:00Z"/>
            <w:sdt>
              <w:sdtPr>
                <w:rPr>
                  <w:rFonts w:ascii="Times New Roman" w:hAnsi="Times New Roman" w:cs="Times New Roman"/>
                  <w:i w:val="0"/>
                  <w:iCs w:val="0"/>
                  <w:sz w:val="22"/>
                  <w:szCs w:val="22"/>
                </w:rPr>
                <w:id w:val="817776939"/>
                <w:citation/>
              </w:sdtPr>
              <w:sdtContent>
                <w:customXmlInsRangeEnd w:id="1498"/>
                <w:ins w:id="1499" w:author="Amin Khodamoradi" w:date="2023-12-20T12:37:00Z">
                  <w:r w:rsidR="0070151C" w:rsidRPr="0070151C">
                    <w:rPr>
                      <w:rFonts w:ascii="Times New Roman" w:hAnsi="Times New Roman" w:cs="Times New Roman"/>
                      <w:i w:val="0"/>
                      <w:iCs w:val="0"/>
                      <w:sz w:val="22"/>
                      <w:szCs w:val="22"/>
                    </w:rPr>
                    <w:fldChar w:fldCharType="begin"/>
                  </w:r>
                  <w:r w:rsidR="0070151C" w:rsidRPr="0070151C">
                    <w:rPr>
                      <w:rFonts w:ascii="Times New Roman" w:hAnsi="Times New Roman" w:cs="Times New Roman"/>
                      <w:i w:val="0"/>
                      <w:iCs w:val="0"/>
                      <w:sz w:val="22"/>
                      <w:szCs w:val="22"/>
                    </w:rPr>
                    <w:instrText xml:space="preserve"> CITATION JYS18 \l 1033 </w:instrText>
                  </w:r>
                </w:ins>
                <w:r w:rsidR="0070151C" w:rsidRPr="0070151C">
                  <w:rPr>
                    <w:rFonts w:ascii="Times New Roman" w:hAnsi="Times New Roman" w:cs="Times New Roman"/>
                    <w:i w:val="0"/>
                    <w:iCs w:val="0"/>
                    <w:sz w:val="22"/>
                    <w:szCs w:val="22"/>
                  </w:rPr>
                  <w:fldChar w:fldCharType="separate"/>
                </w:r>
                <w:r w:rsidR="0070151C">
                  <w:rPr>
                    <w:rFonts w:ascii="Times New Roman" w:hAnsi="Times New Roman" w:cs="Times New Roman"/>
                    <w:i w:val="0"/>
                    <w:iCs w:val="0"/>
                    <w:noProof/>
                    <w:sz w:val="22"/>
                    <w:szCs w:val="22"/>
                  </w:rPr>
                  <w:t xml:space="preserve"> </w:t>
                </w:r>
                <w:r w:rsidR="0070151C" w:rsidRPr="0070151C">
                  <w:rPr>
                    <w:rFonts w:ascii="Times New Roman" w:hAnsi="Times New Roman" w:cs="Times New Roman"/>
                    <w:noProof/>
                    <w:sz w:val="22"/>
                    <w:szCs w:val="22"/>
                  </w:rPr>
                  <w:t>[32]</w:t>
                </w:r>
                <w:ins w:id="1500" w:author="Amin Khodamoradi" w:date="2023-12-20T12:37:00Z">
                  <w:r w:rsidR="0070151C" w:rsidRPr="0070151C">
                    <w:rPr>
                      <w:rFonts w:ascii="Times New Roman" w:hAnsi="Times New Roman" w:cs="Times New Roman"/>
                      <w:i w:val="0"/>
                      <w:iCs w:val="0"/>
                      <w:sz w:val="22"/>
                      <w:szCs w:val="22"/>
                    </w:rPr>
                    <w:fldChar w:fldCharType="end"/>
                  </w:r>
                </w:ins>
                <w:customXmlInsRangeStart w:id="1501" w:author="Amin Khodamoradi" w:date="2023-12-20T12:37:00Z"/>
              </w:sdtContent>
            </w:sdt>
            <w:customXmlInsRangeEnd w:id="1501"/>
            <w:del w:id="1502" w:author="Amin Khodamoradi" w:date="2023-12-20T12:36:00Z">
              <w:r w:rsidRPr="0070151C" w:rsidDel="0070151C">
                <w:rPr>
                  <w:rFonts w:ascii="Times New Roman" w:hAnsi="Times New Roman" w:cs="Times New Roman"/>
                  <w:i w:val="0"/>
                  <w:iCs w:val="0"/>
                  <w:sz w:val="22"/>
                  <w:szCs w:val="22"/>
                </w:rPr>
                <w:delText>[32]</w:delText>
              </w:r>
            </w:del>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04249F92" w:rsidR="00743862" w:rsidRDefault="007F68B9" w:rsidP="007F68B9">
      <w:pPr>
        <w:pStyle w:val="Caption"/>
      </w:pPr>
      <w:bookmarkStart w:id="1503" w:name="_Ref153889757"/>
      <w:r>
        <w:t xml:space="preserve">Table </w:t>
      </w:r>
      <w:r>
        <w:fldChar w:fldCharType="begin"/>
      </w:r>
      <w:r>
        <w:instrText xml:space="preserve"> SEQ Table \* ARABIC </w:instrText>
      </w:r>
      <w:r>
        <w:fldChar w:fldCharType="separate"/>
      </w:r>
      <w:ins w:id="1504" w:author="Amin Khodamoradi" w:date="2024-01-08T16:05:00Z">
        <w:r w:rsidR="004D7C34">
          <w:rPr>
            <w:noProof/>
          </w:rPr>
          <w:t>7</w:t>
        </w:r>
      </w:ins>
      <w:del w:id="1505" w:author="Amin Khodamoradi" w:date="2023-12-18T14:58:00Z">
        <w:r w:rsidR="002175CC" w:rsidDel="00553BFC">
          <w:rPr>
            <w:noProof/>
          </w:rPr>
          <w:delText>7</w:delText>
        </w:r>
      </w:del>
      <w:r>
        <w:rPr>
          <w:noProof/>
        </w:rPr>
        <w:fldChar w:fldCharType="end"/>
      </w:r>
      <w:bookmarkEnd w:id="1503"/>
      <w:r>
        <w:t xml:space="preserve"> Comparison of the results of three-classes prediction algorithms based on criteria AUC and AUPR</w:t>
      </w:r>
    </w:p>
    <w:p w14:paraId="3126833C" w14:textId="5604F73E"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 xml:space="preserve">In </w:t>
      </w:r>
      <w:ins w:id="1506"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07" w:author="Amin Khodamoradi" w:date="2024-01-08T16:05:00Z">
        <w:r w:rsidR="004D7C34">
          <w:t xml:space="preserve">Table </w:t>
        </w:r>
        <w:r w:rsidR="004D7C34">
          <w:rPr>
            <w:noProof/>
          </w:rPr>
          <w:t>7</w:t>
        </w:r>
      </w:ins>
      <w:ins w:id="1508" w:author="Amin Khodamoradi" w:date="2023-12-19T14:49:00Z">
        <w:r w:rsidR="001B3AB7">
          <w:rPr>
            <w:rFonts w:ascii="Times New Roman" w:hAnsi="Times New Roman" w:cs="Times New Roman"/>
            <w:i w:val="0"/>
            <w:iCs w:val="0"/>
          </w:rPr>
          <w:fldChar w:fldCharType="end"/>
        </w:r>
        <w:r w:rsidR="001B3AB7">
          <w:rPr>
            <w:rFonts w:ascii="Times New Roman" w:hAnsi="Times New Roman" w:cs="Times New Roman"/>
            <w:i w:val="0"/>
            <w:iCs w:val="0"/>
          </w:rPr>
          <w:t>,</w:t>
        </w:r>
      </w:ins>
      <w:del w:id="1509" w:author="Amin Khodamoradi" w:date="2023-12-19T14:49: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xml:space="preserve">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 xml:space="preserve">with other existing three-classes algorithms. According to </w:t>
      </w:r>
      <w:ins w:id="1510" w:author="Amin Khodamoradi" w:date="2023-12-19T14:49:00Z">
        <w:r w:rsidR="001B3AB7">
          <w:rPr>
            <w:rFonts w:ascii="Times New Roman" w:hAnsi="Times New Roman" w:cs="Times New Roman"/>
            <w:i w:val="0"/>
            <w:iCs w:val="0"/>
          </w:rPr>
          <w:fldChar w:fldCharType="begin"/>
        </w:r>
        <w:r w:rsidR="001B3AB7">
          <w:rPr>
            <w:rFonts w:ascii="Times New Roman" w:hAnsi="Times New Roman" w:cs="Times New Roman"/>
            <w:i w:val="0"/>
            <w:iCs w:val="0"/>
          </w:rPr>
          <w:instrText xml:space="preserve"> REF _Ref153889757 \h </w:instrText>
        </w:r>
      </w:ins>
      <w:r w:rsidR="001B3AB7">
        <w:rPr>
          <w:rFonts w:ascii="Times New Roman" w:hAnsi="Times New Roman" w:cs="Times New Roman"/>
          <w:i w:val="0"/>
          <w:iCs w:val="0"/>
        </w:rPr>
      </w:r>
      <w:r w:rsidR="001B3AB7">
        <w:rPr>
          <w:rFonts w:ascii="Times New Roman" w:hAnsi="Times New Roman" w:cs="Times New Roman"/>
          <w:i w:val="0"/>
          <w:iCs w:val="0"/>
        </w:rPr>
        <w:fldChar w:fldCharType="separate"/>
      </w:r>
      <w:ins w:id="1511" w:author="Amin Khodamoradi" w:date="2024-01-08T16:05:00Z">
        <w:r w:rsidR="004D7C34">
          <w:t xml:space="preserve">Table </w:t>
        </w:r>
        <w:r w:rsidR="004D7C34">
          <w:rPr>
            <w:noProof/>
          </w:rPr>
          <w:t>7</w:t>
        </w:r>
      </w:ins>
      <w:ins w:id="1512" w:author="Amin Khodamoradi" w:date="2023-12-19T14:49:00Z">
        <w:r w:rsidR="001B3AB7">
          <w:rPr>
            <w:rFonts w:ascii="Times New Roman" w:hAnsi="Times New Roman" w:cs="Times New Roman"/>
            <w:i w:val="0"/>
            <w:iCs w:val="0"/>
          </w:rPr>
          <w:fldChar w:fldCharType="end"/>
        </w:r>
      </w:ins>
      <w:del w:id="1513" w:author="Amin Khodamoradi" w:date="2023-12-19T14:48:00Z">
        <w:r w:rsidRPr="00DE2C70" w:rsidDel="001B3AB7">
          <w:rPr>
            <w:rFonts w:ascii="Times New Roman" w:hAnsi="Times New Roman" w:cs="Times New Roman"/>
            <w:i w:val="0"/>
            <w:iCs w:val="0"/>
          </w:rPr>
          <w:delText>Table 7</w:delText>
        </w:r>
      </w:del>
      <w:r w:rsidRPr="00DE2C70">
        <w:rPr>
          <w:rFonts w:ascii="Times New Roman" w:hAnsi="Times New Roman" w:cs="Times New Roman"/>
          <w:i w:val="0"/>
          <w:iCs w:val="0"/>
        </w:rPr>
        <w:t>,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642D4AF2"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Existing machine learning approaches </w:t>
      </w:r>
      <w:del w:id="1514" w:author="Amin Khodamoradi" w:date="2024-04-08T16:58:00Z" w16du:dateUtc="2024-04-08T15:58:00Z">
        <w:r w:rsidRPr="00DE2C70" w:rsidDel="006E39DA">
          <w:rPr>
            <w:rFonts w:ascii="Times New Roman" w:hAnsi="Times New Roman" w:cs="Times New Roman"/>
            <w:i w:val="0"/>
            <w:iCs w:val="0"/>
          </w:rPr>
          <w:delText>are able to</w:delText>
        </w:r>
      </w:del>
      <w:ins w:id="1515" w:author="Amin Khodamoradi" w:date="2024-04-08T16:58:00Z" w16du:dateUtc="2024-04-08T15:58:00Z">
        <w:r w:rsidR="006E39DA">
          <w:rPr>
            <w:rFonts w:ascii="Times New Roman" w:hAnsi="Times New Roman" w:cs="Times New Roman"/>
            <w:i w:val="0"/>
            <w:iCs w:val="0"/>
          </w:rPr>
          <w:t>can</w:t>
        </w:r>
      </w:ins>
      <w:r w:rsidRPr="00DE2C70">
        <w:rPr>
          <w:rFonts w:ascii="Times New Roman" w:hAnsi="Times New Roman" w:cs="Times New Roman"/>
          <w:i w:val="0"/>
          <w:iCs w:val="0"/>
        </w:rPr>
        <w:t xml:space="preserve">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 xml:space="preserve">as an enhancive DDI </w:t>
      </w:r>
      <w:del w:id="1516" w:author="Amin Khodamoradi" w:date="2024-04-08T16:58:00Z" w16du:dateUtc="2024-04-08T15:58:00Z">
        <w:r w:rsidDel="006E39DA">
          <w:rPr>
            <w:rFonts w:ascii="Times New Roman" w:hAnsi="Times New Roman" w:cs="Times New Roman"/>
            <w:i w:val="0"/>
            <w:iCs w:val="0"/>
          </w:rPr>
          <w:delText xml:space="preserve">or </w:delText>
        </w:r>
      </w:del>
      <w:r>
        <w:rPr>
          <w:rFonts w:ascii="Times New Roman" w:hAnsi="Times New Roman" w:cs="Times New Roman"/>
          <w:i w:val="0"/>
          <w:iCs w:val="0"/>
        </w:rPr>
        <w:t>a degres</w:t>
      </w:r>
      <w:r w:rsidRPr="00DE2C70">
        <w:rPr>
          <w:rFonts w:ascii="Times New Roman" w:hAnsi="Times New Roman" w:cs="Times New Roman"/>
          <w:i w:val="0"/>
          <w:iCs w:val="0"/>
        </w:rPr>
        <w:t xml:space="preserve">sive DDI or even </w:t>
      </w:r>
      <w:ins w:id="1517"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 xml:space="preserve">non-DDI than recognizing </w:t>
      </w:r>
      <w:ins w:id="1518" w:author="Amin Khodamoradi" w:date="2024-04-08T16:58:00Z" w16du:dateUtc="2024-04-08T15:58:00Z">
        <w:r w:rsidR="006E39DA">
          <w:rPr>
            <w:rFonts w:ascii="Times New Roman" w:hAnsi="Times New Roman" w:cs="Times New Roman"/>
            <w:i w:val="0"/>
            <w:iCs w:val="0"/>
          </w:rPr>
          <w:t xml:space="preserve">whether </w:t>
        </w:r>
      </w:ins>
      <w:r w:rsidRPr="00DE2C70">
        <w:rPr>
          <w:rFonts w:ascii="Times New Roman" w:hAnsi="Times New Roman" w:cs="Times New Roman"/>
          <w:i w:val="0"/>
          <w:iCs w:val="0"/>
        </w:rPr>
        <w:t xml:space="preserve">a drug pair whether or not has </w:t>
      </w:r>
      <w:ins w:id="1519" w:author="Amin Khodamoradi" w:date="2024-04-08T16:58:00Z" w16du:dateUtc="2024-04-08T15:58:00Z">
        <w:r w:rsidR="006E39DA">
          <w:rPr>
            <w:rFonts w:ascii="Times New Roman" w:hAnsi="Times New Roman" w:cs="Times New Roman"/>
            <w:i w:val="0"/>
            <w:iCs w:val="0"/>
          </w:rPr>
          <w:t xml:space="preserve">a </w:t>
        </w:r>
      </w:ins>
      <w:r w:rsidRPr="00DE2C70">
        <w:rPr>
          <w:rFonts w:ascii="Times New Roman" w:hAnsi="Times New Roman" w:cs="Times New Roman"/>
          <w:i w:val="0"/>
          <w:iCs w:val="0"/>
        </w:rPr>
        <w:t>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 xml:space="preserve">information about </w:t>
      </w:r>
      <w:del w:id="1520" w:author="Amin Khodamoradi" w:date="2024-04-08T16:58:00Z" w16du:dateUtc="2024-04-08T15:58:00Z">
        <w:r w:rsidRPr="00DE2C70" w:rsidDel="006E39DA">
          <w:rPr>
            <w:rFonts w:ascii="Times New Roman" w:hAnsi="Times New Roman" w:cs="Times New Roman"/>
            <w:i w:val="0"/>
            <w:iCs w:val="0"/>
          </w:rPr>
          <w:delText xml:space="preserve">those </w:delText>
        </w:r>
      </w:del>
      <w:ins w:id="1521" w:author="Amin Khodamoradi" w:date="2024-04-08T16:58:00Z" w16du:dateUtc="2024-04-08T15:58:00Z">
        <w:r w:rsidR="006E39DA">
          <w:rPr>
            <w:rFonts w:ascii="Times New Roman" w:hAnsi="Times New Roman" w:cs="Times New Roman"/>
            <w:i w:val="0"/>
            <w:iCs w:val="0"/>
          </w:rPr>
          <w:t>the</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 xml:space="preserve">major </w:t>
      </w:r>
      <w:del w:id="1522" w:author="Amin Khodamoradi" w:date="2024-04-08T16:58:00Z" w16du:dateUtc="2024-04-08T15:58:00Z">
        <w:r w:rsidRPr="00DE2C70" w:rsidDel="006E39DA">
          <w:rPr>
            <w:rFonts w:ascii="Times New Roman" w:hAnsi="Times New Roman" w:cs="Times New Roman"/>
            <w:i w:val="0"/>
            <w:iCs w:val="0"/>
          </w:rPr>
          <w:delText xml:space="preserve">behavers </w:delText>
        </w:r>
      </w:del>
      <w:ins w:id="1523" w:author="Amin Khodamoradi" w:date="2024-04-08T16:58:00Z" w16du:dateUtc="2024-04-08T15:58:00Z">
        <w:r w:rsidR="006E39DA">
          <w:rPr>
            <w:rFonts w:ascii="Times New Roman" w:hAnsi="Times New Roman" w:cs="Times New Roman"/>
            <w:i w:val="0"/>
            <w:iCs w:val="0"/>
          </w:rPr>
          <w:t>behaviors</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 xml:space="preserve">when treating complex </w:t>
      </w:r>
      <w:r w:rsidRPr="0070151C">
        <w:rPr>
          <w:rFonts w:ascii="Times New Roman" w:hAnsi="Times New Roman" w:cs="Times New Roman"/>
          <w:i w:val="0"/>
          <w:iCs w:val="0"/>
        </w:rPr>
        <w:t>diseases</w:t>
      </w:r>
      <w:customXmlInsRangeStart w:id="1524" w:author="Amin Khodamoradi" w:date="2023-12-20T12:38:00Z"/>
      <w:sdt>
        <w:sdtPr>
          <w:rPr>
            <w:rFonts w:ascii="Times New Roman" w:hAnsi="Times New Roman" w:cs="Times New Roman"/>
            <w:i w:val="0"/>
            <w:iCs w:val="0"/>
          </w:rPr>
          <w:id w:val="251794856"/>
          <w:citation/>
        </w:sdtPr>
        <w:sdtContent>
          <w:customXmlInsRangeEnd w:id="1524"/>
          <w:ins w:id="1525" w:author="Amin Khodamoradi" w:date="2023-12-20T12:38:00Z">
            <w:r w:rsidR="0070151C" w:rsidRPr="0070151C">
              <w:rPr>
                <w:rFonts w:ascii="Times New Roman" w:hAnsi="Times New Roman" w:cs="Times New Roman"/>
                <w:i w:val="0"/>
                <w:iCs w:val="0"/>
              </w:rPr>
              <w:fldChar w:fldCharType="begin"/>
            </w:r>
            <w:r w:rsidR="0070151C" w:rsidRPr="0070151C">
              <w:rPr>
                <w:rFonts w:ascii="Times New Roman" w:hAnsi="Times New Roman" w:cs="Times New Roman"/>
                <w:i w:val="0"/>
                <w:iCs w:val="0"/>
              </w:rPr>
              <w:instrText xml:space="preserve"> CITATION Cok17 \l 1033 </w:instrText>
            </w:r>
          </w:ins>
          <w:r w:rsidR="0070151C" w:rsidRPr="0070151C">
            <w:rPr>
              <w:rFonts w:ascii="Times New Roman" w:hAnsi="Times New Roman" w:cs="Times New Roman"/>
              <w:i w:val="0"/>
              <w:iCs w:val="0"/>
            </w:rPr>
            <w:fldChar w:fldCharType="separate"/>
          </w:r>
          <w:r w:rsidR="0070151C">
            <w:rPr>
              <w:rFonts w:ascii="Times New Roman" w:hAnsi="Times New Roman" w:cs="Times New Roman"/>
              <w:i w:val="0"/>
              <w:iCs w:val="0"/>
              <w:noProof/>
            </w:rPr>
            <w:t xml:space="preserve"> </w:t>
          </w:r>
          <w:r w:rsidR="0070151C" w:rsidRPr="0070151C">
            <w:rPr>
              <w:rFonts w:ascii="Times New Roman" w:hAnsi="Times New Roman" w:cs="Times New Roman"/>
              <w:noProof/>
            </w:rPr>
            <w:t>[34]</w:t>
          </w:r>
          <w:ins w:id="1526" w:author="Amin Khodamoradi" w:date="2023-12-20T12:38:00Z">
            <w:r w:rsidR="0070151C" w:rsidRPr="0070151C">
              <w:rPr>
                <w:rFonts w:ascii="Times New Roman" w:hAnsi="Times New Roman" w:cs="Times New Roman"/>
                <w:i w:val="0"/>
                <w:iCs w:val="0"/>
              </w:rPr>
              <w:fldChar w:fldCharType="end"/>
            </w:r>
          </w:ins>
          <w:customXmlInsRangeStart w:id="1527" w:author="Amin Khodamoradi" w:date="2023-12-20T12:38:00Z"/>
        </w:sdtContent>
      </w:sdt>
      <w:customXmlInsRangeEnd w:id="1527"/>
      <w:del w:id="1528" w:author="Amin Khodamoradi" w:date="2023-12-20T12:37:00Z">
        <w:r w:rsidRPr="00DE2C70" w:rsidDel="0070151C">
          <w:rPr>
            <w:rFonts w:ascii="Times New Roman" w:hAnsi="Times New Roman" w:cs="Times New Roman"/>
            <w:i w:val="0"/>
            <w:iCs w:val="0"/>
          </w:rPr>
          <w:delText xml:space="preserve"> [34]</w:delText>
        </w:r>
      </w:del>
      <w:r w:rsidRPr="00DE2C70">
        <w:rPr>
          <w:rFonts w:ascii="Times New Roman" w:hAnsi="Times New Roman" w:cs="Times New Roman"/>
          <w:i w:val="0"/>
          <w:iCs w:val="0"/>
        </w:rPr>
        <w:t>.</w:t>
      </w:r>
    </w:p>
    <w:p w14:paraId="24FCFA6D" w14:textId="77777777" w:rsidR="00DE2C70" w:rsidDel="00C55537" w:rsidRDefault="00DE2C70" w:rsidP="00DE2C70">
      <w:pPr>
        <w:pStyle w:val="Caption"/>
        <w:jc w:val="both"/>
        <w:rPr>
          <w:del w:id="1529" w:author="mcm" w:date="2023-11-10T16:18:00Z"/>
          <w:rFonts w:ascii="Times New Roman" w:hAnsi="Times New Roman" w:cs="Times New Roman"/>
          <w:i w:val="0"/>
          <w:iCs w:val="0"/>
        </w:rPr>
      </w:pPr>
    </w:p>
    <w:p w14:paraId="181FFE38" w14:textId="6E951EFF"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del w:id="1530" w:author="Amin Khodamoradi" w:date="2023-12-20T12:39:00Z">
        <w:r w:rsidRPr="00DE2C70" w:rsidDel="0070151C">
          <w:rPr>
            <w:rFonts w:ascii="Times New Roman" w:hAnsi="Times New Roman" w:cs="Times New Roman"/>
            <w:i w:val="0"/>
            <w:iCs w:val="0"/>
          </w:rPr>
          <w:delText>So</w:delText>
        </w:r>
      </w:del>
      <w:ins w:id="1531" w:author="Amin Khodamoradi" w:date="2023-12-20T12:39:00Z">
        <w:r w:rsidR="0070151C">
          <w:rPr>
            <w:rFonts w:ascii="Times New Roman" w:hAnsi="Times New Roman" w:cs="Times New Roman"/>
            <w:i w:val="0"/>
            <w:iCs w:val="0"/>
          </w:rPr>
          <w:t>I</w:t>
        </w:r>
      </w:ins>
      <w:del w:id="1532" w:author="Amin Khodamoradi" w:date="2023-12-20T12:39:00Z">
        <w:r w:rsidRPr="00DE2C70" w:rsidDel="0070151C">
          <w:rPr>
            <w:rFonts w:ascii="Times New Roman" w:hAnsi="Times New Roman" w:cs="Times New Roman"/>
            <w:i w:val="0"/>
            <w:iCs w:val="0"/>
          </w:rPr>
          <w:delText xml:space="preserve"> we investigated those i</w:delText>
        </w:r>
      </w:del>
      <w:r w:rsidRPr="00DE2C70">
        <w:rPr>
          <w:rFonts w:ascii="Times New Roman" w:hAnsi="Times New Roman" w:cs="Times New Roman"/>
          <w:i w:val="0"/>
          <w:iCs w:val="0"/>
        </w:rPr>
        <w:t>ncorrectly predicted DDIs</w:t>
      </w:r>
      <w:del w:id="1533" w:author="Amin Khodamoradi" w:date="2023-12-20T12:39:00Z">
        <w:r w:rsidRPr="00DE2C70" w:rsidDel="0070151C">
          <w:rPr>
            <w:rFonts w:ascii="Times New Roman" w:hAnsi="Times New Roman" w:cs="Times New Roman"/>
            <w:i w:val="0"/>
            <w:iCs w:val="0"/>
          </w:rPr>
          <w:delText>. T</w:delText>
        </w:r>
      </w:del>
      <w:ins w:id="1534" w:author="Amin Khodamoradi" w:date="2023-12-20T12:39:00Z">
        <w:r w:rsidR="0070151C">
          <w:rPr>
            <w:rFonts w:ascii="Times New Roman" w:hAnsi="Times New Roman" w:cs="Times New Roman"/>
            <w:i w:val="0"/>
            <w:iCs w:val="0"/>
          </w:rPr>
          <w:t xml:space="preserve"> were investigated t</w:t>
        </w:r>
      </w:ins>
      <w:r w:rsidRPr="00DE2C70">
        <w:rPr>
          <w:rFonts w:ascii="Times New Roman" w:hAnsi="Times New Roman" w:cs="Times New Roman"/>
          <w:i w:val="0"/>
          <w:iCs w:val="0"/>
        </w:rPr>
        <w: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latest version of the DrugBank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1535" w:author="mcm" w:date="2023-11-10T16:34:00Z">
        <w:r w:rsidR="00C55537">
          <w:rPr>
            <w:rFonts w:ascii="Times New Roman" w:hAnsi="Times New Roman" w:cs="Times New Roman"/>
            <w:i w:val="0"/>
            <w:iCs w:val="0"/>
          </w:rPr>
          <w:t xml:space="preserve">, all of them related to differences between </w:t>
        </w:r>
        <w:del w:id="1536" w:author="Amin Khodamoradi" w:date="2024-04-08T16:58:00Z" w16du:dateUtc="2024-04-08T15:58:00Z">
          <w:r w:rsidR="00C55537" w:rsidDel="006E39DA">
            <w:rPr>
              <w:rFonts w:ascii="Times New Roman" w:hAnsi="Times New Roman" w:cs="Times New Roman"/>
              <w:i w:val="0"/>
              <w:iCs w:val="0"/>
            </w:rPr>
            <w:delText>the version</w:delText>
          </w:r>
        </w:del>
      </w:ins>
      <w:ins w:id="1537" w:author="Amin Khodamoradi" w:date="2024-04-08T16:58:00Z" w16du:dateUtc="2024-04-08T15:58:00Z">
        <w:r w:rsidR="006E39DA">
          <w:rPr>
            <w:rFonts w:ascii="Times New Roman" w:hAnsi="Times New Roman" w:cs="Times New Roman"/>
            <w:i w:val="0"/>
            <w:iCs w:val="0"/>
          </w:rPr>
          <w:t>versions</w:t>
        </w:r>
      </w:ins>
      <w:ins w:id="1538" w:author="mcm" w:date="2023-11-10T16:34:00Z">
        <w:r w:rsidR="00C55537">
          <w:rPr>
            <w:rFonts w:ascii="Times New Roman" w:hAnsi="Times New Roman" w:cs="Times New Roman"/>
            <w:i w:val="0"/>
            <w:iCs w:val="0"/>
          </w:rPr>
          <w:t xml:space="preserve"> 4 and 5 of the DrugBank:</w:t>
        </w:r>
      </w:ins>
      <w:del w:id="1539" w:author="mcm" w:date="2023-11-10T16:34:00Z">
        <w:r w:rsidRPr="00DE2C70" w:rsidDel="00C55537">
          <w:rPr>
            <w:rFonts w:ascii="Times New Roman" w:hAnsi="Times New Roman" w:cs="Times New Roman"/>
            <w:i w:val="0"/>
            <w:iCs w:val="0"/>
          </w:rPr>
          <w:delText>:</w:delText>
        </w:r>
      </w:del>
    </w:p>
    <w:p w14:paraId="1E685CEC" w14:textId="202D8742"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1540" w:author="mcm" w:date="2023-11-10T16:23:00Z">
            <w:rPr>
              <w:rFonts w:ascii="Times New Roman" w:hAnsi="Times New Roman" w:cs="Times New Roman"/>
              <w:i w:val="0"/>
              <w:iCs w:val="0"/>
            </w:rPr>
          </w:rPrChange>
        </w:rPr>
        <w:t xml:space="preserve">1) </w:t>
      </w:r>
      <w:del w:id="1541" w:author="mcm" w:date="2023-11-10T16:20:00Z">
        <w:r w:rsidRPr="00C55537" w:rsidDel="00C55537">
          <w:rPr>
            <w:rFonts w:ascii="Times New Roman" w:hAnsi="Times New Roman" w:cs="Times New Roman"/>
            <w:b/>
            <w:bCs/>
            <w:i w:val="0"/>
            <w:iCs w:val="0"/>
            <w:rPrChange w:id="1542" w:author="mcm" w:date="2023-11-10T16:23:00Z">
              <w:rPr>
                <w:rFonts w:ascii="Times New Roman" w:hAnsi="Times New Roman" w:cs="Times New Roman"/>
                <w:i w:val="0"/>
                <w:iCs w:val="0"/>
              </w:rPr>
            </w:rPrChange>
          </w:rPr>
          <w:delText>The first is about r</w:delText>
        </w:r>
      </w:del>
      <w:ins w:id="1543" w:author="mcm" w:date="2023-11-10T16:20:00Z">
        <w:r w:rsidR="00C55537" w:rsidRPr="00C55537">
          <w:rPr>
            <w:rFonts w:ascii="Times New Roman" w:hAnsi="Times New Roman" w:cs="Times New Roman"/>
            <w:b/>
            <w:bCs/>
            <w:i w:val="0"/>
            <w:iCs w:val="0"/>
            <w:rPrChange w:id="1544"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1545" w:author="mcm" w:date="2023-11-10T16:23:00Z">
            <w:rPr>
              <w:rFonts w:ascii="Times New Roman" w:hAnsi="Times New Roman" w:cs="Times New Roman"/>
              <w:i w:val="0"/>
              <w:iCs w:val="0"/>
            </w:rPr>
          </w:rPrChange>
        </w:rPr>
        <w:t>emoved interactions</w:t>
      </w:r>
      <w:del w:id="1546" w:author="mcm" w:date="2023-11-10T16:37:00Z">
        <w:r w:rsidRPr="00C55537" w:rsidDel="00C55537">
          <w:rPr>
            <w:rFonts w:ascii="Times New Roman" w:hAnsi="Times New Roman" w:cs="Times New Roman"/>
            <w:b/>
            <w:bCs/>
            <w:i w:val="0"/>
            <w:iCs w:val="0"/>
            <w:rPrChange w:id="1547" w:author="mcm" w:date="2023-11-10T16:23:00Z">
              <w:rPr>
                <w:rFonts w:ascii="Times New Roman" w:hAnsi="Times New Roman" w:cs="Times New Roman"/>
                <w:i w:val="0"/>
                <w:iCs w:val="0"/>
              </w:rPr>
            </w:rPrChange>
          </w:rPr>
          <w:delText xml:space="preserve"> in DrugBank version 5</w:delText>
        </w:r>
      </w:del>
      <w:ins w:id="1548"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1549" w:author="mcm" w:date="2023-11-10T16:23:00Z">
        <w:r w:rsidR="00C55537">
          <w:rPr>
            <w:rFonts w:ascii="Times New Roman" w:hAnsi="Times New Roman" w:cs="Times New Roman"/>
            <w:i w:val="0"/>
            <w:iCs w:val="0"/>
          </w:rPr>
          <w:t>D</w:t>
        </w:r>
      </w:ins>
      <w:ins w:id="1550" w:author="mcm" w:date="2023-11-10T16:22:00Z">
        <w:r w:rsidR="00C55537">
          <w:rPr>
            <w:rFonts w:ascii="Times New Roman" w:hAnsi="Times New Roman" w:cs="Times New Roman"/>
            <w:i w:val="0"/>
            <w:iCs w:val="0"/>
          </w:rPr>
          <w:t xml:space="preserve">ata was </w:t>
        </w:r>
      </w:ins>
      <w:ins w:id="1551" w:author="mcm" w:date="2023-11-10T16:23:00Z">
        <w:r w:rsidR="00C55537">
          <w:rPr>
            <w:rFonts w:ascii="Times New Roman" w:hAnsi="Times New Roman" w:cs="Times New Roman"/>
            <w:i w:val="0"/>
            <w:iCs w:val="0"/>
          </w:rPr>
          <w:t>precisely labeled</w:t>
        </w:r>
      </w:ins>
      <w:ins w:id="1552" w:author="mcm" w:date="2023-11-10T16:22:00Z">
        <w:r w:rsidR="00C55537">
          <w:rPr>
            <w:rFonts w:ascii="Times New Roman" w:hAnsi="Times New Roman" w:cs="Times New Roman"/>
            <w:i w:val="0"/>
            <w:iCs w:val="0"/>
          </w:rPr>
          <w:t xml:space="preserve"> </w:t>
        </w:r>
      </w:ins>
      <w:ins w:id="1553" w:author="mcm" w:date="2023-11-10T16:23:00Z">
        <w:r w:rsidR="00C55537">
          <w:rPr>
            <w:rFonts w:ascii="Times New Roman" w:hAnsi="Times New Roman" w:cs="Times New Roman"/>
            <w:i w:val="0"/>
            <w:iCs w:val="0"/>
          </w:rPr>
          <w:t xml:space="preserve">in DrugBanck version 4 </w:t>
        </w:r>
      </w:ins>
      <w:ins w:id="1554" w:author="mcm" w:date="2023-11-10T16:24:00Z">
        <w:r w:rsidR="00C55537">
          <w:rPr>
            <w:rFonts w:ascii="Times New Roman" w:hAnsi="Times New Roman" w:cs="Times New Roman"/>
            <w:i w:val="0"/>
            <w:iCs w:val="0"/>
          </w:rPr>
          <w:t xml:space="preserve">is no longer labeled as such in version 5. </w:t>
        </w:r>
      </w:ins>
      <w:del w:id="1555" w:author="mcm" w:date="2023-11-10T16:20:00Z">
        <w:r w:rsidDel="00C55537">
          <w:rPr>
            <w:rFonts w:ascii="Times New Roman" w:hAnsi="Times New Roman" w:cs="Times New Roman"/>
            <w:i w:val="0"/>
            <w:iCs w:val="0"/>
          </w:rPr>
          <w:delText>which are</w:delText>
        </w:r>
      </w:del>
      <w:del w:id="1556"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1557"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r w:rsidRPr="00DE2C70">
        <w:rPr>
          <w:rFonts w:ascii="Times New Roman" w:hAnsi="Times New Roman" w:cs="Times New Roman"/>
          <w:i w:val="0"/>
          <w:iCs w:val="0"/>
        </w:rPr>
        <w:t xml:space="preserve">DrugBank </w:t>
      </w:r>
      <w:ins w:id="1558"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Alprenolol (DB00866) and Bevantolol (DB01295), while </w:t>
      </w:r>
      <w:del w:id="1559"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1560"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1561" w:author="mcm" w:date="2023-11-10T16:22:00Z">
        <w:r w:rsidR="00C55537">
          <w:rPr>
            <w:rFonts w:ascii="Times New Roman" w:hAnsi="Times New Roman" w:cs="Times New Roman"/>
            <w:i w:val="0"/>
            <w:iCs w:val="0"/>
          </w:rPr>
          <w:t>. This represents a problem for</w:t>
        </w:r>
      </w:ins>
      <w:del w:id="1562"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63"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1564" w:author="mcm" w:date="2023-11-10T16:22:00Z">
        <w:r w:rsidR="00C55537">
          <w:rPr>
            <w:rFonts w:ascii="Times New Roman" w:hAnsi="Times New Roman" w:cs="Times New Roman"/>
            <w:i w:val="0"/>
            <w:iCs w:val="0"/>
          </w:rPr>
          <w:t xml:space="preserve">as data </w:t>
        </w:r>
      </w:ins>
      <w:del w:id="1565" w:author="Amin Khodamoradi" w:date="2023-12-20T12:45:00Z">
        <w:r w:rsidRPr="00DE2C70" w:rsidDel="008E2688">
          <w:rPr>
            <w:rFonts w:ascii="Times New Roman" w:hAnsi="Times New Roman" w:cs="Times New Roman"/>
            <w:i w:val="0"/>
            <w:iCs w:val="0"/>
          </w:rPr>
          <w:delText>show</w:delText>
        </w:r>
      </w:del>
      <w:ins w:id="1566" w:author="Amin Khodamoradi" w:date="2023-12-20T12:45:00Z">
        <w:r w:rsidR="008E2688" w:rsidRPr="00DE2C70">
          <w:rPr>
            <w:rFonts w:ascii="Times New Roman" w:hAnsi="Times New Roman" w:cs="Times New Roman"/>
            <w:i w:val="0"/>
            <w:iCs w:val="0"/>
          </w:rPr>
          <w:t>shows</w:t>
        </w:r>
      </w:ins>
      <w:r w:rsidRPr="00DE2C70">
        <w:rPr>
          <w:rFonts w:ascii="Times New Roman" w:hAnsi="Times New Roman" w:cs="Times New Roman"/>
          <w:i w:val="0"/>
          <w:iCs w:val="0"/>
        </w:rPr>
        <w:t xml:space="preserve"> </w:t>
      </w:r>
      <w:del w:id="1567"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73E6B0E4"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1568" w:author="mcm" w:date="2023-11-10T16:24:00Z">
        <w:r w:rsidRPr="00C55537" w:rsidDel="00C55537">
          <w:rPr>
            <w:rFonts w:ascii="Times New Roman" w:hAnsi="Times New Roman" w:cs="Times New Roman"/>
            <w:b/>
            <w:bCs/>
            <w:i w:val="0"/>
            <w:iCs w:val="0"/>
            <w:rPrChange w:id="1569" w:author="mcm" w:date="2023-11-10T16:35:00Z">
              <w:rPr>
                <w:rFonts w:ascii="Times New Roman" w:hAnsi="Times New Roman" w:cs="Times New Roman"/>
                <w:i w:val="0"/>
                <w:iCs w:val="0"/>
              </w:rPr>
            </w:rPrChange>
          </w:rPr>
          <w:delText xml:space="preserve">The second one is about </w:delText>
        </w:r>
      </w:del>
      <w:ins w:id="1570" w:author="mcm" w:date="2023-11-10T16:24:00Z">
        <w:r w:rsidR="00C55537" w:rsidRPr="00C55537">
          <w:rPr>
            <w:rFonts w:ascii="Times New Roman" w:hAnsi="Times New Roman" w:cs="Times New Roman"/>
            <w:b/>
            <w:bCs/>
            <w:i w:val="0"/>
            <w:iCs w:val="0"/>
            <w:rPrChange w:id="1571" w:author="mcm" w:date="2023-11-10T16:35:00Z">
              <w:rPr>
                <w:rFonts w:ascii="Times New Roman" w:hAnsi="Times New Roman" w:cs="Times New Roman"/>
                <w:i w:val="0"/>
                <w:iCs w:val="0"/>
              </w:rPr>
            </w:rPrChange>
          </w:rPr>
          <w:t>D</w:t>
        </w:r>
      </w:ins>
      <w:del w:id="1572" w:author="mcm" w:date="2023-11-10T16:24:00Z">
        <w:r w:rsidRPr="00C55537" w:rsidDel="00C55537">
          <w:rPr>
            <w:rFonts w:ascii="Times New Roman" w:hAnsi="Times New Roman" w:cs="Times New Roman"/>
            <w:b/>
            <w:bCs/>
            <w:i w:val="0"/>
            <w:iCs w:val="0"/>
            <w:rPrChange w:id="1573"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1574" w:author="mcm" w:date="2023-11-10T16:35:00Z">
            <w:rPr>
              <w:rFonts w:ascii="Times New Roman" w:hAnsi="Times New Roman" w:cs="Times New Roman"/>
              <w:i w:val="0"/>
              <w:iCs w:val="0"/>
            </w:rPr>
          </w:rPrChange>
        </w:rPr>
        <w:t xml:space="preserve">rug Pairs </w:t>
      </w:r>
      <w:del w:id="1575" w:author="mcm" w:date="2023-11-10T16:36:00Z">
        <w:r w:rsidRPr="00C55537" w:rsidDel="00C55537">
          <w:rPr>
            <w:rFonts w:ascii="Times New Roman" w:hAnsi="Times New Roman" w:cs="Times New Roman"/>
            <w:b/>
            <w:bCs/>
            <w:i w:val="0"/>
            <w:iCs w:val="0"/>
            <w:rPrChange w:id="1576"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1577" w:author="mcm" w:date="2023-11-10T16:35:00Z">
            <w:rPr>
              <w:rFonts w:ascii="Times New Roman" w:hAnsi="Times New Roman" w:cs="Times New Roman"/>
              <w:i w:val="0"/>
              <w:iCs w:val="0"/>
            </w:rPr>
          </w:rPrChange>
        </w:rPr>
        <w:t>labeled as non-DDIs</w:t>
      </w:r>
      <w:ins w:id="1578" w:author="mcm" w:date="2023-11-10T16:36:00Z">
        <w:r w:rsidR="00C55537">
          <w:rPr>
            <w:rFonts w:ascii="Times New Roman" w:hAnsi="Times New Roman" w:cs="Times New Roman"/>
            <w:b/>
            <w:bCs/>
            <w:i w:val="0"/>
            <w:iCs w:val="0"/>
          </w:rPr>
          <w:t xml:space="preserve">. </w:t>
        </w:r>
      </w:ins>
      <w:ins w:id="1579" w:author="mcm" w:date="2023-11-10T16:37:00Z">
        <w:r w:rsidR="00C55537">
          <w:rPr>
            <w:rFonts w:ascii="Times New Roman" w:hAnsi="Times New Roman" w:cs="Times New Roman"/>
            <w:b/>
            <w:bCs/>
            <w:i w:val="0"/>
            <w:iCs w:val="0"/>
          </w:rPr>
          <w:t>Some drug pairs labeled as non</w:t>
        </w:r>
      </w:ins>
      <w:ins w:id="1580" w:author="mcm" w:date="2023-11-10T16:38:00Z">
        <w:r w:rsidR="00C55537">
          <w:rPr>
            <w:rFonts w:ascii="Times New Roman" w:hAnsi="Times New Roman" w:cs="Times New Roman"/>
            <w:b/>
            <w:bCs/>
            <w:i w:val="0"/>
            <w:iCs w:val="0"/>
          </w:rPr>
          <w:t xml:space="preserve">-DDIs in </w:t>
        </w:r>
      </w:ins>
      <w:del w:id="1581" w:author="mcm" w:date="2023-11-10T16:36:00Z">
        <w:r w:rsidRPr="00C55537" w:rsidDel="00C55537">
          <w:rPr>
            <w:rFonts w:ascii="Times New Roman" w:hAnsi="Times New Roman" w:cs="Times New Roman"/>
            <w:i w:val="0"/>
            <w:iCs w:val="0"/>
          </w:rPr>
          <w:delText xml:space="preserve"> in </w:delText>
        </w:r>
      </w:del>
      <w:r w:rsidRPr="00C55537">
        <w:rPr>
          <w:rFonts w:ascii="Times New Roman" w:hAnsi="Times New Roman" w:cs="Times New Roman"/>
          <w:i w:val="0"/>
          <w:iCs w:val="0"/>
        </w:rPr>
        <w:t>DrugBank version 4</w:t>
      </w:r>
      <w:ins w:id="1582" w:author="mcm" w:date="2023-11-10T16:36:00Z">
        <w:r w:rsidR="00C55537">
          <w:rPr>
            <w:rFonts w:ascii="Times New Roman" w:hAnsi="Times New Roman" w:cs="Times New Roman"/>
            <w:i w:val="0"/>
            <w:iCs w:val="0"/>
          </w:rPr>
          <w:t xml:space="preserve"> drug</w:t>
        </w:r>
      </w:ins>
      <w:del w:id="1583" w:author="Amin Khodamoradi" w:date="2024-04-08T16:58:00Z" w16du:dateUtc="2024-04-08T15:58:00Z">
        <w:r w:rsidRPr="00C55537" w:rsidDel="006E39DA">
          <w:rPr>
            <w:rFonts w:ascii="Times New Roman" w:hAnsi="Times New Roman" w:cs="Times New Roman"/>
            <w:i w:val="0"/>
            <w:iCs w:val="0"/>
          </w:rPr>
          <w:delText>,</w:delText>
        </w:r>
      </w:del>
      <w:r w:rsidRPr="00C55537">
        <w:rPr>
          <w:rFonts w:ascii="Times New Roman" w:hAnsi="Times New Roman" w:cs="Times New Roman"/>
          <w:i w:val="0"/>
          <w:iCs w:val="0"/>
        </w:rPr>
        <w:t xml:space="preserve"> </w:t>
      </w:r>
      <w:del w:id="1584" w:author="mcm" w:date="2023-11-10T16:38:00Z">
        <w:r w:rsidRPr="00C55537" w:rsidDel="00C55537">
          <w:rPr>
            <w:rFonts w:ascii="Times New Roman" w:hAnsi="Times New Roman" w:cs="Times New Roman"/>
            <w:i w:val="0"/>
            <w:iCs w:val="0"/>
          </w:rPr>
          <w:delText xml:space="preserve">but in the current version, </w:delText>
        </w:r>
      </w:del>
      <w:del w:id="1585"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1586"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ewer version of Drug</w:t>
      </w:r>
      <w:r w:rsidRPr="00DE2C70">
        <w:rPr>
          <w:rFonts w:ascii="Times New Roman" w:hAnsi="Times New Roman" w:cs="Times New Roman"/>
          <w:i w:val="0"/>
          <w:iCs w:val="0"/>
        </w:rPr>
        <w:t>Bank,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1587" w:author="mcm" w:date="2023-11-10T16:35:00Z">
        <w:r w:rsidRPr="00C55537" w:rsidDel="00C55537">
          <w:rPr>
            <w:rFonts w:ascii="Times New Roman" w:hAnsi="Times New Roman" w:cs="Times New Roman"/>
            <w:b/>
            <w:bCs/>
            <w:i w:val="0"/>
            <w:iCs w:val="0"/>
            <w:rPrChange w:id="1588" w:author="mcm" w:date="2023-11-10T16:38:00Z">
              <w:rPr>
                <w:rFonts w:ascii="Times New Roman" w:hAnsi="Times New Roman" w:cs="Times New Roman"/>
                <w:i w:val="0"/>
                <w:iCs w:val="0"/>
              </w:rPr>
            </w:rPrChange>
          </w:rPr>
          <w:delText xml:space="preserve">The last one refers to </w:delText>
        </w:r>
      </w:del>
      <w:ins w:id="1589" w:author="mcm" w:date="2023-11-10T16:35:00Z">
        <w:r w:rsidR="00C55537" w:rsidRPr="00C55537">
          <w:rPr>
            <w:rFonts w:ascii="Times New Roman" w:hAnsi="Times New Roman" w:cs="Times New Roman"/>
            <w:b/>
            <w:bCs/>
            <w:i w:val="0"/>
            <w:iCs w:val="0"/>
            <w:rPrChange w:id="1590" w:author="mcm" w:date="2023-11-10T16:38:00Z">
              <w:rPr>
                <w:rFonts w:ascii="Times New Roman" w:hAnsi="Times New Roman" w:cs="Times New Roman"/>
                <w:i w:val="0"/>
                <w:iCs w:val="0"/>
              </w:rPr>
            </w:rPrChange>
          </w:rPr>
          <w:t>A</w:t>
        </w:r>
      </w:ins>
      <w:del w:id="1591" w:author="mcm" w:date="2023-11-10T16:35:00Z">
        <w:r w:rsidRPr="00C55537" w:rsidDel="00C55537">
          <w:rPr>
            <w:rFonts w:ascii="Times New Roman" w:hAnsi="Times New Roman" w:cs="Times New Roman"/>
            <w:b/>
            <w:bCs/>
            <w:i w:val="0"/>
            <w:iCs w:val="0"/>
            <w:rPrChange w:id="1592"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1593" w:author="mcm" w:date="2023-11-10T16:38:00Z">
            <w:rPr>
              <w:rFonts w:ascii="Times New Roman" w:hAnsi="Times New Roman" w:cs="Times New Roman"/>
              <w:i w:val="0"/>
              <w:iCs w:val="0"/>
            </w:rPr>
          </w:rPrChange>
        </w:rPr>
        <w:t>ltering DDIs’ types</w:t>
      </w:r>
      <w:ins w:id="1594" w:author="mcm" w:date="2023-11-10T16:38:00Z">
        <w:r w:rsidR="00C55537" w:rsidRPr="00C55537">
          <w:rPr>
            <w:rFonts w:ascii="Times New Roman" w:hAnsi="Times New Roman" w:cs="Times New Roman"/>
            <w:b/>
            <w:bCs/>
            <w:i w:val="0"/>
            <w:iCs w:val="0"/>
            <w:rPrChange w:id="1595" w:author="mcm" w:date="2023-11-10T16:38:00Z">
              <w:rPr>
                <w:rFonts w:ascii="Times New Roman" w:hAnsi="Times New Roman" w:cs="Times New Roman"/>
                <w:i w:val="0"/>
                <w:iCs w:val="0"/>
              </w:rPr>
            </w:rPrChange>
          </w:rPr>
          <w:t>.</w:t>
        </w:r>
      </w:ins>
      <w:del w:id="1596"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1597" w:author="mcm" w:date="2023-11-10T16:38:00Z">
        <w:r w:rsidRPr="00DE2C70" w:rsidDel="00C55537">
          <w:rPr>
            <w:rFonts w:ascii="Times New Roman" w:hAnsi="Times New Roman" w:cs="Times New Roman"/>
            <w:i w:val="0"/>
            <w:iCs w:val="0"/>
          </w:rPr>
          <w:delText>which are l</w:delText>
        </w:r>
      </w:del>
      <w:ins w:id="1598"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DrugBank version 4, </w:t>
      </w:r>
      <w:del w:id="1599"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1600"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1601"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32E1780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 xml:space="preserve">DDI prediction </w:t>
      </w:r>
      <w:del w:id="1602" w:author="Amin Khodamoradi" w:date="2024-04-08T16:58:00Z" w16du:dateUtc="2024-04-08T15:58:00Z">
        <w:r w:rsidRPr="00DE2C70" w:rsidDel="006E39DA">
          <w:rPr>
            <w:rFonts w:ascii="Times New Roman" w:hAnsi="Times New Roman" w:cs="Times New Roman"/>
            <w:i w:val="0"/>
            <w:iCs w:val="0"/>
          </w:rPr>
          <w:delText xml:space="preserve">by </w:delText>
        </w:r>
      </w:del>
      <w:ins w:id="1603" w:author="Amin Khodamoradi" w:date="2024-04-08T16:58:00Z" w16du:dateUtc="2024-04-08T15:58:00Z">
        <w:r w:rsidR="006E39DA">
          <w:rPr>
            <w:rFonts w:ascii="Times New Roman" w:hAnsi="Times New Roman" w:cs="Times New Roman"/>
            <w:i w:val="0"/>
            <w:iCs w:val="0"/>
          </w:rPr>
          <w:t>with</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1604" w:author="mcm" w:date="2023-11-10T16:40:00Z">
        <w:r w:rsidRPr="00DE2C70" w:rsidDel="00C55537">
          <w:rPr>
            <w:rFonts w:ascii="Times New Roman" w:hAnsi="Times New Roman" w:cs="Times New Roman"/>
            <w:i w:val="0"/>
            <w:iCs w:val="0"/>
          </w:rPr>
          <w:delText>work</w:delText>
        </w:r>
      </w:del>
      <w:ins w:id="1605"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be collected from the latest version of DrugBank.</w:t>
      </w:r>
    </w:p>
    <w:p w14:paraId="5AD1E59D" w14:textId="2C8C6C0E" w:rsidR="00DE2C70" w:rsidRDefault="00DE2C70" w:rsidP="00DE2C70">
      <w:pPr>
        <w:pStyle w:val="Caption"/>
        <w:jc w:val="both"/>
        <w:rPr>
          <w:ins w:id="1606"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 xml:space="preserve">models will </w:t>
      </w:r>
      <w:ins w:id="1607" w:author="Amin Khodamoradi" w:date="2024-04-08T16:58:00Z" w16du:dateUtc="2024-04-08T15:58:00Z">
        <w:r w:rsidR="006E39DA">
          <w:rPr>
            <w:rFonts w:ascii="Times New Roman" w:hAnsi="Times New Roman" w:cs="Times New Roman"/>
            <w:i w:val="0"/>
            <w:iCs w:val="0"/>
          </w:rPr>
          <w:t xml:space="preserve">be </w:t>
        </w:r>
      </w:ins>
      <w:r w:rsidRPr="00DE2C70">
        <w:rPr>
          <w:rFonts w:ascii="Times New Roman" w:hAnsi="Times New Roman" w:cs="Times New Roman"/>
          <w:i w:val="0"/>
          <w:iCs w:val="0"/>
        </w:rPr>
        <w:t>more important to pharmacists and will be more useful for further steps</w:t>
      </w:r>
      <w:r>
        <w:rPr>
          <w:rFonts w:ascii="Times New Roman" w:hAnsi="Times New Roman" w:cs="Times New Roman"/>
          <w:i w:val="0"/>
          <w:iCs w:val="0"/>
        </w:rPr>
        <w:t xml:space="preserve"> </w:t>
      </w:r>
      <w:del w:id="1608" w:author="Amin Khodamoradi" w:date="2024-04-08T16:58:00Z" w16du:dateUtc="2024-04-08T15:58:00Z">
        <w:r w:rsidRPr="00DE2C70" w:rsidDel="006E39DA">
          <w:rPr>
            <w:rFonts w:ascii="Times New Roman" w:hAnsi="Times New Roman" w:cs="Times New Roman"/>
            <w:i w:val="0"/>
            <w:iCs w:val="0"/>
          </w:rPr>
          <w:delText xml:space="preserve">with </w:delText>
        </w:r>
      </w:del>
      <w:ins w:id="1609" w:author="Amin Khodamoradi" w:date="2024-04-08T16:58:00Z" w16du:dateUtc="2024-04-08T15:58:00Z">
        <w:r w:rsidR="006E39DA">
          <w:rPr>
            <w:rFonts w:ascii="Times New Roman" w:hAnsi="Times New Roman" w:cs="Times New Roman"/>
            <w:i w:val="0"/>
            <w:iCs w:val="0"/>
          </w:rPr>
          <w:t>in</w:t>
        </w:r>
        <w:r w:rsidR="006E39DA" w:rsidRPr="00DE2C70">
          <w:rPr>
            <w:rFonts w:ascii="Times New Roman" w:hAnsi="Times New Roman" w:cs="Times New Roman"/>
            <w:i w:val="0"/>
            <w:iCs w:val="0"/>
          </w:rPr>
          <w:t xml:space="preserve"> </w:t>
        </w:r>
      </w:ins>
      <w:r w:rsidRPr="00DE2C70">
        <w:rPr>
          <w:rFonts w:ascii="Times New Roman" w:hAnsi="Times New Roman" w:cs="Times New Roman"/>
          <w:i w:val="0"/>
          <w:iCs w:val="0"/>
        </w:rPr>
        <w:t>human health aim.</w:t>
      </w:r>
    </w:p>
    <w:p w14:paraId="617C690F" w14:textId="742032D8" w:rsidR="00E03EC1" w:rsidRDefault="00E03EC1" w:rsidP="00DE2C70">
      <w:pPr>
        <w:pStyle w:val="Caption"/>
        <w:jc w:val="both"/>
        <w:rPr>
          <w:rFonts w:ascii="Times New Roman" w:hAnsi="Times New Roman" w:cs="Times New Roman"/>
          <w:i w:val="0"/>
          <w:iCs w:val="0"/>
        </w:rPr>
      </w:pPr>
      <w:ins w:id="1610" w:author="mcm" w:date="2023-11-09T18:05:00Z">
        <w:r>
          <w:rPr>
            <w:rFonts w:ascii="Times New Roman" w:hAnsi="Times New Roman" w:cs="Times New Roman"/>
            <w:i w:val="0"/>
            <w:iCs w:val="0"/>
          </w:rPr>
          <w:t>A</w:t>
        </w:r>
      </w:ins>
      <w:ins w:id="1611" w:author="mcm" w:date="2023-11-10T16:40:00Z">
        <w:r w:rsidR="00C55537">
          <w:rPr>
            <w:rFonts w:ascii="Times New Roman" w:hAnsi="Times New Roman" w:cs="Times New Roman"/>
            <w:i w:val="0"/>
            <w:iCs w:val="0"/>
          </w:rPr>
          <w:t>s</w:t>
        </w:r>
      </w:ins>
      <w:ins w:id="1612" w:author="mcm" w:date="2023-11-09T18:15:00Z">
        <w:r>
          <w:rPr>
            <w:rFonts w:ascii="Times New Roman" w:hAnsi="Times New Roman" w:cs="Times New Roman"/>
            <w:i w:val="0"/>
            <w:iCs w:val="0"/>
          </w:rPr>
          <w:t xml:space="preserve"> future wor</w:t>
        </w:r>
      </w:ins>
      <w:ins w:id="1613" w:author="mcm" w:date="2023-11-09T18:16:00Z">
        <w:r>
          <w:rPr>
            <w:rFonts w:ascii="Times New Roman" w:hAnsi="Times New Roman" w:cs="Times New Roman"/>
            <w:i w:val="0"/>
            <w:iCs w:val="0"/>
          </w:rPr>
          <w:t>k, authors are also evaluating the</w:t>
        </w:r>
      </w:ins>
      <w:ins w:id="1614" w:author="mcm" w:date="2023-11-09T18:05:00Z">
        <w:r>
          <w:rPr>
            <w:rFonts w:ascii="Times New Roman" w:hAnsi="Times New Roman" w:cs="Times New Roman"/>
            <w:i w:val="0"/>
            <w:iCs w:val="0"/>
          </w:rPr>
          <w:t xml:space="preserve"> </w:t>
        </w:r>
      </w:ins>
      <w:ins w:id="1615" w:author="mcm" w:date="2023-11-09T18:16:00Z">
        <w:r>
          <w:rPr>
            <w:rFonts w:ascii="Times New Roman" w:hAnsi="Times New Roman" w:cs="Times New Roman"/>
            <w:i w:val="0"/>
            <w:iCs w:val="0"/>
          </w:rPr>
          <w:t xml:space="preserve">possibility of extending </w:t>
        </w:r>
      </w:ins>
      <w:ins w:id="1616" w:author="mcm" w:date="2023-11-09T18:05:00Z">
        <w:r>
          <w:rPr>
            <w:rFonts w:ascii="Times New Roman" w:hAnsi="Times New Roman" w:cs="Times New Roman"/>
            <w:i w:val="0"/>
            <w:iCs w:val="0"/>
          </w:rPr>
          <w:t>th</w:t>
        </w:r>
      </w:ins>
      <w:ins w:id="1617" w:author="mcm" w:date="2023-11-10T16:40:00Z">
        <w:r w:rsidR="00C55537">
          <w:rPr>
            <w:rFonts w:ascii="Times New Roman" w:hAnsi="Times New Roman" w:cs="Times New Roman"/>
            <w:i w:val="0"/>
            <w:iCs w:val="0"/>
          </w:rPr>
          <w:t>e</w:t>
        </w:r>
      </w:ins>
      <w:ins w:id="1618" w:author="mcm" w:date="2023-11-10T16:41:00Z">
        <w:r w:rsidR="00C55537">
          <w:rPr>
            <w:rFonts w:ascii="Times New Roman" w:hAnsi="Times New Roman" w:cs="Times New Roman"/>
            <w:i w:val="0"/>
            <w:iCs w:val="0"/>
          </w:rPr>
          <w:t xml:space="preserve"> </w:t>
        </w:r>
      </w:ins>
      <w:ins w:id="1619" w:author="mcm" w:date="2023-11-10T16:42:00Z">
        <w:r w:rsidR="00C55537">
          <w:rPr>
            <w:rFonts w:ascii="Times New Roman" w:hAnsi="Times New Roman" w:cs="Times New Roman"/>
            <w:i w:val="0"/>
            <w:iCs w:val="0"/>
          </w:rPr>
          <w:t>research</w:t>
        </w:r>
      </w:ins>
      <w:ins w:id="1620" w:author="mcm" w:date="2023-11-10T16:40:00Z">
        <w:r w:rsidR="00C55537">
          <w:rPr>
            <w:rFonts w:ascii="Times New Roman" w:hAnsi="Times New Roman" w:cs="Times New Roman"/>
            <w:i w:val="0"/>
            <w:iCs w:val="0"/>
          </w:rPr>
          <w:t xml:space="preserve"> </w:t>
        </w:r>
      </w:ins>
      <w:ins w:id="1621" w:author="mcm" w:date="2023-11-09T18:16:00Z">
        <w:r>
          <w:rPr>
            <w:rFonts w:ascii="Times New Roman" w:hAnsi="Times New Roman" w:cs="Times New Roman"/>
            <w:i w:val="0"/>
            <w:iCs w:val="0"/>
          </w:rPr>
          <w:t>by combining</w:t>
        </w:r>
      </w:ins>
      <w:ins w:id="1622" w:author="mcm" w:date="2023-11-10T16:41:00Z">
        <w:r w:rsidR="00C55537">
          <w:rPr>
            <w:rFonts w:ascii="Times New Roman" w:hAnsi="Times New Roman" w:cs="Times New Roman"/>
            <w:i w:val="0"/>
            <w:iCs w:val="0"/>
          </w:rPr>
          <w:t xml:space="preserve"> the results here presented</w:t>
        </w:r>
      </w:ins>
      <w:ins w:id="1623" w:author="mcm" w:date="2023-11-09T18:16:00Z">
        <w:r>
          <w:rPr>
            <w:rFonts w:ascii="Times New Roman" w:hAnsi="Times New Roman" w:cs="Times New Roman"/>
            <w:i w:val="0"/>
            <w:iCs w:val="0"/>
          </w:rPr>
          <w:t xml:space="preserve"> </w:t>
        </w:r>
      </w:ins>
      <w:ins w:id="1624" w:author="mcm" w:date="2023-11-09T18:05:00Z">
        <w:r>
          <w:rPr>
            <w:rFonts w:ascii="Times New Roman" w:hAnsi="Times New Roman" w:cs="Times New Roman"/>
            <w:i w:val="0"/>
            <w:iCs w:val="0"/>
          </w:rPr>
          <w:t>wit</w:t>
        </w:r>
      </w:ins>
      <w:ins w:id="1625" w:author="mcm" w:date="2023-11-09T18:06:00Z">
        <w:r>
          <w:rPr>
            <w:rFonts w:ascii="Times New Roman" w:hAnsi="Times New Roman" w:cs="Times New Roman"/>
            <w:i w:val="0"/>
            <w:iCs w:val="0"/>
          </w:rPr>
          <w:t xml:space="preserve">h the results achieved within </w:t>
        </w:r>
      </w:ins>
      <w:ins w:id="1626" w:author="Amin Khodamoradi" w:date="2024-04-08T16:58:00Z" w16du:dateUtc="2024-04-08T15:58:00Z">
        <w:r w:rsidR="006E39DA">
          <w:rPr>
            <w:rFonts w:ascii="Times New Roman" w:hAnsi="Times New Roman" w:cs="Times New Roman"/>
            <w:i w:val="0"/>
            <w:iCs w:val="0"/>
          </w:rPr>
          <w:t xml:space="preserve">the </w:t>
        </w:r>
      </w:ins>
      <w:ins w:id="1627" w:author="mcm" w:date="2023-11-09T18:06:00Z">
        <w:r>
          <w:rPr>
            <w:rFonts w:ascii="Times New Roman" w:hAnsi="Times New Roman" w:cs="Times New Roman"/>
            <w:i w:val="0"/>
            <w:iCs w:val="0"/>
          </w:rPr>
          <w:t xml:space="preserve">Smart4Health project regarding pharmacogenomics for </w:t>
        </w:r>
      </w:ins>
      <w:ins w:id="1628" w:author="mcm" w:date="2023-11-09T18:07:00Z">
        <w:r>
          <w:rPr>
            <w:rFonts w:ascii="Times New Roman" w:hAnsi="Times New Roman" w:cs="Times New Roman"/>
            <w:i w:val="0"/>
            <w:iCs w:val="0"/>
          </w:rPr>
          <w:t>personalized</w:t>
        </w:r>
      </w:ins>
      <w:ins w:id="1629" w:author="mcm" w:date="2023-11-09T18:06:00Z">
        <w:r>
          <w:rPr>
            <w:rFonts w:ascii="Times New Roman" w:hAnsi="Times New Roman" w:cs="Times New Roman"/>
            <w:i w:val="0"/>
            <w:iCs w:val="0"/>
          </w:rPr>
          <w:t xml:space="preserve"> health</w:t>
        </w:r>
      </w:ins>
      <w:ins w:id="1630" w:author="mcm" w:date="2023-11-09T18:07:00Z">
        <w:r>
          <w:rPr>
            <w:rFonts w:ascii="Times New Roman" w:hAnsi="Times New Roman" w:cs="Times New Roman"/>
            <w:i w:val="0"/>
            <w:iCs w:val="0"/>
          </w:rPr>
          <w:t xml:space="preserve"> [c]</w:t>
        </w:r>
      </w:ins>
      <w:ins w:id="1631" w:author="mcm" w:date="2023-11-09T18:16:00Z">
        <w:r>
          <w:rPr>
            <w:rFonts w:ascii="Times New Roman" w:hAnsi="Times New Roman" w:cs="Times New Roman"/>
            <w:i w:val="0"/>
            <w:iCs w:val="0"/>
          </w:rPr>
          <w:t xml:space="preserve"> </w:t>
        </w:r>
        <w:del w:id="1632" w:author="Amin Khodamoradi" w:date="2024-04-08T16:58:00Z" w16du:dateUtc="2024-04-08T15:58:00Z">
          <w:r w:rsidDel="006E39DA">
            <w:rPr>
              <w:rFonts w:ascii="Times New Roman" w:hAnsi="Times New Roman" w:cs="Times New Roman"/>
              <w:i w:val="0"/>
              <w:iCs w:val="0"/>
            </w:rPr>
            <w:delText>in orde</w:delText>
          </w:r>
        </w:del>
      </w:ins>
      <w:ins w:id="1633" w:author="mcm" w:date="2023-11-09T18:17:00Z">
        <w:del w:id="1634" w:author="Amin Khodamoradi" w:date="2024-04-08T16:58:00Z" w16du:dateUtc="2024-04-08T15:58:00Z">
          <w:r w:rsidDel="006E39DA">
            <w:rPr>
              <w:rFonts w:ascii="Times New Roman" w:hAnsi="Times New Roman" w:cs="Times New Roman"/>
              <w:i w:val="0"/>
              <w:iCs w:val="0"/>
            </w:rPr>
            <w:delText>r to</w:delText>
          </w:r>
        </w:del>
      </w:ins>
      <w:ins w:id="1635" w:author="Amin Khodamoradi" w:date="2024-04-08T16:58:00Z" w16du:dateUtc="2024-04-08T15:58:00Z">
        <w:r w:rsidR="006E39DA">
          <w:rPr>
            <w:rFonts w:ascii="Times New Roman" w:hAnsi="Times New Roman" w:cs="Times New Roman"/>
            <w:i w:val="0"/>
            <w:iCs w:val="0"/>
          </w:rPr>
          <w:t>to</w:t>
        </w:r>
      </w:ins>
      <w:ins w:id="1636" w:author="mcm" w:date="2023-11-09T18:17:00Z">
        <w:r>
          <w:rPr>
            <w:rFonts w:ascii="Times New Roman" w:hAnsi="Times New Roman" w:cs="Times New Roman"/>
            <w:i w:val="0"/>
            <w:iCs w:val="0"/>
          </w:rPr>
          <w:t xml:space="preserve"> study </w:t>
        </w:r>
        <w:del w:id="1637" w:author="Amin Khodamoradi" w:date="2024-04-08T16:58:00Z" w16du:dateUtc="2024-04-08T15:58:00Z">
          <w:r w:rsidDel="006E39DA">
            <w:rPr>
              <w:rFonts w:ascii="Times New Roman" w:hAnsi="Times New Roman" w:cs="Times New Roman"/>
              <w:i w:val="0"/>
              <w:iCs w:val="0"/>
            </w:rPr>
            <w:delText>DDIs</w:delText>
          </w:r>
        </w:del>
      </w:ins>
      <w:ins w:id="1638" w:author="Amin Khodamoradi" w:date="2024-04-08T16:58:00Z" w16du:dateUtc="2024-04-08T15:58:00Z">
        <w:r w:rsidR="006E39DA">
          <w:rPr>
            <w:rFonts w:ascii="Times New Roman" w:hAnsi="Times New Roman" w:cs="Times New Roman"/>
            <w:i w:val="0"/>
            <w:iCs w:val="0"/>
          </w:rPr>
          <w:t>DDI</w:t>
        </w:r>
      </w:ins>
      <w:ins w:id="1639" w:author="mcm" w:date="2023-11-09T18:17:00Z">
        <w:r>
          <w:rPr>
            <w:rFonts w:ascii="Times New Roman" w:hAnsi="Times New Roman" w:cs="Times New Roman"/>
            <w:i w:val="0"/>
            <w:iCs w:val="0"/>
          </w:rPr>
          <w:t xml:space="preserve"> </w:t>
        </w:r>
      </w:ins>
      <w:ins w:id="1640" w:author="mcm" w:date="2023-11-09T18:18:00Z">
        <w:r>
          <w:rPr>
            <w:rFonts w:ascii="Times New Roman" w:hAnsi="Times New Roman" w:cs="Times New Roman"/>
            <w:i w:val="0"/>
            <w:iCs w:val="0"/>
          </w:rPr>
          <w:t xml:space="preserve">mechanisms </w:t>
        </w:r>
      </w:ins>
      <w:ins w:id="1641" w:author="mcm" w:date="2023-11-09T18:17:00Z">
        <w:r>
          <w:rPr>
            <w:rFonts w:ascii="Times New Roman" w:hAnsi="Times New Roman" w:cs="Times New Roman"/>
            <w:i w:val="0"/>
            <w:iCs w:val="0"/>
          </w:rPr>
          <w:t>in specific</w:t>
        </w:r>
      </w:ins>
      <w:ins w:id="1642" w:author="mcm" w:date="2023-11-09T18:18:00Z">
        <w:r>
          <w:rPr>
            <w:rFonts w:ascii="Times New Roman" w:hAnsi="Times New Roman" w:cs="Times New Roman"/>
            <w:i w:val="0"/>
            <w:iCs w:val="0"/>
          </w:rPr>
          <w:t xml:space="preserve"> </w:t>
        </w:r>
      </w:ins>
      <w:ins w:id="1643" w:author="mcm" w:date="2023-11-09T18:19:00Z">
        <w:r>
          <w:rPr>
            <w:rFonts w:ascii="Times New Roman" w:hAnsi="Times New Roman" w:cs="Times New Roman"/>
            <w:i w:val="0"/>
            <w:iCs w:val="0"/>
          </w:rPr>
          <w:t xml:space="preserve">patient profiles and contribute </w:t>
        </w:r>
        <w:del w:id="1644" w:author="Amin Khodamoradi" w:date="2024-04-08T16:58:00Z" w16du:dateUtc="2024-04-08T15:58:00Z">
          <w:r w:rsidDel="006E39DA">
            <w:rPr>
              <w:rFonts w:ascii="Times New Roman" w:hAnsi="Times New Roman" w:cs="Times New Roman"/>
              <w:i w:val="0"/>
              <w:iCs w:val="0"/>
            </w:rPr>
            <w:delText>for</w:delText>
          </w:r>
        </w:del>
      </w:ins>
      <w:ins w:id="1645" w:author="Amin Khodamoradi" w:date="2024-04-08T16:58:00Z" w16du:dateUtc="2024-04-08T15:58:00Z">
        <w:r w:rsidR="006E39DA">
          <w:rPr>
            <w:rFonts w:ascii="Times New Roman" w:hAnsi="Times New Roman" w:cs="Times New Roman"/>
            <w:i w:val="0"/>
            <w:iCs w:val="0"/>
          </w:rPr>
          <w:t>to</w:t>
        </w:r>
      </w:ins>
      <w:ins w:id="1646" w:author="mcm" w:date="2023-11-09T18:19:00Z">
        <w:r>
          <w:rPr>
            <w:rFonts w:ascii="Times New Roman" w:hAnsi="Times New Roman" w:cs="Times New Roman"/>
            <w:i w:val="0"/>
            <w:iCs w:val="0"/>
          </w:rPr>
          <w:t xml:space="preserve"> the development of personalized treatment</w:t>
        </w:r>
      </w:ins>
      <w:ins w:id="1647" w:author="mcm" w:date="2023-11-09T18:17:00Z">
        <w:r>
          <w:rPr>
            <w:rFonts w:ascii="Times New Roman" w:hAnsi="Times New Roman" w:cs="Times New Roman"/>
            <w:i w:val="0"/>
            <w:iCs w:val="0"/>
          </w:rPr>
          <w:t xml:space="preserve"> </w:t>
        </w:r>
      </w:ins>
      <w:ins w:id="1648" w:author="mcm" w:date="2023-11-09T18:19:00Z">
        <w:r>
          <w:rPr>
            <w:rFonts w:ascii="Times New Roman" w:hAnsi="Times New Roman" w:cs="Times New Roman"/>
            <w:i w:val="0"/>
            <w:iCs w:val="0"/>
          </w:rPr>
          <w:t>schemes.</w:t>
        </w:r>
      </w:ins>
      <w:ins w:id="1649"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1FC56546" w:rsidR="002175CC" w:rsidRPr="002175CC" w:rsidDel="007D66DB" w:rsidRDefault="002175CC" w:rsidP="002175CC">
      <w:pPr>
        <w:pStyle w:val="Caption"/>
        <w:jc w:val="both"/>
        <w:rPr>
          <w:del w:id="1650" w:author="Amin Khodamoradi" w:date="2024-01-08T11:16:00Z"/>
          <w:rFonts w:ascii="Times New Roman" w:hAnsi="Times New Roman" w:cs="Times New Roman"/>
          <w:i w:val="0"/>
          <w:iCs w:val="0"/>
        </w:rPr>
      </w:pPr>
      <w:del w:id="1651" w:author="Amin Khodamoradi" w:date="2024-01-08T11:16:00Z">
        <w:r w:rsidRPr="002175CC" w:rsidDel="007D66DB">
          <w:rPr>
            <w:rFonts w:ascii="Times New Roman" w:hAnsi="Times New Roman" w:cs="Times New Roman"/>
            <w:i w:val="0"/>
            <w:iCs w:val="0"/>
          </w:rPr>
          <w:delText>Text for this section. . .</w:delText>
        </w:r>
      </w:del>
    </w:p>
    <w:p w14:paraId="01EE6617" w14:textId="50247EBD" w:rsidR="002175CC" w:rsidDel="00794C32" w:rsidRDefault="002175CC" w:rsidP="002175CC">
      <w:pPr>
        <w:pStyle w:val="Caption"/>
        <w:jc w:val="both"/>
        <w:rPr>
          <w:del w:id="1652" w:author="Amin Khodamoradi" w:date="2024-01-08T11:17:00Z"/>
          <w:rFonts w:ascii="Times New Roman" w:hAnsi="Times New Roman" w:cs="Times New Roman"/>
          <w:i w:val="0"/>
          <w:iCs w:val="0"/>
        </w:rPr>
      </w:pPr>
      <w:del w:id="1653" w:author="Amin Khodamoradi" w:date="2024-01-08T11:17:00Z">
        <w:r w:rsidRPr="002175CC" w:rsidDel="00794C32">
          <w:rPr>
            <w:rFonts w:ascii="Times New Roman" w:hAnsi="Times New Roman" w:cs="Times New Roman"/>
            <w:i w:val="0"/>
            <w:iCs w:val="0"/>
          </w:rPr>
          <w:delText>21</w:delText>
        </w:r>
      </w:del>
    </w:p>
    <w:p w14:paraId="31CF211A" w14:textId="7ECC12A2" w:rsidR="002175CC" w:rsidRPr="002175CC" w:rsidDel="00794C32" w:rsidRDefault="002175CC" w:rsidP="002175CC">
      <w:pPr>
        <w:pStyle w:val="Caption"/>
        <w:jc w:val="both"/>
        <w:rPr>
          <w:del w:id="1654" w:author="Amin Khodamoradi" w:date="2024-01-08T11:17:00Z"/>
          <w:rFonts w:ascii="Times New Roman" w:hAnsi="Times New Roman" w:cs="Times New Roman"/>
          <w:b/>
          <w:bCs/>
          <w:i w:val="0"/>
          <w:iCs w:val="0"/>
        </w:rPr>
      </w:pPr>
      <w:del w:id="1655" w:author="Amin Khodamoradi" w:date="2024-01-08T11:17:00Z">
        <w:r w:rsidRPr="002175CC" w:rsidDel="00794C32">
          <w:rPr>
            <w:rFonts w:ascii="Times New Roman" w:hAnsi="Times New Roman" w:cs="Times New Roman"/>
            <w:b/>
            <w:bCs/>
            <w:i w:val="0"/>
            <w:iCs w:val="0"/>
          </w:rPr>
          <w:delText>Acknowledgements</w:delText>
        </w:r>
      </w:del>
    </w:p>
    <w:p w14:paraId="7235A462" w14:textId="06E27A30" w:rsidR="002175CC" w:rsidDel="00323DAE" w:rsidRDefault="00C55537" w:rsidP="002175CC">
      <w:pPr>
        <w:pStyle w:val="Caption"/>
        <w:jc w:val="both"/>
        <w:rPr>
          <w:del w:id="1656" w:author="Amin Khodamoradi" w:date="2023-11-09T18:53:00Z"/>
          <w:rFonts w:ascii="Times New Roman" w:hAnsi="Times New Roman" w:cs="Times New Roman"/>
          <w:i w:val="0"/>
          <w:iCs w:val="0"/>
        </w:rPr>
      </w:pPr>
      <w:ins w:id="1657" w:author="mcm" w:date="2023-11-10T16:02:00Z">
        <w:del w:id="1658" w:author="Amin Khodamoradi" w:date="2024-01-08T11:17:00Z">
          <w:r w:rsidDel="00794C32">
            <w:rPr>
              <w:rFonts w:ascii="Times New Roman" w:hAnsi="Times New Roman" w:cs="Times New Roman"/>
              <w:i w:val="0"/>
              <w:iCs w:val="0"/>
            </w:rPr>
            <w:delText>was</w:delText>
          </w:r>
        </w:del>
      </w:ins>
      <w:ins w:id="1659" w:author="mcm" w:date="2023-11-10T15:59:00Z">
        <w:del w:id="1660" w:author="Amin Khodamoradi" w:date="2024-01-08T11:17:00Z">
          <w:r w:rsidDel="00794C32">
            <w:rPr>
              <w:rFonts w:ascii="Times New Roman" w:hAnsi="Times New Roman" w:cs="Times New Roman"/>
              <w:i w:val="0"/>
              <w:iCs w:val="0"/>
            </w:rPr>
            <w:delText xml:space="preserve">funded by </w:delText>
          </w:r>
        </w:del>
      </w:ins>
      <w:ins w:id="1661" w:author="mcm" w:date="2023-11-10T16:02:00Z">
        <w:del w:id="1662" w:author="Amin Khodamoradi" w:date="2024-01-08T11:17:00Z">
          <w:r w:rsidDel="00794C32">
            <w:rPr>
              <w:rFonts w:ascii="Times New Roman" w:hAnsi="Times New Roman" w:cs="Times New Roman"/>
              <w:i w:val="0"/>
              <w:iCs w:val="0"/>
            </w:rPr>
            <w:delText xml:space="preserve"> in the scope of the</w:delText>
          </w:r>
          <w:r w:rsidRPr="00323DAE" w:rsidDel="00794C32">
            <w:rPr>
              <w:rFonts w:ascii="Times New Roman" w:hAnsi="Times New Roman" w:cs="Times New Roman"/>
              <w:i w:val="0"/>
              <w:iCs w:val="0"/>
            </w:rPr>
            <w:delText xml:space="preserve"> Smart4Health </w:delText>
          </w:r>
        </w:del>
      </w:ins>
      <w:ins w:id="1663" w:author="mcm" w:date="2023-11-10T16:03:00Z">
        <w:del w:id="1664" w:author="Amin Khodamoradi" w:date="2024-01-08T11:17:00Z">
          <w:r w:rsidDel="00794C32">
            <w:rPr>
              <w:rFonts w:ascii="Times New Roman" w:hAnsi="Times New Roman" w:cs="Times New Roman"/>
              <w:i w:val="0"/>
              <w:iCs w:val="0"/>
            </w:rPr>
            <w:delText xml:space="preserve"> and by </w:delText>
          </w:r>
          <w:r w:rsidRPr="00C55537" w:rsidDel="00794C32">
            <w:rPr>
              <w:rFonts w:ascii="Times New Roman" w:hAnsi="Times New Roman" w:cs="Times New Roman"/>
              <w:i w:val="0"/>
              <w:iCs w:val="0"/>
            </w:rPr>
            <w:delText>the Portuguese FCT program, Center of Technology and Systems (CTS) UIDB/00066/2020 / UIDP/00066/2020</w:delText>
          </w:r>
          <w:r w:rsidDel="00794C32">
            <w:rPr>
              <w:rFonts w:ascii="Times New Roman" w:hAnsi="Times New Roman" w:cs="Times New Roman"/>
              <w:i w:val="0"/>
              <w:iCs w:val="0"/>
            </w:rPr>
            <w:delText>.</w:delText>
          </w:r>
        </w:del>
      </w:ins>
      <w:del w:id="1665"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1666"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570AD80D" w:rsidR="002175CC" w:rsidRPr="002175CC" w:rsidDel="00794C32" w:rsidRDefault="00794C32" w:rsidP="002175CC">
      <w:pPr>
        <w:pStyle w:val="Caption"/>
        <w:jc w:val="both"/>
        <w:rPr>
          <w:del w:id="1667" w:author="Amin Khodamoradi" w:date="2024-01-08T11:17:00Z"/>
          <w:rFonts w:ascii="Times New Roman" w:hAnsi="Times New Roman" w:cs="Times New Roman"/>
          <w:i w:val="0"/>
          <w:iCs w:val="0"/>
        </w:rPr>
      </w:pPr>
      <w:ins w:id="1668" w:author="Amin Khodamoradi" w:date="2024-01-08T11:17:00Z">
        <w:r w:rsidRPr="00323DAE">
          <w:rPr>
            <w:rFonts w:ascii="Times New Roman" w:hAnsi="Times New Roman" w:cs="Times New Roman"/>
            <w:i w:val="0"/>
            <w:iCs w:val="0"/>
          </w:rPr>
          <w:t xml:space="preserve">This work </w:t>
        </w:r>
        <w:r>
          <w:rPr>
            <w:rFonts w:ascii="Times New Roman" w:hAnsi="Times New Roman" w:cs="Times New Roman"/>
            <w:i w:val="0"/>
            <w:iCs w:val="0"/>
          </w:rPr>
          <w:t>was</w:t>
        </w:r>
        <w:r w:rsidRPr="00323DAE">
          <w:rPr>
            <w:rFonts w:ascii="Times New Roman" w:hAnsi="Times New Roman" w:cs="Times New Roman"/>
            <w:i w:val="0"/>
            <w:iCs w:val="0"/>
          </w:rPr>
          <w:t xml:space="preserve"> partially </w:t>
        </w:r>
        <w:r>
          <w:rPr>
            <w:rFonts w:ascii="Times New Roman" w:hAnsi="Times New Roman" w:cs="Times New Roman"/>
            <w:i w:val="0"/>
            <w:iCs w:val="0"/>
          </w:rPr>
          <w:t xml:space="preserve">funded by </w:t>
        </w:r>
        <w:r w:rsidRPr="00323DAE">
          <w:rPr>
            <w:rFonts w:ascii="Times New Roman" w:hAnsi="Times New Roman" w:cs="Times New Roman"/>
            <w:i w:val="0"/>
            <w:iCs w:val="0"/>
          </w:rPr>
          <w:t>the European Union’s Horizon 2020 research and innovation program</w:t>
        </w:r>
        <w:r>
          <w:rPr>
            <w:rFonts w:ascii="Times New Roman" w:hAnsi="Times New Roman" w:cs="Times New Roman"/>
            <w:i w:val="0"/>
            <w:iCs w:val="0"/>
          </w:rPr>
          <w:t xml:space="preserve"> in the scope of the</w:t>
        </w:r>
        <w:r w:rsidRPr="00323DAE">
          <w:rPr>
            <w:rFonts w:ascii="Times New Roman" w:hAnsi="Times New Roman" w:cs="Times New Roman"/>
            <w:i w:val="0"/>
            <w:iCs w:val="0"/>
          </w:rPr>
          <w:t xml:space="preserve"> Smart4Health under grant agreement No 826117</w:t>
        </w:r>
        <w:r>
          <w:rPr>
            <w:rFonts w:ascii="Times New Roman" w:hAnsi="Times New Roman" w:cs="Times New Roman"/>
            <w:i w:val="0"/>
            <w:iCs w:val="0"/>
          </w:rPr>
          <w:t xml:space="preserve"> and by </w:t>
        </w:r>
        <w:r w:rsidRPr="00C55537">
          <w:rPr>
            <w:rFonts w:ascii="Times New Roman" w:hAnsi="Times New Roman" w:cs="Times New Roman"/>
            <w:i w:val="0"/>
            <w:iCs w:val="0"/>
          </w:rPr>
          <w:t>the Portuguese FCT program, Center of Technology and Systems (CTS) UIDB/00066/2020 / UIDP/00066/2020</w:t>
        </w:r>
        <w:r>
          <w:rPr>
            <w:rFonts w:ascii="Times New Roman" w:hAnsi="Times New Roman" w:cs="Times New Roman"/>
            <w:i w:val="0"/>
            <w:iCs w:val="0"/>
          </w:rPr>
          <w:t>.</w:t>
        </w:r>
      </w:ins>
      <w:del w:id="1669" w:author="Amin Khodamoradi" w:date="2024-01-08T11:17:00Z">
        <w:r w:rsidR="002175CC" w:rsidRPr="002175CC" w:rsidDel="00794C32">
          <w:rPr>
            <w:rFonts w:ascii="Times New Roman" w:hAnsi="Times New Roman" w:cs="Times New Roman"/>
            <w:i w:val="0"/>
            <w:iCs w:val="0"/>
          </w:rPr>
          <w:delText>Text for this section. . .</w:delText>
        </w:r>
      </w:del>
    </w:p>
    <w:p w14:paraId="4AD6FCC7" w14:textId="6D02275D" w:rsidR="002175CC" w:rsidDel="0084743F" w:rsidRDefault="002175CC" w:rsidP="0084743F">
      <w:pPr>
        <w:pStyle w:val="Caption"/>
        <w:jc w:val="both"/>
        <w:rPr>
          <w:del w:id="1670" w:author="Amin Khodamoradi" w:date="2024-01-08T15:32:00Z"/>
          <w:rFonts w:ascii="Times New Roman" w:hAnsi="Times New Roman" w:cs="Times New Roman"/>
          <w:i w:val="0"/>
          <w:iCs w:val="0"/>
        </w:rPr>
      </w:pPr>
      <w:del w:id="1671" w:author="Amin Khodamoradi" w:date="2024-01-08T15:32:00Z">
        <w:r w:rsidRPr="002175CC" w:rsidDel="0084743F">
          <w:rPr>
            <w:rFonts w:ascii="Times New Roman" w:hAnsi="Times New Roman" w:cs="Times New Roman"/>
            <w:b/>
            <w:bCs/>
            <w:i w:val="0"/>
            <w:iCs w:val="0"/>
          </w:rPr>
          <w:delText>Abbreviations</w:delText>
        </w:r>
      </w:del>
    </w:p>
    <w:p w14:paraId="08941518" w14:textId="77777777" w:rsidR="0084743F" w:rsidRPr="002175CC" w:rsidRDefault="0084743F" w:rsidP="002175CC">
      <w:pPr>
        <w:pStyle w:val="Caption"/>
        <w:jc w:val="both"/>
        <w:rPr>
          <w:ins w:id="1672" w:author="Amin Khodamoradi" w:date="2024-01-08T15:32:00Z"/>
          <w:rFonts w:ascii="Times New Roman" w:hAnsi="Times New Roman" w:cs="Times New Roman"/>
          <w:b/>
          <w:bCs/>
          <w:i w:val="0"/>
          <w:iCs w:val="0"/>
        </w:rPr>
      </w:pPr>
    </w:p>
    <w:p w14:paraId="33410E82" w14:textId="7C5C3B14" w:rsidR="007D66DB" w:rsidRPr="002175CC" w:rsidRDefault="002175CC" w:rsidP="0084743F">
      <w:pPr>
        <w:pStyle w:val="Caption"/>
        <w:jc w:val="both"/>
        <w:rPr>
          <w:rFonts w:ascii="Times New Roman" w:hAnsi="Times New Roman" w:cs="Times New Roman"/>
          <w:i w:val="0"/>
          <w:iCs w:val="0"/>
        </w:rPr>
      </w:pPr>
      <w:del w:id="1673" w:author="Amin Khodamoradi" w:date="2024-01-08T15:32:00Z">
        <w:r w:rsidRPr="002175CC" w:rsidDel="0084743F">
          <w:rPr>
            <w:rFonts w:ascii="Times New Roman" w:hAnsi="Times New Roman" w:cs="Times New Roman"/>
            <w:i w:val="0"/>
            <w:iCs w:val="0"/>
          </w:rPr>
          <w:lastRenderedPageBreak/>
          <w:delText>DDI:Drug-drug interactions; CV:cross-validation; SNF:Similarity Network Fusion;</w:delText>
        </w:r>
      </w:del>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Availability of data and materials</w:t>
      </w:r>
    </w:p>
    <w:p w14:paraId="6DC18661" w14:textId="67F7953B" w:rsidR="002175CC" w:rsidDel="00F2000F" w:rsidRDefault="002175CC" w:rsidP="00F2000F">
      <w:pPr>
        <w:pStyle w:val="Caption"/>
        <w:rPr>
          <w:del w:id="1674" w:author="Amin Khodamoradi" w:date="2024-01-08T11:19:00Z"/>
          <w:rFonts w:ascii="Times New Roman" w:hAnsi="Times New Roman" w:cs="Times New Roman"/>
          <w:b/>
          <w:bCs/>
          <w:i w:val="0"/>
          <w:iCs w:val="0"/>
        </w:rPr>
      </w:pPr>
      <w:del w:id="1675" w:author="Amin Khodamoradi" w:date="2023-12-19T14:49:00Z">
        <w:r w:rsidRPr="002175CC" w:rsidDel="00990507">
          <w:rPr>
            <w:rFonts w:ascii="Times New Roman" w:hAnsi="Times New Roman" w:cs="Times New Roman"/>
            <w:i w:val="0"/>
            <w:iCs w:val="0"/>
          </w:rPr>
          <w:delText>t</w:delText>
        </w:r>
      </w:del>
      <w:ins w:id="1676" w:author="Amin Khodamoradi" w:date="2023-12-19T14:49:00Z">
        <w:r w:rsidR="00990507">
          <w:rPr>
            <w:rFonts w:ascii="Times New Roman" w:hAnsi="Times New Roman" w:cs="Times New Roman"/>
            <w:i w:val="0"/>
            <w:iCs w:val="0"/>
          </w:rPr>
          <w:t>T</w:t>
        </w:r>
      </w:ins>
      <w:r w:rsidRPr="002175CC">
        <w:rPr>
          <w:rFonts w:ascii="Times New Roman" w:hAnsi="Times New Roman" w:cs="Times New Roman"/>
          <w:i w:val="0"/>
          <w:iCs w:val="0"/>
        </w:rPr>
        <w:t xml:space="preserve">he code and data </w:t>
      </w:r>
      <w:del w:id="1677" w:author="Amin Khodamoradi" w:date="2024-01-08T11:16:00Z">
        <w:r w:rsidRPr="002175CC" w:rsidDel="007D66DB">
          <w:rPr>
            <w:rFonts w:ascii="Times New Roman" w:hAnsi="Times New Roman" w:cs="Times New Roman"/>
            <w:i w:val="0"/>
            <w:iCs w:val="0"/>
          </w:rPr>
          <w:delText>is</w:delText>
        </w:r>
      </w:del>
      <w:ins w:id="1678" w:author="Amin Khodamoradi" w:date="2024-01-08T11:16:00Z">
        <w:r w:rsidR="007D66DB" w:rsidRPr="002175CC">
          <w:rPr>
            <w:rFonts w:ascii="Times New Roman" w:hAnsi="Times New Roman" w:cs="Times New Roman"/>
            <w:i w:val="0"/>
            <w:iCs w:val="0"/>
          </w:rPr>
          <w:t>are</w:t>
        </w:r>
      </w:ins>
      <w:r w:rsidRPr="002175CC">
        <w:rPr>
          <w:rFonts w:ascii="Times New Roman" w:hAnsi="Times New Roman" w:cs="Times New Roman"/>
          <w:i w:val="0"/>
          <w:iCs w:val="0"/>
        </w:rPr>
        <w:t xml:space="preserve"> available </w:t>
      </w:r>
      <w:del w:id="1679" w:author="Amin Khodamoradi" w:date="2024-04-08T16:58:00Z" w16du:dateUtc="2024-04-08T15:58:00Z">
        <w:r w:rsidRPr="002175CC" w:rsidDel="006E39DA">
          <w:rPr>
            <w:rFonts w:ascii="Times New Roman" w:hAnsi="Times New Roman" w:cs="Times New Roman"/>
            <w:i w:val="0"/>
            <w:iCs w:val="0"/>
          </w:rPr>
          <w:delText xml:space="preserve">at </w:delText>
        </w:r>
      </w:del>
      <w:ins w:id="1680" w:author="Amin Khodamoradi" w:date="2024-04-08T16:58:00Z" w16du:dateUtc="2024-04-08T15:58:00Z">
        <w:r w:rsidR="006E39DA">
          <w:rPr>
            <w:rFonts w:ascii="Times New Roman" w:hAnsi="Times New Roman" w:cs="Times New Roman"/>
            <w:i w:val="0"/>
            <w:iCs w:val="0"/>
          </w:rPr>
          <w:t>on</w:t>
        </w:r>
        <w:r w:rsidR="006E39DA" w:rsidRPr="002175CC">
          <w:rPr>
            <w:rFonts w:ascii="Times New Roman" w:hAnsi="Times New Roman" w:cs="Times New Roman"/>
            <w:i w:val="0"/>
            <w:iCs w:val="0"/>
          </w:rPr>
          <w:t xml:space="preserve"> </w:t>
        </w:r>
      </w:ins>
      <w:ins w:id="1681" w:author="Amin Khodamoradi" w:date="2024-04-08T16:59:00Z" w16du:dateUtc="2024-04-08T15:59:00Z">
        <w:r w:rsidR="006E39DA">
          <w:rPr>
            <w:rFonts w:ascii="Times New Roman" w:hAnsi="Times New Roman" w:cs="Times New Roman"/>
            <w:i w:val="0"/>
            <w:iCs w:val="0"/>
          </w:rPr>
          <w:t xml:space="preserve">the </w:t>
        </w:r>
      </w:ins>
      <w:r w:rsidRPr="002175CC">
        <w:rPr>
          <w:rFonts w:ascii="Times New Roman" w:hAnsi="Times New Roman" w:cs="Times New Roman"/>
          <w:i w:val="0"/>
          <w:iCs w:val="0"/>
        </w:rPr>
        <w:t xml:space="preserve">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7778DD79" w14:textId="77777777" w:rsidR="00F2000F" w:rsidRDefault="00F2000F">
      <w:pPr>
        <w:pStyle w:val="Caption"/>
        <w:rPr>
          <w:ins w:id="1682" w:author="Amin Khodamoradi" w:date="2024-01-08T11:19:00Z"/>
          <w:rFonts w:ascii="Times New Roman" w:hAnsi="Times New Roman" w:cs="Times New Roman"/>
          <w:i w:val="0"/>
          <w:iCs w:val="0"/>
        </w:rPr>
        <w:pPrChange w:id="1683" w:author="Amin Khodamoradi" w:date="2023-12-19T14:49:00Z">
          <w:pPr>
            <w:pStyle w:val="Caption"/>
            <w:jc w:val="both"/>
          </w:pPr>
        </w:pPrChange>
      </w:pPr>
    </w:p>
    <w:p w14:paraId="344D1B58" w14:textId="1CFEE674" w:rsidR="002175CC" w:rsidDel="00794C32" w:rsidRDefault="002175CC" w:rsidP="002175CC">
      <w:pPr>
        <w:pStyle w:val="Caption"/>
        <w:jc w:val="both"/>
        <w:rPr>
          <w:del w:id="1684" w:author="Amin Khodamoradi" w:date="2024-01-08T11:17:00Z"/>
          <w:rFonts w:ascii="Times New Roman" w:hAnsi="Times New Roman" w:cs="Times New Roman"/>
          <w:b/>
          <w:bCs/>
          <w:i w:val="0"/>
          <w:iCs w:val="0"/>
        </w:rPr>
      </w:pPr>
      <w:del w:id="1685" w:author="Amin Khodamoradi" w:date="2024-01-08T11:17:00Z">
        <w:r w:rsidRPr="002175CC" w:rsidDel="00794C32">
          <w:rPr>
            <w:rFonts w:ascii="Times New Roman" w:hAnsi="Times New Roman" w:cs="Times New Roman"/>
            <w:b/>
            <w:bCs/>
            <w:i w:val="0"/>
            <w:iCs w:val="0"/>
          </w:rPr>
          <w:delText>Ethics approval and consent to participate</w:delText>
        </w:r>
      </w:del>
    </w:p>
    <w:p w14:paraId="0D1ECC39" w14:textId="04F74CF6" w:rsidR="002175CC" w:rsidDel="00794C32" w:rsidRDefault="002175CC" w:rsidP="002175CC">
      <w:pPr>
        <w:pStyle w:val="Caption"/>
        <w:jc w:val="both"/>
        <w:rPr>
          <w:del w:id="1686" w:author="Amin Khodamoradi" w:date="2024-01-08T11:17:00Z"/>
          <w:rFonts w:ascii="Times New Roman" w:hAnsi="Times New Roman" w:cs="Times New Roman"/>
          <w:i w:val="0"/>
          <w:iCs w:val="0"/>
        </w:rPr>
      </w:pPr>
      <w:del w:id="1687" w:author="Amin Khodamoradi" w:date="2024-01-08T11:17:00Z">
        <w:r w:rsidDel="00794C32">
          <w:rPr>
            <w:rFonts w:ascii="Times New Roman" w:hAnsi="Times New Roman" w:cs="Times New Roman"/>
            <w:i w:val="0"/>
            <w:iCs w:val="0"/>
          </w:rPr>
          <w:delText>The authors declare that they have consenting to participate.</w:delText>
        </w:r>
      </w:del>
    </w:p>
    <w:p w14:paraId="718D6498" w14:textId="0DEE226E" w:rsidR="002175CC" w:rsidRPr="002175CC" w:rsidDel="006B5A3E" w:rsidRDefault="002175CC" w:rsidP="002175CC">
      <w:pPr>
        <w:pStyle w:val="Caption"/>
        <w:jc w:val="both"/>
        <w:rPr>
          <w:del w:id="1688" w:author="Amin Khodamoradi" w:date="2024-01-08T11:19:00Z"/>
          <w:rFonts w:ascii="Times New Roman" w:hAnsi="Times New Roman" w:cs="Times New Roman"/>
          <w:b/>
          <w:bCs/>
          <w:i w:val="0"/>
          <w:iCs w:val="0"/>
        </w:rPr>
      </w:pPr>
      <w:del w:id="1689" w:author="Amin Khodamoradi" w:date="2024-01-08T11:19:00Z">
        <w:r w:rsidRPr="002175CC" w:rsidDel="006B5A3E">
          <w:rPr>
            <w:rFonts w:ascii="Times New Roman" w:hAnsi="Times New Roman" w:cs="Times New Roman"/>
            <w:b/>
            <w:bCs/>
            <w:i w:val="0"/>
            <w:iCs w:val="0"/>
          </w:rPr>
          <w:delText>Competing interests</w:delText>
        </w:r>
      </w:del>
    </w:p>
    <w:p w14:paraId="58591CC5" w14:textId="686AEC59" w:rsidR="002175CC" w:rsidRPr="002175CC" w:rsidDel="006B5A3E" w:rsidRDefault="002175CC" w:rsidP="002175CC">
      <w:pPr>
        <w:pStyle w:val="Caption"/>
        <w:jc w:val="both"/>
        <w:rPr>
          <w:del w:id="1690" w:author="Amin Khodamoradi" w:date="2024-01-08T11:19:00Z"/>
          <w:rFonts w:ascii="Times New Roman" w:hAnsi="Times New Roman" w:cs="Times New Roman"/>
          <w:i w:val="0"/>
          <w:iCs w:val="0"/>
        </w:rPr>
      </w:pPr>
      <w:del w:id="1691" w:author="Amin Khodamoradi" w:date="2024-01-08T11:19:00Z">
        <w:r w:rsidRPr="002175CC" w:rsidDel="006B5A3E">
          <w:rPr>
            <w:rFonts w:ascii="Times New Roman" w:hAnsi="Times New Roman" w:cs="Times New Roman"/>
            <w:i w:val="0"/>
            <w:iCs w:val="0"/>
          </w:rPr>
          <w:delText>The authors declare that they have no competing interests.</w:delText>
        </w:r>
      </w:del>
    </w:p>
    <w:p w14:paraId="6DB18DA7" w14:textId="58087898" w:rsidR="002175CC" w:rsidRPr="002175CC" w:rsidDel="006B5A3E" w:rsidRDefault="002175CC" w:rsidP="002175CC">
      <w:pPr>
        <w:pStyle w:val="Caption"/>
        <w:jc w:val="both"/>
        <w:rPr>
          <w:del w:id="1692" w:author="Amin Khodamoradi" w:date="2024-01-08T11:19:00Z"/>
          <w:rFonts w:ascii="Times New Roman" w:hAnsi="Times New Roman" w:cs="Times New Roman"/>
          <w:b/>
          <w:bCs/>
          <w:i w:val="0"/>
          <w:iCs w:val="0"/>
        </w:rPr>
      </w:pPr>
      <w:del w:id="1693" w:author="Amin Khodamoradi" w:date="2024-01-08T11:19:00Z">
        <w:r w:rsidRPr="002175CC" w:rsidDel="006B5A3E">
          <w:rPr>
            <w:rFonts w:ascii="Times New Roman" w:hAnsi="Times New Roman" w:cs="Times New Roman"/>
            <w:b/>
            <w:bCs/>
            <w:i w:val="0"/>
            <w:iCs w:val="0"/>
          </w:rPr>
          <w:delText>Consent for publication</w:delText>
        </w:r>
      </w:del>
    </w:p>
    <w:p w14:paraId="4F942293" w14:textId="3B58CAE4" w:rsidR="002175CC" w:rsidRPr="002175CC" w:rsidDel="006B5A3E" w:rsidRDefault="002175CC" w:rsidP="002175CC">
      <w:pPr>
        <w:pStyle w:val="Caption"/>
        <w:jc w:val="both"/>
        <w:rPr>
          <w:del w:id="1694" w:author="Amin Khodamoradi" w:date="2024-01-08T11:19:00Z"/>
          <w:rFonts w:ascii="Times New Roman" w:hAnsi="Times New Roman" w:cs="Times New Roman"/>
          <w:i w:val="0"/>
          <w:iCs w:val="0"/>
        </w:rPr>
      </w:pPr>
      <w:del w:id="1695" w:author="Amin Khodamoradi" w:date="2024-01-08T11:19:00Z">
        <w:r w:rsidRPr="002175CC" w:rsidDel="006B5A3E">
          <w:rPr>
            <w:rFonts w:ascii="Times New Roman" w:hAnsi="Times New Roman" w:cs="Times New Roman"/>
            <w:i w:val="0"/>
            <w:iCs w:val="0"/>
          </w:rPr>
          <w:delText>The authors declare that they have consenting to publication.</w:delText>
        </w:r>
      </w:del>
    </w:p>
    <w:p w14:paraId="00FF3241" w14:textId="4E2AA824" w:rsidR="002175CC" w:rsidRPr="002175CC" w:rsidDel="006B5A3E" w:rsidRDefault="002175CC" w:rsidP="002175CC">
      <w:pPr>
        <w:pStyle w:val="Caption"/>
        <w:jc w:val="both"/>
        <w:rPr>
          <w:del w:id="1696" w:author="Amin Khodamoradi" w:date="2024-01-08T11:19:00Z"/>
          <w:rFonts w:ascii="Times New Roman" w:hAnsi="Times New Roman" w:cs="Times New Roman"/>
          <w:b/>
          <w:bCs/>
          <w:i w:val="0"/>
          <w:iCs w:val="0"/>
        </w:rPr>
      </w:pPr>
      <w:del w:id="1697" w:author="Amin Khodamoradi" w:date="2024-01-08T11:19:00Z">
        <w:r w:rsidRPr="002175CC" w:rsidDel="006B5A3E">
          <w:rPr>
            <w:rFonts w:ascii="Times New Roman" w:hAnsi="Times New Roman" w:cs="Times New Roman"/>
            <w:b/>
            <w:bCs/>
            <w:i w:val="0"/>
            <w:iCs w:val="0"/>
          </w:rPr>
          <w:delText>Authors’ contributions</w:delText>
        </w:r>
      </w:del>
    </w:p>
    <w:p w14:paraId="59379AB7" w14:textId="5E7015AD" w:rsidR="002175CC" w:rsidRPr="002175CC" w:rsidDel="006B5A3E" w:rsidRDefault="002175CC" w:rsidP="002175CC">
      <w:pPr>
        <w:pStyle w:val="Caption"/>
        <w:jc w:val="both"/>
        <w:rPr>
          <w:del w:id="1698" w:author="Amin Khodamoradi" w:date="2024-01-08T11:19:00Z"/>
          <w:rFonts w:ascii="Times New Roman" w:hAnsi="Times New Roman" w:cs="Times New Roman"/>
          <w:i w:val="0"/>
          <w:iCs w:val="0"/>
        </w:rPr>
      </w:pPr>
      <w:commentRangeStart w:id="1699"/>
      <w:del w:id="1700" w:author="Amin Khodamoradi" w:date="2024-01-08T11:19:00Z">
        <w:r w:rsidRPr="002175CC" w:rsidDel="006B5A3E">
          <w:rPr>
            <w:rFonts w:ascii="Times New Roman" w:hAnsi="Times New Roman" w:cs="Times New Roman"/>
            <w:i w:val="0"/>
            <w:iCs w:val="0"/>
          </w:rPr>
          <w:delText>Bl conceived and designed the experiments, draft the manuscript, and analyzed the results. MAK contributed</w:delText>
        </w:r>
      </w:del>
    </w:p>
    <w:p w14:paraId="453733AD" w14:textId="4BB50A81" w:rsidR="002175CC" w:rsidRPr="002175CC" w:rsidDel="006B5A3E" w:rsidRDefault="002175CC" w:rsidP="002175CC">
      <w:pPr>
        <w:pStyle w:val="Caption"/>
        <w:jc w:val="both"/>
        <w:rPr>
          <w:del w:id="1701" w:author="Amin Khodamoradi" w:date="2024-01-08T11:19:00Z"/>
          <w:rFonts w:ascii="Times New Roman" w:hAnsi="Times New Roman" w:cs="Times New Roman"/>
          <w:i w:val="0"/>
          <w:iCs w:val="0"/>
        </w:rPr>
      </w:pPr>
      <w:del w:id="1702" w:author="Amin Khodamoradi" w:date="2024-01-08T11:19:00Z">
        <w:r w:rsidRPr="002175CC" w:rsidDel="006B5A3E">
          <w:rPr>
            <w:rFonts w:ascii="Times New Roman" w:hAnsi="Times New Roman" w:cs="Times New Roman"/>
            <w:i w:val="0"/>
            <w:iCs w:val="0"/>
          </w:rPr>
          <w:delText>materials/analysis tools and developed the codes used in the analysis. CE is the corresponding author. All authors</w:delText>
        </w:r>
      </w:del>
    </w:p>
    <w:p w14:paraId="71C646F1" w14:textId="1C3CDDF2" w:rsidR="002175CC" w:rsidRPr="002175CC" w:rsidRDefault="002175CC">
      <w:pPr>
        <w:pStyle w:val="Caption"/>
        <w:rPr>
          <w:rFonts w:ascii="Times New Roman" w:hAnsi="Times New Roman" w:cs="Times New Roman"/>
          <w:i w:val="0"/>
          <w:iCs w:val="0"/>
        </w:rPr>
        <w:pPrChange w:id="1703" w:author="Amin Khodamoradi" w:date="2024-01-08T11:19:00Z">
          <w:pPr>
            <w:pStyle w:val="Caption"/>
            <w:jc w:val="both"/>
          </w:pPr>
        </w:pPrChange>
      </w:pPr>
      <w:del w:id="1704" w:author="Amin Khodamoradi" w:date="2024-01-08T11:19:00Z">
        <w:r w:rsidRPr="002175CC" w:rsidDel="006B5A3E">
          <w:rPr>
            <w:rFonts w:ascii="Times New Roman" w:hAnsi="Times New Roman" w:cs="Times New Roman"/>
            <w:i w:val="0"/>
            <w:iCs w:val="0"/>
          </w:rPr>
          <w:delText>read and approved the final manuscript.</w:delText>
        </w:r>
      </w:del>
      <w:commentRangeEnd w:id="1699"/>
      <w:r w:rsidR="004F2C63">
        <w:rPr>
          <w:rStyle w:val="CommentReference"/>
          <w:rFonts w:cs="Mangal"/>
          <w:i w:val="0"/>
          <w:iCs w:val="0"/>
        </w:rPr>
        <w:commentReference w:id="1699"/>
      </w:r>
    </w:p>
    <w:p w14:paraId="5E9C763F" w14:textId="1CF9F052"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 xml:space="preserve">Author </w:t>
      </w:r>
      <w:del w:id="1705" w:author="Amin Khodamoradi" w:date="2024-04-08T16:58:00Z" w16du:dateUtc="2024-04-08T15:58:00Z">
        <w:r w:rsidRPr="002175CC" w:rsidDel="006E39DA">
          <w:rPr>
            <w:rFonts w:ascii="Times New Roman" w:hAnsi="Times New Roman" w:cs="Times New Roman"/>
            <w:b/>
            <w:bCs/>
            <w:i w:val="0"/>
            <w:iCs w:val="0"/>
          </w:rPr>
          <w:delText>details</w:delText>
        </w:r>
      </w:del>
      <w:ins w:id="1706" w:author="Amin Khodamoradi" w:date="2024-04-08T16:58:00Z" w16du:dateUtc="2024-04-08T15:58:00Z">
        <w:r w:rsidR="006E39DA">
          <w:rPr>
            <w:rFonts w:ascii="Times New Roman" w:hAnsi="Times New Roman" w:cs="Times New Roman"/>
            <w:b/>
            <w:bCs/>
            <w:i w:val="0"/>
            <w:iCs w:val="0"/>
          </w:rPr>
          <w:t>Details</w:t>
        </w:r>
      </w:ins>
    </w:p>
    <w:p w14:paraId="337141E7" w14:textId="77777777" w:rsidR="002175CC" w:rsidRPr="002175CC" w:rsidRDefault="002175CC" w:rsidP="002175CC">
      <w:pPr>
        <w:spacing w:line="276" w:lineRule="auto"/>
        <w:rPr>
          <w:rFonts w:ascii="Times New Roman" w:hAnsi="Times New Roman" w:cs="Times New Roman"/>
        </w:rPr>
      </w:pPr>
      <w:commentRangeStart w:id="1707"/>
      <w:r w:rsidRPr="002175CC">
        <w:rPr>
          <w:rFonts w:ascii="Times New Roman" w:hAnsi="Times New Roman" w:cs="Times New Roman"/>
        </w:rPr>
        <w:t>1-</w:t>
      </w:r>
      <w:r w:rsidRPr="002175CC">
        <w:rPr>
          <w:rFonts w:ascii="Times New Roman" w:hAnsi="Times New Roman" w:cs="Times New Roman"/>
          <w:lang w:bidi="fa-IR"/>
        </w:rPr>
        <w:t>Universidade NOVA de Lisboa, NOVA School of Science and Technology (FCT NOVA) / Uninova,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1707"/>
      <w:r w:rsidR="004F2C63">
        <w:rPr>
          <w:rStyle w:val="CommentReference"/>
          <w:rFonts w:cs="Mangal"/>
        </w:rPr>
        <w:commentReference w:id="1707"/>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2AF149B" w14:textId="32629DEB" w:rsidR="00C54BBE" w:rsidRPr="009C6A90" w:rsidRDefault="002175CC">
      <w:pPr>
        <w:pStyle w:val="Heading1"/>
        <w:rPr>
          <w:ins w:id="1708" w:author="Amin Khodamoradi" w:date="2023-12-15T12:56:00Z"/>
          <w:b/>
          <w:bCs/>
          <w:color w:val="auto"/>
          <w:rPrChange w:id="1709" w:author="Amin Khodamoradi" w:date="2023-12-15T13:27:00Z">
            <w:rPr>
              <w:ins w:id="1710" w:author="Amin Khodamoradi" w:date="2023-12-15T12:56:00Z"/>
            </w:rPr>
          </w:rPrChange>
        </w:rPr>
      </w:pPr>
      <w:del w:id="1711" w:author="Amin Khodamoradi" w:date="2023-12-15T13:27:00Z">
        <w:r w:rsidRPr="002175CC" w:rsidDel="006707F0">
          <w:rPr>
            <w:rFonts w:ascii="Times New Roman" w:hAnsi="Times New Roman" w:cs="Times New Roman"/>
            <w:b/>
            <w:bCs/>
            <w:sz w:val="28"/>
            <w:szCs w:val="28"/>
          </w:rPr>
          <w:delText>References</w:delText>
        </w:r>
      </w:del>
    </w:p>
    <w:customXmlInsRangeStart w:id="1712" w:author="Amin Khodamoradi" w:date="2023-12-15T12:56:00Z"/>
    <w:sdt>
      <w:sdtPr>
        <w:rPr>
          <w:rFonts w:ascii="Liberation Serif" w:eastAsia="Noto Serif CJK SC" w:hAnsi="Liberation Serif" w:cs="Lohit Devanagari"/>
          <w:color w:val="auto"/>
          <w:kern w:val="2"/>
          <w:sz w:val="24"/>
          <w:szCs w:val="24"/>
          <w:lang w:eastAsia="zh-CN" w:bidi="hi-IN"/>
        </w:rPr>
        <w:id w:val="1869258997"/>
        <w:docPartObj>
          <w:docPartGallery w:val="Bibliographies"/>
          <w:docPartUnique/>
        </w:docPartObj>
      </w:sdtPr>
      <w:sdtContent>
        <w:customXmlInsRangeEnd w:id="1712"/>
        <w:p w14:paraId="229F5646" w14:textId="77777777" w:rsidR="00C54BBE" w:rsidRPr="009C6A90" w:rsidRDefault="00C54BBE">
          <w:pPr>
            <w:pStyle w:val="Heading1"/>
            <w:rPr>
              <w:ins w:id="1713" w:author="Amin Khodamoradi" w:date="2023-12-15T12:56:00Z"/>
              <w:b/>
              <w:bCs/>
              <w:color w:val="auto"/>
              <w:rPrChange w:id="1714" w:author="Amin Khodamoradi" w:date="2023-12-15T13:27:00Z">
                <w:rPr>
                  <w:ins w:id="1715" w:author="Amin Khodamoradi" w:date="2023-12-15T12:56:00Z"/>
                </w:rPr>
              </w:rPrChange>
            </w:rPr>
          </w:pPr>
          <w:ins w:id="1716" w:author="Amin Khodamoradi" w:date="2023-12-15T12:56:00Z">
            <w:r w:rsidRPr="009C6A90">
              <w:rPr>
                <w:b/>
                <w:bCs/>
                <w:color w:val="auto"/>
                <w:rPrChange w:id="1717" w:author="Amin Khodamoradi" w:date="2023-12-15T13:27:00Z">
                  <w:rPr/>
                </w:rPrChange>
              </w:rPr>
              <w:t>References</w:t>
            </w:r>
          </w:ins>
        </w:p>
        <w:customXmlInsRangeStart w:id="1718" w:author="Amin Khodamoradi" w:date="2023-12-15T12:56:00Z"/>
        <w:sdt>
          <w:sdtPr>
            <w:id w:val="-573587230"/>
            <w:bibliography/>
          </w:sdtPr>
          <w:sdtContent>
            <w:customXmlInsRangeEnd w:id="1718"/>
            <w:p w14:paraId="532BDC83" w14:textId="77777777" w:rsidR="0070151C" w:rsidRDefault="00C54BBE">
              <w:pPr>
                <w:rPr>
                  <w:noProof/>
                  <w:sz w:val="20"/>
                </w:rPr>
              </w:pPr>
              <w:ins w:id="1719" w:author="Amin Khodamoradi" w:date="2023-12-15T12:56:00Z">
                <w:r>
                  <w:fldChar w:fldCharType="begin"/>
                </w:r>
                <w:r>
                  <w:instrText xml:space="preserve"> BIBLIOGRAPHY </w:instrText>
                </w:r>
                <w:r>
                  <w:fldChar w:fldCharType="separate"/>
                </w:r>
              </w:ins>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497"/>
              </w:tblGrid>
              <w:tr w:rsidR="0070151C" w14:paraId="263D47C5" w14:textId="77777777">
                <w:trPr>
                  <w:divId w:val="2057466585"/>
                  <w:tblCellSpacing w:w="15" w:type="dxa"/>
                </w:trPr>
                <w:tc>
                  <w:tcPr>
                    <w:tcW w:w="50" w:type="pct"/>
                    <w:hideMark/>
                  </w:tcPr>
                  <w:p w14:paraId="18548652" w14:textId="152BFA3E" w:rsidR="0070151C" w:rsidRDefault="0070151C">
                    <w:pPr>
                      <w:pStyle w:val="Bibliography"/>
                      <w:rPr>
                        <w:noProof/>
                        <w:kern w:val="0"/>
                        <w:szCs w:val="24"/>
                      </w:rPr>
                    </w:pPr>
                    <w:r>
                      <w:rPr>
                        <w:noProof/>
                      </w:rPr>
                      <w:t xml:space="preserve">[1] </w:t>
                    </w:r>
                  </w:p>
                </w:tc>
                <w:tc>
                  <w:tcPr>
                    <w:tcW w:w="0" w:type="auto"/>
                    <w:hideMark/>
                  </w:tcPr>
                  <w:p w14:paraId="7DB1BA19" w14:textId="77777777" w:rsidR="0070151C" w:rsidRDefault="0070151C">
                    <w:pPr>
                      <w:pStyle w:val="Bibliography"/>
                      <w:rPr>
                        <w:noProof/>
                      </w:rPr>
                    </w:pPr>
                    <w:r>
                      <w:rPr>
                        <w:noProof/>
                      </w:rPr>
                      <w:t xml:space="preserve">W. LC and H. TG, "Predicting in vivo drug interactions from in vitro drug discovery data. Nat Rev Drug Discov," </w:t>
                    </w:r>
                    <w:r>
                      <w:rPr>
                        <w:i/>
                        <w:iCs/>
                        <w:noProof/>
                      </w:rPr>
                      <w:t xml:space="preserve">Nature reviews. Drug discovery, </w:t>
                    </w:r>
                    <w:r>
                      <w:rPr>
                        <w:noProof/>
                      </w:rPr>
                      <w:t xml:space="preserve">vol. 4, no. 10, pp. 825-833, 2005. </w:t>
                    </w:r>
                  </w:p>
                </w:tc>
              </w:tr>
              <w:tr w:rsidR="0070151C" w14:paraId="45301046" w14:textId="77777777">
                <w:trPr>
                  <w:divId w:val="2057466585"/>
                  <w:tblCellSpacing w:w="15" w:type="dxa"/>
                </w:trPr>
                <w:tc>
                  <w:tcPr>
                    <w:tcW w:w="50" w:type="pct"/>
                    <w:hideMark/>
                  </w:tcPr>
                  <w:p w14:paraId="17F71F9E" w14:textId="77777777" w:rsidR="0070151C" w:rsidRDefault="0070151C">
                    <w:pPr>
                      <w:pStyle w:val="Bibliography"/>
                      <w:rPr>
                        <w:noProof/>
                      </w:rPr>
                    </w:pPr>
                    <w:r>
                      <w:rPr>
                        <w:noProof/>
                      </w:rPr>
                      <w:t xml:space="preserve">[2] </w:t>
                    </w:r>
                  </w:p>
                </w:tc>
                <w:tc>
                  <w:tcPr>
                    <w:tcW w:w="0" w:type="auto"/>
                    <w:hideMark/>
                  </w:tcPr>
                  <w:p w14:paraId="7E84BC13" w14:textId="77777777" w:rsidR="0070151C" w:rsidRDefault="0070151C">
                    <w:pPr>
                      <w:pStyle w:val="Bibliography"/>
                      <w:rPr>
                        <w:noProof/>
                      </w:rPr>
                    </w:pPr>
                    <w:r>
                      <w:rPr>
                        <w:noProof/>
                      </w:rPr>
                      <w:t xml:space="preserve">L. V, K. C, D. Y, J. T, G. AC, L. Y, M. A, A. D, W. M, N. V, T. A, G. G, L. C, A. S, D. ZT, H. B, Z. Y and W. DS, "DrugBank 4.0: shedding new light on drug metabolism," </w:t>
                    </w:r>
                    <w:r>
                      <w:rPr>
                        <w:i/>
                        <w:iCs/>
                        <w:noProof/>
                      </w:rPr>
                      <w:t xml:space="preserve">Nucleic acids research, </w:t>
                    </w:r>
                    <w:r>
                      <w:rPr>
                        <w:noProof/>
                      </w:rPr>
                      <w:t xml:space="preserve">vol. 42, no. Database issue (2014), pp. 1091-1097, 2014. </w:t>
                    </w:r>
                  </w:p>
                </w:tc>
              </w:tr>
              <w:tr w:rsidR="0070151C" w14:paraId="7FC35EA5" w14:textId="77777777">
                <w:trPr>
                  <w:divId w:val="2057466585"/>
                  <w:tblCellSpacing w:w="15" w:type="dxa"/>
                </w:trPr>
                <w:tc>
                  <w:tcPr>
                    <w:tcW w:w="50" w:type="pct"/>
                    <w:hideMark/>
                  </w:tcPr>
                  <w:p w14:paraId="5FED3282" w14:textId="77777777" w:rsidR="0070151C" w:rsidRDefault="0070151C">
                    <w:pPr>
                      <w:pStyle w:val="Bibliography"/>
                      <w:rPr>
                        <w:noProof/>
                      </w:rPr>
                    </w:pPr>
                    <w:r>
                      <w:rPr>
                        <w:noProof/>
                      </w:rPr>
                      <w:t xml:space="preserve">[3] </w:t>
                    </w:r>
                  </w:p>
                </w:tc>
                <w:tc>
                  <w:tcPr>
                    <w:tcW w:w="0" w:type="auto"/>
                    <w:hideMark/>
                  </w:tcPr>
                  <w:p w14:paraId="29B78057" w14:textId="77777777" w:rsidR="0070151C" w:rsidRDefault="0070151C">
                    <w:pPr>
                      <w:pStyle w:val="Bibliography"/>
                      <w:rPr>
                        <w:noProof/>
                      </w:rPr>
                    </w:pPr>
                    <w:r>
                      <w:rPr>
                        <w:noProof/>
                      </w:rPr>
                      <w:t xml:space="preserve">L. LL, B. DW, C. DJ, C. J, D. HJ, G. T, H. R, I. J, L. N and e. a. Laffel G, "Systems analysis of adverse drug events. ADE Prevention Study Group," </w:t>
                    </w:r>
                    <w:r>
                      <w:rPr>
                        <w:i/>
                        <w:iCs/>
                        <w:noProof/>
                      </w:rPr>
                      <w:t xml:space="preserve">JAMA, </w:t>
                    </w:r>
                    <w:r>
                      <w:rPr>
                        <w:noProof/>
                      </w:rPr>
                      <w:t xml:space="preserve">vol. 274, no. 1, pp. 35-43, 1995. </w:t>
                    </w:r>
                  </w:p>
                </w:tc>
              </w:tr>
              <w:tr w:rsidR="0070151C" w14:paraId="7696EF97" w14:textId="77777777">
                <w:trPr>
                  <w:divId w:val="2057466585"/>
                  <w:tblCellSpacing w:w="15" w:type="dxa"/>
                </w:trPr>
                <w:tc>
                  <w:tcPr>
                    <w:tcW w:w="50" w:type="pct"/>
                    <w:hideMark/>
                  </w:tcPr>
                  <w:p w14:paraId="0512E65E" w14:textId="77777777" w:rsidR="0070151C" w:rsidRDefault="0070151C">
                    <w:pPr>
                      <w:pStyle w:val="Bibliography"/>
                      <w:rPr>
                        <w:noProof/>
                      </w:rPr>
                    </w:pPr>
                    <w:r>
                      <w:rPr>
                        <w:noProof/>
                      </w:rPr>
                      <w:t xml:space="preserve">[4] </w:t>
                    </w:r>
                  </w:p>
                </w:tc>
                <w:tc>
                  <w:tcPr>
                    <w:tcW w:w="0" w:type="auto"/>
                    <w:hideMark/>
                  </w:tcPr>
                  <w:p w14:paraId="411C5288" w14:textId="77777777" w:rsidR="0070151C" w:rsidRDefault="0070151C">
                    <w:pPr>
                      <w:pStyle w:val="Bibliography"/>
                      <w:rPr>
                        <w:noProof/>
                      </w:rPr>
                    </w:pPr>
                    <w:r>
                      <w:rPr>
                        <w:noProof/>
                      </w:rPr>
                      <w:t xml:space="preserve">K. A, S. E, S. K, G. T, W. A and G. E, "Pharmacokinetic drug-drug interaction between erlotinib and paracetamol: A potential risk for clinical practice," </w:t>
                    </w:r>
                    <w:r>
                      <w:rPr>
                        <w:i/>
                        <w:iCs/>
                        <w:noProof/>
                      </w:rPr>
                      <w:t xml:space="preserve">European journal of pharmaceutical sciences : official journal of the European Federation for Pharmaceutical Sciences, </w:t>
                    </w:r>
                    <w:r>
                      <w:rPr>
                        <w:noProof/>
                      </w:rPr>
                      <w:t xml:space="preserve">vol. 102, pp. 55-62, 2017. </w:t>
                    </w:r>
                  </w:p>
                </w:tc>
              </w:tr>
              <w:tr w:rsidR="0070151C" w14:paraId="3102E31A" w14:textId="77777777">
                <w:trPr>
                  <w:divId w:val="2057466585"/>
                  <w:tblCellSpacing w:w="15" w:type="dxa"/>
                </w:trPr>
                <w:tc>
                  <w:tcPr>
                    <w:tcW w:w="50" w:type="pct"/>
                    <w:hideMark/>
                  </w:tcPr>
                  <w:p w14:paraId="177258F0" w14:textId="77777777" w:rsidR="0070151C" w:rsidRDefault="0070151C">
                    <w:pPr>
                      <w:pStyle w:val="Bibliography"/>
                      <w:rPr>
                        <w:noProof/>
                      </w:rPr>
                    </w:pPr>
                    <w:r>
                      <w:rPr>
                        <w:noProof/>
                      </w:rPr>
                      <w:t xml:space="preserve">[5] </w:t>
                    </w:r>
                  </w:p>
                </w:tc>
                <w:tc>
                  <w:tcPr>
                    <w:tcW w:w="0" w:type="auto"/>
                    <w:hideMark/>
                  </w:tcPr>
                  <w:p w14:paraId="18CAA404" w14:textId="77777777" w:rsidR="0070151C" w:rsidRDefault="0070151C">
                    <w:pPr>
                      <w:pStyle w:val="Bibliography"/>
                      <w:rPr>
                        <w:noProof/>
                      </w:rPr>
                    </w:pPr>
                    <w:r>
                      <w:rPr>
                        <w:noProof/>
                      </w:rPr>
                      <w:t>E. Mulroy, J. Highton and S. Jordan, "Giant cell arteritis treatment failure resulting from probable steroid/antiepileptic drug-drug interaction," The New Zealand Medical Journal (Online), November 2017. [Online]. Available: https://journal.nzma.org.nz/journal-articles/giant-cell-arteritis-treatment-failure-resulting-from-probable-steroid-antiepileptic-drug-drug-interaction. [Accessed 13 December 2023].</w:t>
                    </w:r>
                  </w:p>
                </w:tc>
              </w:tr>
              <w:tr w:rsidR="0070151C" w14:paraId="76C4A620" w14:textId="77777777">
                <w:trPr>
                  <w:divId w:val="2057466585"/>
                  <w:tblCellSpacing w:w="15" w:type="dxa"/>
                </w:trPr>
                <w:tc>
                  <w:tcPr>
                    <w:tcW w:w="50" w:type="pct"/>
                    <w:hideMark/>
                  </w:tcPr>
                  <w:p w14:paraId="56CF3862" w14:textId="77777777" w:rsidR="0070151C" w:rsidRDefault="0070151C">
                    <w:pPr>
                      <w:pStyle w:val="Bibliography"/>
                      <w:rPr>
                        <w:noProof/>
                      </w:rPr>
                    </w:pPr>
                    <w:r>
                      <w:rPr>
                        <w:noProof/>
                      </w:rPr>
                      <w:t xml:space="preserve">[6] </w:t>
                    </w:r>
                  </w:p>
                </w:tc>
                <w:tc>
                  <w:tcPr>
                    <w:tcW w:w="0" w:type="auto"/>
                    <w:hideMark/>
                  </w:tcPr>
                  <w:p w14:paraId="66B2DC91" w14:textId="77777777" w:rsidR="0070151C" w:rsidRDefault="0070151C">
                    <w:pPr>
                      <w:pStyle w:val="Bibliography"/>
                      <w:rPr>
                        <w:noProof/>
                      </w:rPr>
                    </w:pPr>
                    <w:r>
                      <w:rPr>
                        <w:noProof/>
                      </w:rPr>
                      <w:t xml:space="preserve">Z. Xing-Ming, I. Murat, Z. Georg, K. Michael, v. N. Vera and B. Peer, "Prediction of drug combinations by integrating molecular and pharmacological data," </w:t>
                    </w:r>
                    <w:r>
                      <w:rPr>
                        <w:i/>
                        <w:iCs/>
                        <w:noProof/>
                      </w:rPr>
                      <w:t xml:space="preserve">PLOS Computational Biology, </w:t>
                    </w:r>
                    <w:r>
                      <w:rPr>
                        <w:noProof/>
                      </w:rPr>
                      <w:t xml:space="preserve">vol. 7, no. 12, pp. 1-7, 12 2011. </w:t>
                    </w:r>
                  </w:p>
                </w:tc>
              </w:tr>
              <w:tr w:rsidR="0070151C" w14:paraId="40DC240B" w14:textId="77777777">
                <w:trPr>
                  <w:divId w:val="2057466585"/>
                  <w:tblCellSpacing w:w="15" w:type="dxa"/>
                </w:trPr>
                <w:tc>
                  <w:tcPr>
                    <w:tcW w:w="50" w:type="pct"/>
                    <w:hideMark/>
                  </w:tcPr>
                  <w:p w14:paraId="712618B3" w14:textId="77777777" w:rsidR="0070151C" w:rsidRDefault="0070151C">
                    <w:pPr>
                      <w:pStyle w:val="Bibliography"/>
                      <w:rPr>
                        <w:noProof/>
                      </w:rPr>
                    </w:pPr>
                    <w:r>
                      <w:rPr>
                        <w:noProof/>
                      </w:rPr>
                      <w:t xml:space="preserve">[7] </w:t>
                    </w:r>
                  </w:p>
                </w:tc>
                <w:tc>
                  <w:tcPr>
                    <w:tcW w:w="0" w:type="auto"/>
                    <w:hideMark/>
                  </w:tcPr>
                  <w:p w14:paraId="5D8E8DA0" w14:textId="77777777" w:rsidR="0070151C" w:rsidRDefault="0070151C">
                    <w:pPr>
                      <w:pStyle w:val="Bibliography"/>
                      <w:rPr>
                        <w:noProof/>
                      </w:rPr>
                    </w:pPr>
                    <w:r>
                      <w:rPr>
                        <w:noProof/>
                      </w:rPr>
                      <w:t xml:space="preserve">V. H, S. N, H. R, J. T, F. D, A. N, S. M, I. J, A. CP, L. DG and A. DS, "Comprehensive characterization of cytochrome p450 isozyme selectivity across chemical libraries," </w:t>
                    </w:r>
                    <w:r>
                      <w:rPr>
                        <w:i/>
                        <w:iCs/>
                        <w:noProof/>
                      </w:rPr>
                      <w:t xml:space="preserve">Nat Biotechnol, </w:t>
                    </w:r>
                    <w:r>
                      <w:rPr>
                        <w:noProof/>
                      </w:rPr>
                      <w:t xml:space="preserve">vol. 27, no. 11, pp. 1050-5, 2009. </w:t>
                    </w:r>
                  </w:p>
                </w:tc>
              </w:tr>
              <w:tr w:rsidR="0070151C" w14:paraId="3FFFF2E0" w14:textId="77777777">
                <w:trPr>
                  <w:divId w:val="2057466585"/>
                  <w:tblCellSpacing w:w="15" w:type="dxa"/>
                </w:trPr>
                <w:tc>
                  <w:tcPr>
                    <w:tcW w:w="50" w:type="pct"/>
                    <w:hideMark/>
                  </w:tcPr>
                  <w:p w14:paraId="585F8992" w14:textId="77777777" w:rsidR="0070151C" w:rsidRDefault="0070151C">
                    <w:pPr>
                      <w:pStyle w:val="Bibliography"/>
                      <w:rPr>
                        <w:noProof/>
                      </w:rPr>
                    </w:pPr>
                    <w:r>
                      <w:rPr>
                        <w:noProof/>
                      </w:rPr>
                      <w:lastRenderedPageBreak/>
                      <w:t xml:space="preserve">[8] </w:t>
                    </w:r>
                  </w:p>
                </w:tc>
                <w:tc>
                  <w:tcPr>
                    <w:tcW w:w="0" w:type="auto"/>
                    <w:hideMark/>
                  </w:tcPr>
                  <w:p w14:paraId="642D7C21" w14:textId="77777777" w:rsidR="0070151C" w:rsidRDefault="0070151C">
                    <w:pPr>
                      <w:pStyle w:val="Bibliography"/>
                      <w:rPr>
                        <w:noProof/>
                      </w:rPr>
                    </w:pPr>
                    <w:r>
                      <w:rPr>
                        <w:noProof/>
                      </w:rPr>
                      <w:t xml:space="preserve">H. SM, T. R, T. DC and L. LJ, "Drug interaction studies: study design, data analysis, and implications for dosing and labeling," </w:t>
                    </w:r>
                    <w:r>
                      <w:rPr>
                        <w:i/>
                        <w:iCs/>
                        <w:noProof/>
                      </w:rPr>
                      <w:t xml:space="preserve">Clinical pharmacology and therapeutics, </w:t>
                    </w:r>
                    <w:r>
                      <w:rPr>
                        <w:noProof/>
                      </w:rPr>
                      <w:t xml:space="preserve">vol. 81, no. 2, pp. 298-304, 2007. </w:t>
                    </w:r>
                  </w:p>
                </w:tc>
              </w:tr>
              <w:tr w:rsidR="0070151C" w14:paraId="71232BF0" w14:textId="77777777">
                <w:trPr>
                  <w:divId w:val="2057466585"/>
                  <w:tblCellSpacing w:w="15" w:type="dxa"/>
                </w:trPr>
                <w:tc>
                  <w:tcPr>
                    <w:tcW w:w="50" w:type="pct"/>
                    <w:hideMark/>
                  </w:tcPr>
                  <w:p w14:paraId="59156300" w14:textId="77777777" w:rsidR="0070151C" w:rsidRDefault="0070151C">
                    <w:pPr>
                      <w:pStyle w:val="Bibliography"/>
                      <w:rPr>
                        <w:noProof/>
                      </w:rPr>
                    </w:pPr>
                    <w:r>
                      <w:rPr>
                        <w:noProof/>
                      </w:rPr>
                      <w:t xml:space="preserve">[9] </w:t>
                    </w:r>
                  </w:p>
                </w:tc>
                <w:tc>
                  <w:tcPr>
                    <w:tcW w:w="0" w:type="auto"/>
                    <w:hideMark/>
                  </w:tcPr>
                  <w:p w14:paraId="2483D8DC" w14:textId="77777777" w:rsidR="0070151C" w:rsidRDefault="0070151C">
                    <w:pPr>
                      <w:pStyle w:val="Bibliography"/>
                      <w:rPr>
                        <w:noProof/>
                      </w:rPr>
                    </w:pPr>
                    <w:r>
                      <w:rPr>
                        <w:noProof/>
                      </w:rPr>
                      <w:t xml:space="preserve">P. Zhang, F. Wang, J. Hu and R. Sorrentino, "Label Propagation Prediction of Drug-Drug Interactions Based on Clinical Side Effects," </w:t>
                    </w:r>
                    <w:r>
                      <w:rPr>
                        <w:i/>
                        <w:iCs/>
                        <w:noProof/>
                      </w:rPr>
                      <w:t xml:space="preserve">Scientific Reports, </w:t>
                    </w:r>
                    <w:r>
                      <w:rPr>
                        <w:noProof/>
                      </w:rPr>
                      <w:t xml:space="preserve">vol. 5, no. 1, 2015. </w:t>
                    </w:r>
                  </w:p>
                </w:tc>
              </w:tr>
              <w:tr w:rsidR="0070151C" w14:paraId="6C9253C8" w14:textId="77777777">
                <w:trPr>
                  <w:divId w:val="2057466585"/>
                  <w:tblCellSpacing w:w="15" w:type="dxa"/>
                </w:trPr>
                <w:tc>
                  <w:tcPr>
                    <w:tcW w:w="50" w:type="pct"/>
                    <w:hideMark/>
                  </w:tcPr>
                  <w:p w14:paraId="6D5982FB" w14:textId="77777777" w:rsidR="0070151C" w:rsidRDefault="0070151C">
                    <w:pPr>
                      <w:pStyle w:val="Bibliography"/>
                      <w:rPr>
                        <w:noProof/>
                      </w:rPr>
                    </w:pPr>
                    <w:r>
                      <w:rPr>
                        <w:noProof/>
                      </w:rPr>
                      <w:t xml:space="preserve">[10] </w:t>
                    </w:r>
                  </w:p>
                </w:tc>
                <w:tc>
                  <w:tcPr>
                    <w:tcW w:w="0" w:type="auto"/>
                    <w:hideMark/>
                  </w:tcPr>
                  <w:p w14:paraId="1E02CD7F" w14:textId="77777777" w:rsidR="0070151C" w:rsidRDefault="0070151C">
                    <w:pPr>
                      <w:pStyle w:val="Bibliography"/>
                      <w:rPr>
                        <w:noProof/>
                      </w:rPr>
                    </w:pPr>
                    <w:r>
                      <w:rPr>
                        <w:noProof/>
                      </w:rPr>
                      <w:t xml:space="preserve">Karim, M. R. a. Cochez, M. a. Jares, J. B. a. Uddin, M. a. Beyan, O. a. Decker and Stefan, "Drug-Drug Interaction Prediction Based on Knowledge Graph Embeddings and Convolutional-LSTM Network," in </w:t>
                    </w:r>
                    <w:r>
                      <w:rPr>
                        <w:i/>
                        <w:iCs/>
                        <w:noProof/>
                      </w:rPr>
                      <w:t>Proceedings of the 10th ACM International Conference on Bioinformatics, Computational Biology and Health Informatics</w:t>
                    </w:r>
                    <w:r>
                      <w:rPr>
                        <w:noProof/>
                      </w:rPr>
                      <w:t xml:space="preserve">, New York, NY, USA, 2019. </w:t>
                    </w:r>
                  </w:p>
                </w:tc>
              </w:tr>
              <w:tr w:rsidR="0070151C" w14:paraId="4391FEC2" w14:textId="77777777">
                <w:trPr>
                  <w:divId w:val="2057466585"/>
                  <w:tblCellSpacing w:w="15" w:type="dxa"/>
                </w:trPr>
                <w:tc>
                  <w:tcPr>
                    <w:tcW w:w="50" w:type="pct"/>
                    <w:hideMark/>
                  </w:tcPr>
                  <w:p w14:paraId="44A506E8" w14:textId="77777777" w:rsidR="0070151C" w:rsidRDefault="0070151C">
                    <w:pPr>
                      <w:pStyle w:val="Bibliography"/>
                      <w:rPr>
                        <w:noProof/>
                      </w:rPr>
                    </w:pPr>
                    <w:r>
                      <w:rPr>
                        <w:noProof/>
                      </w:rPr>
                      <w:t xml:space="preserve">[11] </w:t>
                    </w:r>
                  </w:p>
                </w:tc>
                <w:tc>
                  <w:tcPr>
                    <w:tcW w:w="0" w:type="auto"/>
                    <w:hideMark/>
                  </w:tcPr>
                  <w:p w14:paraId="0A06D7D0" w14:textId="77777777" w:rsidR="0070151C" w:rsidRDefault="0070151C">
                    <w:pPr>
                      <w:pStyle w:val="Bibliography"/>
                      <w:rPr>
                        <w:noProof/>
                      </w:rPr>
                    </w:pPr>
                    <w:r>
                      <w:rPr>
                        <w:noProof/>
                      </w:rPr>
                      <w:t xml:space="preserve">B. Wiśniowska and S. Polak, "The role of interaction model in simulation of drug interactions and qt prolongation," </w:t>
                    </w:r>
                    <w:r>
                      <w:rPr>
                        <w:i/>
                        <w:iCs/>
                        <w:noProof/>
                      </w:rPr>
                      <w:t xml:space="preserve">Current pharmacology reports, </w:t>
                    </w:r>
                    <w:r>
                      <w:rPr>
                        <w:noProof/>
                      </w:rPr>
                      <w:t xml:space="preserve">vol. 2, no. 6, pp. 339-344, 2016. </w:t>
                    </w:r>
                  </w:p>
                </w:tc>
              </w:tr>
              <w:tr w:rsidR="0070151C" w14:paraId="1164AA93" w14:textId="77777777">
                <w:trPr>
                  <w:divId w:val="2057466585"/>
                  <w:tblCellSpacing w:w="15" w:type="dxa"/>
                </w:trPr>
                <w:tc>
                  <w:tcPr>
                    <w:tcW w:w="50" w:type="pct"/>
                    <w:hideMark/>
                  </w:tcPr>
                  <w:p w14:paraId="52E73B28" w14:textId="77777777" w:rsidR="0070151C" w:rsidRDefault="0070151C">
                    <w:pPr>
                      <w:pStyle w:val="Bibliography"/>
                      <w:rPr>
                        <w:noProof/>
                      </w:rPr>
                    </w:pPr>
                    <w:r>
                      <w:rPr>
                        <w:noProof/>
                      </w:rPr>
                      <w:t xml:space="preserve">[12] </w:t>
                    </w:r>
                  </w:p>
                </w:tc>
                <w:tc>
                  <w:tcPr>
                    <w:tcW w:w="0" w:type="auto"/>
                    <w:hideMark/>
                  </w:tcPr>
                  <w:p w14:paraId="0BD54FD7" w14:textId="77777777" w:rsidR="0070151C" w:rsidRDefault="0070151C">
                    <w:pPr>
                      <w:pStyle w:val="Bibliography"/>
                      <w:rPr>
                        <w:noProof/>
                      </w:rPr>
                    </w:pPr>
                    <w:r>
                      <w:rPr>
                        <w:noProof/>
                      </w:rPr>
                      <w:t xml:space="preserve">D. Zhou, K. Bui, M. Sostek and N. Al-Huniti, "Simulation and prediction of the drug-drug interaction potential of naloxegol by physiologically based pharmacokinetic modeling," </w:t>
                    </w:r>
                    <w:r>
                      <w:rPr>
                        <w:i/>
                        <w:iCs/>
                        <w:noProof/>
                      </w:rPr>
                      <w:t xml:space="preserve">CPT: pharmacometrics &amp; systems pharmacology, </w:t>
                    </w:r>
                    <w:r>
                      <w:rPr>
                        <w:noProof/>
                      </w:rPr>
                      <w:t xml:space="preserve">vol. 5, no. 5, pp. 250-257, 2016. </w:t>
                    </w:r>
                  </w:p>
                </w:tc>
              </w:tr>
              <w:tr w:rsidR="0070151C" w14:paraId="0989DCF5" w14:textId="77777777">
                <w:trPr>
                  <w:divId w:val="2057466585"/>
                  <w:tblCellSpacing w:w="15" w:type="dxa"/>
                </w:trPr>
                <w:tc>
                  <w:tcPr>
                    <w:tcW w:w="50" w:type="pct"/>
                    <w:hideMark/>
                  </w:tcPr>
                  <w:p w14:paraId="5DF0771B" w14:textId="77777777" w:rsidR="0070151C" w:rsidRDefault="0070151C">
                    <w:pPr>
                      <w:pStyle w:val="Bibliography"/>
                      <w:rPr>
                        <w:noProof/>
                      </w:rPr>
                    </w:pPr>
                    <w:r>
                      <w:rPr>
                        <w:noProof/>
                      </w:rPr>
                      <w:t xml:space="preserve">[13] </w:t>
                    </w:r>
                  </w:p>
                </w:tc>
                <w:tc>
                  <w:tcPr>
                    <w:tcW w:w="0" w:type="auto"/>
                    <w:hideMark/>
                  </w:tcPr>
                  <w:p w14:paraId="6D163F5E" w14:textId="77777777" w:rsidR="0070151C" w:rsidRDefault="0070151C">
                    <w:pPr>
                      <w:pStyle w:val="Bibliography"/>
                      <w:rPr>
                        <w:noProof/>
                      </w:rPr>
                    </w:pPr>
                    <w:r>
                      <w:rPr>
                        <w:noProof/>
                      </w:rPr>
                      <w:t xml:space="preserve">B. QC, S. PM, v. M. EM and K. JA, "A novel feature-based approach to extract drug–drug," </w:t>
                    </w:r>
                    <w:r>
                      <w:rPr>
                        <w:i/>
                        <w:iCs/>
                        <w:noProof/>
                      </w:rPr>
                      <w:t xml:space="preserve">Bioinformatics (Oxford, England), </w:t>
                    </w:r>
                    <w:r>
                      <w:rPr>
                        <w:noProof/>
                      </w:rPr>
                      <w:t xml:space="preserve">vol. 30, no. 23, pp. 3365-3371, 2014. </w:t>
                    </w:r>
                  </w:p>
                </w:tc>
              </w:tr>
              <w:tr w:rsidR="0070151C" w14:paraId="2BE0AD83" w14:textId="77777777">
                <w:trPr>
                  <w:divId w:val="2057466585"/>
                  <w:tblCellSpacing w:w="15" w:type="dxa"/>
                </w:trPr>
                <w:tc>
                  <w:tcPr>
                    <w:tcW w:w="50" w:type="pct"/>
                    <w:hideMark/>
                  </w:tcPr>
                  <w:p w14:paraId="08EE5463" w14:textId="77777777" w:rsidR="0070151C" w:rsidRDefault="0070151C">
                    <w:pPr>
                      <w:pStyle w:val="Bibliography"/>
                      <w:rPr>
                        <w:noProof/>
                      </w:rPr>
                    </w:pPr>
                    <w:r>
                      <w:rPr>
                        <w:noProof/>
                      </w:rPr>
                      <w:t xml:space="preserve">[14] </w:t>
                    </w:r>
                  </w:p>
                </w:tc>
                <w:tc>
                  <w:tcPr>
                    <w:tcW w:w="0" w:type="auto"/>
                    <w:hideMark/>
                  </w:tcPr>
                  <w:p w14:paraId="3A2801FA" w14:textId="77777777" w:rsidR="0070151C" w:rsidRDefault="0070151C">
                    <w:pPr>
                      <w:pStyle w:val="Bibliography"/>
                      <w:rPr>
                        <w:noProof/>
                      </w:rPr>
                    </w:pPr>
                    <w:r>
                      <w:rPr>
                        <w:noProof/>
                      </w:rPr>
                      <w:t xml:space="preserve">Z. Y, W. HY, X. J, W. J, S. E, L. L and X. H, "Leveraging syntactic and semantic graph kernels to extract pharmacokinetic drug-drug interactions from biomedical literature," </w:t>
                    </w:r>
                    <w:r>
                      <w:rPr>
                        <w:i/>
                        <w:iCs/>
                        <w:noProof/>
                      </w:rPr>
                      <w:t xml:space="preserve">BMC systems biology, </w:t>
                    </w:r>
                    <w:r>
                      <w:rPr>
                        <w:noProof/>
                      </w:rPr>
                      <w:t xml:space="preserve">vol. 10, no. 8, p. Suppl 3(Suppl 3):67, 2016. </w:t>
                    </w:r>
                  </w:p>
                </w:tc>
              </w:tr>
              <w:tr w:rsidR="0070151C" w14:paraId="40EF077F" w14:textId="77777777">
                <w:trPr>
                  <w:divId w:val="2057466585"/>
                  <w:tblCellSpacing w:w="15" w:type="dxa"/>
                </w:trPr>
                <w:tc>
                  <w:tcPr>
                    <w:tcW w:w="50" w:type="pct"/>
                    <w:hideMark/>
                  </w:tcPr>
                  <w:p w14:paraId="656D3E53" w14:textId="77777777" w:rsidR="0070151C" w:rsidRDefault="0070151C">
                    <w:pPr>
                      <w:pStyle w:val="Bibliography"/>
                      <w:rPr>
                        <w:noProof/>
                      </w:rPr>
                    </w:pPr>
                    <w:r>
                      <w:rPr>
                        <w:noProof/>
                      </w:rPr>
                      <w:t xml:space="preserve">[15] </w:t>
                    </w:r>
                  </w:p>
                </w:tc>
                <w:tc>
                  <w:tcPr>
                    <w:tcW w:w="0" w:type="auto"/>
                    <w:hideMark/>
                  </w:tcPr>
                  <w:p w14:paraId="2AFCD7C9" w14:textId="77777777" w:rsidR="0070151C" w:rsidRDefault="0070151C">
                    <w:pPr>
                      <w:pStyle w:val="Bibliography"/>
                      <w:rPr>
                        <w:noProof/>
                      </w:rPr>
                    </w:pPr>
                    <w:r>
                      <w:rPr>
                        <w:noProof/>
                      </w:rPr>
                      <w:t xml:space="preserve">Y. Y, A. M, G. A, H. W and K. M, "Prediction of drug–target interaction networks from the integration of chemical and genomic spaces," </w:t>
                    </w:r>
                    <w:r>
                      <w:rPr>
                        <w:i/>
                        <w:iCs/>
                        <w:noProof/>
                      </w:rPr>
                      <w:t xml:space="preserve">Bioinformatics, </w:t>
                    </w:r>
                    <w:r>
                      <w:rPr>
                        <w:noProof/>
                      </w:rPr>
                      <w:t xml:space="preserve">vol. 24, no. 13, pp. i232-i240, 2008. </w:t>
                    </w:r>
                  </w:p>
                </w:tc>
              </w:tr>
              <w:tr w:rsidR="0070151C" w14:paraId="7080CD70" w14:textId="77777777">
                <w:trPr>
                  <w:divId w:val="2057466585"/>
                  <w:tblCellSpacing w:w="15" w:type="dxa"/>
                </w:trPr>
                <w:tc>
                  <w:tcPr>
                    <w:tcW w:w="50" w:type="pct"/>
                    <w:hideMark/>
                  </w:tcPr>
                  <w:p w14:paraId="2CFF65EF" w14:textId="77777777" w:rsidR="0070151C" w:rsidRDefault="0070151C">
                    <w:pPr>
                      <w:pStyle w:val="Bibliography"/>
                      <w:rPr>
                        <w:noProof/>
                      </w:rPr>
                    </w:pPr>
                    <w:r>
                      <w:rPr>
                        <w:noProof/>
                      </w:rPr>
                      <w:t xml:space="preserve">[16] </w:t>
                    </w:r>
                  </w:p>
                </w:tc>
                <w:tc>
                  <w:tcPr>
                    <w:tcW w:w="0" w:type="auto"/>
                    <w:hideMark/>
                  </w:tcPr>
                  <w:p w14:paraId="5CF650A6" w14:textId="77777777" w:rsidR="0070151C" w:rsidRDefault="0070151C">
                    <w:pPr>
                      <w:pStyle w:val="Bibliography"/>
                      <w:rPr>
                        <w:noProof/>
                      </w:rPr>
                    </w:pPr>
                    <w:r>
                      <w:rPr>
                        <w:noProof/>
                      </w:rPr>
                      <w:t xml:space="preserve">V. S, U. E, S. L, L. T, H. G, F. C and T. NP, "Similarity-based modeling in large-scale prediction of drug-drug interactions," </w:t>
                    </w:r>
                    <w:r>
                      <w:rPr>
                        <w:i/>
                        <w:iCs/>
                        <w:noProof/>
                      </w:rPr>
                      <w:t xml:space="preserve">Nature protocols, </w:t>
                    </w:r>
                    <w:r>
                      <w:rPr>
                        <w:noProof/>
                      </w:rPr>
                      <w:t xml:space="preserve">vol. 9, no. 9, pp. 2147-63, 2014. </w:t>
                    </w:r>
                  </w:p>
                </w:tc>
              </w:tr>
              <w:tr w:rsidR="0070151C" w14:paraId="10409EFD" w14:textId="77777777">
                <w:trPr>
                  <w:divId w:val="2057466585"/>
                  <w:tblCellSpacing w:w="15" w:type="dxa"/>
                </w:trPr>
                <w:tc>
                  <w:tcPr>
                    <w:tcW w:w="50" w:type="pct"/>
                    <w:hideMark/>
                  </w:tcPr>
                  <w:p w14:paraId="1856396D" w14:textId="77777777" w:rsidR="0070151C" w:rsidRDefault="0070151C">
                    <w:pPr>
                      <w:pStyle w:val="Bibliography"/>
                      <w:rPr>
                        <w:noProof/>
                      </w:rPr>
                    </w:pPr>
                    <w:r>
                      <w:rPr>
                        <w:noProof/>
                      </w:rPr>
                      <w:t xml:space="preserve">[17] </w:t>
                    </w:r>
                  </w:p>
                </w:tc>
                <w:tc>
                  <w:tcPr>
                    <w:tcW w:w="0" w:type="auto"/>
                    <w:hideMark/>
                  </w:tcPr>
                  <w:p w14:paraId="3EE5C844" w14:textId="77777777" w:rsidR="0070151C" w:rsidRDefault="0070151C">
                    <w:pPr>
                      <w:pStyle w:val="Bibliography"/>
                      <w:rPr>
                        <w:noProof/>
                      </w:rPr>
                    </w:pPr>
                    <w:r>
                      <w:rPr>
                        <w:noProof/>
                      </w:rPr>
                      <w:t xml:space="preserve">F. Cheng and Z. Zhongming, "Machine learning-based prediction of drug-drug interactions by integrating drug phenotypic, therapeutic, chemical, and genomic properties," </w:t>
                    </w:r>
                    <w:r>
                      <w:rPr>
                        <w:i/>
                        <w:iCs/>
                        <w:noProof/>
                      </w:rPr>
                      <w:t xml:space="preserve">Journal of the American Medical Informatics Association, </w:t>
                    </w:r>
                    <w:r>
                      <w:rPr>
                        <w:noProof/>
                      </w:rPr>
                      <w:t xml:space="preserve">vol. 21, no. e2, p. e278–e286, 2014. </w:t>
                    </w:r>
                  </w:p>
                </w:tc>
              </w:tr>
              <w:tr w:rsidR="0070151C" w14:paraId="02B08B66" w14:textId="77777777">
                <w:trPr>
                  <w:divId w:val="2057466585"/>
                  <w:tblCellSpacing w:w="15" w:type="dxa"/>
                </w:trPr>
                <w:tc>
                  <w:tcPr>
                    <w:tcW w:w="50" w:type="pct"/>
                    <w:hideMark/>
                  </w:tcPr>
                  <w:p w14:paraId="1A2011ED" w14:textId="77777777" w:rsidR="0070151C" w:rsidRDefault="0070151C">
                    <w:pPr>
                      <w:pStyle w:val="Bibliography"/>
                      <w:rPr>
                        <w:noProof/>
                      </w:rPr>
                    </w:pPr>
                    <w:r>
                      <w:rPr>
                        <w:noProof/>
                      </w:rPr>
                      <w:t xml:space="preserve">[18] </w:t>
                    </w:r>
                  </w:p>
                </w:tc>
                <w:tc>
                  <w:tcPr>
                    <w:tcW w:w="0" w:type="auto"/>
                    <w:hideMark/>
                  </w:tcPr>
                  <w:p w14:paraId="5B5C658C" w14:textId="77777777" w:rsidR="0070151C" w:rsidRDefault="0070151C">
                    <w:pPr>
                      <w:pStyle w:val="Bibliography"/>
                      <w:rPr>
                        <w:noProof/>
                      </w:rPr>
                    </w:pPr>
                    <w:r>
                      <w:rPr>
                        <w:noProof/>
                      </w:rPr>
                      <w:t xml:space="preserve">P. T, A. A, P. S, S. S, S. A, T. J and A. T, "Toward more realistic drug–target interaction predictions," </w:t>
                    </w:r>
                    <w:r>
                      <w:rPr>
                        <w:i/>
                        <w:iCs/>
                        <w:noProof/>
                      </w:rPr>
                      <w:t xml:space="preserve">Brief Bioinform, </w:t>
                    </w:r>
                    <w:r>
                      <w:rPr>
                        <w:noProof/>
                      </w:rPr>
                      <w:t xml:space="preserve">vol. 16, no. 2, pp. 325-37, 2015. </w:t>
                    </w:r>
                  </w:p>
                </w:tc>
              </w:tr>
              <w:tr w:rsidR="0070151C" w14:paraId="5D449682" w14:textId="77777777">
                <w:trPr>
                  <w:divId w:val="2057466585"/>
                  <w:tblCellSpacing w:w="15" w:type="dxa"/>
                </w:trPr>
                <w:tc>
                  <w:tcPr>
                    <w:tcW w:w="50" w:type="pct"/>
                    <w:hideMark/>
                  </w:tcPr>
                  <w:p w14:paraId="49E06BDF" w14:textId="77777777" w:rsidR="0070151C" w:rsidRDefault="0070151C">
                    <w:pPr>
                      <w:pStyle w:val="Bibliography"/>
                      <w:rPr>
                        <w:noProof/>
                      </w:rPr>
                    </w:pPr>
                    <w:r>
                      <w:rPr>
                        <w:noProof/>
                      </w:rPr>
                      <w:t xml:space="preserve">[19] </w:t>
                    </w:r>
                  </w:p>
                </w:tc>
                <w:tc>
                  <w:tcPr>
                    <w:tcW w:w="0" w:type="auto"/>
                    <w:hideMark/>
                  </w:tcPr>
                  <w:p w14:paraId="41971D1C" w14:textId="77777777" w:rsidR="0070151C" w:rsidRDefault="0070151C">
                    <w:pPr>
                      <w:pStyle w:val="Bibliography"/>
                      <w:rPr>
                        <w:noProof/>
                      </w:rPr>
                    </w:pPr>
                    <w:r>
                      <w:rPr>
                        <w:noProof/>
                      </w:rPr>
                      <w:t xml:space="preserve">L. H, Z. P, H. H, H. J, K. E, S. L, H. L and Y. L, "DDI-CPI, a server that predicts drug-drug interactions through implementing the chemical-protein interactome," </w:t>
                    </w:r>
                    <w:r>
                      <w:rPr>
                        <w:i/>
                        <w:iCs/>
                        <w:noProof/>
                      </w:rPr>
                      <w:t xml:space="preserve">Nucleic acids research, </w:t>
                    </w:r>
                    <w:r>
                      <w:rPr>
                        <w:noProof/>
                      </w:rPr>
                      <w:t xml:space="preserve">vol. 42, no. 2014, pp. W46-52, 2014. </w:t>
                    </w:r>
                  </w:p>
                </w:tc>
              </w:tr>
              <w:tr w:rsidR="0070151C" w14:paraId="745DC0B6" w14:textId="77777777">
                <w:trPr>
                  <w:divId w:val="2057466585"/>
                  <w:tblCellSpacing w:w="15" w:type="dxa"/>
                </w:trPr>
                <w:tc>
                  <w:tcPr>
                    <w:tcW w:w="50" w:type="pct"/>
                    <w:hideMark/>
                  </w:tcPr>
                  <w:p w14:paraId="2B4EE32D" w14:textId="77777777" w:rsidR="0070151C" w:rsidRDefault="0070151C">
                    <w:pPr>
                      <w:pStyle w:val="Bibliography"/>
                      <w:rPr>
                        <w:noProof/>
                      </w:rPr>
                    </w:pPr>
                    <w:r>
                      <w:rPr>
                        <w:noProof/>
                      </w:rPr>
                      <w:t xml:space="preserve">[20] </w:t>
                    </w:r>
                  </w:p>
                </w:tc>
                <w:tc>
                  <w:tcPr>
                    <w:tcW w:w="0" w:type="auto"/>
                    <w:hideMark/>
                  </w:tcPr>
                  <w:p w14:paraId="0C6E090C" w14:textId="77777777" w:rsidR="0070151C" w:rsidRDefault="0070151C">
                    <w:pPr>
                      <w:pStyle w:val="Bibliography"/>
                      <w:rPr>
                        <w:noProof/>
                      </w:rPr>
                    </w:pPr>
                    <w:r>
                      <w:rPr>
                        <w:noProof/>
                      </w:rPr>
                      <w:t xml:space="preserve">H. Huang, J.-X. Li, P. Lei, Y.-N. Zhang and S.-M. Yiu, "Predicting comprehensive drug-drug interactions for new drugs via triple matrix factorization," in </w:t>
                    </w:r>
                    <w:r>
                      <w:rPr>
                        <w:i/>
                        <w:iCs/>
                        <w:noProof/>
                      </w:rPr>
                      <w:t>Bioinformatics and Biomedical Engineering</w:t>
                    </w:r>
                    <w:r>
                      <w:rPr>
                        <w:noProof/>
                      </w:rPr>
                      <w:t xml:space="preserve">, Cham, 2017. </w:t>
                    </w:r>
                  </w:p>
                </w:tc>
              </w:tr>
              <w:tr w:rsidR="0070151C" w14:paraId="6CC8E87F" w14:textId="77777777">
                <w:trPr>
                  <w:divId w:val="2057466585"/>
                  <w:tblCellSpacing w:w="15" w:type="dxa"/>
                </w:trPr>
                <w:tc>
                  <w:tcPr>
                    <w:tcW w:w="50" w:type="pct"/>
                    <w:hideMark/>
                  </w:tcPr>
                  <w:p w14:paraId="4BB6FE87" w14:textId="77777777" w:rsidR="0070151C" w:rsidRDefault="0070151C">
                    <w:pPr>
                      <w:pStyle w:val="Bibliography"/>
                      <w:rPr>
                        <w:noProof/>
                      </w:rPr>
                    </w:pPr>
                    <w:r>
                      <w:rPr>
                        <w:noProof/>
                      </w:rPr>
                      <w:t xml:space="preserve">[21] </w:t>
                    </w:r>
                  </w:p>
                </w:tc>
                <w:tc>
                  <w:tcPr>
                    <w:tcW w:w="0" w:type="auto"/>
                    <w:hideMark/>
                  </w:tcPr>
                  <w:p w14:paraId="464F56FC" w14:textId="77777777" w:rsidR="0070151C" w:rsidRDefault="0070151C">
                    <w:pPr>
                      <w:pStyle w:val="Bibliography"/>
                      <w:rPr>
                        <w:noProof/>
                      </w:rPr>
                    </w:pPr>
                    <w:r>
                      <w:rPr>
                        <w:noProof/>
                      </w:rPr>
                      <w:t xml:space="preserve">S. Liu, K. Chen, Q. Chen and B. Tang, "Dependency-based convolutional neural network for drug-drug interaction extraction," in </w:t>
                    </w:r>
                    <w:r>
                      <w:rPr>
                        <w:i/>
                        <w:iCs/>
                        <w:noProof/>
                      </w:rPr>
                      <w:t>2016 IEEE International Conference on Bioinformatics and Biomedicine (BIBM)</w:t>
                    </w:r>
                    <w:r>
                      <w:rPr>
                        <w:noProof/>
                      </w:rPr>
                      <w:t xml:space="preserve">, 2016. </w:t>
                    </w:r>
                  </w:p>
                </w:tc>
              </w:tr>
              <w:tr w:rsidR="0070151C" w14:paraId="19458FF7" w14:textId="77777777">
                <w:trPr>
                  <w:divId w:val="2057466585"/>
                  <w:tblCellSpacing w:w="15" w:type="dxa"/>
                </w:trPr>
                <w:tc>
                  <w:tcPr>
                    <w:tcW w:w="50" w:type="pct"/>
                    <w:hideMark/>
                  </w:tcPr>
                  <w:p w14:paraId="728C4000" w14:textId="77777777" w:rsidR="0070151C" w:rsidRDefault="0070151C">
                    <w:pPr>
                      <w:pStyle w:val="Bibliography"/>
                      <w:rPr>
                        <w:noProof/>
                      </w:rPr>
                    </w:pPr>
                    <w:r>
                      <w:rPr>
                        <w:noProof/>
                      </w:rPr>
                      <w:t xml:space="preserve">[22] </w:t>
                    </w:r>
                  </w:p>
                </w:tc>
                <w:tc>
                  <w:tcPr>
                    <w:tcW w:w="0" w:type="auto"/>
                    <w:hideMark/>
                  </w:tcPr>
                  <w:p w14:paraId="0980478D" w14:textId="77777777" w:rsidR="0070151C" w:rsidRDefault="0070151C">
                    <w:pPr>
                      <w:pStyle w:val="Bibliography"/>
                      <w:rPr>
                        <w:noProof/>
                      </w:rPr>
                    </w:pPr>
                    <w:r>
                      <w:rPr>
                        <w:noProof/>
                      </w:rPr>
                      <w:t xml:space="preserve">"Deep learning improves prediction of drug–drug and drug–food interactions," in </w:t>
                    </w:r>
                    <w:r>
                      <w:rPr>
                        <w:i/>
                        <w:iCs/>
                        <w:noProof/>
                      </w:rPr>
                      <w:t>Proceedings of the National Academy of Sciences of the United States of America</w:t>
                    </w:r>
                    <w:r>
                      <w:rPr>
                        <w:noProof/>
                      </w:rPr>
                      <w:t xml:space="preserve">, 2018. </w:t>
                    </w:r>
                  </w:p>
                </w:tc>
              </w:tr>
              <w:tr w:rsidR="0070151C" w14:paraId="093C6785" w14:textId="77777777">
                <w:trPr>
                  <w:divId w:val="2057466585"/>
                  <w:tblCellSpacing w:w="15" w:type="dxa"/>
                </w:trPr>
                <w:tc>
                  <w:tcPr>
                    <w:tcW w:w="50" w:type="pct"/>
                    <w:hideMark/>
                  </w:tcPr>
                  <w:p w14:paraId="1CB0C2DC" w14:textId="77777777" w:rsidR="0070151C" w:rsidRDefault="0070151C">
                    <w:pPr>
                      <w:pStyle w:val="Bibliography"/>
                      <w:rPr>
                        <w:noProof/>
                      </w:rPr>
                    </w:pPr>
                    <w:r>
                      <w:rPr>
                        <w:noProof/>
                      </w:rPr>
                      <w:t xml:space="preserve">[23] </w:t>
                    </w:r>
                  </w:p>
                </w:tc>
                <w:tc>
                  <w:tcPr>
                    <w:tcW w:w="0" w:type="auto"/>
                    <w:hideMark/>
                  </w:tcPr>
                  <w:p w14:paraId="44303A61" w14:textId="77777777" w:rsidR="0070151C" w:rsidRDefault="0070151C">
                    <w:pPr>
                      <w:pStyle w:val="Bibliography"/>
                      <w:rPr>
                        <w:noProof/>
                      </w:rPr>
                    </w:pPr>
                    <w:r>
                      <w:rPr>
                        <w:noProof/>
                      </w:rPr>
                      <w:t xml:space="preserve">W. B, M. AM, D. F, F. M, T. Z, B. M, H.-K. B and G. A, "Similarity network fusion for aggregating data types on a genomic scale," </w:t>
                    </w:r>
                    <w:r>
                      <w:rPr>
                        <w:i/>
                        <w:iCs/>
                        <w:noProof/>
                      </w:rPr>
                      <w:t xml:space="preserve">Nature methods, </w:t>
                    </w:r>
                    <w:r>
                      <w:rPr>
                        <w:noProof/>
                      </w:rPr>
                      <w:t xml:space="preserve">vol. 11, no. 3, pp. 333-7, 2014. </w:t>
                    </w:r>
                  </w:p>
                </w:tc>
              </w:tr>
              <w:tr w:rsidR="0070151C" w14:paraId="5A5A704A" w14:textId="77777777">
                <w:trPr>
                  <w:divId w:val="2057466585"/>
                  <w:tblCellSpacing w:w="15" w:type="dxa"/>
                </w:trPr>
                <w:tc>
                  <w:tcPr>
                    <w:tcW w:w="50" w:type="pct"/>
                    <w:hideMark/>
                  </w:tcPr>
                  <w:p w14:paraId="6D5C0958" w14:textId="77777777" w:rsidR="0070151C" w:rsidRDefault="0070151C">
                    <w:pPr>
                      <w:pStyle w:val="Bibliography"/>
                      <w:rPr>
                        <w:noProof/>
                      </w:rPr>
                    </w:pPr>
                    <w:r>
                      <w:rPr>
                        <w:noProof/>
                      </w:rPr>
                      <w:t xml:space="preserve">[24] </w:t>
                    </w:r>
                  </w:p>
                </w:tc>
                <w:tc>
                  <w:tcPr>
                    <w:tcW w:w="0" w:type="auto"/>
                    <w:hideMark/>
                  </w:tcPr>
                  <w:p w14:paraId="7EDF5F5D" w14:textId="77777777" w:rsidR="0070151C" w:rsidRDefault="0070151C">
                    <w:pPr>
                      <w:pStyle w:val="Bibliography"/>
                      <w:rPr>
                        <w:noProof/>
                      </w:rPr>
                    </w:pPr>
                    <w:r>
                      <w:rPr>
                        <w:noProof/>
                      </w:rPr>
                      <w:t xml:space="preserve">O. RS, A. H and B. VB, "DDR: efficient computational method to predict drug-target interactions using graph mining and machine learning approaches," </w:t>
                    </w:r>
                    <w:r>
                      <w:rPr>
                        <w:i/>
                        <w:iCs/>
                        <w:noProof/>
                      </w:rPr>
                      <w:t xml:space="preserve">Bioinformatics (Oxford, England), </w:t>
                    </w:r>
                    <w:r>
                      <w:rPr>
                        <w:noProof/>
                      </w:rPr>
                      <w:t xml:space="preserve">vol. 34, no. 7, pp. 1164-1173, 2018. </w:t>
                    </w:r>
                  </w:p>
                </w:tc>
              </w:tr>
              <w:tr w:rsidR="0070151C" w14:paraId="5DD94522" w14:textId="77777777">
                <w:trPr>
                  <w:divId w:val="2057466585"/>
                  <w:tblCellSpacing w:w="15" w:type="dxa"/>
                </w:trPr>
                <w:tc>
                  <w:tcPr>
                    <w:tcW w:w="50" w:type="pct"/>
                    <w:hideMark/>
                  </w:tcPr>
                  <w:p w14:paraId="5A92AA50" w14:textId="77777777" w:rsidR="0070151C" w:rsidRDefault="0070151C">
                    <w:pPr>
                      <w:pStyle w:val="Bibliography"/>
                      <w:rPr>
                        <w:noProof/>
                      </w:rPr>
                    </w:pPr>
                    <w:r>
                      <w:rPr>
                        <w:noProof/>
                      </w:rPr>
                      <w:lastRenderedPageBreak/>
                      <w:t xml:space="preserve">[25] </w:t>
                    </w:r>
                  </w:p>
                </w:tc>
                <w:tc>
                  <w:tcPr>
                    <w:tcW w:w="0" w:type="auto"/>
                    <w:hideMark/>
                  </w:tcPr>
                  <w:p w14:paraId="479C9A53" w14:textId="77777777" w:rsidR="0070151C" w:rsidRDefault="0070151C">
                    <w:pPr>
                      <w:pStyle w:val="Bibliography"/>
                      <w:rPr>
                        <w:noProof/>
                      </w:rPr>
                    </w:pPr>
                    <w:r>
                      <w:rPr>
                        <w:noProof/>
                      </w:rPr>
                      <w:t xml:space="preserve">T. Z, G. M, W. C, X. L, W. L and Z. Y, "Constructing an integrated gene similarity network for the identification of disease genes," </w:t>
                    </w:r>
                    <w:r>
                      <w:rPr>
                        <w:i/>
                        <w:iCs/>
                        <w:noProof/>
                      </w:rPr>
                      <w:t xml:space="preserve">Journal of biomedical semantics, </w:t>
                    </w:r>
                    <w:r>
                      <w:rPr>
                        <w:noProof/>
                      </w:rPr>
                      <w:t xml:space="preserve">vol. 8, no. 9, pp. (Suppl 1), 32, 2017. </w:t>
                    </w:r>
                  </w:p>
                </w:tc>
              </w:tr>
              <w:tr w:rsidR="0070151C" w14:paraId="4F02105F" w14:textId="77777777">
                <w:trPr>
                  <w:divId w:val="2057466585"/>
                  <w:tblCellSpacing w:w="15" w:type="dxa"/>
                </w:trPr>
                <w:tc>
                  <w:tcPr>
                    <w:tcW w:w="50" w:type="pct"/>
                    <w:hideMark/>
                  </w:tcPr>
                  <w:p w14:paraId="733E012A" w14:textId="77777777" w:rsidR="0070151C" w:rsidRDefault="0070151C">
                    <w:pPr>
                      <w:pStyle w:val="Bibliography"/>
                      <w:rPr>
                        <w:noProof/>
                      </w:rPr>
                    </w:pPr>
                    <w:r>
                      <w:rPr>
                        <w:noProof/>
                      </w:rPr>
                      <w:t xml:space="preserve">[26] </w:t>
                    </w:r>
                  </w:p>
                </w:tc>
                <w:tc>
                  <w:tcPr>
                    <w:tcW w:w="0" w:type="auto"/>
                    <w:hideMark/>
                  </w:tcPr>
                  <w:p w14:paraId="2CBFA3F7" w14:textId="77777777" w:rsidR="0070151C" w:rsidRDefault="0070151C">
                    <w:pPr>
                      <w:pStyle w:val="Bibliography"/>
                      <w:rPr>
                        <w:noProof/>
                      </w:rPr>
                    </w:pPr>
                    <w:r>
                      <w:rPr>
                        <w:noProof/>
                      </w:rPr>
                      <w:t xml:space="preserve">K. YA, C. DY and P. TM, "Understanding Genotype-Phenotype Effects in Cancer via Network Approaches," </w:t>
                    </w:r>
                    <w:r>
                      <w:rPr>
                        <w:i/>
                        <w:iCs/>
                        <w:noProof/>
                      </w:rPr>
                      <w:t xml:space="preserve">PLoS computational biology, </w:t>
                    </w:r>
                    <w:r>
                      <w:rPr>
                        <w:noProof/>
                      </w:rPr>
                      <w:t xml:space="preserve">vol. 12, no. 3, p. e1004747, 2016. </w:t>
                    </w:r>
                  </w:p>
                </w:tc>
              </w:tr>
              <w:tr w:rsidR="0070151C" w14:paraId="14EE271A" w14:textId="77777777">
                <w:trPr>
                  <w:divId w:val="2057466585"/>
                  <w:tblCellSpacing w:w="15" w:type="dxa"/>
                </w:trPr>
                <w:tc>
                  <w:tcPr>
                    <w:tcW w:w="50" w:type="pct"/>
                    <w:hideMark/>
                  </w:tcPr>
                  <w:p w14:paraId="1D3AFDF5" w14:textId="77777777" w:rsidR="0070151C" w:rsidRDefault="0070151C">
                    <w:pPr>
                      <w:pStyle w:val="Bibliography"/>
                      <w:rPr>
                        <w:noProof/>
                      </w:rPr>
                    </w:pPr>
                    <w:r>
                      <w:rPr>
                        <w:noProof/>
                      </w:rPr>
                      <w:t xml:space="preserve">[27] </w:t>
                    </w:r>
                  </w:p>
                </w:tc>
                <w:tc>
                  <w:tcPr>
                    <w:tcW w:w="0" w:type="auto"/>
                    <w:hideMark/>
                  </w:tcPr>
                  <w:p w14:paraId="7B2D53A0" w14:textId="77777777" w:rsidR="0070151C" w:rsidRDefault="0070151C">
                    <w:pPr>
                      <w:pStyle w:val="Bibliography"/>
                      <w:rPr>
                        <w:noProof/>
                      </w:rPr>
                    </w:pPr>
                    <w:r>
                      <w:rPr>
                        <w:noProof/>
                      </w:rPr>
                      <w:t xml:space="preserve">W. Y, L. T, X. D, S. H, Z. C, M. YY and W. Z, "Predicting DNA Methylation State of CpG Dinucleotide Using Genome Topological Features and Deep Networks," </w:t>
                    </w:r>
                    <w:r>
                      <w:rPr>
                        <w:i/>
                        <w:iCs/>
                        <w:noProof/>
                      </w:rPr>
                      <w:t xml:space="preserve">Scientific reports, </w:t>
                    </w:r>
                    <w:r>
                      <w:rPr>
                        <w:noProof/>
                      </w:rPr>
                      <w:t xml:space="preserve">vol. 6, no. 1, p. 19598, 2016. </w:t>
                    </w:r>
                  </w:p>
                </w:tc>
              </w:tr>
              <w:tr w:rsidR="0070151C" w14:paraId="2F0DA1DB" w14:textId="77777777">
                <w:trPr>
                  <w:divId w:val="2057466585"/>
                  <w:tblCellSpacing w:w="15" w:type="dxa"/>
                </w:trPr>
                <w:tc>
                  <w:tcPr>
                    <w:tcW w:w="50" w:type="pct"/>
                    <w:hideMark/>
                  </w:tcPr>
                  <w:p w14:paraId="0F5EBB3C" w14:textId="77777777" w:rsidR="0070151C" w:rsidRDefault="0070151C">
                    <w:pPr>
                      <w:pStyle w:val="Bibliography"/>
                      <w:rPr>
                        <w:noProof/>
                      </w:rPr>
                    </w:pPr>
                    <w:r>
                      <w:rPr>
                        <w:noProof/>
                      </w:rPr>
                      <w:t xml:space="preserve">[28] </w:t>
                    </w:r>
                  </w:p>
                </w:tc>
                <w:tc>
                  <w:tcPr>
                    <w:tcW w:w="0" w:type="auto"/>
                    <w:hideMark/>
                  </w:tcPr>
                  <w:p w14:paraId="40419569" w14:textId="77777777" w:rsidR="0070151C" w:rsidRDefault="0070151C">
                    <w:pPr>
                      <w:pStyle w:val="Bibliography"/>
                      <w:rPr>
                        <w:noProof/>
                      </w:rPr>
                    </w:pPr>
                    <w:r>
                      <w:rPr>
                        <w:noProof/>
                      </w:rPr>
                      <w:t xml:space="preserve">Q.-R. HUANG, F. HU, S. HUANG, H.-X. LI, Y.-H. YUAN, G.-X. PAN and W.-J. ZHANG, "Effect of long-term fertilization on organic carbon and nitrogen in a subtropical paddy soil," </w:t>
                    </w:r>
                    <w:r>
                      <w:rPr>
                        <w:i/>
                        <w:iCs/>
                        <w:noProof/>
                      </w:rPr>
                      <w:t xml:space="preserve">Pedosphere, </w:t>
                    </w:r>
                    <w:r>
                      <w:rPr>
                        <w:noProof/>
                      </w:rPr>
                      <w:t xml:space="preserve">vol. 19, no. 6, pp. 727-734, 2009. </w:t>
                    </w:r>
                  </w:p>
                </w:tc>
              </w:tr>
              <w:tr w:rsidR="0070151C" w14:paraId="780A5557" w14:textId="77777777">
                <w:trPr>
                  <w:divId w:val="2057466585"/>
                  <w:tblCellSpacing w:w="15" w:type="dxa"/>
                </w:trPr>
                <w:tc>
                  <w:tcPr>
                    <w:tcW w:w="50" w:type="pct"/>
                    <w:hideMark/>
                  </w:tcPr>
                  <w:p w14:paraId="390717B0" w14:textId="77777777" w:rsidR="0070151C" w:rsidRDefault="0070151C">
                    <w:pPr>
                      <w:pStyle w:val="Bibliography"/>
                      <w:rPr>
                        <w:noProof/>
                      </w:rPr>
                    </w:pPr>
                    <w:r>
                      <w:rPr>
                        <w:noProof/>
                      </w:rPr>
                      <w:t xml:space="preserve">[29] </w:t>
                    </w:r>
                  </w:p>
                </w:tc>
                <w:tc>
                  <w:tcPr>
                    <w:tcW w:w="0" w:type="auto"/>
                    <w:hideMark/>
                  </w:tcPr>
                  <w:p w14:paraId="60249F91" w14:textId="77777777" w:rsidR="0070151C" w:rsidRDefault="0070151C">
                    <w:pPr>
                      <w:pStyle w:val="Bibliography"/>
                      <w:rPr>
                        <w:noProof/>
                      </w:rPr>
                    </w:pPr>
                    <w:r>
                      <w:rPr>
                        <w:noProof/>
                      </w:rPr>
                      <w:t xml:space="preserve">L. Fu and Q. Peng, "A deep ensemble model to predict miRNA-disease association," </w:t>
                    </w:r>
                    <w:r>
                      <w:rPr>
                        <w:i/>
                        <w:iCs/>
                        <w:noProof/>
                      </w:rPr>
                      <w:t xml:space="preserve">Scientific Reports, </w:t>
                    </w:r>
                    <w:r>
                      <w:rPr>
                        <w:noProof/>
                      </w:rPr>
                      <w:t xml:space="preserve">vol. 7, no. 1, 2017. </w:t>
                    </w:r>
                  </w:p>
                </w:tc>
              </w:tr>
              <w:tr w:rsidR="0070151C" w14:paraId="34E9DB2B" w14:textId="77777777">
                <w:trPr>
                  <w:divId w:val="2057466585"/>
                  <w:tblCellSpacing w:w="15" w:type="dxa"/>
                </w:trPr>
                <w:tc>
                  <w:tcPr>
                    <w:tcW w:w="50" w:type="pct"/>
                    <w:hideMark/>
                  </w:tcPr>
                  <w:p w14:paraId="3F78D860" w14:textId="77777777" w:rsidR="0070151C" w:rsidRDefault="0070151C">
                    <w:pPr>
                      <w:pStyle w:val="Bibliography"/>
                      <w:rPr>
                        <w:noProof/>
                      </w:rPr>
                    </w:pPr>
                    <w:r>
                      <w:rPr>
                        <w:noProof/>
                      </w:rPr>
                      <w:t xml:space="preserve">[30] </w:t>
                    </w:r>
                  </w:p>
                </w:tc>
                <w:tc>
                  <w:tcPr>
                    <w:tcW w:w="0" w:type="auto"/>
                    <w:hideMark/>
                  </w:tcPr>
                  <w:p w14:paraId="1A11B8C3" w14:textId="77777777" w:rsidR="0070151C" w:rsidRDefault="0070151C">
                    <w:pPr>
                      <w:pStyle w:val="Bibliography"/>
                      <w:rPr>
                        <w:noProof/>
                      </w:rPr>
                    </w:pPr>
                    <w:r>
                      <w:rPr>
                        <w:noProof/>
                      </w:rPr>
                      <w:t xml:space="preserve">P. X, F. YX, Y. J and S. HB, "IPMiner: hidden ncRNA-protein interaction sequential pattern mining with stacked autoencoder for accurate computational prediction," </w:t>
                    </w:r>
                    <w:r>
                      <w:rPr>
                        <w:i/>
                        <w:iCs/>
                        <w:noProof/>
                      </w:rPr>
                      <w:t xml:space="preserve">BMC Genomics, </w:t>
                    </w:r>
                    <w:r>
                      <w:rPr>
                        <w:noProof/>
                      </w:rPr>
                      <w:t xml:space="preserve">vol. 17, no. 9, p. 582, 2016. </w:t>
                    </w:r>
                  </w:p>
                </w:tc>
              </w:tr>
              <w:tr w:rsidR="0070151C" w14:paraId="08CBE708" w14:textId="77777777">
                <w:trPr>
                  <w:divId w:val="2057466585"/>
                  <w:tblCellSpacing w:w="15" w:type="dxa"/>
                </w:trPr>
                <w:tc>
                  <w:tcPr>
                    <w:tcW w:w="50" w:type="pct"/>
                    <w:hideMark/>
                  </w:tcPr>
                  <w:p w14:paraId="0A89E1A8" w14:textId="77777777" w:rsidR="0070151C" w:rsidRDefault="0070151C">
                    <w:pPr>
                      <w:pStyle w:val="Bibliography"/>
                      <w:rPr>
                        <w:noProof/>
                      </w:rPr>
                    </w:pPr>
                    <w:r>
                      <w:rPr>
                        <w:noProof/>
                      </w:rPr>
                      <w:t xml:space="preserve">[31] </w:t>
                    </w:r>
                  </w:p>
                </w:tc>
                <w:tc>
                  <w:tcPr>
                    <w:tcW w:w="0" w:type="auto"/>
                    <w:hideMark/>
                  </w:tcPr>
                  <w:p w14:paraId="66A2A61F" w14:textId="77777777" w:rsidR="0070151C" w:rsidRDefault="0070151C">
                    <w:pPr>
                      <w:pStyle w:val="Bibliography"/>
                      <w:rPr>
                        <w:noProof/>
                      </w:rPr>
                    </w:pPr>
                    <w:r>
                      <w:rPr>
                        <w:noProof/>
                      </w:rPr>
                      <w:t xml:space="preserve">J. Koch-Weser, "Serum drug concentrations in clinical perspective," </w:t>
                    </w:r>
                    <w:r>
                      <w:rPr>
                        <w:i/>
                        <w:iCs/>
                        <w:noProof/>
                      </w:rPr>
                      <w:t xml:space="preserve">Therapeutic drug monitoring, </w:t>
                    </w:r>
                    <w:r>
                      <w:rPr>
                        <w:noProof/>
                      </w:rPr>
                      <w:t xml:space="preserve">vol. 3, no. 1, pp. 3-16, 1981. </w:t>
                    </w:r>
                  </w:p>
                </w:tc>
              </w:tr>
              <w:tr w:rsidR="0070151C" w14:paraId="73F6F343" w14:textId="77777777">
                <w:trPr>
                  <w:divId w:val="2057466585"/>
                  <w:tblCellSpacing w:w="15" w:type="dxa"/>
                </w:trPr>
                <w:tc>
                  <w:tcPr>
                    <w:tcW w:w="50" w:type="pct"/>
                    <w:hideMark/>
                  </w:tcPr>
                  <w:p w14:paraId="116AC360" w14:textId="77777777" w:rsidR="0070151C" w:rsidRDefault="0070151C">
                    <w:pPr>
                      <w:pStyle w:val="Bibliography"/>
                      <w:rPr>
                        <w:noProof/>
                      </w:rPr>
                    </w:pPr>
                    <w:r>
                      <w:rPr>
                        <w:noProof/>
                      </w:rPr>
                      <w:t xml:space="preserve">[32] </w:t>
                    </w:r>
                  </w:p>
                </w:tc>
                <w:tc>
                  <w:tcPr>
                    <w:tcW w:w="0" w:type="auto"/>
                    <w:hideMark/>
                  </w:tcPr>
                  <w:p w14:paraId="47D5E675" w14:textId="77777777" w:rsidR="0070151C" w:rsidRDefault="0070151C">
                    <w:pPr>
                      <w:pStyle w:val="Bibliography"/>
                      <w:rPr>
                        <w:noProof/>
                      </w:rPr>
                    </w:pPr>
                    <w:r>
                      <w:rPr>
                        <w:noProof/>
                      </w:rPr>
                      <w:t xml:space="preserve">S. JY, H. H, L. JX, L. P, Z. YN, D. K and Y. SM, "TMFUF: a triple matrix factorization-based unified framework for predicting comprehensive drug-drug interactions of new drugs," </w:t>
                    </w:r>
                    <w:r>
                      <w:rPr>
                        <w:i/>
                        <w:iCs/>
                        <w:noProof/>
                      </w:rPr>
                      <w:t xml:space="preserve">BMC Bioinformatics, </w:t>
                    </w:r>
                    <w:r>
                      <w:rPr>
                        <w:noProof/>
                      </w:rPr>
                      <w:t xml:space="preserve">vol. 20, no. 11, p. 19(Suppl 14):411, 2018. </w:t>
                    </w:r>
                  </w:p>
                </w:tc>
              </w:tr>
              <w:tr w:rsidR="0070151C" w14:paraId="3EEFC519" w14:textId="77777777">
                <w:trPr>
                  <w:divId w:val="2057466585"/>
                  <w:tblCellSpacing w:w="15" w:type="dxa"/>
                </w:trPr>
                <w:tc>
                  <w:tcPr>
                    <w:tcW w:w="50" w:type="pct"/>
                    <w:hideMark/>
                  </w:tcPr>
                  <w:p w14:paraId="63DF4C98" w14:textId="77777777" w:rsidR="0070151C" w:rsidRDefault="0070151C">
                    <w:pPr>
                      <w:pStyle w:val="Bibliography"/>
                      <w:rPr>
                        <w:noProof/>
                      </w:rPr>
                    </w:pPr>
                    <w:r>
                      <w:rPr>
                        <w:noProof/>
                      </w:rPr>
                      <w:t xml:space="preserve">[33] </w:t>
                    </w:r>
                  </w:p>
                </w:tc>
                <w:tc>
                  <w:tcPr>
                    <w:tcW w:w="0" w:type="auto"/>
                    <w:hideMark/>
                  </w:tcPr>
                  <w:p w14:paraId="088A5BC8" w14:textId="77777777" w:rsidR="0070151C" w:rsidRDefault="0070151C">
                    <w:pPr>
                      <w:pStyle w:val="Bibliography"/>
                      <w:rPr>
                        <w:noProof/>
                      </w:rPr>
                    </w:pPr>
                    <w:r>
                      <w:rPr>
                        <w:noProof/>
                      </w:rPr>
                      <w:t xml:space="preserve">Y. H, M. KT, S. JY, H. H, C. Z, D. K and Y. SM, "Predicting and understanding comprehensive drug-drug interactions via semi-nonnegative matrix factorization," </w:t>
                    </w:r>
                    <w:r>
                      <w:rPr>
                        <w:i/>
                        <w:iCs/>
                        <w:noProof/>
                      </w:rPr>
                      <w:t xml:space="preserve">BMC systems biology, </w:t>
                    </w:r>
                    <w:r>
                      <w:rPr>
                        <w:noProof/>
                      </w:rPr>
                      <w:t xml:space="preserve">vol. 12, no. 4, p. (Suppl 1):14, 2018. </w:t>
                    </w:r>
                  </w:p>
                </w:tc>
              </w:tr>
              <w:tr w:rsidR="0070151C" w14:paraId="66BA1E3B" w14:textId="77777777">
                <w:trPr>
                  <w:divId w:val="2057466585"/>
                  <w:tblCellSpacing w:w="15" w:type="dxa"/>
                </w:trPr>
                <w:tc>
                  <w:tcPr>
                    <w:tcW w:w="50" w:type="pct"/>
                    <w:hideMark/>
                  </w:tcPr>
                  <w:p w14:paraId="0F6927D4" w14:textId="77777777" w:rsidR="0070151C" w:rsidRDefault="0070151C">
                    <w:pPr>
                      <w:pStyle w:val="Bibliography"/>
                      <w:rPr>
                        <w:noProof/>
                      </w:rPr>
                    </w:pPr>
                    <w:r>
                      <w:rPr>
                        <w:noProof/>
                      </w:rPr>
                      <w:t xml:space="preserve">[34] </w:t>
                    </w:r>
                  </w:p>
                </w:tc>
                <w:tc>
                  <w:tcPr>
                    <w:tcW w:w="0" w:type="auto"/>
                    <w:hideMark/>
                  </w:tcPr>
                  <w:p w14:paraId="50299807" w14:textId="77777777" w:rsidR="0070151C" w:rsidRDefault="0070151C">
                    <w:pPr>
                      <w:pStyle w:val="Bibliography"/>
                      <w:rPr>
                        <w:noProof/>
                      </w:rPr>
                    </w:pPr>
                    <w:r>
                      <w:rPr>
                        <w:noProof/>
                      </w:rPr>
                      <w:t xml:space="preserve">C. M, K. N, B. E, L.-F. J and A. BB, "Efficient measurement and factorization of high-order drug interactions in mycobacterium tuberculosis," </w:t>
                    </w:r>
                    <w:r>
                      <w:rPr>
                        <w:i/>
                        <w:iCs/>
                        <w:noProof/>
                      </w:rPr>
                      <w:t xml:space="preserve">Science advances, </w:t>
                    </w:r>
                    <w:r>
                      <w:rPr>
                        <w:noProof/>
                      </w:rPr>
                      <w:t xml:space="preserve">vol. 3, no. 10, p. e1701881, 2017. </w:t>
                    </w:r>
                  </w:p>
                </w:tc>
              </w:tr>
              <w:tr w:rsidR="0070151C" w14:paraId="5BB9C31B" w14:textId="77777777">
                <w:trPr>
                  <w:divId w:val="2057466585"/>
                  <w:tblCellSpacing w:w="15" w:type="dxa"/>
                </w:trPr>
                <w:tc>
                  <w:tcPr>
                    <w:tcW w:w="50" w:type="pct"/>
                    <w:hideMark/>
                  </w:tcPr>
                  <w:p w14:paraId="0D26A789" w14:textId="77777777" w:rsidR="0070151C" w:rsidRDefault="0070151C">
                    <w:pPr>
                      <w:pStyle w:val="Bibliography"/>
                      <w:rPr>
                        <w:noProof/>
                      </w:rPr>
                    </w:pPr>
                    <w:r>
                      <w:rPr>
                        <w:noProof/>
                      </w:rPr>
                      <w:t xml:space="preserve">[35] </w:t>
                    </w:r>
                  </w:p>
                </w:tc>
                <w:tc>
                  <w:tcPr>
                    <w:tcW w:w="0" w:type="auto"/>
                    <w:hideMark/>
                  </w:tcPr>
                  <w:p w14:paraId="1EF5EE0A" w14:textId="77777777" w:rsidR="0070151C" w:rsidRDefault="0070151C">
                    <w:pPr>
                      <w:pStyle w:val="Bibliography"/>
                      <w:rPr>
                        <w:noProof/>
                      </w:rPr>
                    </w:pPr>
                    <w:r>
                      <w:rPr>
                        <w:noProof/>
                      </w:rPr>
                      <w:t xml:space="preserve">S. JY, M. KT, Y. H and Y. SM, "Detecting drug communities and predicting comprehensive drug-drug interactions via balance regularized semi-nonnegative matrix factorization," </w:t>
                    </w:r>
                    <w:r>
                      <w:rPr>
                        <w:i/>
                        <w:iCs/>
                        <w:noProof/>
                      </w:rPr>
                      <w:t xml:space="preserve">Journal of cheminformatics, </w:t>
                    </w:r>
                    <w:r>
                      <w:rPr>
                        <w:noProof/>
                      </w:rPr>
                      <w:t xml:space="preserve">vol. 11, no. 1, p. 28, 2019. </w:t>
                    </w:r>
                  </w:p>
                </w:tc>
              </w:tr>
              <w:tr w:rsidR="0070151C" w14:paraId="57701F82" w14:textId="77777777">
                <w:trPr>
                  <w:divId w:val="2057466585"/>
                  <w:tblCellSpacing w:w="15" w:type="dxa"/>
                </w:trPr>
                <w:tc>
                  <w:tcPr>
                    <w:tcW w:w="50" w:type="pct"/>
                    <w:hideMark/>
                  </w:tcPr>
                  <w:p w14:paraId="007EDBF9" w14:textId="77777777" w:rsidR="0070151C" w:rsidRDefault="0070151C">
                    <w:pPr>
                      <w:pStyle w:val="Bibliography"/>
                      <w:rPr>
                        <w:noProof/>
                      </w:rPr>
                    </w:pPr>
                    <w:r>
                      <w:rPr>
                        <w:noProof/>
                      </w:rPr>
                      <w:t xml:space="preserve">[36] </w:t>
                    </w:r>
                  </w:p>
                </w:tc>
                <w:tc>
                  <w:tcPr>
                    <w:tcW w:w="0" w:type="auto"/>
                    <w:hideMark/>
                  </w:tcPr>
                  <w:p w14:paraId="1DC987EC" w14:textId="77777777" w:rsidR="0070151C" w:rsidRDefault="0070151C">
                    <w:pPr>
                      <w:pStyle w:val="Bibliography"/>
                      <w:rPr>
                        <w:noProof/>
                      </w:rPr>
                    </w:pPr>
                    <w:r>
                      <w:rPr>
                        <w:noProof/>
                      </w:rPr>
                      <w:t xml:space="preserve">L. A. G. Camacho and S. N. Alves-Souza, "Social network data to alleviate cold-start in recommender system: A systematic review," </w:t>
                    </w:r>
                    <w:r>
                      <w:rPr>
                        <w:i/>
                        <w:iCs/>
                        <w:noProof/>
                      </w:rPr>
                      <w:t xml:space="preserve">Information Processing &amp; Management, </w:t>
                    </w:r>
                    <w:r>
                      <w:rPr>
                        <w:noProof/>
                      </w:rPr>
                      <w:t xml:space="preserve">vol. 54, no. 4, pp. 529-544, 2018. </w:t>
                    </w:r>
                  </w:p>
                </w:tc>
              </w:tr>
              <w:tr w:rsidR="0070151C" w14:paraId="1A3ECFDC" w14:textId="77777777">
                <w:trPr>
                  <w:divId w:val="2057466585"/>
                  <w:tblCellSpacing w:w="15" w:type="dxa"/>
                </w:trPr>
                <w:tc>
                  <w:tcPr>
                    <w:tcW w:w="50" w:type="pct"/>
                    <w:hideMark/>
                  </w:tcPr>
                  <w:p w14:paraId="03759B1B" w14:textId="77777777" w:rsidR="0070151C" w:rsidRDefault="0070151C">
                    <w:pPr>
                      <w:pStyle w:val="Bibliography"/>
                      <w:rPr>
                        <w:noProof/>
                      </w:rPr>
                    </w:pPr>
                    <w:r>
                      <w:rPr>
                        <w:noProof/>
                      </w:rPr>
                      <w:t xml:space="preserve">[37] </w:t>
                    </w:r>
                  </w:p>
                </w:tc>
                <w:tc>
                  <w:tcPr>
                    <w:tcW w:w="0" w:type="auto"/>
                    <w:hideMark/>
                  </w:tcPr>
                  <w:p w14:paraId="51CC0092" w14:textId="77777777" w:rsidR="0070151C" w:rsidRDefault="0070151C">
                    <w:pPr>
                      <w:pStyle w:val="Bibliography"/>
                      <w:rPr>
                        <w:noProof/>
                      </w:rPr>
                    </w:pPr>
                    <w:r>
                      <w:rPr>
                        <w:noProof/>
                      </w:rPr>
                      <w:t xml:space="preserve">T. NP, Y. PP, D. R and A. RB, "Data-driven prediction of drug effects and interactions," </w:t>
                    </w:r>
                    <w:r>
                      <w:rPr>
                        <w:i/>
                        <w:iCs/>
                        <w:noProof/>
                      </w:rPr>
                      <w:t xml:space="preserve">Science translational medicine, </w:t>
                    </w:r>
                    <w:r>
                      <w:rPr>
                        <w:noProof/>
                      </w:rPr>
                      <w:t xml:space="preserve">vol. 6, no. 4, pp. 125-31, 14 Mar 2012. </w:t>
                    </w:r>
                  </w:p>
                </w:tc>
              </w:tr>
              <w:tr w:rsidR="0070151C" w14:paraId="0A5162D9" w14:textId="77777777">
                <w:trPr>
                  <w:divId w:val="2057466585"/>
                  <w:tblCellSpacing w:w="15" w:type="dxa"/>
                </w:trPr>
                <w:tc>
                  <w:tcPr>
                    <w:tcW w:w="50" w:type="pct"/>
                    <w:hideMark/>
                  </w:tcPr>
                  <w:p w14:paraId="76B8F732" w14:textId="77777777" w:rsidR="0070151C" w:rsidRDefault="0070151C">
                    <w:pPr>
                      <w:pStyle w:val="Bibliography"/>
                      <w:rPr>
                        <w:noProof/>
                      </w:rPr>
                    </w:pPr>
                    <w:r>
                      <w:rPr>
                        <w:noProof/>
                      </w:rPr>
                      <w:t xml:space="preserve">[38] </w:t>
                    </w:r>
                  </w:p>
                </w:tc>
                <w:tc>
                  <w:tcPr>
                    <w:tcW w:w="0" w:type="auto"/>
                    <w:hideMark/>
                  </w:tcPr>
                  <w:p w14:paraId="30F035EC" w14:textId="77777777" w:rsidR="0070151C" w:rsidRDefault="0070151C">
                    <w:pPr>
                      <w:pStyle w:val="Bibliography"/>
                      <w:rPr>
                        <w:noProof/>
                      </w:rPr>
                    </w:pPr>
                    <w:r>
                      <w:rPr>
                        <w:noProof/>
                      </w:rPr>
                      <w:t xml:space="preserve">W. Zhang, Y. Chen, S. Tu, F. Liu and Q. Qu, "Drug side effect prediction through linear neighborhoods and multiple data source integration," in </w:t>
                    </w:r>
                    <w:r>
                      <w:rPr>
                        <w:i/>
                        <w:iCs/>
                        <w:noProof/>
                      </w:rPr>
                      <w:t>2016 IEEE International Conference on Bioinformatics and Biomedicine (BIBM)</w:t>
                    </w:r>
                    <w:r>
                      <w:rPr>
                        <w:noProof/>
                      </w:rPr>
                      <w:t xml:space="preserve">, 2016. </w:t>
                    </w:r>
                  </w:p>
                </w:tc>
              </w:tr>
              <w:tr w:rsidR="0070151C" w14:paraId="38AD93BF" w14:textId="77777777">
                <w:trPr>
                  <w:divId w:val="2057466585"/>
                  <w:tblCellSpacing w:w="15" w:type="dxa"/>
                </w:trPr>
                <w:tc>
                  <w:tcPr>
                    <w:tcW w:w="50" w:type="pct"/>
                    <w:hideMark/>
                  </w:tcPr>
                  <w:p w14:paraId="6F49D693" w14:textId="77777777" w:rsidR="0070151C" w:rsidRDefault="0070151C">
                    <w:pPr>
                      <w:pStyle w:val="Bibliography"/>
                      <w:rPr>
                        <w:noProof/>
                      </w:rPr>
                    </w:pPr>
                    <w:r>
                      <w:rPr>
                        <w:noProof/>
                      </w:rPr>
                      <w:t xml:space="preserve">[39] </w:t>
                    </w:r>
                  </w:p>
                </w:tc>
                <w:tc>
                  <w:tcPr>
                    <w:tcW w:w="0" w:type="auto"/>
                    <w:hideMark/>
                  </w:tcPr>
                  <w:p w14:paraId="7EB9CAFF" w14:textId="77777777" w:rsidR="0070151C" w:rsidRDefault="0070151C">
                    <w:pPr>
                      <w:pStyle w:val="Bibliography"/>
                      <w:rPr>
                        <w:noProof/>
                      </w:rPr>
                    </w:pPr>
                    <w:r>
                      <w:rPr>
                        <w:noProof/>
                      </w:rPr>
                      <w:t xml:space="preserve">W. Zhang, Y. Chen, D. Li and X. Yue, "Manifold regularized matrix factorization for drug-drug interaction prediction," </w:t>
                    </w:r>
                    <w:r>
                      <w:rPr>
                        <w:i/>
                        <w:iCs/>
                        <w:noProof/>
                      </w:rPr>
                      <w:t xml:space="preserve">Journal of Biomedical Informatics, </w:t>
                    </w:r>
                    <w:r>
                      <w:rPr>
                        <w:noProof/>
                      </w:rPr>
                      <w:t xml:space="preserve">vol. 88, pp. 90-97, 2018. </w:t>
                    </w:r>
                  </w:p>
                </w:tc>
              </w:tr>
              <w:tr w:rsidR="0070151C" w14:paraId="2C2F4C0E" w14:textId="77777777">
                <w:trPr>
                  <w:divId w:val="2057466585"/>
                  <w:tblCellSpacing w:w="15" w:type="dxa"/>
                </w:trPr>
                <w:tc>
                  <w:tcPr>
                    <w:tcW w:w="50" w:type="pct"/>
                    <w:hideMark/>
                  </w:tcPr>
                  <w:p w14:paraId="7609CAA5" w14:textId="77777777" w:rsidR="0070151C" w:rsidRDefault="0070151C">
                    <w:pPr>
                      <w:pStyle w:val="Bibliography"/>
                      <w:rPr>
                        <w:noProof/>
                      </w:rPr>
                    </w:pPr>
                    <w:r>
                      <w:rPr>
                        <w:noProof/>
                      </w:rPr>
                      <w:t xml:space="preserve">[40] </w:t>
                    </w:r>
                  </w:p>
                </w:tc>
                <w:tc>
                  <w:tcPr>
                    <w:tcW w:w="0" w:type="auto"/>
                    <w:hideMark/>
                  </w:tcPr>
                  <w:p w14:paraId="70B007FC" w14:textId="77777777" w:rsidR="0070151C" w:rsidRDefault="0070151C">
                    <w:pPr>
                      <w:pStyle w:val="Bibliography"/>
                      <w:rPr>
                        <w:noProof/>
                      </w:rPr>
                    </w:pPr>
                    <w:r>
                      <w:rPr>
                        <w:noProof/>
                      </w:rPr>
                      <w:t>R. Markello, "snfpy 0.2.2," 3 March 2020. [Online]. Available: https://pypi.org/project/snfpy/. [Accessed 18 December 2023].</w:t>
                    </w:r>
                  </w:p>
                </w:tc>
              </w:tr>
              <w:tr w:rsidR="0070151C" w14:paraId="086AE7F2" w14:textId="77777777">
                <w:trPr>
                  <w:divId w:val="2057466585"/>
                  <w:tblCellSpacing w:w="15" w:type="dxa"/>
                </w:trPr>
                <w:tc>
                  <w:tcPr>
                    <w:tcW w:w="50" w:type="pct"/>
                    <w:hideMark/>
                  </w:tcPr>
                  <w:p w14:paraId="2D857227" w14:textId="77777777" w:rsidR="0070151C" w:rsidRDefault="0070151C">
                    <w:pPr>
                      <w:pStyle w:val="Bibliography"/>
                      <w:rPr>
                        <w:noProof/>
                      </w:rPr>
                    </w:pPr>
                    <w:r>
                      <w:rPr>
                        <w:noProof/>
                      </w:rPr>
                      <w:t xml:space="preserve">[41] </w:t>
                    </w:r>
                  </w:p>
                </w:tc>
                <w:tc>
                  <w:tcPr>
                    <w:tcW w:w="0" w:type="auto"/>
                    <w:hideMark/>
                  </w:tcPr>
                  <w:p w14:paraId="73791D6E" w14:textId="77777777" w:rsidR="0070151C" w:rsidRDefault="0070151C">
                    <w:pPr>
                      <w:pStyle w:val="Bibliography"/>
                      <w:rPr>
                        <w:noProof/>
                      </w:rPr>
                    </w:pPr>
                    <w:r>
                      <w:rPr>
                        <w:noProof/>
                      </w:rPr>
                      <w:t xml:space="preserve">V. Nair and G. E. Hinton, "Rectified Linear Units Improve Restricted Boltzmann Machines," in </w:t>
                    </w:r>
                    <w:r>
                      <w:rPr>
                        <w:i/>
                        <w:iCs/>
                        <w:noProof/>
                      </w:rPr>
                      <w:t>ICML'10: Proceedings of the 27th International Conference on International Conference on Machine Learning</w:t>
                    </w:r>
                    <w:r>
                      <w:rPr>
                        <w:noProof/>
                      </w:rPr>
                      <w:t xml:space="preserve">, Haifa, Israel, 2010. </w:t>
                    </w:r>
                  </w:p>
                </w:tc>
              </w:tr>
              <w:tr w:rsidR="0070151C" w14:paraId="3DEF603C" w14:textId="77777777">
                <w:trPr>
                  <w:divId w:val="2057466585"/>
                  <w:tblCellSpacing w:w="15" w:type="dxa"/>
                </w:trPr>
                <w:tc>
                  <w:tcPr>
                    <w:tcW w:w="50" w:type="pct"/>
                    <w:hideMark/>
                  </w:tcPr>
                  <w:p w14:paraId="0850E072" w14:textId="77777777" w:rsidR="0070151C" w:rsidRDefault="0070151C">
                    <w:pPr>
                      <w:pStyle w:val="Bibliography"/>
                      <w:rPr>
                        <w:noProof/>
                      </w:rPr>
                    </w:pPr>
                    <w:r>
                      <w:rPr>
                        <w:noProof/>
                      </w:rPr>
                      <w:lastRenderedPageBreak/>
                      <w:t xml:space="preserve">[42] </w:t>
                    </w:r>
                  </w:p>
                </w:tc>
                <w:tc>
                  <w:tcPr>
                    <w:tcW w:w="0" w:type="auto"/>
                    <w:hideMark/>
                  </w:tcPr>
                  <w:p w14:paraId="21BF2B5D" w14:textId="77777777" w:rsidR="0070151C" w:rsidRDefault="0070151C">
                    <w:pPr>
                      <w:pStyle w:val="Bibliography"/>
                      <w:rPr>
                        <w:noProof/>
                      </w:rPr>
                    </w:pPr>
                    <w:r>
                      <w:rPr>
                        <w:noProof/>
                      </w:rPr>
                      <w:t xml:space="preserve">G. Hinton, L. Deng, D. Yu, G. E. Dahl, A.-r. Mohamed, N. Jaitly, A. Senior, V. Vanhoucke, P. Nguyen, T. N. Sainath and B. Kingsbury, "Deep Neural Networks for Acoustic Modeling in Speech Recognition: The Shared Views of Four Research Groups," in </w:t>
                    </w:r>
                    <w:r>
                      <w:rPr>
                        <w:i/>
                        <w:iCs/>
                        <w:noProof/>
                      </w:rPr>
                      <w:t>IEEE Signal Processing Magazine</w:t>
                    </w:r>
                    <w:r>
                      <w:rPr>
                        <w:noProof/>
                      </w:rPr>
                      <w:t xml:space="preserve">, 2012. </w:t>
                    </w:r>
                  </w:p>
                </w:tc>
              </w:tr>
              <w:tr w:rsidR="0070151C" w14:paraId="60143003" w14:textId="77777777">
                <w:trPr>
                  <w:divId w:val="2057466585"/>
                  <w:tblCellSpacing w:w="15" w:type="dxa"/>
                </w:trPr>
                <w:tc>
                  <w:tcPr>
                    <w:tcW w:w="50" w:type="pct"/>
                    <w:hideMark/>
                  </w:tcPr>
                  <w:p w14:paraId="234BA249" w14:textId="77777777" w:rsidR="0070151C" w:rsidRDefault="0070151C">
                    <w:pPr>
                      <w:pStyle w:val="Bibliography"/>
                      <w:rPr>
                        <w:noProof/>
                      </w:rPr>
                    </w:pPr>
                    <w:r>
                      <w:rPr>
                        <w:noProof/>
                      </w:rPr>
                      <w:t xml:space="preserve">[43] </w:t>
                    </w:r>
                  </w:p>
                </w:tc>
                <w:tc>
                  <w:tcPr>
                    <w:tcW w:w="0" w:type="auto"/>
                    <w:hideMark/>
                  </w:tcPr>
                  <w:p w14:paraId="279D7EBF" w14:textId="77777777" w:rsidR="0070151C" w:rsidRDefault="0070151C">
                    <w:pPr>
                      <w:pStyle w:val="Bibliography"/>
                      <w:rPr>
                        <w:noProof/>
                      </w:rPr>
                    </w:pPr>
                    <w:r>
                      <w:rPr>
                        <w:noProof/>
                      </w:rPr>
                      <w:t xml:space="preserve">N. Srivastava, G. Hinton, A. Krizhevsky, I. Sutskever and R. Salakhutdinov, "Dropout: A Simple Way to Prevent Neural Networks from Overfitting," </w:t>
                    </w:r>
                    <w:r>
                      <w:rPr>
                        <w:i/>
                        <w:iCs/>
                        <w:noProof/>
                      </w:rPr>
                      <w:t xml:space="preserve">J. Mach. Learn. Res., </w:t>
                    </w:r>
                    <w:r>
                      <w:rPr>
                        <w:noProof/>
                      </w:rPr>
                      <w:t xml:space="preserve">vol. 15, no. 1, p. 1929–1958, 2014. </w:t>
                    </w:r>
                  </w:p>
                </w:tc>
              </w:tr>
              <w:tr w:rsidR="0070151C" w14:paraId="3F422E93" w14:textId="77777777">
                <w:trPr>
                  <w:divId w:val="2057466585"/>
                  <w:tblCellSpacing w:w="15" w:type="dxa"/>
                </w:trPr>
                <w:tc>
                  <w:tcPr>
                    <w:tcW w:w="50" w:type="pct"/>
                    <w:hideMark/>
                  </w:tcPr>
                  <w:p w14:paraId="0182E000" w14:textId="77777777" w:rsidR="0070151C" w:rsidRDefault="0070151C">
                    <w:pPr>
                      <w:pStyle w:val="Bibliography"/>
                      <w:rPr>
                        <w:noProof/>
                      </w:rPr>
                    </w:pPr>
                    <w:r>
                      <w:rPr>
                        <w:noProof/>
                      </w:rPr>
                      <w:t xml:space="preserve">[44] </w:t>
                    </w:r>
                  </w:p>
                </w:tc>
                <w:tc>
                  <w:tcPr>
                    <w:tcW w:w="0" w:type="auto"/>
                    <w:hideMark/>
                  </w:tcPr>
                  <w:p w14:paraId="14D80B9C" w14:textId="77777777" w:rsidR="0070151C" w:rsidRDefault="0070151C">
                    <w:pPr>
                      <w:pStyle w:val="Bibliography"/>
                      <w:rPr>
                        <w:noProof/>
                      </w:rPr>
                    </w:pPr>
                    <w:r>
                      <w:rPr>
                        <w:noProof/>
                      </w:rPr>
                      <w:t xml:space="preserve">M. Abadi, P. Barham, J. Chen, Z. Chen, A. Davis, J. Dean, M. Devin, S. Ghemawat, G. Irving, M. Isard, M. Kudlur, J. Levenberg, R. Monga, S. Moore, D. G. Murray and B. Steiner, "TensorFlow: A System for Large-Scale Machine Learning," in </w:t>
                    </w:r>
                    <w:r>
                      <w:rPr>
                        <w:i/>
                        <w:iCs/>
                        <w:noProof/>
                      </w:rPr>
                      <w:t>USENIX Association</w:t>
                    </w:r>
                    <w:r>
                      <w:rPr>
                        <w:noProof/>
                      </w:rPr>
                      <w:t xml:space="preserve">, Savannah, GA, USA, 2016. </w:t>
                    </w:r>
                  </w:p>
                </w:tc>
              </w:tr>
              <w:tr w:rsidR="0070151C" w14:paraId="181103D7" w14:textId="77777777">
                <w:trPr>
                  <w:divId w:val="2057466585"/>
                  <w:tblCellSpacing w:w="15" w:type="dxa"/>
                </w:trPr>
                <w:tc>
                  <w:tcPr>
                    <w:tcW w:w="50" w:type="pct"/>
                    <w:hideMark/>
                  </w:tcPr>
                  <w:p w14:paraId="690186A4" w14:textId="77777777" w:rsidR="0070151C" w:rsidRDefault="0070151C">
                    <w:pPr>
                      <w:pStyle w:val="Bibliography"/>
                      <w:rPr>
                        <w:noProof/>
                      </w:rPr>
                    </w:pPr>
                    <w:r>
                      <w:rPr>
                        <w:noProof/>
                      </w:rPr>
                      <w:t xml:space="preserve">[45] </w:t>
                    </w:r>
                  </w:p>
                </w:tc>
                <w:tc>
                  <w:tcPr>
                    <w:tcW w:w="0" w:type="auto"/>
                    <w:hideMark/>
                  </w:tcPr>
                  <w:p w14:paraId="7A9743CD" w14:textId="77777777" w:rsidR="0070151C" w:rsidRDefault="0070151C">
                    <w:pPr>
                      <w:pStyle w:val="Bibliography"/>
                      <w:rPr>
                        <w:noProof/>
                      </w:rPr>
                    </w:pPr>
                    <w:r>
                      <w:rPr>
                        <w:noProof/>
                      </w:rPr>
                      <w:t>F. C. at.al., "Keras," keras-team, 28 3 2015. [Online]. Available: https://github.com/keras-team/keras. [Accessed 19 12 2023].</w:t>
                    </w:r>
                  </w:p>
                </w:tc>
              </w:tr>
              <w:tr w:rsidR="0070151C" w14:paraId="0F859BD6" w14:textId="77777777">
                <w:trPr>
                  <w:divId w:val="2057466585"/>
                  <w:tblCellSpacing w:w="15" w:type="dxa"/>
                </w:trPr>
                <w:tc>
                  <w:tcPr>
                    <w:tcW w:w="50" w:type="pct"/>
                    <w:hideMark/>
                  </w:tcPr>
                  <w:p w14:paraId="5FCD0607" w14:textId="77777777" w:rsidR="0070151C" w:rsidRDefault="0070151C">
                    <w:pPr>
                      <w:pStyle w:val="Bibliography"/>
                      <w:rPr>
                        <w:noProof/>
                      </w:rPr>
                    </w:pPr>
                    <w:r>
                      <w:rPr>
                        <w:noProof/>
                      </w:rPr>
                      <w:t xml:space="preserve">[46] </w:t>
                    </w:r>
                  </w:p>
                </w:tc>
                <w:tc>
                  <w:tcPr>
                    <w:tcW w:w="0" w:type="auto"/>
                    <w:hideMark/>
                  </w:tcPr>
                  <w:p w14:paraId="576D19DA" w14:textId="77777777" w:rsidR="0070151C" w:rsidRDefault="0070151C">
                    <w:pPr>
                      <w:pStyle w:val="Bibliography"/>
                      <w:rPr>
                        <w:noProof/>
                      </w:rPr>
                    </w:pPr>
                    <w:r>
                      <w:rPr>
                        <w:noProof/>
                      </w:rPr>
                      <w:t xml:space="preserve">T. Ghosal, V. Edithal, A. Ekbal, P. Bhattacharyya, S. S. S. K. Chivukula and G. Tsatsaronis, "Is your document novel? Let attention guide you. An attention-based model for document-level novelty detection," </w:t>
                    </w:r>
                    <w:r>
                      <w:rPr>
                        <w:i/>
                        <w:iCs/>
                        <w:noProof/>
                      </w:rPr>
                      <w:t xml:space="preserve">Natural Language Engineering, </w:t>
                    </w:r>
                    <w:r>
                      <w:rPr>
                        <w:noProof/>
                      </w:rPr>
                      <w:t xml:space="preserve">vol. 27, pp. 427 - 454, 2020. </w:t>
                    </w:r>
                  </w:p>
                </w:tc>
              </w:tr>
              <w:tr w:rsidR="0070151C" w14:paraId="34B2CAA5" w14:textId="77777777">
                <w:trPr>
                  <w:divId w:val="2057466585"/>
                  <w:tblCellSpacing w:w="15" w:type="dxa"/>
                </w:trPr>
                <w:tc>
                  <w:tcPr>
                    <w:tcW w:w="50" w:type="pct"/>
                    <w:hideMark/>
                  </w:tcPr>
                  <w:p w14:paraId="13B819D7" w14:textId="77777777" w:rsidR="0070151C" w:rsidRDefault="0070151C">
                    <w:pPr>
                      <w:pStyle w:val="Bibliography"/>
                      <w:rPr>
                        <w:noProof/>
                      </w:rPr>
                    </w:pPr>
                    <w:r>
                      <w:rPr>
                        <w:noProof/>
                      </w:rPr>
                      <w:t xml:space="preserve">[47] </w:t>
                    </w:r>
                  </w:p>
                </w:tc>
                <w:tc>
                  <w:tcPr>
                    <w:tcW w:w="0" w:type="auto"/>
                    <w:hideMark/>
                  </w:tcPr>
                  <w:p w14:paraId="18C41052" w14:textId="77777777" w:rsidR="0070151C" w:rsidRDefault="0070151C">
                    <w:pPr>
                      <w:pStyle w:val="Bibliography"/>
                      <w:rPr>
                        <w:noProof/>
                      </w:rPr>
                    </w:pPr>
                    <w:r>
                      <w:rPr>
                        <w:noProof/>
                      </w:rPr>
                      <w:t xml:space="preserve">Y. Toda and F. Okura., "How Convolutional Neural Networks Diagnose Plant Disease," </w:t>
                    </w:r>
                    <w:r>
                      <w:rPr>
                        <w:i/>
                        <w:iCs/>
                        <w:noProof/>
                      </w:rPr>
                      <w:t xml:space="preserve">Plant phenomics (Washington, D.C.), </w:t>
                    </w:r>
                    <w:r>
                      <w:rPr>
                        <w:noProof/>
                      </w:rPr>
                      <w:t xml:space="preserve">vol. 2019 9237136, no. 3, 2019. </w:t>
                    </w:r>
                  </w:p>
                </w:tc>
              </w:tr>
              <w:tr w:rsidR="0070151C" w14:paraId="79A566D4" w14:textId="77777777">
                <w:trPr>
                  <w:divId w:val="2057466585"/>
                  <w:tblCellSpacing w:w="15" w:type="dxa"/>
                </w:trPr>
                <w:tc>
                  <w:tcPr>
                    <w:tcW w:w="50" w:type="pct"/>
                    <w:hideMark/>
                  </w:tcPr>
                  <w:p w14:paraId="4A14DFE7" w14:textId="77777777" w:rsidR="0070151C" w:rsidRDefault="0070151C">
                    <w:pPr>
                      <w:pStyle w:val="Bibliography"/>
                      <w:rPr>
                        <w:noProof/>
                      </w:rPr>
                    </w:pPr>
                    <w:r>
                      <w:rPr>
                        <w:noProof/>
                      </w:rPr>
                      <w:t xml:space="preserve">[48] </w:t>
                    </w:r>
                  </w:p>
                </w:tc>
                <w:tc>
                  <w:tcPr>
                    <w:tcW w:w="0" w:type="auto"/>
                    <w:hideMark/>
                  </w:tcPr>
                  <w:p w14:paraId="1DDE7118" w14:textId="77777777" w:rsidR="0070151C" w:rsidRDefault="0070151C">
                    <w:pPr>
                      <w:pStyle w:val="Bibliography"/>
                      <w:rPr>
                        <w:noProof/>
                      </w:rPr>
                    </w:pPr>
                    <w:r>
                      <w:rPr>
                        <w:noProof/>
                      </w:rPr>
                      <w:t xml:space="preserve">G. Kim, B. Park and A. Kim, "1-Day Learning, 1-Year Localization: Long-Term LiDAR Localization Using Scan Context Image," </w:t>
                    </w:r>
                    <w:r>
                      <w:rPr>
                        <w:i/>
                        <w:iCs/>
                        <w:noProof/>
                      </w:rPr>
                      <w:t xml:space="preserve">IEEE Robotics and Automation Letters, </w:t>
                    </w:r>
                    <w:r>
                      <w:rPr>
                        <w:noProof/>
                      </w:rPr>
                      <w:t xml:space="preserve">vol. 4, no. 2, pp. 1948-1955, 2019. </w:t>
                    </w:r>
                  </w:p>
                </w:tc>
              </w:tr>
              <w:tr w:rsidR="0070151C" w14:paraId="188E0E7C" w14:textId="77777777">
                <w:trPr>
                  <w:divId w:val="2057466585"/>
                  <w:tblCellSpacing w:w="15" w:type="dxa"/>
                </w:trPr>
                <w:tc>
                  <w:tcPr>
                    <w:tcW w:w="50" w:type="pct"/>
                    <w:hideMark/>
                  </w:tcPr>
                  <w:p w14:paraId="5966CD4C" w14:textId="77777777" w:rsidR="0070151C" w:rsidRDefault="0070151C">
                    <w:pPr>
                      <w:pStyle w:val="Bibliography"/>
                      <w:rPr>
                        <w:noProof/>
                      </w:rPr>
                    </w:pPr>
                    <w:r>
                      <w:rPr>
                        <w:noProof/>
                      </w:rPr>
                      <w:t xml:space="preserve">[49] </w:t>
                    </w:r>
                  </w:p>
                </w:tc>
                <w:tc>
                  <w:tcPr>
                    <w:tcW w:w="0" w:type="auto"/>
                    <w:hideMark/>
                  </w:tcPr>
                  <w:p w14:paraId="57DEC73B" w14:textId="77777777" w:rsidR="0070151C" w:rsidRDefault="0070151C">
                    <w:pPr>
                      <w:pStyle w:val="Bibliography"/>
                      <w:rPr>
                        <w:noProof/>
                      </w:rPr>
                    </w:pPr>
                    <w:r>
                      <w:rPr>
                        <w:noProof/>
                      </w:rPr>
                      <w:t xml:space="preserve">D. P. Kingma and J. Ba, "Adam: A Method for Stochastic Optimization," in </w:t>
                    </w:r>
                    <w:r>
                      <w:rPr>
                        <w:i/>
                        <w:iCs/>
                        <w:noProof/>
                      </w:rPr>
                      <w:t>3rd International Conference on Learning Representations, {ICLR} 2015, San Diego, CA, USA, May 7-9, 2015, Conference Track Proceedings</w:t>
                    </w:r>
                    <w:r>
                      <w:rPr>
                        <w:noProof/>
                      </w:rPr>
                      <w:t xml:space="preserve">, San Diego, CA, USA, 2015. </w:t>
                    </w:r>
                  </w:p>
                </w:tc>
              </w:tr>
            </w:tbl>
            <w:p w14:paraId="1CCE5BAE" w14:textId="77777777" w:rsidR="0070151C" w:rsidRDefault="0070151C">
              <w:pPr>
                <w:divId w:val="2057466585"/>
                <w:rPr>
                  <w:rFonts w:eastAsia="Times New Roman"/>
                  <w:noProof/>
                </w:rPr>
              </w:pPr>
            </w:p>
            <w:p w14:paraId="11B62AD2" w14:textId="3B693E1D" w:rsidR="00C54BBE" w:rsidRDefault="00C54BBE">
              <w:pPr>
                <w:rPr>
                  <w:ins w:id="1720" w:author="Amin Khodamoradi" w:date="2023-12-15T12:56:00Z"/>
                </w:rPr>
              </w:pPr>
              <w:ins w:id="1721" w:author="Amin Khodamoradi" w:date="2023-12-15T12:56:00Z">
                <w:r>
                  <w:rPr>
                    <w:b/>
                    <w:bCs/>
                    <w:noProof/>
                  </w:rPr>
                  <w:fldChar w:fldCharType="end"/>
                </w:r>
              </w:ins>
            </w:p>
            <w:customXmlInsRangeStart w:id="1722" w:author="Amin Khodamoradi" w:date="2023-12-15T12:56:00Z"/>
          </w:sdtContent>
        </w:sdt>
        <w:customXmlInsRangeEnd w:id="1722"/>
        <w:customXmlInsRangeStart w:id="1723" w:author="Amin Khodamoradi" w:date="2023-12-15T12:56:00Z"/>
      </w:sdtContent>
    </w:sdt>
    <w:customXmlInsRangeEnd w:id="1723"/>
    <w:p w14:paraId="345F5DD9" w14:textId="77038754" w:rsidR="00C54BBE" w:rsidRPr="002175CC" w:rsidDel="00B2065B" w:rsidRDefault="00C54BBE" w:rsidP="002175CC">
      <w:pPr>
        <w:pStyle w:val="Caption"/>
        <w:jc w:val="both"/>
        <w:rPr>
          <w:del w:id="1724" w:author="Amin Khodamoradi" w:date="2023-12-15T16:53:00Z"/>
          <w:rFonts w:ascii="Times New Roman" w:hAnsi="Times New Roman" w:cs="Times New Roman"/>
          <w:b/>
          <w:bCs/>
          <w:i w:val="0"/>
          <w:iCs w:val="0"/>
          <w:sz w:val="28"/>
          <w:szCs w:val="28"/>
        </w:rPr>
      </w:pPr>
    </w:p>
    <w:p w14:paraId="0ED5564F" w14:textId="20F3B99A" w:rsidR="002175CC" w:rsidRPr="002175CC" w:rsidDel="00EA7348" w:rsidRDefault="002175CC" w:rsidP="002175CC">
      <w:pPr>
        <w:pStyle w:val="Caption"/>
        <w:jc w:val="both"/>
        <w:rPr>
          <w:del w:id="1725" w:author="Amin Khodamoradi" w:date="2023-12-13T16:00:00Z"/>
          <w:rFonts w:ascii="Times New Roman" w:hAnsi="Times New Roman" w:cs="Times New Roman"/>
          <w:i w:val="0"/>
          <w:iCs w:val="0"/>
        </w:rPr>
      </w:pPr>
      <w:del w:id="1726" w:author="Amin Khodamoradi" w:date="2023-12-13T16:00:00Z">
        <w:r w:rsidRPr="002175CC" w:rsidDel="00EA7348">
          <w:rPr>
            <w:rFonts w:ascii="Times New Roman" w:hAnsi="Times New Roman" w:cs="Times New Roman"/>
            <w:i w:val="0"/>
            <w:iCs w:val="0"/>
          </w:rPr>
          <w:delText>1. Wienkers, L.C., Heath, T.G.: Predicting in vivo drug interactions from in vitro drug discovery data. Nature</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reviews Drug discovery 4(10), 825–833 (2005)</w:delText>
        </w:r>
      </w:del>
    </w:p>
    <w:p w14:paraId="295CE0D4" w14:textId="4865662A" w:rsidR="002175CC" w:rsidRPr="002175CC" w:rsidDel="00EA7348" w:rsidRDefault="002175CC" w:rsidP="002175CC">
      <w:pPr>
        <w:pStyle w:val="Caption"/>
        <w:jc w:val="both"/>
        <w:rPr>
          <w:del w:id="1727" w:author="Amin Khodamoradi" w:date="2023-12-13T16:00:00Z"/>
          <w:rFonts w:ascii="Times New Roman" w:hAnsi="Times New Roman" w:cs="Times New Roman"/>
          <w:i w:val="0"/>
          <w:iCs w:val="0"/>
        </w:rPr>
      </w:pPr>
      <w:del w:id="1728" w:author="Amin Khodamoradi" w:date="2023-12-13T16:00:00Z">
        <w:r w:rsidRPr="002175CC" w:rsidDel="00EA7348">
          <w:rPr>
            <w:rFonts w:ascii="Times New Roman" w:hAnsi="Times New Roman" w:cs="Times New Roman"/>
            <w:i w:val="0"/>
            <w:iCs w:val="0"/>
          </w:rPr>
          <w:delText>2. Law, V., Knox, C., Djoumbou, Y., Jewison, T., Guo, A.C., Liu, Y., Maciejewski, A., Arndt, D., Wilson, M.,</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Neveu, V., et al.: Drugbank 4.0: shedding new light on drug metabolism. Nucleic acids research 42(D1),</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1091–1097 (2014)</w:delText>
        </w:r>
      </w:del>
    </w:p>
    <w:p w14:paraId="6B29ED78" w14:textId="537642AB" w:rsidR="002175CC" w:rsidRPr="002175CC" w:rsidDel="00EA7348" w:rsidRDefault="002175CC" w:rsidP="002175CC">
      <w:pPr>
        <w:pStyle w:val="Caption"/>
        <w:jc w:val="both"/>
        <w:rPr>
          <w:del w:id="1729" w:author="Amin Khodamoradi" w:date="2023-12-13T16:00:00Z"/>
          <w:rFonts w:ascii="Times New Roman" w:hAnsi="Times New Roman" w:cs="Times New Roman"/>
          <w:i w:val="0"/>
          <w:iCs w:val="0"/>
        </w:rPr>
      </w:pPr>
      <w:del w:id="1730" w:author="Amin Khodamoradi" w:date="2023-12-13T16:00:00Z">
        <w:r w:rsidRPr="002175CC" w:rsidDel="00EA7348">
          <w:rPr>
            <w:rFonts w:ascii="Times New Roman" w:hAnsi="Times New Roman" w:cs="Times New Roman"/>
            <w:i w:val="0"/>
            <w:iCs w:val="0"/>
          </w:rPr>
          <w:delText>3. Leape, L.L., Bates, D.W., Cullen, D.J., Cooper, J., Demonaco, H.J., Gallivan, T., Hallisey, R., Ives, J., Laird,</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N., Laffel, G., et al.: Systems analysis of adverse drug events. Jama 274(1), 35–43 (1995)</w:delText>
        </w:r>
      </w:del>
    </w:p>
    <w:p w14:paraId="4288073C" w14:textId="4422859D" w:rsidR="002175CC" w:rsidRPr="002175CC" w:rsidDel="00EA7348" w:rsidRDefault="002175CC" w:rsidP="002175CC">
      <w:pPr>
        <w:pStyle w:val="Caption"/>
        <w:jc w:val="both"/>
        <w:rPr>
          <w:del w:id="1731" w:author="Amin Khodamoradi" w:date="2023-12-13T16:00:00Z"/>
          <w:rFonts w:ascii="Times New Roman" w:hAnsi="Times New Roman" w:cs="Times New Roman"/>
          <w:i w:val="0"/>
          <w:iCs w:val="0"/>
        </w:rPr>
      </w:pPr>
      <w:del w:id="1732" w:author="Amin Khodamoradi" w:date="2023-12-13T16:00:00Z">
        <w:r w:rsidRPr="002175CC" w:rsidDel="00EA7348">
          <w:rPr>
            <w:rFonts w:ascii="Times New Roman" w:hAnsi="Times New Roman" w:cs="Times New Roman"/>
            <w:i w:val="0"/>
            <w:iCs w:val="0"/>
          </w:rPr>
          <w:delText>4. Businaro, R.: Why we need an efficient and careful pharmacovigilance? Journal of pharmacovigilance (2013)</w:delText>
        </w:r>
      </w:del>
    </w:p>
    <w:p w14:paraId="778A5F30" w14:textId="10F7A6BB" w:rsidR="002175CC" w:rsidRPr="002175CC" w:rsidDel="00EA7348" w:rsidRDefault="002175CC" w:rsidP="002175CC">
      <w:pPr>
        <w:pStyle w:val="Caption"/>
        <w:jc w:val="both"/>
        <w:rPr>
          <w:del w:id="1733" w:author="Amin Khodamoradi" w:date="2023-12-13T16:00:00Z"/>
          <w:rFonts w:ascii="Times New Roman" w:hAnsi="Times New Roman" w:cs="Times New Roman"/>
          <w:i w:val="0"/>
          <w:iCs w:val="0"/>
        </w:rPr>
      </w:pPr>
      <w:del w:id="1734" w:author="Amin Khodamoradi" w:date="2023-12-13T16:00:00Z">
        <w:r w:rsidRPr="002175CC" w:rsidDel="00EA7348">
          <w:rPr>
            <w:rFonts w:ascii="Times New Roman" w:hAnsi="Times New Roman" w:cs="Times New Roman"/>
            <w:i w:val="0"/>
            <w:iCs w:val="0"/>
          </w:rPr>
          <w:delText>5. Karbownik, A., Szalek, E., Sobańska, K., Grabowski, T., Wolc, A., Grześkowiak, E.: Pharmacokinetic drug-drug</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interaction between erlotinib and paracetamol: a potential risk for clinical practice. European Journal of</w:delText>
        </w:r>
        <w:r w:rsidDel="00EA7348">
          <w:rPr>
            <w:rFonts w:ascii="Times New Roman" w:hAnsi="Times New Roman" w:cs="Times New Roman"/>
            <w:i w:val="0"/>
            <w:iCs w:val="0"/>
          </w:rPr>
          <w:delText xml:space="preserve"> </w:delText>
        </w:r>
        <w:r w:rsidRPr="002175CC" w:rsidDel="00EA7348">
          <w:rPr>
            <w:rFonts w:ascii="Times New Roman" w:hAnsi="Times New Roman" w:cs="Times New Roman"/>
            <w:i w:val="0"/>
            <w:iCs w:val="0"/>
          </w:rPr>
          <w:delText>Pharmaceutical Sciences 102, 55–62 (2017)</w:delText>
        </w:r>
      </w:del>
    </w:p>
    <w:p w14:paraId="12729ED7" w14:textId="7E564520" w:rsidR="002175CC" w:rsidRPr="002175CC" w:rsidDel="00B2065B" w:rsidRDefault="002175CC" w:rsidP="002175CC">
      <w:pPr>
        <w:pStyle w:val="Caption"/>
        <w:jc w:val="both"/>
        <w:rPr>
          <w:del w:id="1735" w:author="Amin Khodamoradi" w:date="2023-12-15T16:53:00Z"/>
          <w:rFonts w:ascii="Times New Roman" w:hAnsi="Times New Roman" w:cs="Times New Roman"/>
          <w:i w:val="0"/>
          <w:iCs w:val="0"/>
        </w:rPr>
      </w:pPr>
      <w:del w:id="1736" w:author="Amin Khodamoradi" w:date="2023-12-15T16:53:00Z">
        <w:r w:rsidRPr="002175CC" w:rsidDel="00B2065B">
          <w:rPr>
            <w:rFonts w:ascii="Times New Roman" w:hAnsi="Times New Roman" w:cs="Times New Roman"/>
            <w:i w:val="0"/>
            <w:iCs w:val="0"/>
          </w:rPr>
          <w:delText>6. Mulroy, E., Highton, J., Jordan, S.: Giant cell arteritis treatment failure resulting from probable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steroid/antiepileptic drug-drug interaction. The New Zealand Medical Journal (Online) 130(1450), 102 (2017)</w:delText>
        </w:r>
      </w:del>
    </w:p>
    <w:p w14:paraId="52444EE2" w14:textId="322D1F54" w:rsidR="002175CC" w:rsidRPr="002175CC" w:rsidDel="00B2065B" w:rsidRDefault="002175CC" w:rsidP="002175CC">
      <w:pPr>
        <w:pStyle w:val="Caption"/>
        <w:jc w:val="both"/>
        <w:rPr>
          <w:del w:id="1737" w:author="Amin Khodamoradi" w:date="2023-12-15T16:53:00Z"/>
          <w:rFonts w:ascii="Times New Roman" w:hAnsi="Times New Roman" w:cs="Times New Roman"/>
          <w:i w:val="0"/>
          <w:iCs w:val="0"/>
        </w:rPr>
      </w:pPr>
      <w:del w:id="1738" w:author="Amin Khodamoradi" w:date="2023-12-15T16:53:00Z">
        <w:r w:rsidRPr="002175CC" w:rsidDel="00B2065B">
          <w:rPr>
            <w:rFonts w:ascii="Times New Roman" w:hAnsi="Times New Roman" w:cs="Times New Roman"/>
            <w:i w:val="0"/>
            <w:iCs w:val="0"/>
          </w:rPr>
          <w:delText>7. Zhao, X.-M., Iskar, M., Zeller, G., Kuhn, M., Van Noort, V., Bork, P.: Prediction of drug combinations by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integrating molecular and pharmacological data. PLoS Comput Biol 7(12), 1002323 (2011)</w:delText>
        </w:r>
      </w:del>
    </w:p>
    <w:p w14:paraId="21931775" w14:textId="28BFF191" w:rsidR="002175CC" w:rsidRPr="002175CC" w:rsidDel="00B2065B" w:rsidRDefault="002175CC" w:rsidP="002175CC">
      <w:pPr>
        <w:pStyle w:val="Caption"/>
        <w:jc w:val="both"/>
        <w:rPr>
          <w:del w:id="1739" w:author="Amin Khodamoradi" w:date="2023-12-15T16:53:00Z"/>
          <w:rFonts w:ascii="Times New Roman" w:hAnsi="Times New Roman" w:cs="Times New Roman"/>
          <w:i w:val="0"/>
          <w:iCs w:val="0"/>
        </w:rPr>
      </w:pPr>
      <w:del w:id="1740" w:author="Amin Khodamoradi" w:date="2023-12-15T16:53:00Z">
        <w:r w:rsidRPr="002175CC" w:rsidDel="00B2065B">
          <w:rPr>
            <w:rFonts w:ascii="Times New Roman" w:hAnsi="Times New Roman" w:cs="Times New Roman"/>
            <w:i w:val="0"/>
            <w:iCs w:val="0"/>
          </w:rPr>
          <w:delText>8. Veith, H., Southall, N., Huang, R., James, T., Fayne, D., Artemenko, N., Shen, M., Inglese, J., Austin, C.P.,</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Lloyd, D.G., et al.: Comprehensive characterization of cytochrome p450 isozyme selectivity across chemical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libraries. Nature biotechnology 27(11), 1050–1055 (2009)</w:delText>
        </w:r>
      </w:del>
    </w:p>
    <w:p w14:paraId="22F7B7CD" w14:textId="5E259831" w:rsidR="002175CC" w:rsidRPr="002175CC" w:rsidDel="00B2065B" w:rsidRDefault="002175CC" w:rsidP="002175CC">
      <w:pPr>
        <w:pStyle w:val="Caption"/>
        <w:jc w:val="both"/>
        <w:rPr>
          <w:del w:id="1741" w:author="Amin Khodamoradi" w:date="2023-12-15T16:53:00Z"/>
          <w:rFonts w:ascii="Times New Roman" w:hAnsi="Times New Roman" w:cs="Times New Roman"/>
          <w:i w:val="0"/>
          <w:iCs w:val="0"/>
        </w:rPr>
      </w:pPr>
      <w:del w:id="1742" w:author="Amin Khodamoradi" w:date="2023-12-15T16:53:00Z">
        <w:r w:rsidRPr="002175CC" w:rsidDel="00B2065B">
          <w:rPr>
            <w:rFonts w:ascii="Times New Roman" w:hAnsi="Times New Roman" w:cs="Times New Roman"/>
            <w:i w:val="0"/>
            <w:iCs w:val="0"/>
          </w:rPr>
          <w:delText>9. Huang, S.-M., Temple, R., Throckmorton, D., Lesko, L.: Drug interaction studies: study design, data analysis,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and implications for dosing and labeling. Clinical Pharmacology &amp; Therapeutics 81(2), 298–304 (2007)</w:delText>
        </w:r>
      </w:del>
    </w:p>
    <w:p w14:paraId="1452F437" w14:textId="59AE7589" w:rsidR="002175CC" w:rsidRPr="002175CC" w:rsidDel="00B2065B" w:rsidRDefault="002175CC" w:rsidP="002175CC">
      <w:pPr>
        <w:pStyle w:val="Caption"/>
        <w:jc w:val="both"/>
        <w:rPr>
          <w:del w:id="1743" w:author="Amin Khodamoradi" w:date="2023-12-15T16:53:00Z"/>
          <w:rFonts w:ascii="Times New Roman" w:hAnsi="Times New Roman" w:cs="Times New Roman"/>
          <w:i w:val="0"/>
          <w:iCs w:val="0"/>
        </w:rPr>
      </w:pPr>
      <w:del w:id="1744" w:author="Amin Khodamoradi" w:date="2023-12-15T16:53:00Z">
        <w:r w:rsidRPr="002175CC" w:rsidDel="00B2065B">
          <w:rPr>
            <w:rFonts w:ascii="Times New Roman" w:hAnsi="Times New Roman" w:cs="Times New Roman"/>
            <w:i w:val="0"/>
            <w:iCs w:val="0"/>
          </w:rPr>
          <w:delText>10. Zhang, P., Wang, F., Hu, J., Sorrentino, R.: Label propagation prediction of drug-drug interactions based 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clinical side effects. Scientific reports 5(1), 1–10 (2015)</w:delText>
        </w:r>
      </w:del>
    </w:p>
    <w:p w14:paraId="4D6F930F" w14:textId="3CBEE03E" w:rsidR="002175CC" w:rsidRPr="002175CC" w:rsidDel="00B2065B" w:rsidRDefault="002175CC" w:rsidP="002175CC">
      <w:pPr>
        <w:pStyle w:val="Caption"/>
        <w:jc w:val="both"/>
        <w:rPr>
          <w:del w:id="1745" w:author="Amin Khodamoradi" w:date="2023-12-15T16:53:00Z"/>
          <w:rFonts w:ascii="Times New Roman" w:hAnsi="Times New Roman" w:cs="Times New Roman"/>
          <w:i w:val="0"/>
          <w:iCs w:val="0"/>
        </w:rPr>
      </w:pPr>
      <w:del w:id="1746" w:author="Amin Khodamoradi" w:date="2023-12-15T16:53:00Z">
        <w:r w:rsidRPr="002175CC" w:rsidDel="00B2065B">
          <w:rPr>
            <w:rFonts w:ascii="Times New Roman" w:hAnsi="Times New Roman" w:cs="Times New Roman"/>
            <w:i w:val="0"/>
            <w:iCs w:val="0"/>
          </w:rPr>
          <w:delText>11. Wiśniowska, B., Polak, S.: The role of interaction model in simulation of drug interactions and qt prolongation.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Current pharmacology reports 2(6), 339–344 (2016)</w:delText>
        </w:r>
      </w:del>
    </w:p>
    <w:p w14:paraId="4C697F50" w14:textId="2318486C" w:rsidR="002175CC" w:rsidRPr="002175CC" w:rsidDel="00B2065B" w:rsidRDefault="002175CC" w:rsidP="002175CC">
      <w:pPr>
        <w:pStyle w:val="Caption"/>
        <w:jc w:val="both"/>
        <w:rPr>
          <w:del w:id="1747" w:author="Amin Khodamoradi" w:date="2023-12-15T16:53:00Z"/>
          <w:rFonts w:ascii="Times New Roman" w:hAnsi="Times New Roman" w:cs="Times New Roman"/>
          <w:i w:val="0"/>
          <w:iCs w:val="0"/>
        </w:rPr>
      </w:pPr>
      <w:del w:id="1748" w:author="Amin Khodamoradi" w:date="2023-12-15T16:53:00Z">
        <w:r w:rsidRPr="002175CC" w:rsidDel="00B2065B">
          <w:rPr>
            <w:rFonts w:ascii="Times New Roman" w:hAnsi="Times New Roman" w:cs="Times New Roman"/>
            <w:i w:val="0"/>
            <w:iCs w:val="0"/>
          </w:rPr>
          <w:delText>12. Zhou, D., Bui, K., Sostek, M., Al-Huniti, N.: Simulation and prediction of the drug-drug interaction potential</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of naloxegol by physiologically based pharmacokinetic modeling. CPT: pharmacometrics &amp; systems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pharmacology 5(5), 250–257 (2016)</w:delText>
        </w:r>
      </w:del>
    </w:p>
    <w:p w14:paraId="06460A3D" w14:textId="0073ACA0" w:rsidR="002175CC" w:rsidRPr="002175CC" w:rsidDel="00B2065B" w:rsidRDefault="002175CC" w:rsidP="002175CC">
      <w:pPr>
        <w:pStyle w:val="Caption"/>
        <w:jc w:val="both"/>
        <w:rPr>
          <w:del w:id="1749" w:author="Amin Khodamoradi" w:date="2023-12-15T16:53:00Z"/>
          <w:rFonts w:ascii="Times New Roman" w:hAnsi="Times New Roman" w:cs="Times New Roman"/>
          <w:i w:val="0"/>
          <w:iCs w:val="0"/>
        </w:rPr>
      </w:pPr>
      <w:del w:id="1750" w:author="Amin Khodamoradi" w:date="2023-12-15T16:53:00Z">
        <w:r w:rsidRPr="002175CC" w:rsidDel="00B2065B">
          <w:rPr>
            <w:rFonts w:ascii="Times New Roman" w:hAnsi="Times New Roman" w:cs="Times New Roman"/>
            <w:i w:val="0"/>
            <w:iCs w:val="0"/>
          </w:rPr>
          <w:delText>13. Bui, Q.-C., Sloot, P.M., Van Mulligen, E.M., Kors, J.A.: A novel feature-based approach to extract drug–drug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from biomedical text. Bioinformatics 30(23), 3365–3371 (2014)</w:delText>
        </w:r>
      </w:del>
    </w:p>
    <w:p w14:paraId="48038866" w14:textId="1EC43C1F" w:rsidR="002175CC" w:rsidRPr="002175CC" w:rsidDel="00B2065B" w:rsidRDefault="002175CC" w:rsidP="002175CC">
      <w:pPr>
        <w:pStyle w:val="Caption"/>
        <w:jc w:val="both"/>
        <w:rPr>
          <w:del w:id="1751" w:author="Amin Khodamoradi" w:date="2023-12-15T16:53:00Z"/>
          <w:rFonts w:ascii="Times New Roman" w:hAnsi="Times New Roman" w:cs="Times New Roman"/>
          <w:i w:val="0"/>
          <w:iCs w:val="0"/>
        </w:rPr>
      </w:pPr>
      <w:del w:id="1752" w:author="Amin Khodamoradi" w:date="2023-12-15T16:53:00Z">
        <w:r w:rsidRPr="002175CC" w:rsidDel="00B2065B">
          <w:rPr>
            <w:rFonts w:ascii="Times New Roman" w:hAnsi="Times New Roman" w:cs="Times New Roman"/>
            <w:i w:val="0"/>
            <w:iCs w:val="0"/>
          </w:rPr>
          <w:delText>14. Zhang, Y., Wu, H.-Y., Xu, J., Wang, J., Soysal, E., Li, L., Xu, H.: Leveraging syntactic and semantic graph</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kernels to extract pharmacokinetic drug drug interactions from biomedical literature. BMC systems biology</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10(3), 67 (2016)</w:delText>
        </w:r>
      </w:del>
    </w:p>
    <w:p w14:paraId="4A947A69" w14:textId="5A65981F" w:rsidR="002175CC" w:rsidRPr="002175CC" w:rsidDel="00B2065B" w:rsidRDefault="002175CC" w:rsidP="002175CC">
      <w:pPr>
        <w:pStyle w:val="Caption"/>
        <w:jc w:val="both"/>
        <w:rPr>
          <w:del w:id="1753" w:author="Amin Khodamoradi" w:date="2023-12-15T16:53:00Z"/>
          <w:rFonts w:ascii="Times New Roman" w:hAnsi="Times New Roman" w:cs="Times New Roman"/>
          <w:i w:val="0"/>
          <w:iCs w:val="0"/>
        </w:rPr>
      </w:pPr>
      <w:del w:id="1754" w:author="Amin Khodamoradi" w:date="2023-12-15T16:53:00Z">
        <w:r w:rsidRPr="002175CC" w:rsidDel="00B2065B">
          <w:rPr>
            <w:rFonts w:ascii="Times New Roman" w:hAnsi="Times New Roman" w:cs="Times New Roman"/>
            <w:i w:val="0"/>
            <w:iCs w:val="0"/>
          </w:rPr>
          <w:delText>15. Yamanishi, Y., Araki, M., Gutteridge, A., Honda, W., Kanehisa, M.: Prediction of drug–target interaction</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networks from the integration of chemical and genomic spaces. Bioinformatics 24(13), 232–240 (2008)</w:delText>
        </w:r>
      </w:del>
    </w:p>
    <w:p w14:paraId="3D28E151" w14:textId="4EA728EA" w:rsidR="002175CC" w:rsidRPr="002175CC" w:rsidDel="00B2065B" w:rsidRDefault="002175CC" w:rsidP="002175CC">
      <w:pPr>
        <w:pStyle w:val="Caption"/>
        <w:jc w:val="both"/>
        <w:rPr>
          <w:del w:id="1755" w:author="Amin Khodamoradi" w:date="2023-12-15T16:53:00Z"/>
          <w:rFonts w:ascii="Times New Roman" w:hAnsi="Times New Roman" w:cs="Times New Roman"/>
          <w:i w:val="0"/>
          <w:iCs w:val="0"/>
        </w:rPr>
      </w:pPr>
      <w:del w:id="1756" w:author="Amin Khodamoradi" w:date="2023-12-15T16:53:00Z">
        <w:r w:rsidRPr="002175CC" w:rsidDel="00B2065B">
          <w:rPr>
            <w:rFonts w:ascii="Times New Roman" w:hAnsi="Times New Roman" w:cs="Times New Roman"/>
            <w:i w:val="0"/>
            <w:iCs w:val="0"/>
          </w:rPr>
          <w:delText>16. Vilar, S., Uriarte, E., Santana, L., Lorberbaum, T., Hripcsak, G., Friedman, C., Tatonetti, N.P.: Similarity-based</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modeling in large-scale prediction of drug-drug interactions. Nature protocols 9(9), 2147 (2014)</w:delText>
        </w:r>
      </w:del>
    </w:p>
    <w:p w14:paraId="6458ABBA" w14:textId="1C638641" w:rsidR="002175CC" w:rsidRPr="002175CC" w:rsidDel="00B2065B" w:rsidRDefault="002175CC" w:rsidP="002175CC">
      <w:pPr>
        <w:pStyle w:val="Caption"/>
        <w:jc w:val="both"/>
        <w:rPr>
          <w:del w:id="1757" w:author="Amin Khodamoradi" w:date="2023-12-15T16:53:00Z"/>
          <w:rFonts w:ascii="Times New Roman" w:hAnsi="Times New Roman" w:cs="Times New Roman"/>
          <w:i w:val="0"/>
          <w:iCs w:val="0"/>
        </w:rPr>
      </w:pPr>
      <w:del w:id="1758" w:author="Amin Khodamoradi" w:date="2023-12-15T16:53:00Z">
        <w:r w:rsidRPr="002175CC" w:rsidDel="00B2065B">
          <w:rPr>
            <w:rFonts w:ascii="Times New Roman" w:hAnsi="Times New Roman" w:cs="Times New Roman"/>
            <w:i w:val="0"/>
            <w:iCs w:val="0"/>
          </w:rPr>
          <w:delText>17. Cheng, F., Zhao, Z.: Machine learning-based prediction of drug–drug interactions by integrating drug</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phenotypic, therapeutic, chemical, and genomic properties. Journal of the American Medical Informatics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Association 21(e2), 278–286 (2014)</w:delText>
        </w:r>
      </w:del>
    </w:p>
    <w:p w14:paraId="38C0ED77" w14:textId="0ADCFC79" w:rsidR="002175CC" w:rsidRPr="002175CC" w:rsidDel="00B2065B" w:rsidRDefault="002175CC" w:rsidP="002175CC">
      <w:pPr>
        <w:pStyle w:val="Caption"/>
        <w:jc w:val="both"/>
        <w:rPr>
          <w:del w:id="1759" w:author="Amin Khodamoradi" w:date="2023-12-15T16:53:00Z"/>
          <w:rFonts w:ascii="Times New Roman" w:hAnsi="Times New Roman" w:cs="Times New Roman"/>
          <w:i w:val="0"/>
          <w:iCs w:val="0"/>
        </w:rPr>
      </w:pPr>
      <w:del w:id="1760" w:author="Amin Khodamoradi" w:date="2023-12-15T16:53:00Z">
        <w:r w:rsidRPr="002175CC" w:rsidDel="00B2065B">
          <w:rPr>
            <w:rFonts w:ascii="Times New Roman" w:hAnsi="Times New Roman" w:cs="Times New Roman"/>
            <w:i w:val="0"/>
            <w:iCs w:val="0"/>
          </w:rPr>
          <w:delText>18. Pahikkala, T., Airola, A., Pietilä, S., Shakyawar, S., Szwajda, A., Tang, J., Aittokallio, T.: Toward more</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realistic drug–target interaction predictions. Briefings in bioinformatics 16(2), 325–337 (2015)</w:delText>
        </w:r>
      </w:del>
    </w:p>
    <w:p w14:paraId="5C62C179" w14:textId="14CD1567" w:rsidR="002175CC" w:rsidRPr="002175CC" w:rsidDel="00B2065B" w:rsidRDefault="002175CC" w:rsidP="000D3D42">
      <w:pPr>
        <w:pStyle w:val="Caption"/>
        <w:jc w:val="both"/>
        <w:rPr>
          <w:del w:id="1761" w:author="Amin Khodamoradi" w:date="2023-12-15T16:53:00Z"/>
          <w:rFonts w:ascii="Times New Roman" w:hAnsi="Times New Roman" w:cs="Times New Roman"/>
          <w:i w:val="0"/>
          <w:iCs w:val="0"/>
        </w:rPr>
      </w:pPr>
      <w:del w:id="1762" w:author="Amin Khodamoradi" w:date="2023-12-15T16:53:00Z">
        <w:r w:rsidRPr="002175CC" w:rsidDel="00B2065B">
          <w:rPr>
            <w:rFonts w:ascii="Times New Roman" w:hAnsi="Times New Roman" w:cs="Times New Roman"/>
            <w:i w:val="0"/>
            <w:iCs w:val="0"/>
          </w:rPr>
          <w:delText>19. Luo, H., Zhang, P., Huang, H., Huang, J., Kao, E., Shi, L., He, L., Yang, L.: Ddi-cpi, a server that predicts</w:delText>
        </w:r>
        <w:r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drug–drug interactions through implementing the chemical–protein interactome. Nucleic acids research</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42(W1), 46–52 (2014)</w:delText>
        </w:r>
      </w:del>
    </w:p>
    <w:p w14:paraId="53A53797" w14:textId="12C9A4D2" w:rsidR="002175CC" w:rsidRPr="002175CC" w:rsidDel="00B2065B" w:rsidRDefault="002175CC" w:rsidP="000D3D42">
      <w:pPr>
        <w:pStyle w:val="Caption"/>
        <w:jc w:val="both"/>
        <w:rPr>
          <w:del w:id="1763" w:author="Amin Khodamoradi" w:date="2023-12-15T16:53:00Z"/>
          <w:rFonts w:ascii="Times New Roman" w:hAnsi="Times New Roman" w:cs="Times New Roman"/>
          <w:i w:val="0"/>
          <w:iCs w:val="0"/>
        </w:rPr>
      </w:pPr>
      <w:del w:id="1764" w:author="Amin Khodamoradi" w:date="2023-12-15T16:53:00Z">
        <w:r w:rsidRPr="002175CC" w:rsidDel="00B2065B">
          <w:rPr>
            <w:rFonts w:ascii="Times New Roman" w:hAnsi="Times New Roman" w:cs="Times New Roman"/>
            <w:i w:val="0"/>
            <w:iCs w:val="0"/>
          </w:rPr>
          <w:delText>20. Shi, J.-Y., Huang, H., Li, J.-X., Lei, P., Zhang, Y.-N., Yiu, S.-M.: Predicting comprehensive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interactions for new drugs via triple matrix factorization. In: International Conference on Bioinformatics and</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Biomedical Engineering, pp. 108–117 (2017). Springer</w:delText>
        </w:r>
      </w:del>
    </w:p>
    <w:p w14:paraId="045286A2" w14:textId="1FBF9725" w:rsidR="002175CC" w:rsidRPr="002175CC" w:rsidDel="00B2065B" w:rsidRDefault="002175CC" w:rsidP="000D3D42">
      <w:pPr>
        <w:pStyle w:val="Caption"/>
        <w:jc w:val="both"/>
        <w:rPr>
          <w:del w:id="1765" w:author="Amin Khodamoradi" w:date="2023-12-15T16:53:00Z"/>
          <w:rFonts w:ascii="Times New Roman" w:hAnsi="Times New Roman" w:cs="Times New Roman"/>
          <w:i w:val="0"/>
          <w:iCs w:val="0"/>
        </w:rPr>
      </w:pPr>
      <w:del w:id="1766" w:author="Amin Khodamoradi" w:date="2023-12-15T16:53:00Z">
        <w:r w:rsidRPr="002175CC" w:rsidDel="00B2065B">
          <w:rPr>
            <w:rFonts w:ascii="Times New Roman" w:hAnsi="Times New Roman" w:cs="Times New Roman"/>
            <w:i w:val="0"/>
            <w:iCs w:val="0"/>
          </w:rPr>
          <w:delText>21. Liu, S., Chen, K., Chen, Q., Tang, B.: Dependency-based convolutional neural network for drug-drug</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interaction extraction. In: 2016 IEEE International Conference on Bioinformatics and Biomedicine (BIBM), pp.</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1074–1080 (2016). IEEE</w:delText>
        </w:r>
      </w:del>
    </w:p>
    <w:p w14:paraId="6D03A21B" w14:textId="19F34F9C" w:rsidR="002175CC" w:rsidRPr="002175CC" w:rsidDel="00B2065B" w:rsidRDefault="002175CC" w:rsidP="000D3D42">
      <w:pPr>
        <w:pStyle w:val="Caption"/>
        <w:jc w:val="both"/>
        <w:rPr>
          <w:del w:id="1767" w:author="Amin Khodamoradi" w:date="2023-12-15T16:53:00Z"/>
          <w:rFonts w:ascii="Times New Roman" w:hAnsi="Times New Roman" w:cs="Times New Roman"/>
          <w:i w:val="0"/>
          <w:iCs w:val="0"/>
        </w:rPr>
      </w:pPr>
      <w:del w:id="1768" w:author="Amin Khodamoradi" w:date="2023-12-15T16:53:00Z">
        <w:r w:rsidRPr="002175CC" w:rsidDel="00B2065B">
          <w:rPr>
            <w:rFonts w:ascii="Times New Roman" w:hAnsi="Times New Roman" w:cs="Times New Roman"/>
            <w:i w:val="0"/>
            <w:iCs w:val="0"/>
          </w:rPr>
          <w:delText>22. Ryu, J.Y., Kim, H.U., Lee, S.Y.: Deep learning improves prediction of drug–drug and drug–food interactions.</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Proceedings of the National Academy of Sciences 115(18), 4304–4311 (2018)</w:delText>
        </w:r>
      </w:del>
    </w:p>
    <w:p w14:paraId="3F6EDAEC" w14:textId="090509AB" w:rsidR="002175CC" w:rsidRPr="002175CC" w:rsidDel="00B2065B" w:rsidRDefault="002175CC" w:rsidP="000D3D42">
      <w:pPr>
        <w:pStyle w:val="Caption"/>
        <w:jc w:val="both"/>
        <w:rPr>
          <w:del w:id="1769" w:author="Amin Khodamoradi" w:date="2023-12-15T16:53:00Z"/>
          <w:rFonts w:ascii="Times New Roman" w:hAnsi="Times New Roman" w:cs="Times New Roman"/>
          <w:i w:val="0"/>
          <w:iCs w:val="0"/>
        </w:rPr>
      </w:pPr>
      <w:del w:id="1770" w:author="Amin Khodamoradi" w:date="2023-12-15T16:53:00Z">
        <w:r w:rsidRPr="002175CC" w:rsidDel="00B2065B">
          <w:rPr>
            <w:rFonts w:ascii="Times New Roman" w:hAnsi="Times New Roman" w:cs="Times New Roman"/>
            <w:i w:val="0"/>
            <w:iCs w:val="0"/>
          </w:rPr>
          <w:delText>23. Wang, B., Mezlini, A.M., Demir, F., Fiume, M., Tu, Z., Brudno, M., Haibe-Kains, B., Goldenberg, A.:</w:delText>
        </w:r>
        <w:r w:rsidR="000D3D42" w:rsidDel="00B2065B">
          <w:rPr>
            <w:rFonts w:ascii="Times New Roman" w:hAnsi="Times New Roman" w:cs="Times New Roman"/>
            <w:i w:val="0"/>
            <w:iCs w:val="0"/>
          </w:rPr>
          <w:delText xml:space="preserve"> </w:delText>
        </w:r>
        <w:r w:rsidRPr="002175CC" w:rsidDel="00B2065B">
          <w:rPr>
            <w:rFonts w:ascii="Times New Roman" w:hAnsi="Times New Roman" w:cs="Times New Roman"/>
            <w:i w:val="0"/>
            <w:iCs w:val="0"/>
          </w:rPr>
          <w:delText>Similarity network fusion for aggregating data types on a genomic scale. Nature methods 11(3), 333 (2014)</w:delText>
        </w:r>
      </w:del>
    </w:p>
    <w:p w14:paraId="1AD165FB" w14:textId="70B1C0D3" w:rsidR="002175CC" w:rsidDel="00B2065B" w:rsidRDefault="002175CC" w:rsidP="000D3D42">
      <w:pPr>
        <w:pStyle w:val="Caption"/>
        <w:jc w:val="both"/>
        <w:rPr>
          <w:del w:id="1771" w:author="Amin Khodamoradi" w:date="2023-12-15T16:53:00Z"/>
          <w:rFonts w:ascii="Times New Roman" w:hAnsi="Times New Roman" w:cs="Times New Roman"/>
          <w:i w:val="0"/>
          <w:iCs w:val="0"/>
        </w:rPr>
      </w:pPr>
      <w:del w:id="1772" w:author="Amin Khodamoradi" w:date="2023-12-15T16:53:00Z">
        <w:r w:rsidRPr="002175CC" w:rsidDel="00B2065B">
          <w:rPr>
            <w:rFonts w:ascii="Times New Roman" w:hAnsi="Times New Roman" w:cs="Times New Roman"/>
            <w:i w:val="0"/>
            <w:iCs w:val="0"/>
          </w:rPr>
          <w:delText>24. Olayan, R.S., Ashoor, H., Bajic, V.B.: Ddr: efficient computational method to predict drug–target interactions</w:delText>
        </w:r>
        <w:r w:rsidR="000D3D42" w:rsidDel="00B2065B">
          <w:rPr>
            <w:rFonts w:ascii="Times New Roman" w:hAnsi="Times New Roman" w:cs="Times New Roman"/>
            <w:i w:val="0"/>
            <w:iCs w:val="0"/>
          </w:rPr>
          <w:delText xml:space="preserve"> using graph mining and machine learning approaches. </w:delText>
        </w:r>
        <w:r w:rsidR="000D3D42" w:rsidRPr="000D3D42" w:rsidDel="00B2065B">
          <w:rPr>
            <w:rFonts w:ascii="Times New Roman" w:hAnsi="Times New Roman" w:cs="Times New Roman"/>
            <w:i w:val="0"/>
            <w:iCs w:val="0"/>
          </w:rPr>
          <w:delText>Bioinformatics</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34(7),</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1164–1173</w:delText>
        </w:r>
        <w:r w:rsidR="000D3D42" w:rsidDel="00B2065B">
          <w:rPr>
            <w:rFonts w:ascii="Times New Roman" w:hAnsi="Times New Roman" w:cs="Times New Roman"/>
            <w:i w:val="0"/>
            <w:iCs w:val="0"/>
          </w:rPr>
          <w:delText xml:space="preserve"> </w:delText>
        </w:r>
        <w:r w:rsidR="000D3D42" w:rsidRPr="000D3D42" w:rsidDel="00B2065B">
          <w:rPr>
            <w:rFonts w:ascii="Times New Roman" w:hAnsi="Times New Roman" w:cs="Times New Roman"/>
            <w:i w:val="0"/>
            <w:iCs w:val="0"/>
          </w:rPr>
          <w:delText>(2018)</w:delText>
        </w:r>
      </w:del>
    </w:p>
    <w:p w14:paraId="6E420448" w14:textId="08CDDE64" w:rsidR="000D3D42" w:rsidRPr="000D3D42" w:rsidDel="00B2065B" w:rsidRDefault="000D3D42" w:rsidP="000D3D42">
      <w:pPr>
        <w:pStyle w:val="Caption"/>
        <w:jc w:val="both"/>
        <w:rPr>
          <w:del w:id="1773" w:author="Amin Khodamoradi" w:date="2023-12-15T16:53:00Z"/>
          <w:rFonts w:ascii="Times New Roman" w:hAnsi="Times New Roman" w:cs="Times New Roman"/>
          <w:i w:val="0"/>
          <w:iCs w:val="0"/>
        </w:rPr>
      </w:pPr>
      <w:del w:id="1774" w:author="Amin Khodamoradi" w:date="2023-12-15T16:53:00Z">
        <w:r w:rsidRPr="000D3D42" w:rsidDel="00B2065B">
          <w:rPr>
            <w:rFonts w:ascii="Times New Roman" w:hAnsi="Times New Roman" w:cs="Times New Roman"/>
            <w:i w:val="0"/>
            <w:iCs w:val="0"/>
          </w:rPr>
          <w:delText>25. Tian, Z., Guo, M., Wang, C., Xing, L., Wang, L., Zhang, Y.: Constructing an integrated gene similarity</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network for the identification of disease genes. Journal of biomedical semantics 8(1), 32 (2017)</w:delText>
        </w:r>
      </w:del>
    </w:p>
    <w:p w14:paraId="75AB1D89" w14:textId="7866F293" w:rsidR="000D3D42" w:rsidRPr="000D3D42" w:rsidDel="00B2065B" w:rsidRDefault="000D3D42" w:rsidP="000D3D42">
      <w:pPr>
        <w:pStyle w:val="Caption"/>
        <w:jc w:val="both"/>
        <w:rPr>
          <w:del w:id="1775" w:author="Amin Khodamoradi" w:date="2023-12-15T16:53:00Z"/>
          <w:rFonts w:ascii="Times New Roman" w:hAnsi="Times New Roman" w:cs="Times New Roman"/>
          <w:i w:val="0"/>
          <w:iCs w:val="0"/>
        </w:rPr>
      </w:pPr>
      <w:del w:id="1776" w:author="Amin Khodamoradi" w:date="2023-12-15T16:53:00Z">
        <w:r w:rsidRPr="000D3D42" w:rsidDel="00B2065B">
          <w:rPr>
            <w:rFonts w:ascii="Times New Roman" w:hAnsi="Times New Roman" w:cs="Times New Roman"/>
            <w:i w:val="0"/>
            <w:iCs w:val="0"/>
          </w:rPr>
          <w:delText>26. Kim, Y.-A., Cho, D.-Y., Przytycka, T.M.: Understanding genotype-phenotype effects in cancer via network</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approaches. PLoS computational biology 12(3), 1004747 (2016)</w:delText>
        </w:r>
      </w:del>
    </w:p>
    <w:p w14:paraId="409919D0" w14:textId="645BA95A" w:rsidR="000D3D42" w:rsidRPr="000D3D42" w:rsidDel="00B2065B" w:rsidRDefault="000D3D42" w:rsidP="000D3D42">
      <w:pPr>
        <w:pStyle w:val="Caption"/>
        <w:jc w:val="both"/>
        <w:rPr>
          <w:del w:id="1777" w:author="Amin Khodamoradi" w:date="2023-12-15T16:53:00Z"/>
          <w:rFonts w:ascii="Times New Roman" w:hAnsi="Times New Roman" w:cs="Times New Roman"/>
          <w:i w:val="0"/>
          <w:iCs w:val="0"/>
        </w:rPr>
      </w:pPr>
      <w:del w:id="1778" w:author="Amin Khodamoradi" w:date="2023-12-15T16:53:00Z">
        <w:r w:rsidRPr="000D3D42" w:rsidDel="00B2065B">
          <w:rPr>
            <w:rFonts w:ascii="Times New Roman" w:hAnsi="Times New Roman" w:cs="Times New Roman"/>
            <w:i w:val="0"/>
            <w:iCs w:val="0"/>
          </w:rPr>
          <w:delText>27. Wang, Y., Liu, T., Xu, D., Shi, H., Zhang, C., Mo, Y.-Y., Wang, Z.: Predicting dna methylation state of cpg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dinucleotide using genome topological features and deep networks. Scientific reports 6, 19598 (2016)</w:delText>
        </w:r>
      </w:del>
    </w:p>
    <w:p w14:paraId="4C8022F1" w14:textId="1DFF0D0B" w:rsidR="000D3D42" w:rsidRPr="000D3D42" w:rsidDel="00B2065B" w:rsidRDefault="000D3D42" w:rsidP="000D3D42">
      <w:pPr>
        <w:pStyle w:val="Caption"/>
        <w:jc w:val="both"/>
        <w:rPr>
          <w:del w:id="1779" w:author="Amin Khodamoradi" w:date="2023-12-15T16:53:00Z"/>
          <w:rFonts w:ascii="Times New Roman" w:hAnsi="Times New Roman" w:cs="Times New Roman"/>
          <w:i w:val="0"/>
          <w:iCs w:val="0"/>
        </w:rPr>
      </w:pPr>
      <w:del w:id="1780" w:author="Amin Khodamoradi" w:date="2023-12-15T16:53:00Z">
        <w:r w:rsidRPr="000D3D42" w:rsidDel="00B2065B">
          <w:rPr>
            <w:rFonts w:ascii="Times New Roman" w:hAnsi="Times New Roman" w:cs="Times New Roman"/>
            <w:i w:val="0"/>
            <w:iCs w:val="0"/>
          </w:rPr>
          <w:delText>28. Huang, Q.-R., Hu, F., Huang, S., Li, H.-X., Yuan, Y.-H., Pan, G.-X., Zhang, W.-J., et al.: Effect of long-term</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fertilization on organic carbon and nitrogen in a subtropical paddy soil. Pedosphere 19(6), 727–734 (2009)</w:delText>
        </w:r>
      </w:del>
    </w:p>
    <w:p w14:paraId="6AC96458" w14:textId="3F838876" w:rsidR="000D3D42" w:rsidRPr="000D3D42" w:rsidDel="00B2065B" w:rsidRDefault="000D3D42" w:rsidP="000D3D42">
      <w:pPr>
        <w:pStyle w:val="Caption"/>
        <w:jc w:val="both"/>
        <w:rPr>
          <w:del w:id="1781" w:author="Amin Khodamoradi" w:date="2023-12-15T16:53:00Z"/>
          <w:rFonts w:ascii="Times New Roman" w:hAnsi="Times New Roman" w:cs="Times New Roman"/>
          <w:i w:val="0"/>
          <w:iCs w:val="0"/>
        </w:rPr>
      </w:pPr>
      <w:del w:id="1782" w:author="Amin Khodamoradi" w:date="2023-12-15T16:53:00Z">
        <w:r w:rsidRPr="000D3D42" w:rsidDel="00B2065B">
          <w:rPr>
            <w:rFonts w:ascii="Times New Roman" w:hAnsi="Times New Roman" w:cs="Times New Roman"/>
            <w:i w:val="0"/>
            <w:iCs w:val="0"/>
          </w:rPr>
          <w:delText>29. Fu, L., Peng, Q.: A deep ensemble model to predict mirna-disease association. Scientific reports 7(1), 1–13</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(2017)</w:delText>
        </w:r>
      </w:del>
    </w:p>
    <w:p w14:paraId="4B1B7A48" w14:textId="59550A2D" w:rsidR="000D3D42" w:rsidRPr="000D3D42" w:rsidDel="00B2065B" w:rsidRDefault="000D3D42" w:rsidP="000D3D42">
      <w:pPr>
        <w:pStyle w:val="Caption"/>
        <w:jc w:val="both"/>
        <w:rPr>
          <w:del w:id="1783" w:author="Amin Khodamoradi" w:date="2023-12-15T16:53:00Z"/>
          <w:rFonts w:ascii="Times New Roman" w:hAnsi="Times New Roman" w:cs="Times New Roman"/>
          <w:i w:val="0"/>
          <w:iCs w:val="0"/>
        </w:rPr>
      </w:pPr>
      <w:del w:id="1784" w:author="Amin Khodamoradi" w:date="2023-12-15T16:53:00Z">
        <w:r w:rsidRPr="000D3D42" w:rsidDel="00B2065B">
          <w:rPr>
            <w:rFonts w:ascii="Times New Roman" w:hAnsi="Times New Roman" w:cs="Times New Roman"/>
            <w:i w:val="0"/>
            <w:iCs w:val="0"/>
          </w:rPr>
          <w:delText>30. Pan, X., Fan, Y.-X., Yan, J., Shen, H.-B.: Ipminer: hidden ncrna-protein interaction sequential pattern mining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with stacked autoencoder for accurate computational prediction. BMC genomics 17(1), 582 (2016)</w:delText>
        </w:r>
      </w:del>
    </w:p>
    <w:p w14:paraId="782EEECD" w14:textId="7184E919" w:rsidR="000D3D42" w:rsidRPr="000D3D42" w:rsidDel="00B2065B" w:rsidRDefault="000D3D42" w:rsidP="000D3D42">
      <w:pPr>
        <w:pStyle w:val="Caption"/>
        <w:jc w:val="both"/>
        <w:rPr>
          <w:del w:id="1785" w:author="Amin Khodamoradi" w:date="2023-12-15T16:53:00Z"/>
          <w:rFonts w:ascii="Times New Roman" w:hAnsi="Times New Roman" w:cs="Times New Roman"/>
          <w:i w:val="0"/>
          <w:iCs w:val="0"/>
        </w:rPr>
      </w:pPr>
      <w:del w:id="1786" w:author="Amin Khodamoradi" w:date="2023-12-15T16:53:00Z">
        <w:r w:rsidRPr="000D3D42" w:rsidDel="00B2065B">
          <w:rPr>
            <w:rFonts w:ascii="Times New Roman" w:hAnsi="Times New Roman" w:cs="Times New Roman"/>
            <w:i w:val="0"/>
            <w:iCs w:val="0"/>
          </w:rPr>
          <w:delText>31. Koch-Weser, J.: Serum drug concentrations in clinical perspective. Therapeutic drug monitoring 3(1), 3–16</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(1981)</w:delText>
        </w:r>
      </w:del>
    </w:p>
    <w:p w14:paraId="3B8C15B9" w14:textId="02A55057" w:rsidR="000D3D42" w:rsidRPr="000D3D42" w:rsidDel="00B2065B" w:rsidRDefault="000D3D42" w:rsidP="000D3D42">
      <w:pPr>
        <w:pStyle w:val="Caption"/>
        <w:jc w:val="both"/>
        <w:rPr>
          <w:del w:id="1787" w:author="Amin Khodamoradi" w:date="2023-12-15T16:53:00Z"/>
          <w:rFonts w:ascii="Times New Roman" w:hAnsi="Times New Roman" w:cs="Times New Roman"/>
          <w:i w:val="0"/>
          <w:iCs w:val="0"/>
        </w:rPr>
      </w:pPr>
      <w:del w:id="1788" w:author="Amin Khodamoradi" w:date="2023-12-15T16:53:00Z">
        <w:r w:rsidRPr="000D3D42" w:rsidDel="00B2065B">
          <w:rPr>
            <w:rFonts w:ascii="Times New Roman" w:hAnsi="Times New Roman" w:cs="Times New Roman"/>
            <w:i w:val="0"/>
            <w:iCs w:val="0"/>
          </w:rPr>
          <w:delText>32. Shi, J.-Y., Huang, H., Li, J.-X., Lei, P., Zhang, Y.-N., Dong, K., Yiu, S.-M.: Tmfuf: a triple matrix</w:delText>
        </w:r>
      </w:del>
    </w:p>
    <w:p w14:paraId="082A3F97" w14:textId="788EC692" w:rsidR="000D3D42" w:rsidRPr="000D3D42" w:rsidDel="00B2065B" w:rsidRDefault="000D3D42" w:rsidP="000D3D42">
      <w:pPr>
        <w:pStyle w:val="Caption"/>
        <w:jc w:val="both"/>
        <w:rPr>
          <w:del w:id="1789" w:author="Amin Khodamoradi" w:date="2023-12-15T16:53:00Z"/>
          <w:rFonts w:ascii="Times New Roman" w:hAnsi="Times New Roman" w:cs="Times New Roman"/>
          <w:i w:val="0"/>
          <w:iCs w:val="0"/>
        </w:rPr>
      </w:pPr>
      <w:del w:id="1790" w:author="Amin Khodamoradi" w:date="2023-12-15T16:53:00Z">
        <w:r w:rsidRPr="000D3D42" w:rsidDel="00B2065B">
          <w:rPr>
            <w:rFonts w:ascii="Times New Roman" w:hAnsi="Times New Roman" w:cs="Times New Roman"/>
            <w:i w:val="0"/>
            <w:iCs w:val="0"/>
          </w:rPr>
          <w:delText>factorization-based unified framework for predicting comprehensive drug-drug interactions of new drugs. BMC</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ioinformatics 19(14), 27–37 (2018)</w:delText>
        </w:r>
      </w:del>
    </w:p>
    <w:p w14:paraId="57D62E1D" w14:textId="451CA9FD" w:rsidR="000D3D42" w:rsidRPr="000D3D42" w:rsidDel="00B2065B" w:rsidRDefault="000D3D42" w:rsidP="000D3D42">
      <w:pPr>
        <w:pStyle w:val="Caption"/>
        <w:jc w:val="both"/>
        <w:rPr>
          <w:del w:id="1791" w:author="Amin Khodamoradi" w:date="2023-12-15T16:53:00Z"/>
          <w:rFonts w:ascii="Times New Roman" w:hAnsi="Times New Roman" w:cs="Times New Roman"/>
          <w:i w:val="0"/>
          <w:iCs w:val="0"/>
        </w:rPr>
      </w:pPr>
      <w:del w:id="1792" w:author="Amin Khodamoradi" w:date="2023-12-15T16:53:00Z">
        <w:r w:rsidRPr="000D3D42" w:rsidDel="00B2065B">
          <w:rPr>
            <w:rFonts w:ascii="Times New Roman" w:hAnsi="Times New Roman" w:cs="Times New Roman"/>
            <w:i w:val="0"/>
            <w:iCs w:val="0"/>
          </w:rPr>
          <w:delText>33. Yu, H., Mao, K.-T., Shi, J.-Y., Huang, H., Chen, Z., Dong, K., Yiu, S.-M.: Predicting and understanding</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comprehensive drug-drug interactions via semi-nonnegative matrix factorization. BMC systems biology 12(1),</w:delText>
        </w:r>
        <w:r w:rsidDel="00B2065B">
          <w:rPr>
            <w:rFonts w:ascii="Times New Roman" w:hAnsi="Times New Roman" w:cs="Times New Roman"/>
            <w:i w:val="0"/>
            <w:iCs w:val="0"/>
          </w:rPr>
          <w:delText xml:space="preserve"> </w:delText>
        </w:r>
        <w:r w:rsidRPr="000D3D42" w:rsidDel="00B2065B">
          <w:rPr>
            <w:rFonts w:ascii="Times New Roman" w:hAnsi="Times New Roman" w:cs="Times New Roman"/>
            <w:i w:val="0"/>
            <w:iCs w:val="0"/>
          </w:rPr>
          <w:delText>14 (2018)</w:delText>
        </w:r>
      </w:del>
    </w:p>
    <w:p w14:paraId="4EB3F975" w14:textId="5DFB8B0A" w:rsidR="000D3D42" w:rsidRPr="000D3D42" w:rsidDel="00AC2C4A" w:rsidRDefault="000D3D42" w:rsidP="000D3D42">
      <w:pPr>
        <w:pStyle w:val="Caption"/>
        <w:jc w:val="both"/>
        <w:rPr>
          <w:del w:id="1793" w:author="Amin Khodamoradi" w:date="2023-12-15T17:05:00Z"/>
          <w:rFonts w:ascii="Times New Roman" w:hAnsi="Times New Roman" w:cs="Times New Roman"/>
          <w:i w:val="0"/>
          <w:iCs w:val="0"/>
        </w:rPr>
      </w:pPr>
      <w:del w:id="1794" w:author="Amin Khodamoradi" w:date="2023-12-15T17:05:00Z">
        <w:r w:rsidRPr="000D3D42" w:rsidDel="00AC2C4A">
          <w:rPr>
            <w:rFonts w:ascii="Times New Roman" w:hAnsi="Times New Roman" w:cs="Times New Roman"/>
            <w:i w:val="0"/>
            <w:iCs w:val="0"/>
          </w:rPr>
          <w:delText>34. Cokol, M., Kuru, N., Bicak, E., Larkins-Ford, J., Aldridge, B.B.: Efficient measurement and factorization of</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high-order drug interactions in mycobacterium tuberculosis. Science advances 3(10), 1701881 (2017)</w:delText>
        </w:r>
      </w:del>
    </w:p>
    <w:p w14:paraId="6975DF0F" w14:textId="589AEC84" w:rsidR="000D3D42" w:rsidRPr="000D3D42" w:rsidDel="00AC2C4A" w:rsidRDefault="000D3D42" w:rsidP="000D3D42">
      <w:pPr>
        <w:pStyle w:val="Caption"/>
        <w:jc w:val="both"/>
        <w:rPr>
          <w:del w:id="1795" w:author="Amin Khodamoradi" w:date="2023-12-15T17:05:00Z"/>
          <w:rFonts w:ascii="Times New Roman" w:hAnsi="Times New Roman" w:cs="Times New Roman"/>
          <w:i w:val="0"/>
          <w:iCs w:val="0"/>
        </w:rPr>
      </w:pPr>
      <w:del w:id="1796" w:author="Amin Khodamoradi" w:date="2023-12-15T17:05:00Z">
        <w:r w:rsidRPr="000D3D42" w:rsidDel="00AC2C4A">
          <w:rPr>
            <w:rFonts w:ascii="Times New Roman" w:hAnsi="Times New Roman" w:cs="Times New Roman"/>
            <w:i w:val="0"/>
            <w:iCs w:val="0"/>
          </w:rPr>
          <w:delText>35. Shi, J.-Y., Mao, K.-T., Yu, H., Yiu, S.-M.: Detecting drug communities and predicting comprehensive</w:delText>
        </w:r>
        <w:r w:rsidDel="00AC2C4A">
          <w:rPr>
            <w:rFonts w:ascii="Times New Roman" w:hAnsi="Times New Roman" w:cs="Times New Roman"/>
            <w:i w:val="0"/>
            <w:iCs w:val="0"/>
          </w:rPr>
          <w:delText xml:space="preserve"> </w:delText>
        </w:r>
        <w:r w:rsidRPr="000D3D42" w:rsidDel="00AC2C4A">
          <w:rPr>
            <w:rFonts w:ascii="Times New Roman" w:hAnsi="Times New Roman" w:cs="Times New Roman"/>
            <w:i w:val="0"/>
            <w:iCs w:val="0"/>
          </w:rPr>
          <w:delText>drug–drug interactions via balance regularized semi-nonnegative matrix factorization. Journal ofcheminformatics 11(1), 1–16 (2019)</w:delText>
        </w:r>
      </w:del>
    </w:p>
    <w:p w14:paraId="69FB2F51" w14:textId="72C20D72" w:rsidR="000D3D42" w:rsidRPr="000D3D42" w:rsidDel="005A1B14" w:rsidRDefault="000D3D42" w:rsidP="000D3D42">
      <w:pPr>
        <w:pStyle w:val="Caption"/>
        <w:jc w:val="both"/>
        <w:rPr>
          <w:del w:id="1797" w:author="Amin Khodamoradi" w:date="2023-12-15T17:05:00Z"/>
          <w:rFonts w:ascii="Times New Roman" w:hAnsi="Times New Roman" w:cs="Times New Roman"/>
          <w:i w:val="0"/>
          <w:iCs w:val="0"/>
        </w:rPr>
      </w:pPr>
      <w:del w:id="1798" w:author="Amin Khodamoradi" w:date="2023-12-15T17:05:00Z">
        <w:r w:rsidRPr="000D3D42" w:rsidDel="005A1B14">
          <w:rPr>
            <w:rFonts w:ascii="Times New Roman" w:hAnsi="Times New Roman" w:cs="Times New Roman"/>
            <w:i w:val="0"/>
            <w:iCs w:val="0"/>
          </w:rPr>
          <w:delText>36. Camacho, L.A.G., Alves-Souza, S.N.: Social network data to alleviate cold-start in recommender system: A</w:delText>
        </w:r>
        <w:r w:rsidDel="005A1B14">
          <w:rPr>
            <w:rFonts w:ascii="Times New Roman" w:hAnsi="Times New Roman" w:cs="Times New Roman"/>
            <w:i w:val="0"/>
            <w:iCs w:val="0"/>
          </w:rPr>
          <w:delText xml:space="preserve"> </w:delText>
        </w:r>
        <w:r w:rsidRPr="000D3D42" w:rsidDel="005A1B14">
          <w:rPr>
            <w:rFonts w:ascii="Times New Roman" w:hAnsi="Times New Roman" w:cs="Times New Roman"/>
            <w:i w:val="0"/>
            <w:iCs w:val="0"/>
          </w:rPr>
          <w:delText>systematic review. Information Processing &amp; Management 54(4), 529–544 (2018)</w:delText>
        </w:r>
      </w:del>
    </w:p>
    <w:p w14:paraId="645333B4" w14:textId="1B7C70F7" w:rsidR="000D3D42" w:rsidRPr="000D3D42" w:rsidDel="00C03315" w:rsidRDefault="000D3D42" w:rsidP="000D3D42">
      <w:pPr>
        <w:pStyle w:val="Caption"/>
        <w:jc w:val="both"/>
        <w:rPr>
          <w:del w:id="1799" w:author="Amin Khodamoradi" w:date="2023-12-18T17:56:00Z"/>
          <w:rFonts w:ascii="Times New Roman" w:hAnsi="Times New Roman" w:cs="Times New Roman"/>
          <w:i w:val="0"/>
          <w:iCs w:val="0"/>
        </w:rPr>
      </w:pPr>
      <w:del w:id="1800" w:author="Amin Khodamoradi" w:date="2023-12-18T17:56:00Z">
        <w:r w:rsidRPr="000D3D42" w:rsidDel="00C03315">
          <w:rPr>
            <w:rFonts w:ascii="Times New Roman" w:hAnsi="Times New Roman" w:cs="Times New Roman"/>
            <w:i w:val="0"/>
            <w:iCs w:val="0"/>
          </w:rPr>
          <w:delText>37. Zhang, W., Chen, Y., Tu, S., Liu, F., Qu, Q.: Drug side effect prediction through linear neighborhoods and</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multiple data source integration. In: 2016 IEEE International Conference on Bioinformatics and Biomedicine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(BIBM), pp. 427–434 (2016). IEEE</w:delText>
        </w:r>
      </w:del>
    </w:p>
    <w:p w14:paraId="66F37534" w14:textId="2369DD34" w:rsidR="000D3D42" w:rsidRPr="000D3D42" w:rsidDel="00C03315" w:rsidRDefault="000D3D42" w:rsidP="000D3D42">
      <w:pPr>
        <w:pStyle w:val="Caption"/>
        <w:jc w:val="both"/>
        <w:rPr>
          <w:del w:id="1801" w:author="Amin Khodamoradi" w:date="2023-12-18T17:56:00Z"/>
          <w:rFonts w:ascii="Times New Roman" w:hAnsi="Times New Roman" w:cs="Times New Roman"/>
          <w:i w:val="0"/>
          <w:iCs w:val="0"/>
        </w:rPr>
      </w:pPr>
      <w:del w:id="1802" w:author="Amin Khodamoradi" w:date="2023-12-18T17:56:00Z">
        <w:r w:rsidRPr="000D3D42" w:rsidDel="00C03315">
          <w:rPr>
            <w:rFonts w:ascii="Times New Roman" w:hAnsi="Times New Roman" w:cs="Times New Roman"/>
            <w:i w:val="0"/>
            <w:iCs w:val="0"/>
          </w:rPr>
          <w:delText>38. Zhang, W., Chen, Y., Li, D., Yue, X.: Manifold regularized matrix factorization for drug-drug interaction</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prediction. Journal of biomedical informatics 88, 90–97 (2018)</w:delText>
        </w:r>
      </w:del>
    </w:p>
    <w:p w14:paraId="24E42C8D" w14:textId="5AB27754" w:rsidR="000D3D42" w:rsidRPr="000D3D42" w:rsidDel="00C03315" w:rsidRDefault="000D3D42" w:rsidP="000D3D42">
      <w:pPr>
        <w:pStyle w:val="Caption"/>
        <w:jc w:val="both"/>
        <w:rPr>
          <w:del w:id="1803" w:author="Amin Khodamoradi" w:date="2023-12-18T17:56:00Z"/>
          <w:rFonts w:ascii="Times New Roman" w:hAnsi="Times New Roman" w:cs="Times New Roman"/>
          <w:i w:val="0"/>
          <w:iCs w:val="0"/>
        </w:rPr>
      </w:pPr>
      <w:del w:id="1804" w:author="Amin Khodamoradi" w:date="2023-12-18T17:56:00Z">
        <w:r w:rsidRPr="000D3D42" w:rsidDel="00C03315">
          <w:rPr>
            <w:rFonts w:ascii="Times New Roman" w:hAnsi="Times New Roman" w:cs="Times New Roman"/>
            <w:i w:val="0"/>
            <w:iCs w:val="0"/>
          </w:rPr>
          <w:delText>39. Ross Markello: snfpy 0.2.2 (2018). https://pypi.org/project/snfpy/ Accessed Accessed 20 October 2020</w:delText>
        </w:r>
      </w:del>
    </w:p>
    <w:p w14:paraId="608DDCD6" w14:textId="7E3FADB5" w:rsidR="000D3D42" w:rsidRPr="000D3D42" w:rsidDel="00C03315" w:rsidRDefault="000D3D42" w:rsidP="000D3D42">
      <w:pPr>
        <w:pStyle w:val="Caption"/>
        <w:jc w:val="both"/>
        <w:rPr>
          <w:del w:id="1805" w:author="Amin Khodamoradi" w:date="2023-12-18T17:56:00Z"/>
          <w:rFonts w:ascii="Times New Roman" w:hAnsi="Times New Roman" w:cs="Times New Roman"/>
          <w:i w:val="0"/>
          <w:iCs w:val="0"/>
        </w:rPr>
      </w:pPr>
      <w:del w:id="1806" w:author="Amin Khodamoradi" w:date="2023-12-18T17:56:00Z">
        <w:r w:rsidRPr="000D3D42" w:rsidDel="00C03315">
          <w:rPr>
            <w:rFonts w:ascii="Times New Roman" w:hAnsi="Times New Roman" w:cs="Times New Roman"/>
            <w:i w:val="0"/>
            <w:iCs w:val="0"/>
          </w:rPr>
          <w:delText>40. Nair, V., Hinton, G.E.: Rectified linear units improve restricted boltzmann machines. In: ICML (2010)</w:delText>
        </w:r>
      </w:del>
    </w:p>
    <w:p w14:paraId="3D5DDFC0" w14:textId="68C50FD5" w:rsidR="000D3D42" w:rsidRPr="000D3D42" w:rsidDel="00C03315" w:rsidRDefault="000D3D42" w:rsidP="000D3D42">
      <w:pPr>
        <w:pStyle w:val="Caption"/>
        <w:jc w:val="both"/>
        <w:rPr>
          <w:del w:id="1807" w:author="Amin Khodamoradi" w:date="2023-12-18T17:56:00Z"/>
          <w:rFonts w:ascii="Times New Roman" w:hAnsi="Times New Roman" w:cs="Times New Roman"/>
          <w:i w:val="0"/>
          <w:iCs w:val="0"/>
        </w:rPr>
      </w:pPr>
      <w:del w:id="1808" w:author="Amin Khodamoradi" w:date="2023-12-18T17:56:00Z">
        <w:r w:rsidRPr="000D3D42" w:rsidDel="00C03315">
          <w:rPr>
            <w:rFonts w:ascii="Times New Roman" w:hAnsi="Times New Roman" w:cs="Times New Roman"/>
            <w:i w:val="0"/>
            <w:iCs w:val="0"/>
          </w:rPr>
          <w:delText>41. Hinton, G., Deng, L., Yu, D., Dahl, G.E., Mohamed, A.-r., Jaitly, N., Senior, A., Vanhoucke, V., Nguyen, P.,</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Sainath, T.N., et al.: Deep neural networks for acoustic modeling in speech recognition: The shared views of</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four research groups. IEEE Signal processing magazine 29(6), 82–97 (2012)</w:delText>
        </w:r>
      </w:del>
    </w:p>
    <w:p w14:paraId="555D92B4" w14:textId="67BADE3D" w:rsidR="000D3D42" w:rsidRPr="000D3D42" w:rsidDel="00C03315" w:rsidRDefault="000D3D42" w:rsidP="000D3D42">
      <w:pPr>
        <w:pStyle w:val="Caption"/>
        <w:jc w:val="both"/>
        <w:rPr>
          <w:del w:id="1809" w:author="Amin Khodamoradi" w:date="2023-12-18T17:56:00Z"/>
          <w:rFonts w:ascii="Times New Roman" w:hAnsi="Times New Roman" w:cs="Times New Roman"/>
          <w:i w:val="0"/>
          <w:iCs w:val="0"/>
        </w:rPr>
      </w:pPr>
      <w:del w:id="1810" w:author="Amin Khodamoradi" w:date="2023-12-18T17:56:00Z">
        <w:r w:rsidRPr="000D3D42" w:rsidDel="00C03315">
          <w:rPr>
            <w:rFonts w:ascii="Times New Roman" w:hAnsi="Times New Roman" w:cs="Times New Roman"/>
            <w:i w:val="0"/>
            <w:iCs w:val="0"/>
          </w:rPr>
          <w:delText>42. Srivastava, N., Hinton, G., Krizhevsky, A., Sutskever, I., Salakhutdinov, R.: Dropout: a simple way to prevent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neural networks from overfitting. The journal of machine learning research 15(1), 1929–1958 (2014)</w:delText>
        </w:r>
      </w:del>
    </w:p>
    <w:p w14:paraId="01D1E7F3" w14:textId="64321EEA" w:rsidR="000D3D42" w:rsidRPr="000D3D42" w:rsidDel="00C03315" w:rsidRDefault="000D3D42" w:rsidP="000D3D42">
      <w:pPr>
        <w:pStyle w:val="Caption"/>
        <w:jc w:val="both"/>
        <w:rPr>
          <w:del w:id="1811" w:author="Amin Khodamoradi" w:date="2023-12-18T17:56:00Z"/>
          <w:rFonts w:ascii="Times New Roman" w:hAnsi="Times New Roman" w:cs="Times New Roman"/>
          <w:i w:val="0"/>
          <w:iCs w:val="0"/>
        </w:rPr>
      </w:pPr>
      <w:del w:id="1812" w:author="Amin Khodamoradi" w:date="2023-12-18T17:56:00Z">
        <w:r w:rsidRPr="000D3D42" w:rsidDel="00C03315">
          <w:rPr>
            <w:rFonts w:ascii="Times New Roman" w:hAnsi="Times New Roman" w:cs="Times New Roman"/>
            <w:i w:val="0"/>
            <w:iCs w:val="0"/>
          </w:rPr>
          <w:delText>43. Abadi, M., Barham, P., Chen, J., Chen, Z., Davis, A., Dean, J., Devin, M., Ghemawat, S., Irving, G., Isard, M.,</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et al.: Tensorflow: A system for large-scale machine learning. In: 12th {USENIX} Symposium on Operating</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Systems Design and Implementation ({OSDI} 16), pp. 265–283 (2016)</w:delText>
        </w:r>
      </w:del>
    </w:p>
    <w:p w14:paraId="6CBBFF9C" w14:textId="7137DDC4" w:rsidR="000D3D42" w:rsidRPr="000D3D42" w:rsidDel="00C03315" w:rsidRDefault="000D3D42" w:rsidP="000D3D42">
      <w:pPr>
        <w:pStyle w:val="Caption"/>
        <w:jc w:val="both"/>
        <w:rPr>
          <w:del w:id="1813" w:author="Amin Khodamoradi" w:date="2023-12-18T17:56:00Z"/>
          <w:rFonts w:ascii="Times New Roman" w:hAnsi="Times New Roman" w:cs="Times New Roman"/>
          <w:i w:val="0"/>
          <w:iCs w:val="0"/>
        </w:rPr>
      </w:pPr>
      <w:del w:id="1814" w:author="Amin Khodamoradi" w:date="2023-12-18T17:56:00Z">
        <w:r w:rsidRPr="000D3D42" w:rsidDel="00C03315">
          <w:rPr>
            <w:rFonts w:ascii="Times New Roman" w:hAnsi="Times New Roman" w:cs="Times New Roman"/>
            <w:i w:val="0"/>
            <w:iCs w:val="0"/>
          </w:rPr>
          <w:delText xml:space="preserve">44. Chollet, F., et al.: Keras. </w:delText>
        </w:r>
        <w:r w:rsidDel="00C03315">
          <w:fldChar w:fldCharType="begin"/>
        </w:r>
        <w:r w:rsidDel="00C03315">
          <w:delInstrText>HYPERLINK "https://github.com/fchollet/keras"</w:delInstrText>
        </w:r>
        <w:r w:rsidDel="00C03315">
          <w:fldChar w:fldCharType="separate"/>
        </w:r>
        <w:r w:rsidRPr="00236319" w:rsidDel="00C03315">
          <w:rPr>
            <w:rStyle w:val="Hyperlink"/>
            <w:rFonts w:ascii="Times New Roman" w:hAnsi="Times New Roman" w:cs="Times New Roman"/>
            <w:i w:val="0"/>
            <w:iCs w:val="0"/>
          </w:rPr>
          <w:delText>https://github.com/fchollet/keras</w:delText>
        </w:r>
        <w:r w:rsidDel="00C03315">
          <w:rPr>
            <w:rStyle w:val="Hyperlink"/>
            <w:rFonts w:ascii="Times New Roman" w:hAnsi="Times New Roman" w:cs="Times New Roman"/>
            <w:i w:val="0"/>
            <w:iCs w:val="0"/>
          </w:rPr>
          <w:fldChar w:fldCharType="end"/>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45. Ghosal, T., Edithal, V., Ekbal, A., Bhattacharyya, P., Chivukula, S.S.S.K., Tsatsaronis, G.: Is your document</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novel? let attention guide you. an attention based model for document level novelty detection. Natural</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Language Engineering 1(1), 1–38 (1997)</w:delText>
        </w:r>
      </w:del>
    </w:p>
    <w:p w14:paraId="0349F592" w14:textId="6E22A769" w:rsidR="000D3D42" w:rsidRPr="000D3D42" w:rsidDel="00C03315" w:rsidRDefault="000D3D42" w:rsidP="000D3D42">
      <w:pPr>
        <w:pStyle w:val="Caption"/>
        <w:jc w:val="both"/>
        <w:rPr>
          <w:del w:id="1815" w:author="Amin Khodamoradi" w:date="2023-12-18T17:56:00Z"/>
          <w:rFonts w:ascii="Times New Roman" w:hAnsi="Times New Roman" w:cs="Times New Roman"/>
          <w:i w:val="0"/>
          <w:iCs w:val="0"/>
        </w:rPr>
      </w:pPr>
      <w:del w:id="1816" w:author="Amin Khodamoradi" w:date="2023-12-18T17:56:00Z">
        <w:r w:rsidRPr="000D3D42" w:rsidDel="00C03315">
          <w:rPr>
            <w:rFonts w:ascii="Times New Roman" w:hAnsi="Times New Roman" w:cs="Times New Roman"/>
            <w:i w:val="0"/>
            <w:iCs w:val="0"/>
          </w:rPr>
          <w:delText>46. Toda, Y., Okura, F.: Research article how convolutional neural networks diagnose plant disease. Challenge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(LSVRC), 20 (2012)</w:delText>
        </w:r>
      </w:del>
    </w:p>
    <w:p w14:paraId="475E89AD" w14:textId="61A98B42" w:rsidR="000D3D42" w:rsidRPr="000D3D42" w:rsidDel="00C03315" w:rsidRDefault="000D3D42" w:rsidP="000D3D42">
      <w:pPr>
        <w:pStyle w:val="Caption"/>
        <w:jc w:val="both"/>
        <w:rPr>
          <w:del w:id="1817" w:author="Amin Khodamoradi" w:date="2023-12-18T17:56:00Z"/>
          <w:rFonts w:ascii="Times New Roman" w:hAnsi="Times New Roman" w:cs="Times New Roman"/>
          <w:i w:val="0"/>
          <w:iCs w:val="0"/>
        </w:rPr>
      </w:pPr>
      <w:del w:id="1818" w:author="Amin Khodamoradi" w:date="2023-12-18T17:56:00Z">
        <w:r w:rsidRPr="000D3D42" w:rsidDel="00C03315">
          <w:rPr>
            <w:rFonts w:ascii="Times New Roman" w:hAnsi="Times New Roman" w:cs="Times New Roman"/>
            <w:i w:val="0"/>
            <w:iCs w:val="0"/>
          </w:rPr>
          <w:delText>47. Seen, S.: 1-day learning, 1-year localization: Long-term lidar localization using scan context image. Database</w:delText>
        </w:r>
        <w:r w:rsidDel="00C03315">
          <w:rPr>
            <w:rFonts w:ascii="Times New Roman" w:hAnsi="Times New Roman" w:cs="Times New Roman"/>
            <w:i w:val="0"/>
            <w:iCs w:val="0"/>
          </w:rPr>
          <w:delText xml:space="preserve"> </w:delText>
        </w:r>
        <w:r w:rsidRPr="000D3D42" w:rsidDel="00C03315">
          <w:rPr>
            <w:rFonts w:ascii="Times New Roman" w:hAnsi="Times New Roman" w:cs="Times New Roman"/>
            <w:i w:val="0"/>
            <w:iCs w:val="0"/>
          </w:rPr>
          <w:delText>2012, 01–15 (2012)</w:delText>
        </w:r>
      </w:del>
    </w:p>
    <w:p w14:paraId="10D48F10" w14:textId="65A95C83" w:rsidR="000D3D42" w:rsidDel="00C03315" w:rsidRDefault="000D3D42" w:rsidP="000D3D42">
      <w:pPr>
        <w:pStyle w:val="Caption"/>
        <w:jc w:val="both"/>
        <w:rPr>
          <w:del w:id="1819" w:author="Amin Khodamoradi" w:date="2023-12-18T17:56:00Z"/>
          <w:rFonts w:ascii="Times New Roman" w:hAnsi="Times New Roman" w:cs="Times New Roman"/>
          <w:i w:val="0"/>
          <w:iCs w:val="0"/>
        </w:rPr>
      </w:pPr>
      <w:del w:id="1820" w:author="Amin Khodamoradi" w:date="2023-12-18T17:56:00Z">
        <w:r w:rsidRPr="000D3D42" w:rsidDel="00C03315">
          <w:rPr>
            <w:rFonts w:ascii="Times New Roman" w:hAnsi="Times New Roman" w:cs="Times New Roman"/>
            <w:i w:val="0"/>
            <w:iCs w:val="0"/>
          </w:rPr>
          <w:delText>48. Kingma, D.P., Ba, J.: Adam: A method for stochastic optimization. arXiv preprint arXiv:1412.6980 (2014)</w:delText>
        </w:r>
      </w:del>
    </w:p>
    <w:p w14:paraId="458121CB" w14:textId="7C7DA86B" w:rsidR="000D3D42" w:rsidRPr="000D3D42" w:rsidDel="00C03315" w:rsidRDefault="000D3D42" w:rsidP="000D3D42">
      <w:pPr>
        <w:pStyle w:val="Caption"/>
        <w:jc w:val="both"/>
        <w:rPr>
          <w:del w:id="1821" w:author="Amin Khodamoradi" w:date="2023-12-18T17:56:00Z"/>
          <w:rFonts w:ascii="Times New Roman" w:hAnsi="Times New Roman" w:cs="Times New Roman"/>
          <w:i w:val="0"/>
          <w:iCs w:val="0"/>
        </w:rPr>
      </w:pPr>
    </w:p>
    <w:p w14:paraId="6A96EDCF" w14:textId="19444386" w:rsidR="006A1AB9" w:rsidRPr="000D3D42" w:rsidDel="00563E31" w:rsidRDefault="000D3D42" w:rsidP="00234F05">
      <w:pPr>
        <w:pStyle w:val="Caption"/>
        <w:jc w:val="both"/>
        <w:rPr>
          <w:del w:id="1822" w:author="Amin Khodamoradi" w:date="2024-04-08T16:41:00Z" w16du:dateUtc="2024-04-08T15:41:00Z"/>
          <w:rFonts w:ascii="Times New Roman" w:hAnsi="Times New Roman" w:cs="Times New Roman"/>
          <w:i w:val="0"/>
          <w:iCs w:val="0"/>
        </w:rPr>
      </w:pPr>
      <w:del w:id="1823" w:author="Amin Khodamoradi" w:date="2024-04-08T16:41:00Z" w16du:dateUtc="2024-04-08T15:41:00Z">
        <w:r w:rsidRPr="000D3D42" w:rsidDel="00563E31">
          <w:rPr>
            <w:rFonts w:ascii="Times New Roman" w:hAnsi="Times New Roman" w:cs="Times New Roman"/>
            <w:i w:val="0"/>
            <w:iCs w:val="0"/>
          </w:rPr>
          <w:delText>Figures</w:delText>
        </w:r>
      </w:del>
    </w:p>
    <w:p w14:paraId="6C608B98" w14:textId="0C4AF840" w:rsidR="000D3D42" w:rsidRPr="000D3D42" w:rsidDel="00563E31" w:rsidRDefault="000D3D42" w:rsidP="000D3D42">
      <w:pPr>
        <w:pStyle w:val="Caption"/>
        <w:jc w:val="both"/>
        <w:rPr>
          <w:del w:id="1824" w:author="Amin Khodamoradi" w:date="2024-04-08T16:41:00Z" w16du:dateUtc="2024-04-08T15:41:00Z"/>
          <w:rFonts w:ascii="Times New Roman" w:hAnsi="Times New Roman" w:cs="Times New Roman"/>
          <w:i w:val="0"/>
          <w:iCs w:val="0"/>
        </w:rPr>
      </w:pPr>
      <w:del w:id="1825" w:author="Amin Khodamoradi" w:date="2024-04-08T16:41:00Z" w16du:dateUtc="2024-04-08T15:41:00Z">
        <w:r w:rsidRPr="000D3D42" w:rsidDel="00563E31">
          <w:rPr>
            <w:rFonts w:ascii="Times New Roman" w:hAnsi="Times New Roman" w:cs="Times New Roman"/>
            <w:i w:val="0"/>
            <w:iCs w:val="0"/>
          </w:rPr>
          <w:delText>Tables</w:delText>
        </w:r>
      </w:del>
    </w:p>
    <w:p w14:paraId="4ED8333D" w14:textId="27807B00" w:rsidR="000D3D42" w:rsidRPr="000D3D42" w:rsidDel="00B01AED" w:rsidRDefault="000D3D42" w:rsidP="000D3D42">
      <w:pPr>
        <w:pStyle w:val="Caption"/>
        <w:jc w:val="both"/>
        <w:rPr>
          <w:del w:id="1826" w:author="Amin Khodamoradi" w:date="2024-01-08T11:19:00Z"/>
          <w:rFonts w:ascii="Times New Roman" w:hAnsi="Times New Roman" w:cs="Times New Roman"/>
          <w:i w:val="0"/>
          <w:iCs w:val="0"/>
        </w:rPr>
      </w:pPr>
      <w:del w:id="1827" w:author="Amin Khodamoradi" w:date="2024-01-08T11:19:00Z">
        <w:r w:rsidRPr="000D3D42" w:rsidDel="00B01AED">
          <w:rPr>
            <w:rFonts w:ascii="Times New Roman" w:hAnsi="Times New Roman" w:cs="Times New Roman"/>
            <w:i w:val="0"/>
            <w:iCs w:val="0"/>
          </w:rPr>
          <w:delText>Additional Files</w:delText>
        </w:r>
      </w:del>
    </w:p>
    <w:p w14:paraId="57329016" w14:textId="7648451E" w:rsidR="000D3D42" w:rsidRPr="000D3D42" w:rsidDel="00B01AED" w:rsidRDefault="000D3D42" w:rsidP="000D3D42">
      <w:pPr>
        <w:pStyle w:val="Caption"/>
        <w:jc w:val="both"/>
        <w:rPr>
          <w:del w:id="1828" w:author="Amin Khodamoradi" w:date="2024-01-08T11:19:00Z"/>
          <w:rFonts w:ascii="Times New Roman" w:hAnsi="Times New Roman" w:cs="Times New Roman"/>
          <w:i w:val="0"/>
          <w:iCs w:val="0"/>
        </w:rPr>
      </w:pPr>
      <w:del w:id="1829" w:author="Amin Khodamoradi" w:date="2024-01-08T11:19:00Z">
        <w:r w:rsidRPr="000D3D42" w:rsidDel="00B01AED">
          <w:rPr>
            <w:rFonts w:ascii="Times New Roman" w:hAnsi="Times New Roman" w:cs="Times New Roman"/>
            <w:i w:val="0"/>
            <w:iCs w:val="0"/>
          </w:rPr>
          <w:delText>Additional file 1 — Sample additional file title</w:delText>
        </w:r>
      </w:del>
    </w:p>
    <w:p w14:paraId="49CE8F88" w14:textId="3BDB7F4D" w:rsidR="000D3D42" w:rsidRPr="000D3D42" w:rsidDel="00B01AED" w:rsidRDefault="000D3D42" w:rsidP="000D3D42">
      <w:pPr>
        <w:pStyle w:val="Caption"/>
        <w:jc w:val="both"/>
        <w:rPr>
          <w:del w:id="1830" w:author="Amin Khodamoradi" w:date="2024-01-08T11:19:00Z"/>
          <w:rFonts w:ascii="Times New Roman" w:hAnsi="Times New Roman" w:cs="Times New Roman"/>
          <w:i w:val="0"/>
          <w:iCs w:val="0"/>
        </w:rPr>
      </w:pPr>
      <w:del w:id="1831" w:author="Amin Khodamoradi" w:date="2024-01-08T11:19:00Z">
        <w:r w:rsidRPr="000D3D42" w:rsidDel="00B01AED">
          <w:rPr>
            <w:rFonts w:ascii="Times New Roman" w:hAnsi="Times New Roman" w:cs="Times New Roman"/>
            <w:i w:val="0"/>
            <w:iCs w:val="0"/>
          </w:rPr>
          <w:delText>Additional file descriptions text (including details of how to view the file, if it is in a non-standard format or the file</w:delText>
        </w:r>
      </w:del>
    </w:p>
    <w:p w14:paraId="146531B2" w14:textId="22DF2FDA" w:rsidR="000D3D42" w:rsidRPr="000D3D42" w:rsidDel="00B01AED" w:rsidRDefault="000D3D42" w:rsidP="000D3D42">
      <w:pPr>
        <w:pStyle w:val="Caption"/>
        <w:jc w:val="both"/>
        <w:rPr>
          <w:del w:id="1832" w:author="Amin Khodamoradi" w:date="2024-01-08T11:19:00Z"/>
          <w:rFonts w:ascii="Times New Roman" w:hAnsi="Times New Roman" w:cs="Times New Roman"/>
          <w:i w:val="0"/>
          <w:iCs w:val="0"/>
        </w:rPr>
      </w:pPr>
      <w:del w:id="1833" w:author="Amin Khodamoradi" w:date="2024-01-08T11:19:00Z">
        <w:r w:rsidRPr="000D3D42" w:rsidDel="00B01AED">
          <w:rPr>
            <w:rFonts w:ascii="Times New Roman" w:hAnsi="Times New Roman" w:cs="Times New Roman"/>
            <w:i w:val="0"/>
            <w:iCs w:val="0"/>
          </w:rPr>
          <w:delText>extension). This might refer to a multi-page table or a figure.</w:delText>
        </w:r>
      </w:del>
    </w:p>
    <w:p w14:paraId="0930329D" w14:textId="6F761A4A" w:rsidR="000D3D42" w:rsidDel="00B01AED" w:rsidRDefault="000D3D42" w:rsidP="000D3D42">
      <w:pPr>
        <w:pStyle w:val="Caption"/>
        <w:jc w:val="both"/>
        <w:rPr>
          <w:del w:id="1834" w:author="Amin Khodamoradi" w:date="2024-01-08T11:19:00Z"/>
          <w:rFonts w:ascii="Times New Roman" w:hAnsi="Times New Roman" w:cs="Times New Roman"/>
          <w:i w:val="0"/>
          <w:iCs w:val="0"/>
        </w:rPr>
      </w:pPr>
      <w:del w:id="1835" w:author="Amin Khodamoradi" w:date="2024-01-08T11:19:00Z">
        <w:r w:rsidRPr="000D3D42" w:rsidDel="00B01AED">
          <w:rPr>
            <w:rFonts w:ascii="Times New Roman" w:hAnsi="Times New Roman" w:cs="Times New Roman"/>
            <w:i w:val="0"/>
            <w:iCs w:val="0"/>
          </w:rPr>
          <w:delText>Additional file 2 — Sample additional file title</w:delText>
        </w:r>
      </w:del>
    </w:p>
    <w:p w14:paraId="19126650" w14:textId="11743F39" w:rsidR="000D3D42" w:rsidDel="00B01AED" w:rsidRDefault="000D3D42" w:rsidP="000D3D42">
      <w:pPr>
        <w:pStyle w:val="Caption"/>
        <w:jc w:val="both"/>
        <w:rPr>
          <w:ins w:id="1836" w:author="mcm" w:date="2023-11-09T17:18:00Z"/>
          <w:del w:id="1837" w:author="Amin Khodamoradi" w:date="2024-01-08T11:19:00Z"/>
          <w:rFonts w:ascii="Times New Roman" w:hAnsi="Times New Roman" w:cs="Times New Roman"/>
          <w:i w:val="0"/>
          <w:iCs w:val="0"/>
        </w:rPr>
      </w:pPr>
      <w:del w:id="1838" w:author="Amin Khodamoradi" w:date="2024-01-08T11:19:00Z">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file </w:delText>
        </w:r>
        <w:r w:rsidRPr="000D3D42" w:rsidDel="00B01AED">
          <w:rPr>
            <w:rFonts w:ascii="Times New Roman" w:hAnsi="Times New Roman" w:cs="Times New Roman"/>
            <w:i w:val="0"/>
            <w:iCs w:val="0"/>
          </w:rPr>
          <w:delText>Additional</w:delText>
        </w:r>
        <w:r w:rsidDel="00B01AED">
          <w:rPr>
            <w:rFonts w:ascii="Times New Roman" w:hAnsi="Times New Roman" w:cs="Times New Roman"/>
            <w:i w:val="0"/>
            <w:iCs w:val="0"/>
          </w:rPr>
          <w:delText xml:space="preserve"> text.</w:delText>
        </w:r>
      </w:del>
    </w:p>
    <w:p w14:paraId="61D773CE" w14:textId="77777777" w:rsidR="00E03EC1" w:rsidDel="00B01AED" w:rsidRDefault="00E03EC1" w:rsidP="000D3D42">
      <w:pPr>
        <w:pStyle w:val="Caption"/>
        <w:jc w:val="both"/>
        <w:rPr>
          <w:ins w:id="1839" w:author="mcm" w:date="2023-11-09T17:18:00Z"/>
          <w:del w:id="1840" w:author="Amin Khodamoradi" w:date="2024-01-08T11:20:00Z"/>
          <w:rFonts w:ascii="Times New Roman" w:hAnsi="Times New Roman" w:cs="Times New Roman"/>
          <w:i w:val="0"/>
          <w:iCs w:val="0"/>
        </w:rPr>
      </w:pPr>
    </w:p>
    <w:p w14:paraId="218A1C92" w14:textId="1046E2DA" w:rsidR="00E03EC1" w:rsidRPr="00AF7B5D" w:rsidDel="00B01AED" w:rsidRDefault="00E03EC1" w:rsidP="000D3D42">
      <w:pPr>
        <w:pStyle w:val="Caption"/>
        <w:jc w:val="both"/>
        <w:rPr>
          <w:ins w:id="1841" w:author="mcm" w:date="2023-11-09T17:19:00Z"/>
          <w:del w:id="1842" w:author="Amin Khodamoradi" w:date="2024-01-08T11:19:00Z"/>
          <w:rFonts w:ascii="Times New Roman" w:hAnsi="Times New Roman" w:cs="Times New Roman"/>
          <w:i w:val="0"/>
          <w:iCs w:val="0"/>
          <w:rPrChange w:id="1843" w:author="mcm" w:date="2023-11-13T14:45:00Z">
            <w:rPr>
              <w:ins w:id="1844" w:author="mcm" w:date="2023-11-09T17:19:00Z"/>
              <w:del w:id="1845" w:author="Amin Khodamoradi" w:date="2024-01-08T11:19:00Z"/>
              <w:rFonts w:ascii="Times New Roman" w:hAnsi="Times New Roman" w:cs="Times New Roman"/>
              <w:i w:val="0"/>
              <w:iCs w:val="0"/>
              <w:lang w:val="pt-PT"/>
            </w:rPr>
          </w:rPrChange>
        </w:rPr>
      </w:pPr>
      <w:ins w:id="1846" w:author="mcm" w:date="2023-11-09T17:18:00Z">
        <w:del w:id="1847" w:author="Amin Khodamoradi" w:date="2024-01-08T11:19:00Z">
          <w:r w:rsidRPr="00AF7B5D" w:rsidDel="00B01AED">
            <w:rPr>
              <w:rFonts w:ascii="Times New Roman" w:hAnsi="Times New Roman" w:cs="Times New Roman"/>
              <w:i w:val="0"/>
              <w:iCs w:val="0"/>
            </w:rPr>
            <w:delText xml:space="preserve">[a] </w:delText>
          </w:r>
        </w:del>
      </w:ins>
      <w:ins w:id="1848" w:author="mcm" w:date="2023-11-09T17:19:00Z">
        <w:del w:id="1849" w:author="Amin Khodamoradi" w:date="2024-01-08T11:19:00Z">
          <w:r w:rsidDel="00B01AED">
            <w:rPr>
              <w:rFonts w:ascii="Times New Roman" w:hAnsi="Times New Roman" w:cs="Times New Roman"/>
              <w:i w:val="0"/>
              <w:iCs w:val="0"/>
              <w:lang w:val="pt-PT"/>
            </w:rPr>
            <w:fldChar w:fldCharType="begin"/>
          </w:r>
          <w:r w:rsidRPr="00AF7B5D" w:rsidDel="00B01AED">
            <w:rPr>
              <w:rFonts w:ascii="Times New Roman" w:hAnsi="Times New Roman" w:cs="Times New Roman"/>
              <w:i w:val="0"/>
              <w:iCs w:val="0"/>
              <w:rPrChange w:id="1850" w:author="mcm" w:date="2023-11-13T14:45:00Z">
                <w:rPr>
                  <w:rFonts w:ascii="Times New Roman" w:hAnsi="Times New Roman" w:cs="Times New Roman"/>
                  <w:i w:val="0"/>
                  <w:iCs w:val="0"/>
                  <w:lang w:val="pt-PT"/>
                </w:rPr>
              </w:rPrChange>
            </w:rPr>
            <w:delInstrText>HYPERLINK "</w:delInstrText>
          </w:r>
        </w:del>
      </w:ins>
      <w:ins w:id="1851" w:author="mcm" w:date="2023-11-09T17:18:00Z">
        <w:del w:id="1852" w:author="Amin Khodamoradi" w:date="2024-01-08T11:19:00Z">
          <w:r w:rsidRPr="00AF7B5D" w:rsidDel="00B01AED">
            <w:rPr>
              <w:rFonts w:ascii="Times New Roman" w:hAnsi="Times New Roman" w:cs="Times New Roman"/>
              <w:i w:val="0"/>
              <w:iCs w:val="0"/>
            </w:rPr>
            <w:delInstrText>https://www.frontiersin.org/articles/10.3389/fphar.2023.1088900/full</w:delInstrText>
          </w:r>
        </w:del>
      </w:ins>
      <w:ins w:id="1853" w:author="mcm" w:date="2023-11-09T17:19:00Z">
        <w:del w:id="1854" w:author="Amin Khodamoradi" w:date="2024-01-08T11:19:00Z">
          <w:r w:rsidRPr="00AF7B5D" w:rsidDel="00B01AED">
            <w:rPr>
              <w:rFonts w:ascii="Times New Roman" w:hAnsi="Times New Roman" w:cs="Times New Roman"/>
              <w:i w:val="0"/>
              <w:iCs w:val="0"/>
              <w:rPrChange w:id="1855" w:author="mcm" w:date="2023-11-13T14:45:00Z">
                <w:rPr>
                  <w:rFonts w:ascii="Times New Roman" w:hAnsi="Times New Roman" w:cs="Times New Roman"/>
                  <w:i w:val="0"/>
                  <w:iCs w:val="0"/>
                  <w:lang w:val="pt-PT"/>
                </w:rPr>
              </w:rPrChange>
            </w:rPr>
            <w:delInstrText>"</w:delInstrText>
          </w:r>
          <w:r w:rsidDel="00B01AED">
            <w:rPr>
              <w:rFonts w:ascii="Times New Roman" w:hAnsi="Times New Roman" w:cs="Times New Roman"/>
              <w:i w:val="0"/>
              <w:iCs w:val="0"/>
              <w:lang w:val="pt-PT"/>
            </w:rPr>
          </w:r>
          <w:r w:rsidDel="00B01AED">
            <w:rPr>
              <w:rFonts w:ascii="Times New Roman" w:hAnsi="Times New Roman" w:cs="Times New Roman"/>
              <w:i w:val="0"/>
              <w:iCs w:val="0"/>
              <w:lang w:val="pt-PT"/>
            </w:rPr>
            <w:fldChar w:fldCharType="separate"/>
          </w:r>
        </w:del>
      </w:ins>
      <w:ins w:id="1856" w:author="mcm" w:date="2023-11-09T17:18:00Z">
        <w:del w:id="1857" w:author="Amin Khodamoradi" w:date="2024-01-08T11:19:00Z">
          <w:r w:rsidRPr="00AF7B5D" w:rsidDel="00B01AED">
            <w:rPr>
              <w:rStyle w:val="Hyperlink"/>
              <w:rPrChange w:id="1858" w:author="mcm" w:date="2023-11-13T14:45:00Z">
                <w:rPr>
                  <w:rFonts w:ascii="Times New Roman" w:hAnsi="Times New Roman" w:cs="Times New Roman"/>
                  <w:i w:val="0"/>
                  <w:iCs w:val="0"/>
                </w:rPr>
              </w:rPrChange>
            </w:rPr>
            <w:delText>https://www.frontiersin.org/articles/10.3389/fphar.2023.1088900/full</w:delText>
          </w:r>
        </w:del>
      </w:ins>
      <w:ins w:id="1859" w:author="mcm" w:date="2023-11-09T17:19:00Z">
        <w:del w:id="1860" w:author="Amin Khodamoradi" w:date="2024-01-08T11:19:00Z">
          <w:r w:rsidDel="00B01AED">
            <w:rPr>
              <w:rFonts w:ascii="Times New Roman" w:hAnsi="Times New Roman" w:cs="Times New Roman"/>
              <w:i w:val="0"/>
              <w:iCs w:val="0"/>
              <w:lang w:val="pt-PT"/>
            </w:rPr>
            <w:fldChar w:fldCharType="end"/>
          </w:r>
        </w:del>
      </w:ins>
    </w:p>
    <w:p w14:paraId="1F81AF64" w14:textId="6A412442" w:rsidR="00E03EC1" w:rsidDel="00B01AED" w:rsidRDefault="00E03EC1" w:rsidP="000D3D42">
      <w:pPr>
        <w:pStyle w:val="Caption"/>
        <w:jc w:val="both"/>
        <w:rPr>
          <w:ins w:id="1861" w:author="mcm" w:date="2023-11-09T18:08:00Z"/>
          <w:del w:id="1862" w:author="Amin Khodamoradi" w:date="2024-01-08T11:19:00Z"/>
          <w:rFonts w:ascii="Times New Roman" w:hAnsi="Times New Roman" w:cs="Times New Roman"/>
          <w:i w:val="0"/>
          <w:iCs w:val="0"/>
        </w:rPr>
      </w:pPr>
      <w:ins w:id="1863" w:author="mcm" w:date="2023-11-09T17:19:00Z">
        <w:del w:id="1864" w:author="Amin Khodamoradi" w:date="2024-01-08T11:19:00Z">
          <w:r w:rsidRPr="00E03EC1" w:rsidDel="00B01AED">
            <w:rPr>
              <w:rFonts w:ascii="Times New Roman" w:hAnsi="Times New Roman" w:cs="Times New Roman"/>
              <w:i w:val="0"/>
              <w:iCs w:val="0"/>
              <w:rPrChange w:id="1865" w:author="mcm" w:date="2023-11-09T17:19:00Z">
                <w:rPr>
                  <w:rFonts w:ascii="Times New Roman" w:hAnsi="Times New Roman" w:cs="Times New Roman"/>
                  <w:i w:val="0"/>
                  <w:iCs w:val="0"/>
                  <w:lang w:val="pt-PT"/>
                </w:rPr>
              </w:rPrChange>
            </w:rPr>
            <w:delText xml:space="preserve">[b] </w:delText>
          </w:r>
          <w:r w:rsidRPr="00E03EC1" w:rsidDel="00B01AED">
            <w:rPr>
              <w:rFonts w:ascii="Times New Roman" w:hAnsi="Times New Roman" w:cs="Times New Roman"/>
              <w:i w:val="0"/>
              <w:iCs w:val="0"/>
            </w:rPr>
            <w:delText xml:space="preserve">Malki, M.A., Pearson, E.R. Drug–drug–gene interactions and adverse drug reactions. Pharmacogenomics J 20, 355–366 (2020). </w:delText>
          </w:r>
        </w:del>
      </w:ins>
      <w:ins w:id="1866" w:author="mcm" w:date="2023-11-09T18:08:00Z">
        <w:del w:id="1867" w:author="Amin Khodamoradi" w:date="2024-01-08T11:19:00Z">
          <w:r w:rsidDel="00B01AED">
            <w:rPr>
              <w:rFonts w:ascii="Times New Roman" w:hAnsi="Times New Roman" w:cs="Times New Roman"/>
              <w:i w:val="0"/>
              <w:iCs w:val="0"/>
            </w:rPr>
            <w:fldChar w:fldCharType="begin"/>
          </w:r>
          <w:r w:rsidDel="00B01AED">
            <w:rPr>
              <w:rFonts w:ascii="Times New Roman" w:hAnsi="Times New Roman" w:cs="Times New Roman"/>
              <w:i w:val="0"/>
              <w:iCs w:val="0"/>
            </w:rPr>
            <w:delInstrText>HYPERLINK "</w:delInstrText>
          </w:r>
        </w:del>
      </w:ins>
      <w:ins w:id="1868" w:author="mcm" w:date="2023-11-09T17:19:00Z">
        <w:del w:id="1869" w:author="Amin Khodamoradi" w:date="2024-01-08T11:19:00Z">
          <w:r w:rsidRPr="00E03EC1" w:rsidDel="00B01AED">
            <w:rPr>
              <w:rFonts w:ascii="Times New Roman" w:hAnsi="Times New Roman" w:cs="Times New Roman"/>
              <w:i w:val="0"/>
              <w:iCs w:val="0"/>
            </w:rPr>
            <w:delInstrText>https://doi.org/10.1038/s41397-019-0122-0</w:delInstrText>
          </w:r>
        </w:del>
      </w:ins>
      <w:ins w:id="1870" w:author="mcm" w:date="2023-11-09T18:08:00Z">
        <w:del w:id="1871" w:author="Amin Khodamoradi" w:date="2024-01-08T11:19:00Z">
          <w:r w:rsidDel="00B01AED">
            <w:rPr>
              <w:rFonts w:ascii="Times New Roman" w:hAnsi="Times New Roman" w:cs="Times New Roman"/>
              <w:i w:val="0"/>
              <w:iCs w:val="0"/>
            </w:rPr>
            <w:delInstrText>"</w:delInstrText>
          </w:r>
          <w:r w:rsidDel="00B01AED">
            <w:rPr>
              <w:rFonts w:ascii="Times New Roman" w:hAnsi="Times New Roman" w:cs="Times New Roman"/>
              <w:i w:val="0"/>
              <w:iCs w:val="0"/>
            </w:rPr>
          </w:r>
          <w:r w:rsidDel="00B01AED">
            <w:rPr>
              <w:rFonts w:ascii="Times New Roman" w:hAnsi="Times New Roman" w:cs="Times New Roman"/>
              <w:i w:val="0"/>
              <w:iCs w:val="0"/>
            </w:rPr>
            <w:fldChar w:fldCharType="separate"/>
          </w:r>
        </w:del>
      </w:ins>
      <w:ins w:id="1872" w:author="mcm" w:date="2023-11-09T17:19:00Z">
        <w:del w:id="1873" w:author="Amin Khodamoradi" w:date="2024-01-08T11:19:00Z">
          <w:r w:rsidRPr="00386349" w:rsidDel="00B01AED">
            <w:rPr>
              <w:rStyle w:val="Hyperlink"/>
              <w:rFonts w:ascii="Times New Roman" w:hAnsi="Times New Roman" w:cs="Times New Roman"/>
              <w:i w:val="0"/>
              <w:iCs w:val="0"/>
            </w:rPr>
            <w:delText>https://doi.org/10.1038/s41397-019-0122-0</w:delText>
          </w:r>
        </w:del>
      </w:ins>
      <w:ins w:id="1874" w:author="mcm" w:date="2023-11-09T18:08:00Z">
        <w:del w:id="1875" w:author="Amin Khodamoradi" w:date="2024-01-08T11:19:00Z">
          <w:r w:rsidDel="00B01AED">
            <w:rPr>
              <w:rFonts w:ascii="Times New Roman" w:hAnsi="Times New Roman" w:cs="Times New Roman"/>
              <w:i w:val="0"/>
              <w:iCs w:val="0"/>
            </w:rPr>
            <w:fldChar w:fldCharType="end"/>
          </w:r>
        </w:del>
      </w:ins>
    </w:p>
    <w:p w14:paraId="432B36CC" w14:textId="36E4E62E" w:rsidR="00E03EC1" w:rsidRPr="00E03EC1" w:rsidRDefault="00E03EC1" w:rsidP="000D3D42">
      <w:pPr>
        <w:pStyle w:val="Caption"/>
        <w:jc w:val="both"/>
        <w:rPr>
          <w:rFonts w:ascii="Times New Roman" w:hAnsi="Times New Roman" w:cs="Times New Roman"/>
          <w:i w:val="0"/>
          <w:iCs w:val="0"/>
        </w:rPr>
      </w:pPr>
      <w:ins w:id="1876" w:author="mcm" w:date="2023-11-09T18:08:00Z">
        <w:del w:id="1877" w:author="Amin Khodamoradi" w:date="2024-01-08T11:19:00Z">
          <w:r w:rsidDel="00B01AED">
            <w:rPr>
              <w:rFonts w:ascii="Times New Roman" w:hAnsi="Times New Roman" w:cs="Times New Roman"/>
              <w:i w:val="0"/>
              <w:iCs w:val="0"/>
            </w:rPr>
            <w:delText xml:space="preserve">[c] </w:delText>
          </w:r>
          <w:r w:rsidRPr="00E03EC1" w:rsidDel="00B01AED">
            <w:rPr>
              <w:rFonts w:ascii="Times New Roman" w:hAnsi="Times New Roman" w:cs="Times New Roman"/>
              <w:i w:val="0"/>
              <w:iCs w:val="0"/>
            </w:rPr>
            <w:delText>https://www.ncbi.nlm.nih.gov/pmc/articles/PMC9297132/</w:delText>
          </w:r>
        </w:del>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7"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88" w:author="Amin Khodamoradi" w:date="2023-12-13T14:45:00Z" w:initials="AK">
    <w:p w14:paraId="4AC6BFE1" w14:textId="4A98B2EA" w:rsidR="00892F8A" w:rsidRDefault="00892F8A">
      <w:pPr>
        <w:pStyle w:val="CommentText"/>
      </w:pPr>
      <w:r>
        <w:rPr>
          <w:rStyle w:val="CommentReference"/>
        </w:rPr>
        <w:annotationRef/>
      </w:r>
      <w:r>
        <w:t>I added a citation.</w:t>
      </w:r>
    </w:p>
  </w:comment>
  <w:comment w:id="89" w:author="Amin Khodamoradi" w:date="2023-12-13T14:45:00Z" w:initials="AK">
    <w:p w14:paraId="36DAFE4B" w14:textId="0A5A60D6" w:rsidR="00892F8A" w:rsidRDefault="00892F8A">
      <w:pPr>
        <w:pStyle w:val="CommentText"/>
      </w:pPr>
      <w:r>
        <w:rPr>
          <w:rStyle w:val="CommentReference"/>
        </w:rPr>
        <w:annotationRef/>
      </w:r>
    </w:p>
  </w:comment>
  <w:comment w:id="490"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491" w:author="Amin Khodamoradi" w:date="2023-12-13T14:45:00Z" w:initials="AK">
    <w:p w14:paraId="3FFC5CF6" w14:textId="01694AF7" w:rsidR="00892F8A" w:rsidRDefault="00892F8A">
      <w:pPr>
        <w:pStyle w:val="CommentText"/>
      </w:pPr>
      <w:r>
        <w:rPr>
          <w:rStyle w:val="CommentReference"/>
        </w:rPr>
        <w:annotationRef/>
      </w:r>
      <w:r>
        <w:t>I paraphrased</w:t>
      </w:r>
    </w:p>
  </w:comment>
  <w:comment w:id="492" w:author="Amin Khodamoradi" w:date="2023-12-13T14:46:00Z" w:initials="AK">
    <w:p w14:paraId="14BD4596" w14:textId="3C234B42" w:rsidR="00892F8A" w:rsidRDefault="00892F8A">
      <w:pPr>
        <w:pStyle w:val="CommentText"/>
      </w:pPr>
      <w:r>
        <w:rPr>
          <w:rStyle w:val="CommentReference"/>
        </w:rPr>
        <w:annotationRef/>
      </w:r>
    </w:p>
  </w:comment>
  <w:comment w:id="498"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499" w:author="Amin Khodamoradi" w:date="2023-12-13T14:46:00Z" w:initials="AK">
    <w:p w14:paraId="50B7CCD8" w14:textId="77777777" w:rsidR="00892F8A" w:rsidRDefault="00892F8A">
      <w:pPr>
        <w:pStyle w:val="CommentText"/>
      </w:pPr>
      <w:r>
        <w:rPr>
          <w:rStyle w:val="CommentReference"/>
        </w:rPr>
        <w:annotationRef/>
      </w:r>
      <w:r>
        <w:t>Text changed please check again</w:t>
      </w:r>
    </w:p>
    <w:p w14:paraId="23C36DD5" w14:textId="47C3B143" w:rsidR="00892F8A" w:rsidRDefault="00892F8A">
      <w:pPr>
        <w:pStyle w:val="CommentText"/>
      </w:pPr>
    </w:p>
  </w:comment>
  <w:comment w:id="500" w:author="Amin Khodamoradi" w:date="2023-12-13T14:46:00Z" w:initials="AK">
    <w:p w14:paraId="6D8F1EBB" w14:textId="269AE518" w:rsidR="00892F8A" w:rsidRDefault="00892F8A">
      <w:pPr>
        <w:pStyle w:val="CommentText"/>
      </w:pPr>
      <w:r>
        <w:rPr>
          <w:rStyle w:val="CommentReference"/>
        </w:rPr>
        <w:annotationRef/>
      </w:r>
    </w:p>
  </w:comment>
  <w:comment w:id="547"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548" w:author="Amin Khodamoradi" w:date="2023-12-13T15:02:00Z" w:initials="AK">
    <w:p w14:paraId="238CC9BA" w14:textId="77777777" w:rsidR="00353532" w:rsidRDefault="00353532">
      <w:pPr>
        <w:pStyle w:val="CommentText"/>
      </w:pPr>
      <w:r>
        <w:rPr>
          <w:rStyle w:val="CommentReference"/>
        </w:rPr>
        <w:annotationRef/>
      </w:r>
      <w:r>
        <w:t>Done!</w:t>
      </w:r>
    </w:p>
    <w:p w14:paraId="0AF5AF85" w14:textId="5527CAB4" w:rsidR="00353532" w:rsidRDefault="00353532">
      <w:pPr>
        <w:pStyle w:val="CommentText"/>
      </w:pPr>
    </w:p>
  </w:comment>
  <w:comment w:id="549" w:author="Amin Khodamoradi" w:date="2023-12-13T15:02:00Z" w:initials="AK">
    <w:p w14:paraId="4C557111" w14:textId="04DF8959" w:rsidR="00353532" w:rsidRDefault="00353532">
      <w:pPr>
        <w:pStyle w:val="CommentText"/>
      </w:pPr>
      <w:r>
        <w:rPr>
          <w:rStyle w:val="CommentReference"/>
        </w:rPr>
        <w:annotationRef/>
      </w:r>
    </w:p>
  </w:comment>
  <w:comment w:id="593" w:author="mcm" w:date="2023-11-10T15:28:00Z" w:initials="MM">
    <w:p w14:paraId="3E34737A" w14:textId="77777777" w:rsidR="00537485" w:rsidRDefault="00537485" w:rsidP="00537485">
      <w:r>
        <w:rPr>
          <w:rStyle w:val="CommentReference"/>
        </w:rPr>
        <w:annotationRef/>
      </w:r>
      <w:r>
        <w:rPr>
          <w:rFonts w:cs="Mangal"/>
          <w:color w:val="000000"/>
          <w:sz w:val="20"/>
          <w:szCs w:val="18"/>
        </w:rPr>
        <w:t>Please revise, it is not clear what is meant</w:t>
      </w:r>
    </w:p>
  </w:comment>
  <w:comment w:id="594" w:author="Amin Khodamoradi" w:date="2023-12-13T15:26:00Z" w:initials="AK">
    <w:p w14:paraId="08D97505" w14:textId="077F5F69" w:rsidR="00537485" w:rsidRDefault="00537485">
      <w:pPr>
        <w:pStyle w:val="CommentText"/>
      </w:pPr>
      <w:r>
        <w:rPr>
          <w:rStyle w:val="CommentReference"/>
        </w:rPr>
        <w:annotationRef/>
      </w:r>
      <w:r>
        <w:t>Recheck please</w:t>
      </w:r>
    </w:p>
  </w:comment>
  <w:comment w:id="595" w:author="Amin Khodamoradi" w:date="2023-12-13T15:26:00Z" w:initials="AK">
    <w:p w14:paraId="65B6394A" w14:textId="1AC0C019" w:rsidR="00537485" w:rsidRDefault="00537485">
      <w:pPr>
        <w:pStyle w:val="CommentText"/>
      </w:pPr>
      <w:r>
        <w:rPr>
          <w:rStyle w:val="CommentReference"/>
        </w:rPr>
        <w:annotationRef/>
      </w:r>
    </w:p>
  </w:comment>
  <w:comment w:id="648"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686"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847"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930"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1014"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1073"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1074" w:author="Amin Khodamoradi" w:date="2023-12-18T15:13:00Z" w:initials="AK">
    <w:p w14:paraId="5769EB2F" w14:textId="3AA262DD" w:rsidR="008E5A85" w:rsidRDefault="008E5A85">
      <w:pPr>
        <w:pStyle w:val="CommentText"/>
      </w:pPr>
      <w:r>
        <w:rPr>
          <w:rStyle w:val="CommentReference"/>
        </w:rPr>
        <w:annotationRef/>
      </w:r>
      <w:r>
        <w:t>We discussed this part in person</w:t>
      </w:r>
    </w:p>
  </w:comment>
  <w:comment w:id="1075" w:author="Amin Khodamoradi" w:date="2023-12-18T15:13:00Z" w:initials="AK">
    <w:p w14:paraId="067ABF4B" w14:textId="26BF389F" w:rsidR="008E5A85" w:rsidRDefault="008E5A85">
      <w:pPr>
        <w:pStyle w:val="CommentText"/>
      </w:pPr>
      <w:r>
        <w:rPr>
          <w:rStyle w:val="CommentReference"/>
        </w:rPr>
        <w:annotationRef/>
      </w:r>
      <w:r w:rsidR="00CC3B4E">
        <w:t>I changed this part check it if you want.</w:t>
      </w:r>
    </w:p>
  </w:comment>
  <w:comment w:id="1699"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1707"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0EE7DF" w15:done="1"/>
  <w15:commentEx w15:paraId="4AC6BFE1" w15:paraIdParent="100EE7DF" w15:done="0"/>
  <w15:commentEx w15:paraId="36DAFE4B" w15:paraIdParent="100EE7DF" w15:done="0"/>
  <w15:commentEx w15:paraId="0DE8ED87" w15:done="0"/>
  <w15:commentEx w15:paraId="3FFC5CF6" w15:paraIdParent="0DE8ED87" w15:done="0"/>
  <w15:commentEx w15:paraId="14BD4596" w15:paraIdParent="0DE8ED87" w15:done="0"/>
  <w15:commentEx w15:paraId="547C74C1" w15:done="0"/>
  <w15:commentEx w15:paraId="23C36DD5" w15:paraIdParent="547C74C1" w15:done="0"/>
  <w15:commentEx w15:paraId="6D8F1EBB" w15:paraIdParent="547C74C1" w15:done="0"/>
  <w15:commentEx w15:paraId="67BCC9E3" w15:done="1"/>
  <w15:commentEx w15:paraId="0AF5AF85" w15:paraIdParent="67BCC9E3" w15:done="1"/>
  <w15:commentEx w15:paraId="4C557111" w15:paraIdParent="67BCC9E3" w15:done="0"/>
  <w15:commentEx w15:paraId="3E34737A" w15:done="0"/>
  <w15:commentEx w15:paraId="08D97505" w15:paraIdParent="3E34737A" w15:done="0"/>
  <w15:commentEx w15:paraId="65B6394A" w15:paraIdParent="3E34737A" w15:done="0"/>
  <w15:commentEx w15:paraId="141A62E4" w15:done="0"/>
  <w15:commentEx w15:paraId="4E135A4A" w15:done="1"/>
  <w15:commentEx w15:paraId="15473884" w15:done="1"/>
  <w15:commentEx w15:paraId="6089FBF0" w15:done="1"/>
  <w15:commentEx w15:paraId="7E58F26D" w15:done="1"/>
  <w15:commentEx w15:paraId="11790CE8" w15:done="0"/>
  <w15:commentEx w15:paraId="5769EB2F" w15:paraIdParent="11790CE8" w15:done="0"/>
  <w15:commentEx w15:paraId="067ABF4B" w15:paraIdParent="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8BFA3" w16cex:dateUtc="2023-11-10T14:41:00Z"/>
  <w16cex:commentExtensible w16cex:durableId="47697345" w16cex:dateUtc="2023-12-13T14:45:00Z"/>
  <w16cex:commentExtensible w16cex:durableId="7289A356" w16cex:dateUtc="2023-12-13T14:45:00Z"/>
  <w16cex:commentExtensible w16cex:durableId="28F8C7DB" w16cex:dateUtc="2023-11-10T15:16:00Z"/>
  <w16cex:commentExtensible w16cex:durableId="4192CB4F" w16cex:dateUtc="2023-12-13T14:45:00Z"/>
  <w16cex:commentExtensible w16cex:durableId="6264D63B" w16cex:dateUtc="2023-12-13T14:46:00Z"/>
  <w16cex:commentExtensible w16cex:durableId="28F8C86C" w16cex:dateUtc="2023-11-10T15:19:00Z"/>
  <w16cex:commentExtensible w16cex:durableId="24994A68" w16cex:dateUtc="2023-12-13T14:46:00Z"/>
  <w16cex:commentExtensible w16cex:durableId="6077BE59" w16cex:dateUtc="2023-12-13T14:46:00Z"/>
  <w16cex:commentExtensible w16cex:durableId="28F8C8FB" w16cex:dateUtc="2023-11-10T15:21:00Z"/>
  <w16cex:commentExtensible w16cex:durableId="69B7C0E1" w16cex:dateUtc="2023-12-13T15:02:00Z"/>
  <w16cex:commentExtensible w16cex:durableId="1D405DB9" w16cex:dateUtc="2023-12-13T15:02:00Z"/>
  <w16cex:commentExtensible w16cex:durableId="151D0E0D" w16cex:dateUtc="2023-11-10T15:28:00Z"/>
  <w16cex:commentExtensible w16cex:durableId="3FBC6F32" w16cex:dateUtc="2023-12-13T15:26:00Z"/>
  <w16cex:commentExtensible w16cex:durableId="382CB6B4" w16cex:dateUtc="2023-12-13T15:26: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1B6D2C91" w16cex:dateUtc="2023-12-18T15:13:00Z"/>
  <w16cex:commentExtensible w16cex:durableId="0F23F818" w16cex:dateUtc="2023-12-18T15:13: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0EE7DF" w16cid:durableId="28F8BFA3"/>
  <w16cid:commentId w16cid:paraId="4AC6BFE1" w16cid:durableId="47697345"/>
  <w16cid:commentId w16cid:paraId="36DAFE4B" w16cid:durableId="7289A356"/>
  <w16cid:commentId w16cid:paraId="0DE8ED87" w16cid:durableId="28F8C7DB"/>
  <w16cid:commentId w16cid:paraId="3FFC5CF6" w16cid:durableId="4192CB4F"/>
  <w16cid:commentId w16cid:paraId="14BD4596" w16cid:durableId="6264D63B"/>
  <w16cid:commentId w16cid:paraId="547C74C1" w16cid:durableId="28F8C86C"/>
  <w16cid:commentId w16cid:paraId="23C36DD5" w16cid:durableId="24994A68"/>
  <w16cid:commentId w16cid:paraId="6D8F1EBB" w16cid:durableId="6077BE59"/>
  <w16cid:commentId w16cid:paraId="67BCC9E3" w16cid:durableId="28F8C8FB"/>
  <w16cid:commentId w16cid:paraId="0AF5AF85" w16cid:durableId="69B7C0E1"/>
  <w16cid:commentId w16cid:paraId="4C557111" w16cid:durableId="1D405DB9"/>
  <w16cid:commentId w16cid:paraId="3E34737A" w16cid:durableId="151D0E0D"/>
  <w16cid:commentId w16cid:paraId="08D97505" w16cid:durableId="3FBC6F32"/>
  <w16cid:commentId w16cid:paraId="65B6394A" w16cid:durableId="382CB6B4"/>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769EB2F" w16cid:durableId="1B6D2C91"/>
  <w16cid:commentId w16cid:paraId="067ABF4B" w16cid:durableId="0F23F818"/>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7DA2C" w14:textId="77777777" w:rsidR="00AC27F2" w:rsidRDefault="00AC27F2" w:rsidP="00380F04">
      <w:r>
        <w:separator/>
      </w:r>
    </w:p>
  </w:endnote>
  <w:endnote w:type="continuationSeparator" w:id="0">
    <w:p w14:paraId="36921E88" w14:textId="77777777" w:rsidR="00AC27F2" w:rsidRDefault="00AC27F2"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MV Boli"/>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A1EC8" w14:textId="77777777" w:rsidR="00AC27F2" w:rsidRDefault="00AC27F2" w:rsidP="00380F04">
      <w:r>
        <w:separator/>
      </w:r>
    </w:p>
  </w:footnote>
  <w:footnote w:type="continuationSeparator" w:id="0">
    <w:p w14:paraId="54A1D2EA" w14:textId="77777777" w:rsidR="00AC27F2" w:rsidRDefault="00AC27F2" w:rsidP="00380F04">
      <w:r>
        <w:continuationSeparator/>
      </w:r>
    </w:p>
  </w:footnote>
  <w:footnote w:id="1">
    <w:p w14:paraId="6CC1F896" w14:textId="4EC69BA8" w:rsidR="00380F04" w:rsidRPr="00380F04" w:rsidRDefault="00380F04">
      <w:pPr>
        <w:pStyle w:val="FootnoteText"/>
        <w:rPr>
          <w:lang w:val="pt-PT"/>
          <w:rPrChange w:id="40" w:author="mcm" w:date="2023-11-10T14:36:00Z">
            <w:rPr/>
          </w:rPrChange>
        </w:rPr>
      </w:pPr>
      <w:ins w:id="41"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108" w:author="mcm" w:date="2023-11-10T14:42:00Z">
            <w:rPr/>
          </w:rPrChange>
        </w:rPr>
      </w:pPr>
      <w:ins w:id="109" w:author="mcm" w:date="2023-11-10T14:42:00Z">
        <w:r>
          <w:rPr>
            <w:rStyle w:val="FootnoteReference"/>
          </w:rPr>
          <w:footnoteRef/>
        </w:r>
        <w:r>
          <w:t xml:space="preserve"> </w:t>
        </w:r>
      </w:ins>
      <w:ins w:id="110"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111" w:author="mcm" w:date="2023-11-10T14:42:00Z">
        <w:r w:rsidRPr="00380F04">
          <w:rPr>
            <w:rPrChange w:id="112" w:author="mcm" w:date="2023-11-10T14:44:00Z">
              <w:rPr>
                <w:rStyle w:val="Hyperlink"/>
                <w:rFonts w:ascii="Times New Roman" w:hAnsi="Times New Roman" w:cs="Times New Roman"/>
              </w:rPr>
            </w:rPrChange>
          </w:rPr>
          <w:instrText>www.smart4health.eu</w:instrText>
        </w:r>
      </w:ins>
      <w:ins w:id="113"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14" w:author="mcm" w:date="2023-11-10T14:42:00Z">
        <w:r w:rsidRPr="00380F04">
          <w:rPr>
            <w:rStyle w:val="Hyperlink"/>
            <w:rFonts w:ascii="Times New Roman" w:hAnsi="Times New Roman" w:cs="Times New Roman"/>
          </w:rPr>
          <w:t>www.smart4health.eu</w:t>
        </w:r>
      </w:ins>
      <w:ins w:id="115"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45" w:author="mcm" w:date="2023-11-10T14:45:00Z">
            <w:rPr/>
          </w:rPrChange>
        </w:rPr>
      </w:pPr>
      <w:ins w:id="146" w:author="mcm" w:date="2023-11-10T14:45:00Z">
        <w:r>
          <w:rPr>
            <w:rStyle w:val="FootnoteReference"/>
          </w:rPr>
          <w:footnoteRef/>
        </w:r>
        <w:r w:rsidRPr="00380F04">
          <w:rPr>
            <w:lang w:val="pt-PT"/>
            <w:rPrChange w:id="147" w:author="mcm" w:date="2023-11-10T14:45:00Z">
              <w:rPr/>
            </w:rPrChange>
          </w:rPr>
          <w:t xml:space="preserve"> </w:t>
        </w:r>
        <w:r w:rsidRPr="00380F04">
          <w:rPr>
            <w:rFonts w:ascii="Times New Roman" w:hAnsi="Times New Roman" w:cs="Times New Roman"/>
            <w:lang w:val="pt-PT"/>
            <w:rPrChange w:id="148"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57" w:author="mcm" w:date="2023-11-10T14:45:00Z">
            <w:rPr/>
          </w:rPrChange>
        </w:rPr>
      </w:pPr>
      <w:ins w:id="158" w:author="mcm" w:date="2023-11-10T14:45:00Z">
        <w:r>
          <w:rPr>
            <w:rStyle w:val="FootnoteReference"/>
          </w:rPr>
          <w:footnoteRef/>
        </w:r>
        <w:r w:rsidRPr="00AF7B5D">
          <w:rPr>
            <w:lang w:val="pt-PT"/>
            <w:rPrChange w:id="159" w:author="mcm" w:date="2023-11-13T14:45:00Z">
              <w:rPr/>
            </w:rPrChange>
          </w:rPr>
          <w:t xml:space="preserve"> </w:t>
        </w:r>
        <w:r w:rsidRPr="00AF7B5D">
          <w:rPr>
            <w:rFonts w:ascii="Times New Roman" w:hAnsi="Times New Roman" w:cs="Times New Roman"/>
            <w:lang w:val="pt-PT"/>
            <w:rPrChange w:id="160"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65" w:author="mcm" w:date="2023-11-10T14:56:00Z">
            <w:rPr/>
          </w:rPrChange>
        </w:rPr>
      </w:pPr>
      <w:ins w:id="266" w:author="mcm" w:date="2023-11-10T14:56:00Z">
        <w:r>
          <w:rPr>
            <w:rStyle w:val="FootnoteReference"/>
          </w:rPr>
          <w:footnoteRef/>
        </w:r>
        <w:r w:rsidRPr="00AF7B5D">
          <w:rPr>
            <w:lang w:val="pt-PT"/>
            <w:rPrChange w:id="267" w:author="mcm" w:date="2023-11-13T14:45:00Z">
              <w:rPr/>
            </w:rPrChange>
          </w:rPr>
          <w:t xml:space="preserve"> </w:t>
        </w:r>
        <w:r w:rsidRPr="00AF7B5D">
          <w:rPr>
            <w:rFonts w:ascii="Times New Roman" w:hAnsi="Times New Roman" w:cs="Times New Roman"/>
            <w:lang w:val="pt-PT"/>
            <w:rPrChange w:id="268"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A914032"/>
    <w:multiLevelType w:val="hybridMultilevel"/>
    <w:tmpl w:val="3288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C1C74"/>
    <w:multiLevelType w:val="hybridMultilevel"/>
    <w:tmpl w:val="AD2C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5"/>
  </w:num>
  <w:num w:numId="4" w16cid:durableId="761998854">
    <w:abstractNumId w:val="0"/>
  </w:num>
  <w:num w:numId="5" w16cid:durableId="1722747482">
    <w:abstractNumId w:val="6"/>
  </w:num>
  <w:num w:numId="6" w16cid:durableId="624774677">
    <w:abstractNumId w:val="4"/>
  </w:num>
  <w:num w:numId="7" w16cid:durableId="9027190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015B"/>
    <w:rsid w:val="000027B2"/>
    <w:rsid w:val="000176AC"/>
    <w:rsid w:val="0003431A"/>
    <w:rsid w:val="00037CBF"/>
    <w:rsid w:val="00044B6A"/>
    <w:rsid w:val="000561AF"/>
    <w:rsid w:val="000565DF"/>
    <w:rsid w:val="0006212E"/>
    <w:rsid w:val="00081BE2"/>
    <w:rsid w:val="000858E9"/>
    <w:rsid w:val="000936D9"/>
    <w:rsid w:val="00096550"/>
    <w:rsid w:val="000A1203"/>
    <w:rsid w:val="000A4306"/>
    <w:rsid w:val="000A4823"/>
    <w:rsid w:val="000C5EEE"/>
    <w:rsid w:val="000D3D42"/>
    <w:rsid w:val="000E65BF"/>
    <w:rsid w:val="000F781C"/>
    <w:rsid w:val="00100AD8"/>
    <w:rsid w:val="00110CBB"/>
    <w:rsid w:val="001113EE"/>
    <w:rsid w:val="00136BD5"/>
    <w:rsid w:val="00142C4A"/>
    <w:rsid w:val="00142DAA"/>
    <w:rsid w:val="0017427F"/>
    <w:rsid w:val="0017488D"/>
    <w:rsid w:val="0019397E"/>
    <w:rsid w:val="001A0CAE"/>
    <w:rsid w:val="001A1F22"/>
    <w:rsid w:val="001A54FF"/>
    <w:rsid w:val="001A5A7E"/>
    <w:rsid w:val="001B23AB"/>
    <w:rsid w:val="001B3AB7"/>
    <w:rsid w:val="001B502F"/>
    <w:rsid w:val="001C5E47"/>
    <w:rsid w:val="00211598"/>
    <w:rsid w:val="002175CC"/>
    <w:rsid w:val="00234E72"/>
    <w:rsid w:val="00234F05"/>
    <w:rsid w:val="00240E69"/>
    <w:rsid w:val="002446CB"/>
    <w:rsid w:val="00251DAD"/>
    <w:rsid w:val="0025384D"/>
    <w:rsid w:val="00264051"/>
    <w:rsid w:val="002672D6"/>
    <w:rsid w:val="00280A89"/>
    <w:rsid w:val="002B60A9"/>
    <w:rsid w:val="002D3DA4"/>
    <w:rsid w:val="002D4797"/>
    <w:rsid w:val="002E777C"/>
    <w:rsid w:val="002F3888"/>
    <w:rsid w:val="003015B5"/>
    <w:rsid w:val="00305818"/>
    <w:rsid w:val="00306070"/>
    <w:rsid w:val="00322E69"/>
    <w:rsid w:val="003238B6"/>
    <w:rsid w:val="00323DAE"/>
    <w:rsid w:val="00337077"/>
    <w:rsid w:val="0033719A"/>
    <w:rsid w:val="00337D9A"/>
    <w:rsid w:val="00343B90"/>
    <w:rsid w:val="00347F80"/>
    <w:rsid w:val="00353532"/>
    <w:rsid w:val="003551E6"/>
    <w:rsid w:val="00360F8D"/>
    <w:rsid w:val="0036287C"/>
    <w:rsid w:val="0037087B"/>
    <w:rsid w:val="003718B5"/>
    <w:rsid w:val="003754A3"/>
    <w:rsid w:val="00380F04"/>
    <w:rsid w:val="003841EC"/>
    <w:rsid w:val="00391E28"/>
    <w:rsid w:val="003A01F8"/>
    <w:rsid w:val="003A15B5"/>
    <w:rsid w:val="003A708F"/>
    <w:rsid w:val="003B459C"/>
    <w:rsid w:val="003D0B98"/>
    <w:rsid w:val="003D0DD1"/>
    <w:rsid w:val="003D7B4B"/>
    <w:rsid w:val="003E1C20"/>
    <w:rsid w:val="003E6CBD"/>
    <w:rsid w:val="003F5B4E"/>
    <w:rsid w:val="003F5BA8"/>
    <w:rsid w:val="0040289A"/>
    <w:rsid w:val="00412A92"/>
    <w:rsid w:val="00414B38"/>
    <w:rsid w:val="00422AC0"/>
    <w:rsid w:val="00426ECA"/>
    <w:rsid w:val="0044009C"/>
    <w:rsid w:val="00462AA8"/>
    <w:rsid w:val="00463546"/>
    <w:rsid w:val="00464629"/>
    <w:rsid w:val="00465B77"/>
    <w:rsid w:val="00472B93"/>
    <w:rsid w:val="00491D6A"/>
    <w:rsid w:val="00494C0F"/>
    <w:rsid w:val="0049535D"/>
    <w:rsid w:val="00497A41"/>
    <w:rsid w:val="004A4E4E"/>
    <w:rsid w:val="004B7B49"/>
    <w:rsid w:val="004C269D"/>
    <w:rsid w:val="004D086D"/>
    <w:rsid w:val="004D31D5"/>
    <w:rsid w:val="004D7C34"/>
    <w:rsid w:val="004E1363"/>
    <w:rsid w:val="004E1793"/>
    <w:rsid w:val="004E5816"/>
    <w:rsid w:val="004F2A64"/>
    <w:rsid w:val="004F2C63"/>
    <w:rsid w:val="004F49C9"/>
    <w:rsid w:val="004F5492"/>
    <w:rsid w:val="00501F84"/>
    <w:rsid w:val="005031A7"/>
    <w:rsid w:val="00505940"/>
    <w:rsid w:val="00522112"/>
    <w:rsid w:val="00522C34"/>
    <w:rsid w:val="00537485"/>
    <w:rsid w:val="00553BFC"/>
    <w:rsid w:val="00557419"/>
    <w:rsid w:val="005601CE"/>
    <w:rsid w:val="00563E31"/>
    <w:rsid w:val="0056780E"/>
    <w:rsid w:val="0057003C"/>
    <w:rsid w:val="005811DB"/>
    <w:rsid w:val="005829CD"/>
    <w:rsid w:val="00595AE8"/>
    <w:rsid w:val="005A1B14"/>
    <w:rsid w:val="005A45EE"/>
    <w:rsid w:val="005D235F"/>
    <w:rsid w:val="005D3D9C"/>
    <w:rsid w:val="005E75C9"/>
    <w:rsid w:val="005F1445"/>
    <w:rsid w:val="005F49AF"/>
    <w:rsid w:val="00603B82"/>
    <w:rsid w:val="006103DE"/>
    <w:rsid w:val="00611B9D"/>
    <w:rsid w:val="00623971"/>
    <w:rsid w:val="006257B7"/>
    <w:rsid w:val="00626971"/>
    <w:rsid w:val="006465E8"/>
    <w:rsid w:val="00661C92"/>
    <w:rsid w:val="006707F0"/>
    <w:rsid w:val="00677827"/>
    <w:rsid w:val="00680FC1"/>
    <w:rsid w:val="006A1AB9"/>
    <w:rsid w:val="006B5A3E"/>
    <w:rsid w:val="006C10C7"/>
    <w:rsid w:val="006C2968"/>
    <w:rsid w:val="006D54E1"/>
    <w:rsid w:val="006E39DA"/>
    <w:rsid w:val="006E4362"/>
    <w:rsid w:val="006F0D3F"/>
    <w:rsid w:val="0070151C"/>
    <w:rsid w:val="00716F43"/>
    <w:rsid w:val="00727DFE"/>
    <w:rsid w:val="00733659"/>
    <w:rsid w:val="00735CF7"/>
    <w:rsid w:val="00740943"/>
    <w:rsid w:val="00742E82"/>
    <w:rsid w:val="00743862"/>
    <w:rsid w:val="0076369A"/>
    <w:rsid w:val="007720E7"/>
    <w:rsid w:val="00794C32"/>
    <w:rsid w:val="007966D9"/>
    <w:rsid w:val="007A171E"/>
    <w:rsid w:val="007B1C87"/>
    <w:rsid w:val="007D40C1"/>
    <w:rsid w:val="007D66DB"/>
    <w:rsid w:val="007E2594"/>
    <w:rsid w:val="007F68B9"/>
    <w:rsid w:val="00805C6C"/>
    <w:rsid w:val="00814532"/>
    <w:rsid w:val="00826D8C"/>
    <w:rsid w:val="00831B06"/>
    <w:rsid w:val="00833A34"/>
    <w:rsid w:val="0084743F"/>
    <w:rsid w:val="008521A4"/>
    <w:rsid w:val="00861DEE"/>
    <w:rsid w:val="00883ED7"/>
    <w:rsid w:val="0089010B"/>
    <w:rsid w:val="00892F8A"/>
    <w:rsid w:val="00897344"/>
    <w:rsid w:val="008B344E"/>
    <w:rsid w:val="008B467D"/>
    <w:rsid w:val="008B6FC9"/>
    <w:rsid w:val="008C11D2"/>
    <w:rsid w:val="008C1A1C"/>
    <w:rsid w:val="008C7764"/>
    <w:rsid w:val="008D43AE"/>
    <w:rsid w:val="008E0BBB"/>
    <w:rsid w:val="008E2688"/>
    <w:rsid w:val="008E5A85"/>
    <w:rsid w:val="008E641D"/>
    <w:rsid w:val="008F055C"/>
    <w:rsid w:val="00901ABF"/>
    <w:rsid w:val="00912DA6"/>
    <w:rsid w:val="0091574B"/>
    <w:rsid w:val="0094351A"/>
    <w:rsid w:val="009664CB"/>
    <w:rsid w:val="00966A43"/>
    <w:rsid w:val="00975253"/>
    <w:rsid w:val="0098093B"/>
    <w:rsid w:val="00990507"/>
    <w:rsid w:val="0099192F"/>
    <w:rsid w:val="009B3A13"/>
    <w:rsid w:val="009C5CEA"/>
    <w:rsid w:val="009C6A90"/>
    <w:rsid w:val="009D0441"/>
    <w:rsid w:val="009D0EA3"/>
    <w:rsid w:val="009D1F93"/>
    <w:rsid w:val="009E06CC"/>
    <w:rsid w:val="009E1860"/>
    <w:rsid w:val="009E385D"/>
    <w:rsid w:val="009F539C"/>
    <w:rsid w:val="00A0682B"/>
    <w:rsid w:val="00A15EED"/>
    <w:rsid w:val="00A17D36"/>
    <w:rsid w:val="00A35D82"/>
    <w:rsid w:val="00A37DFB"/>
    <w:rsid w:val="00A50060"/>
    <w:rsid w:val="00AB031C"/>
    <w:rsid w:val="00AC27F2"/>
    <w:rsid w:val="00AC2C4A"/>
    <w:rsid w:val="00AC793D"/>
    <w:rsid w:val="00AD6D75"/>
    <w:rsid w:val="00AE0122"/>
    <w:rsid w:val="00AE631A"/>
    <w:rsid w:val="00AE6D71"/>
    <w:rsid w:val="00AF7746"/>
    <w:rsid w:val="00AF7B5D"/>
    <w:rsid w:val="00B01AED"/>
    <w:rsid w:val="00B01E31"/>
    <w:rsid w:val="00B2065B"/>
    <w:rsid w:val="00B309D0"/>
    <w:rsid w:val="00B65353"/>
    <w:rsid w:val="00B70AD3"/>
    <w:rsid w:val="00B73E17"/>
    <w:rsid w:val="00B82B41"/>
    <w:rsid w:val="00B95C81"/>
    <w:rsid w:val="00B97CEC"/>
    <w:rsid w:val="00BA54BF"/>
    <w:rsid w:val="00BB32F4"/>
    <w:rsid w:val="00BC0D86"/>
    <w:rsid w:val="00BC1990"/>
    <w:rsid w:val="00BC5A59"/>
    <w:rsid w:val="00BD2CDD"/>
    <w:rsid w:val="00BD5CD1"/>
    <w:rsid w:val="00BD754C"/>
    <w:rsid w:val="00BE2CD1"/>
    <w:rsid w:val="00C02759"/>
    <w:rsid w:val="00C03315"/>
    <w:rsid w:val="00C25724"/>
    <w:rsid w:val="00C33742"/>
    <w:rsid w:val="00C4240B"/>
    <w:rsid w:val="00C44504"/>
    <w:rsid w:val="00C44AD3"/>
    <w:rsid w:val="00C44D4A"/>
    <w:rsid w:val="00C46B73"/>
    <w:rsid w:val="00C54BBE"/>
    <w:rsid w:val="00C55537"/>
    <w:rsid w:val="00C65630"/>
    <w:rsid w:val="00C834FD"/>
    <w:rsid w:val="00C83E4E"/>
    <w:rsid w:val="00C86612"/>
    <w:rsid w:val="00C939EF"/>
    <w:rsid w:val="00CA381D"/>
    <w:rsid w:val="00CB131A"/>
    <w:rsid w:val="00CB508C"/>
    <w:rsid w:val="00CC3B4E"/>
    <w:rsid w:val="00CD1673"/>
    <w:rsid w:val="00CF4965"/>
    <w:rsid w:val="00D01E7F"/>
    <w:rsid w:val="00D17F36"/>
    <w:rsid w:val="00D421A9"/>
    <w:rsid w:val="00D47641"/>
    <w:rsid w:val="00D57090"/>
    <w:rsid w:val="00D866C9"/>
    <w:rsid w:val="00D8772B"/>
    <w:rsid w:val="00D92642"/>
    <w:rsid w:val="00DA54FF"/>
    <w:rsid w:val="00DB5855"/>
    <w:rsid w:val="00DC3773"/>
    <w:rsid w:val="00DD2F66"/>
    <w:rsid w:val="00DE2C70"/>
    <w:rsid w:val="00DE6A51"/>
    <w:rsid w:val="00DF2DED"/>
    <w:rsid w:val="00E03EC1"/>
    <w:rsid w:val="00E1160D"/>
    <w:rsid w:val="00E16715"/>
    <w:rsid w:val="00E23053"/>
    <w:rsid w:val="00E23AA8"/>
    <w:rsid w:val="00E4181C"/>
    <w:rsid w:val="00E470CE"/>
    <w:rsid w:val="00E566E6"/>
    <w:rsid w:val="00E956EF"/>
    <w:rsid w:val="00EA4081"/>
    <w:rsid w:val="00EA7348"/>
    <w:rsid w:val="00EA7504"/>
    <w:rsid w:val="00EB0FBB"/>
    <w:rsid w:val="00EB2C02"/>
    <w:rsid w:val="00EC1E90"/>
    <w:rsid w:val="00EC7440"/>
    <w:rsid w:val="00EC7797"/>
    <w:rsid w:val="00EF0355"/>
    <w:rsid w:val="00F0286D"/>
    <w:rsid w:val="00F0622E"/>
    <w:rsid w:val="00F077B7"/>
    <w:rsid w:val="00F2000F"/>
    <w:rsid w:val="00F26C5A"/>
    <w:rsid w:val="00F40D7F"/>
    <w:rsid w:val="00F60EAA"/>
    <w:rsid w:val="00F862F8"/>
    <w:rsid w:val="00F900E7"/>
    <w:rsid w:val="00F94CAE"/>
    <w:rsid w:val="00F95F91"/>
    <w:rsid w:val="00F97CE9"/>
    <w:rsid w:val="00FA1296"/>
    <w:rsid w:val="00FA6E8C"/>
    <w:rsid w:val="00FC2E10"/>
    <w:rsid w:val="00FD4D85"/>
    <w:rsid w:val="00FD54EB"/>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54BBE"/>
    <w:pPr>
      <w:keepNext/>
      <w:keepLines/>
      <w:suppressAutoHyphens w:val="0"/>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 w:type="character" w:customStyle="1" w:styleId="Heading1Char">
    <w:name w:val="Heading 1 Char"/>
    <w:basedOn w:val="DefaultParagraphFont"/>
    <w:link w:val="Heading1"/>
    <w:uiPriority w:val="9"/>
    <w:rsid w:val="00C54BBE"/>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C54B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229">
      <w:bodyDiv w:val="1"/>
      <w:marLeft w:val="0"/>
      <w:marRight w:val="0"/>
      <w:marTop w:val="0"/>
      <w:marBottom w:val="0"/>
      <w:divBdr>
        <w:top w:val="none" w:sz="0" w:space="0" w:color="auto"/>
        <w:left w:val="none" w:sz="0" w:space="0" w:color="auto"/>
        <w:bottom w:val="none" w:sz="0" w:space="0" w:color="auto"/>
        <w:right w:val="none" w:sz="0" w:space="0" w:color="auto"/>
      </w:divBdr>
    </w:div>
    <w:div w:id="10568073">
      <w:bodyDiv w:val="1"/>
      <w:marLeft w:val="0"/>
      <w:marRight w:val="0"/>
      <w:marTop w:val="0"/>
      <w:marBottom w:val="0"/>
      <w:divBdr>
        <w:top w:val="none" w:sz="0" w:space="0" w:color="auto"/>
        <w:left w:val="none" w:sz="0" w:space="0" w:color="auto"/>
        <w:bottom w:val="none" w:sz="0" w:space="0" w:color="auto"/>
        <w:right w:val="none" w:sz="0" w:space="0" w:color="auto"/>
      </w:divBdr>
    </w:div>
    <w:div w:id="13043504">
      <w:bodyDiv w:val="1"/>
      <w:marLeft w:val="0"/>
      <w:marRight w:val="0"/>
      <w:marTop w:val="0"/>
      <w:marBottom w:val="0"/>
      <w:divBdr>
        <w:top w:val="none" w:sz="0" w:space="0" w:color="auto"/>
        <w:left w:val="none" w:sz="0" w:space="0" w:color="auto"/>
        <w:bottom w:val="none" w:sz="0" w:space="0" w:color="auto"/>
        <w:right w:val="none" w:sz="0" w:space="0" w:color="auto"/>
      </w:divBdr>
    </w:div>
    <w:div w:id="13385099">
      <w:bodyDiv w:val="1"/>
      <w:marLeft w:val="0"/>
      <w:marRight w:val="0"/>
      <w:marTop w:val="0"/>
      <w:marBottom w:val="0"/>
      <w:divBdr>
        <w:top w:val="none" w:sz="0" w:space="0" w:color="auto"/>
        <w:left w:val="none" w:sz="0" w:space="0" w:color="auto"/>
        <w:bottom w:val="none" w:sz="0" w:space="0" w:color="auto"/>
        <w:right w:val="none" w:sz="0" w:space="0" w:color="auto"/>
      </w:divBdr>
    </w:div>
    <w:div w:id="17775341">
      <w:bodyDiv w:val="1"/>
      <w:marLeft w:val="0"/>
      <w:marRight w:val="0"/>
      <w:marTop w:val="0"/>
      <w:marBottom w:val="0"/>
      <w:divBdr>
        <w:top w:val="none" w:sz="0" w:space="0" w:color="auto"/>
        <w:left w:val="none" w:sz="0" w:space="0" w:color="auto"/>
        <w:bottom w:val="none" w:sz="0" w:space="0" w:color="auto"/>
        <w:right w:val="none" w:sz="0" w:space="0" w:color="auto"/>
      </w:divBdr>
    </w:div>
    <w:div w:id="18701725">
      <w:bodyDiv w:val="1"/>
      <w:marLeft w:val="0"/>
      <w:marRight w:val="0"/>
      <w:marTop w:val="0"/>
      <w:marBottom w:val="0"/>
      <w:divBdr>
        <w:top w:val="none" w:sz="0" w:space="0" w:color="auto"/>
        <w:left w:val="none" w:sz="0" w:space="0" w:color="auto"/>
        <w:bottom w:val="none" w:sz="0" w:space="0" w:color="auto"/>
        <w:right w:val="none" w:sz="0" w:space="0" w:color="auto"/>
      </w:divBdr>
    </w:div>
    <w:div w:id="20210311">
      <w:bodyDiv w:val="1"/>
      <w:marLeft w:val="0"/>
      <w:marRight w:val="0"/>
      <w:marTop w:val="0"/>
      <w:marBottom w:val="0"/>
      <w:divBdr>
        <w:top w:val="none" w:sz="0" w:space="0" w:color="auto"/>
        <w:left w:val="none" w:sz="0" w:space="0" w:color="auto"/>
        <w:bottom w:val="none" w:sz="0" w:space="0" w:color="auto"/>
        <w:right w:val="none" w:sz="0" w:space="0" w:color="auto"/>
      </w:divBdr>
    </w:div>
    <w:div w:id="20979901">
      <w:bodyDiv w:val="1"/>
      <w:marLeft w:val="0"/>
      <w:marRight w:val="0"/>
      <w:marTop w:val="0"/>
      <w:marBottom w:val="0"/>
      <w:divBdr>
        <w:top w:val="none" w:sz="0" w:space="0" w:color="auto"/>
        <w:left w:val="none" w:sz="0" w:space="0" w:color="auto"/>
        <w:bottom w:val="none" w:sz="0" w:space="0" w:color="auto"/>
        <w:right w:val="none" w:sz="0" w:space="0" w:color="auto"/>
      </w:divBdr>
    </w:div>
    <w:div w:id="23023293">
      <w:bodyDiv w:val="1"/>
      <w:marLeft w:val="0"/>
      <w:marRight w:val="0"/>
      <w:marTop w:val="0"/>
      <w:marBottom w:val="0"/>
      <w:divBdr>
        <w:top w:val="none" w:sz="0" w:space="0" w:color="auto"/>
        <w:left w:val="none" w:sz="0" w:space="0" w:color="auto"/>
        <w:bottom w:val="none" w:sz="0" w:space="0" w:color="auto"/>
        <w:right w:val="none" w:sz="0" w:space="0" w:color="auto"/>
      </w:divBdr>
    </w:div>
    <w:div w:id="26612592">
      <w:bodyDiv w:val="1"/>
      <w:marLeft w:val="0"/>
      <w:marRight w:val="0"/>
      <w:marTop w:val="0"/>
      <w:marBottom w:val="0"/>
      <w:divBdr>
        <w:top w:val="none" w:sz="0" w:space="0" w:color="auto"/>
        <w:left w:val="none" w:sz="0" w:space="0" w:color="auto"/>
        <w:bottom w:val="none" w:sz="0" w:space="0" w:color="auto"/>
        <w:right w:val="none" w:sz="0" w:space="0" w:color="auto"/>
      </w:divBdr>
    </w:div>
    <w:div w:id="29116557">
      <w:bodyDiv w:val="1"/>
      <w:marLeft w:val="0"/>
      <w:marRight w:val="0"/>
      <w:marTop w:val="0"/>
      <w:marBottom w:val="0"/>
      <w:divBdr>
        <w:top w:val="none" w:sz="0" w:space="0" w:color="auto"/>
        <w:left w:val="none" w:sz="0" w:space="0" w:color="auto"/>
        <w:bottom w:val="none" w:sz="0" w:space="0" w:color="auto"/>
        <w:right w:val="none" w:sz="0" w:space="0" w:color="auto"/>
      </w:divBdr>
    </w:div>
    <w:div w:id="30882284">
      <w:bodyDiv w:val="1"/>
      <w:marLeft w:val="0"/>
      <w:marRight w:val="0"/>
      <w:marTop w:val="0"/>
      <w:marBottom w:val="0"/>
      <w:divBdr>
        <w:top w:val="none" w:sz="0" w:space="0" w:color="auto"/>
        <w:left w:val="none" w:sz="0" w:space="0" w:color="auto"/>
        <w:bottom w:val="none" w:sz="0" w:space="0" w:color="auto"/>
        <w:right w:val="none" w:sz="0" w:space="0" w:color="auto"/>
      </w:divBdr>
    </w:div>
    <w:div w:id="36511947">
      <w:bodyDiv w:val="1"/>
      <w:marLeft w:val="0"/>
      <w:marRight w:val="0"/>
      <w:marTop w:val="0"/>
      <w:marBottom w:val="0"/>
      <w:divBdr>
        <w:top w:val="none" w:sz="0" w:space="0" w:color="auto"/>
        <w:left w:val="none" w:sz="0" w:space="0" w:color="auto"/>
        <w:bottom w:val="none" w:sz="0" w:space="0" w:color="auto"/>
        <w:right w:val="none" w:sz="0" w:space="0" w:color="auto"/>
      </w:divBdr>
    </w:div>
    <w:div w:id="38866633">
      <w:bodyDiv w:val="1"/>
      <w:marLeft w:val="0"/>
      <w:marRight w:val="0"/>
      <w:marTop w:val="0"/>
      <w:marBottom w:val="0"/>
      <w:divBdr>
        <w:top w:val="none" w:sz="0" w:space="0" w:color="auto"/>
        <w:left w:val="none" w:sz="0" w:space="0" w:color="auto"/>
        <w:bottom w:val="none" w:sz="0" w:space="0" w:color="auto"/>
        <w:right w:val="none" w:sz="0" w:space="0" w:color="auto"/>
      </w:divBdr>
    </w:div>
    <w:div w:id="43799422">
      <w:bodyDiv w:val="1"/>
      <w:marLeft w:val="0"/>
      <w:marRight w:val="0"/>
      <w:marTop w:val="0"/>
      <w:marBottom w:val="0"/>
      <w:divBdr>
        <w:top w:val="none" w:sz="0" w:space="0" w:color="auto"/>
        <w:left w:val="none" w:sz="0" w:space="0" w:color="auto"/>
        <w:bottom w:val="none" w:sz="0" w:space="0" w:color="auto"/>
        <w:right w:val="none" w:sz="0" w:space="0" w:color="auto"/>
      </w:divBdr>
    </w:div>
    <w:div w:id="47076705">
      <w:bodyDiv w:val="1"/>
      <w:marLeft w:val="0"/>
      <w:marRight w:val="0"/>
      <w:marTop w:val="0"/>
      <w:marBottom w:val="0"/>
      <w:divBdr>
        <w:top w:val="none" w:sz="0" w:space="0" w:color="auto"/>
        <w:left w:val="none" w:sz="0" w:space="0" w:color="auto"/>
        <w:bottom w:val="none" w:sz="0" w:space="0" w:color="auto"/>
        <w:right w:val="none" w:sz="0" w:space="0" w:color="auto"/>
      </w:divBdr>
    </w:div>
    <w:div w:id="47459560">
      <w:bodyDiv w:val="1"/>
      <w:marLeft w:val="0"/>
      <w:marRight w:val="0"/>
      <w:marTop w:val="0"/>
      <w:marBottom w:val="0"/>
      <w:divBdr>
        <w:top w:val="none" w:sz="0" w:space="0" w:color="auto"/>
        <w:left w:val="none" w:sz="0" w:space="0" w:color="auto"/>
        <w:bottom w:val="none" w:sz="0" w:space="0" w:color="auto"/>
        <w:right w:val="none" w:sz="0" w:space="0" w:color="auto"/>
      </w:divBdr>
    </w:div>
    <w:div w:id="48918344">
      <w:bodyDiv w:val="1"/>
      <w:marLeft w:val="0"/>
      <w:marRight w:val="0"/>
      <w:marTop w:val="0"/>
      <w:marBottom w:val="0"/>
      <w:divBdr>
        <w:top w:val="none" w:sz="0" w:space="0" w:color="auto"/>
        <w:left w:val="none" w:sz="0" w:space="0" w:color="auto"/>
        <w:bottom w:val="none" w:sz="0" w:space="0" w:color="auto"/>
        <w:right w:val="none" w:sz="0" w:space="0" w:color="auto"/>
      </w:divBdr>
    </w:div>
    <w:div w:id="49116005">
      <w:bodyDiv w:val="1"/>
      <w:marLeft w:val="0"/>
      <w:marRight w:val="0"/>
      <w:marTop w:val="0"/>
      <w:marBottom w:val="0"/>
      <w:divBdr>
        <w:top w:val="none" w:sz="0" w:space="0" w:color="auto"/>
        <w:left w:val="none" w:sz="0" w:space="0" w:color="auto"/>
        <w:bottom w:val="none" w:sz="0" w:space="0" w:color="auto"/>
        <w:right w:val="none" w:sz="0" w:space="0" w:color="auto"/>
      </w:divBdr>
    </w:div>
    <w:div w:id="50424048">
      <w:bodyDiv w:val="1"/>
      <w:marLeft w:val="0"/>
      <w:marRight w:val="0"/>
      <w:marTop w:val="0"/>
      <w:marBottom w:val="0"/>
      <w:divBdr>
        <w:top w:val="none" w:sz="0" w:space="0" w:color="auto"/>
        <w:left w:val="none" w:sz="0" w:space="0" w:color="auto"/>
        <w:bottom w:val="none" w:sz="0" w:space="0" w:color="auto"/>
        <w:right w:val="none" w:sz="0" w:space="0" w:color="auto"/>
      </w:divBdr>
    </w:div>
    <w:div w:id="54865469">
      <w:bodyDiv w:val="1"/>
      <w:marLeft w:val="0"/>
      <w:marRight w:val="0"/>
      <w:marTop w:val="0"/>
      <w:marBottom w:val="0"/>
      <w:divBdr>
        <w:top w:val="none" w:sz="0" w:space="0" w:color="auto"/>
        <w:left w:val="none" w:sz="0" w:space="0" w:color="auto"/>
        <w:bottom w:val="none" w:sz="0" w:space="0" w:color="auto"/>
        <w:right w:val="none" w:sz="0" w:space="0" w:color="auto"/>
      </w:divBdr>
    </w:div>
    <w:div w:id="62143513">
      <w:bodyDiv w:val="1"/>
      <w:marLeft w:val="0"/>
      <w:marRight w:val="0"/>
      <w:marTop w:val="0"/>
      <w:marBottom w:val="0"/>
      <w:divBdr>
        <w:top w:val="none" w:sz="0" w:space="0" w:color="auto"/>
        <w:left w:val="none" w:sz="0" w:space="0" w:color="auto"/>
        <w:bottom w:val="none" w:sz="0" w:space="0" w:color="auto"/>
        <w:right w:val="none" w:sz="0" w:space="0" w:color="auto"/>
      </w:divBdr>
    </w:div>
    <w:div w:id="70785023">
      <w:bodyDiv w:val="1"/>
      <w:marLeft w:val="0"/>
      <w:marRight w:val="0"/>
      <w:marTop w:val="0"/>
      <w:marBottom w:val="0"/>
      <w:divBdr>
        <w:top w:val="none" w:sz="0" w:space="0" w:color="auto"/>
        <w:left w:val="none" w:sz="0" w:space="0" w:color="auto"/>
        <w:bottom w:val="none" w:sz="0" w:space="0" w:color="auto"/>
        <w:right w:val="none" w:sz="0" w:space="0" w:color="auto"/>
      </w:divBdr>
    </w:div>
    <w:div w:id="72706513">
      <w:bodyDiv w:val="1"/>
      <w:marLeft w:val="0"/>
      <w:marRight w:val="0"/>
      <w:marTop w:val="0"/>
      <w:marBottom w:val="0"/>
      <w:divBdr>
        <w:top w:val="none" w:sz="0" w:space="0" w:color="auto"/>
        <w:left w:val="none" w:sz="0" w:space="0" w:color="auto"/>
        <w:bottom w:val="none" w:sz="0" w:space="0" w:color="auto"/>
        <w:right w:val="none" w:sz="0" w:space="0" w:color="auto"/>
      </w:divBdr>
    </w:div>
    <w:div w:id="81531499">
      <w:bodyDiv w:val="1"/>
      <w:marLeft w:val="0"/>
      <w:marRight w:val="0"/>
      <w:marTop w:val="0"/>
      <w:marBottom w:val="0"/>
      <w:divBdr>
        <w:top w:val="none" w:sz="0" w:space="0" w:color="auto"/>
        <w:left w:val="none" w:sz="0" w:space="0" w:color="auto"/>
        <w:bottom w:val="none" w:sz="0" w:space="0" w:color="auto"/>
        <w:right w:val="none" w:sz="0" w:space="0" w:color="auto"/>
      </w:divBdr>
    </w:div>
    <w:div w:id="88235511">
      <w:bodyDiv w:val="1"/>
      <w:marLeft w:val="0"/>
      <w:marRight w:val="0"/>
      <w:marTop w:val="0"/>
      <w:marBottom w:val="0"/>
      <w:divBdr>
        <w:top w:val="none" w:sz="0" w:space="0" w:color="auto"/>
        <w:left w:val="none" w:sz="0" w:space="0" w:color="auto"/>
        <w:bottom w:val="none" w:sz="0" w:space="0" w:color="auto"/>
        <w:right w:val="none" w:sz="0" w:space="0" w:color="auto"/>
      </w:divBdr>
    </w:div>
    <w:div w:id="89473400">
      <w:bodyDiv w:val="1"/>
      <w:marLeft w:val="0"/>
      <w:marRight w:val="0"/>
      <w:marTop w:val="0"/>
      <w:marBottom w:val="0"/>
      <w:divBdr>
        <w:top w:val="none" w:sz="0" w:space="0" w:color="auto"/>
        <w:left w:val="none" w:sz="0" w:space="0" w:color="auto"/>
        <w:bottom w:val="none" w:sz="0" w:space="0" w:color="auto"/>
        <w:right w:val="none" w:sz="0" w:space="0" w:color="auto"/>
      </w:divBdr>
    </w:div>
    <w:div w:id="93133530">
      <w:bodyDiv w:val="1"/>
      <w:marLeft w:val="0"/>
      <w:marRight w:val="0"/>
      <w:marTop w:val="0"/>
      <w:marBottom w:val="0"/>
      <w:divBdr>
        <w:top w:val="none" w:sz="0" w:space="0" w:color="auto"/>
        <w:left w:val="none" w:sz="0" w:space="0" w:color="auto"/>
        <w:bottom w:val="none" w:sz="0" w:space="0" w:color="auto"/>
        <w:right w:val="none" w:sz="0" w:space="0" w:color="auto"/>
      </w:divBdr>
    </w:div>
    <w:div w:id="101188159">
      <w:bodyDiv w:val="1"/>
      <w:marLeft w:val="0"/>
      <w:marRight w:val="0"/>
      <w:marTop w:val="0"/>
      <w:marBottom w:val="0"/>
      <w:divBdr>
        <w:top w:val="none" w:sz="0" w:space="0" w:color="auto"/>
        <w:left w:val="none" w:sz="0" w:space="0" w:color="auto"/>
        <w:bottom w:val="none" w:sz="0" w:space="0" w:color="auto"/>
        <w:right w:val="none" w:sz="0" w:space="0" w:color="auto"/>
      </w:divBdr>
    </w:div>
    <w:div w:id="103353408">
      <w:bodyDiv w:val="1"/>
      <w:marLeft w:val="0"/>
      <w:marRight w:val="0"/>
      <w:marTop w:val="0"/>
      <w:marBottom w:val="0"/>
      <w:divBdr>
        <w:top w:val="none" w:sz="0" w:space="0" w:color="auto"/>
        <w:left w:val="none" w:sz="0" w:space="0" w:color="auto"/>
        <w:bottom w:val="none" w:sz="0" w:space="0" w:color="auto"/>
        <w:right w:val="none" w:sz="0" w:space="0" w:color="auto"/>
      </w:divBdr>
    </w:div>
    <w:div w:id="104929901">
      <w:bodyDiv w:val="1"/>
      <w:marLeft w:val="0"/>
      <w:marRight w:val="0"/>
      <w:marTop w:val="0"/>
      <w:marBottom w:val="0"/>
      <w:divBdr>
        <w:top w:val="none" w:sz="0" w:space="0" w:color="auto"/>
        <w:left w:val="none" w:sz="0" w:space="0" w:color="auto"/>
        <w:bottom w:val="none" w:sz="0" w:space="0" w:color="auto"/>
        <w:right w:val="none" w:sz="0" w:space="0" w:color="auto"/>
      </w:divBdr>
    </w:div>
    <w:div w:id="105320956">
      <w:bodyDiv w:val="1"/>
      <w:marLeft w:val="0"/>
      <w:marRight w:val="0"/>
      <w:marTop w:val="0"/>
      <w:marBottom w:val="0"/>
      <w:divBdr>
        <w:top w:val="none" w:sz="0" w:space="0" w:color="auto"/>
        <w:left w:val="none" w:sz="0" w:space="0" w:color="auto"/>
        <w:bottom w:val="none" w:sz="0" w:space="0" w:color="auto"/>
        <w:right w:val="none" w:sz="0" w:space="0" w:color="auto"/>
      </w:divBdr>
    </w:div>
    <w:div w:id="105930573">
      <w:bodyDiv w:val="1"/>
      <w:marLeft w:val="0"/>
      <w:marRight w:val="0"/>
      <w:marTop w:val="0"/>
      <w:marBottom w:val="0"/>
      <w:divBdr>
        <w:top w:val="none" w:sz="0" w:space="0" w:color="auto"/>
        <w:left w:val="none" w:sz="0" w:space="0" w:color="auto"/>
        <w:bottom w:val="none" w:sz="0" w:space="0" w:color="auto"/>
        <w:right w:val="none" w:sz="0" w:space="0" w:color="auto"/>
      </w:divBdr>
    </w:div>
    <w:div w:id="107042282">
      <w:bodyDiv w:val="1"/>
      <w:marLeft w:val="0"/>
      <w:marRight w:val="0"/>
      <w:marTop w:val="0"/>
      <w:marBottom w:val="0"/>
      <w:divBdr>
        <w:top w:val="none" w:sz="0" w:space="0" w:color="auto"/>
        <w:left w:val="none" w:sz="0" w:space="0" w:color="auto"/>
        <w:bottom w:val="none" w:sz="0" w:space="0" w:color="auto"/>
        <w:right w:val="none" w:sz="0" w:space="0" w:color="auto"/>
      </w:divBdr>
    </w:div>
    <w:div w:id="107353680">
      <w:bodyDiv w:val="1"/>
      <w:marLeft w:val="0"/>
      <w:marRight w:val="0"/>
      <w:marTop w:val="0"/>
      <w:marBottom w:val="0"/>
      <w:divBdr>
        <w:top w:val="none" w:sz="0" w:space="0" w:color="auto"/>
        <w:left w:val="none" w:sz="0" w:space="0" w:color="auto"/>
        <w:bottom w:val="none" w:sz="0" w:space="0" w:color="auto"/>
        <w:right w:val="none" w:sz="0" w:space="0" w:color="auto"/>
      </w:divBdr>
    </w:div>
    <w:div w:id="112749431">
      <w:bodyDiv w:val="1"/>
      <w:marLeft w:val="0"/>
      <w:marRight w:val="0"/>
      <w:marTop w:val="0"/>
      <w:marBottom w:val="0"/>
      <w:divBdr>
        <w:top w:val="none" w:sz="0" w:space="0" w:color="auto"/>
        <w:left w:val="none" w:sz="0" w:space="0" w:color="auto"/>
        <w:bottom w:val="none" w:sz="0" w:space="0" w:color="auto"/>
        <w:right w:val="none" w:sz="0" w:space="0" w:color="auto"/>
      </w:divBdr>
    </w:div>
    <w:div w:id="113863481">
      <w:bodyDiv w:val="1"/>
      <w:marLeft w:val="0"/>
      <w:marRight w:val="0"/>
      <w:marTop w:val="0"/>
      <w:marBottom w:val="0"/>
      <w:divBdr>
        <w:top w:val="none" w:sz="0" w:space="0" w:color="auto"/>
        <w:left w:val="none" w:sz="0" w:space="0" w:color="auto"/>
        <w:bottom w:val="none" w:sz="0" w:space="0" w:color="auto"/>
        <w:right w:val="none" w:sz="0" w:space="0" w:color="auto"/>
      </w:divBdr>
    </w:div>
    <w:div w:id="116948069">
      <w:bodyDiv w:val="1"/>
      <w:marLeft w:val="0"/>
      <w:marRight w:val="0"/>
      <w:marTop w:val="0"/>
      <w:marBottom w:val="0"/>
      <w:divBdr>
        <w:top w:val="none" w:sz="0" w:space="0" w:color="auto"/>
        <w:left w:val="none" w:sz="0" w:space="0" w:color="auto"/>
        <w:bottom w:val="none" w:sz="0" w:space="0" w:color="auto"/>
        <w:right w:val="none" w:sz="0" w:space="0" w:color="auto"/>
      </w:divBdr>
    </w:div>
    <w:div w:id="124810299">
      <w:bodyDiv w:val="1"/>
      <w:marLeft w:val="0"/>
      <w:marRight w:val="0"/>
      <w:marTop w:val="0"/>
      <w:marBottom w:val="0"/>
      <w:divBdr>
        <w:top w:val="none" w:sz="0" w:space="0" w:color="auto"/>
        <w:left w:val="none" w:sz="0" w:space="0" w:color="auto"/>
        <w:bottom w:val="none" w:sz="0" w:space="0" w:color="auto"/>
        <w:right w:val="none" w:sz="0" w:space="0" w:color="auto"/>
      </w:divBdr>
    </w:div>
    <w:div w:id="128935385">
      <w:bodyDiv w:val="1"/>
      <w:marLeft w:val="0"/>
      <w:marRight w:val="0"/>
      <w:marTop w:val="0"/>
      <w:marBottom w:val="0"/>
      <w:divBdr>
        <w:top w:val="none" w:sz="0" w:space="0" w:color="auto"/>
        <w:left w:val="none" w:sz="0" w:space="0" w:color="auto"/>
        <w:bottom w:val="none" w:sz="0" w:space="0" w:color="auto"/>
        <w:right w:val="none" w:sz="0" w:space="0" w:color="auto"/>
      </w:divBdr>
    </w:div>
    <w:div w:id="128942062">
      <w:bodyDiv w:val="1"/>
      <w:marLeft w:val="0"/>
      <w:marRight w:val="0"/>
      <w:marTop w:val="0"/>
      <w:marBottom w:val="0"/>
      <w:divBdr>
        <w:top w:val="none" w:sz="0" w:space="0" w:color="auto"/>
        <w:left w:val="none" w:sz="0" w:space="0" w:color="auto"/>
        <w:bottom w:val="none" w:sz="0" w:space="0" w:color="auto"/>
        <w:right w:val="none" w:sz="0" w:space="0" w:color="auto"/>
      </w:divBdr>
    </w:div>
    <w:div w:id="132600077">
      <w:bodyDiv w:val="1"/>
      <w:marLeft w:val="0"/>
      <w:marRight w:val="0"/>
      <w:marTop w:val="0"/>
      <w:marBottom w:val="0"/>
      <w:divBdr>
        <w:top w:val="none" w:sz="0" w:space="0" w:color="auto"/>
        <w:left w:val="none" w:sz="0" w:space="0" w:color="auto"/>
        <w:bottom w:val="none" w:sz="0" w:space="0" w:color="auto"/>
        <w:right w:val="none" w:sz="0" w:space="0" w:color="auto"/>
      </w:divBdr>
    </w:div>
    <w:div w:id="133108314">
      <w:bodyDiv w:val="1"/>
      <w:marLeft w:val="0"/>
      <w:marRight w:val="0"/>
      <w:marTop w:val="0"/>
      <w:marBottom w:val="0"/>
      <w:divBdr>
        <w:top w:val="none" w:sz="0" w:space="0" w:color="auto"/>
        <w:left w:val="none" w:sz="0" w:space="0" w:color="auto"/>
        <w:bottom w:val="none" w:sz="0" w:space="0" w:color="auto"/>
        <w:right w:val="none" w:sz="0" w:space="0" w:color="auto"/>
      </w:divBdr>
    </w:div>
    <w:div w:id="138349186">
      <w:bodyDiv w:val="1"/>
      <w:marLeft w:val="0"/>
      <w:marRight w:val="0"/>
      <w:marTop w:val="0"/>
      <w:marBottom w:val="0"/>
      <w:divBdr>
        <w:top w:val="none" w:sz="0" w:space="0" w:color="auto"/>
        <w:left w:val="none" w:sz="0" w:space="0" w:color="auto"/>
        <w:bottom w:val="none" w:sz="0" w:space="0" w:color="auto"/>
        <w:right w:val="none" w:sz="0" w:space="0" w:color="auto"/>
      </w:divBdr>
    </w:div>
    <w:div w:id="139276809">
      <w:bodyDiv w:val="1"/>
      <w:marLeft w:val="0"/>
      <w:marRight w:val="0"/>
      <w:marTop w:val="0"/>
      <w:marBottom w:val="0"/>
      <w:divBdr>
        <w:top w:val="none" w:sz="0" w:space="0" w:color="auto"/>
        <w:left w:val="none" w:sz="0" w:space="0" w:color="auto"/>
        <w:bottom w:val="none" w:sz="0" w:space="0" w:color="auto"/>
        <w:right w:val="none" w:sz="0" w:space="0" w:color="auto"/>
      </w:divBdr>
    </w:div>
    <w:div w:id="152379055">
      <w:bodyDiv w:val="1"/>
      <w:marLeft w:val="0"/>
      <w:marRight w:val="0"/>
      <w:marTop w:val="0"/>
      <w:marBottom w:val="0"/>
      <w:divBdr>
        <w:top w:val="none" w:sz="0" w:space="0" w:color="auto"/>
        <w:left w:val="none" w:sz="0" w:space="0" w:color="auto"/>
        <w:bottom w:val="none" w:sz="0" w:space="0" w:color="auto"/>
        <w:right w:val="none" w:sz="0" w:space="0" w:color="auto"/>
      </w:divBdr>
    </w:div>
    <w:div w:id="155264963">
      <w:bodyDiv w:val="1"/>
      <w:marLeft w:val="0"/>
      <w:marRight w:val="0"/>
      <w:marTop w:val="0"/>
      <w:marBottom w:val="0"/>
      <w:divBdr>
        <w:top w:val="none" w:sz="0" w:space="0" w:color="auto"/>
        <w:left w:val="none" w:sz="0" w:space="0" w:color="auto"/>
        <w:bottom w:val="none" w:sz="0" w:space="0" w:color="auto"/>
        <w:right w:val="none" w:sz="0" w:space="0" w:color="auto"/>
      </w:divBdr>
    </w:div>
    <w:div w:id="156196737">
      <w:bodyDiv w:val="1"/>
      <w:marLeft w:val="0"/>
      <w:marRight w:val="0"/>
      <w:marTop w:val="0"/>
      <w:marBottom w:val="0"/>
      <w:divBdr>
        <w:top w:val="none" w:sz="0" w:space="0" w:color="auto"/>
        <w:left w:val="none" w:sz="0" w:space="0" w:color="auto"/>
        <w:bottom w:val="none" w:sz="0" w:space="0" w:color="auto"/>
        <w:right w:val="none" w:sz="0" w:space="0" w:color="auto"/>
      </w:divBdr>
    </w:div>
    <w:div w:id="158353560">
      <w:bodyDiv w:val="1"/>
      <w:marLeft w:val="0"/>
      <w:marRight w:val="0"/>
      <w:marTop w:val="0"/>
      <w:marBottom w:val="0"/>
      <w:divBdr>
        <w:top w:val="none" w:sz="0" w:space="0" w:color="auto"/>
        <w:left w:val="none" w:sz="0" w:space="0" w:color="auto"/>
        <w:bottom w:val="none" w:sz="0" w:space="0" w:color="auto"/>
        <w:right w:val="none" w:sz="0" w:space="0" w:color="auto"/>
      </w:divBdr>
    </w:div>
    <w:div w:id="161244955">
      <w:bodyDiv w:val="1"/>
      <w:marLeft w:val="0"/>
      <w:marRight w:val="0"/>
      <w:marTop w:val="0"/>
      <w:marBottom w:val="0"/>
      <w:divBdr>
        <w:top w:val="none" w:sz="0" w:space="0" w:color="auto"/>
        <w:left w:val="none" w:sz="0" w:space="0" w:color="auto"/>
        <w:bottom w:val="none" w:sz="0" w:space="0" w:color="auto"/>
        <w:right w:val="none" w:sz="0" w:space="0" w:color="auto"/>
      </w:divBdr>
    </w:div>
    <w:div w:id="161312469">
      <w:bodyDiv w:val="1"/>
      <w:marLeft w:val="0"/>
      <w:marRight w:val="0"/>
      <w:marTop w:val="0"/>
      <w:marBottom w:val="0"/>
      <w:divBdr>
        <w:top w:val="none" w:sz="0" w:space="0" w:color="auto"/>
        <w:left w:val="none" w:sz="0" w:space="0" w:color="auto"/>
        <w:bottom w:val="none" w:sz="0" w:space="0" w:color="auto"/>
        <w:right w:val="none" w:sz="0" w:space="0" w:color="auto"/>
      </w:divBdr>
    </w:div>
    <w:div w:id="171186706">
      <w:bodyDiv w:val="1"/>
      <w:marLeft w:val="0"/>
      <w:marRight w:val="0"/>
      <w:marTop w:val="0"/>
      <w:marBottom w:val="0"/>
      <w:divBdr>
        <w:top w:val="none" w:sz="0" w:space="0" w:color="auto"/>
        <w:left w:val="none" w:sz="0" w:space="0" w:color="auto"/>
        <w:bottom w:val="none" w:sz="0" w:space="0" w:color="auto"/>
        <w:right w:val="none" w:sz="0" w:space="0" w:color="auto"/>
      </w:divBdr>
    </w:div>
    <w:div w:id="173568652">
      <w:bodyDiv w:val="1"/>
      <w:marLeft w:val="0"/>
      <w:marRight w:val="0"/>
      <w:marTop w:val="0"/>
      <w:marBottom w:val="0"/>
      <w:divBdr>
        <w:top w:val="none" w:sz="0" w:space="0" w:color="auto"/>
        <w:left w:val="none" w:sz="0" w:space="0" w:color="auto"/>
        <w:bottom w:val="none" w:sz="0" w:space="0" w:color="auto"/>
        <w:right w:val="none" w:sz="0" w:space="0" w:color="auto"/>
      </w:divBdr>
    </w:div>
    <w:div w:id="173879558">
      <w:bodyDiv w:val="1"/>
      <w:marLeft w:val="0"/>
      <w:marRight w:val="0"/>
      <w:marTop w:val="0"/>
      <w:marBottom w:val="0"/>
      <w:divBdr>
        <w:top w:val="none" w:sz="0" w:space="0" w:color="auto"/>
        <w:left w:val="none" w:sz="0" w:space="0" w:color="auto"/>
        <w:bottom w:val="none" w:sz="0" w:space="0" w:color="auto"/>
        <w:right w:val="none" w:sz="0" w:space="0" w:color="auto"/>
      </w:divBdr>
    </w:div>
    <w:div w:id="173887321">
      <w:bodyDiv w:val="1"/>
      <w:marLeft w:val="0"/>
      <w:marRight w:val="0"/>
      <w:marTop w:val="0"/>
      <w:marBottom w:val="0"/>
      <w:divBdr>
        <w:top w:val="none" w:sz="0" w:space="0" w:color="auto"/>
        <w:left w:val="none" w:sz="0" w:space="0" w:color="auto"/>
        <w:bottom w:val="none" w:sz="0" w:space="0" w:color="auto"/>
        <w:right w:val="none" w:sz="0" w:space="0" w:color="auto"/>
      </w:divBdr>
    </w:div>
    <w:div w:id="182130359">
      <w:bodyDiv w:val="1"/>
      <w:marLeft w:val="0"/>
      <w:marRight w:val="0"/>
      <w:marTop w:val="0"/>
      <w:marBottom w:val="0"/>
      <w:divBdr>
        <w:top w:val="none" w:sz="0" w:space="0" w:color="auto"/>
        <w:left w:val="none" w:sz="0" w:space="0" w:color="auto"/>
        <w:bottom w:val="none" w:sz="0" w:space="0" w:color="auto"/>
        <w:right w:val="none" w:sz="0" w:space="0" w:color="auto"/>
      </w:divBdr>
    </w:div>
    <w:div w:id="182212099">
      <w:bodyDiv w:val="1"/>
      <w:marLeft w:val="0"/>
      <w:marRight w:val="0"/>
      <w:marTop w:val="0"/>
      <w:marBottom w:val="0"/>
      <w:divBdr>
        <w:top w:val="none" w:sz="0" w:space="0" w:color="auto"/>
        <w:left w:val="none" w:sz="0" w:space="0" w:color="auto"/>
        <w:bottom w:val="none" w:sz="0" w:space="0" w:color="auto"/>
        <w:right w:val="none" w:sz="0" w:space="0" w:color="auto"/>
      </w:divBdr>
    </w:div>
    <w:div w:id="185873027">
      <w:bodyDiv w:val="1"/>
      <w:marLeft w:val="0"/>
      <w:marRight w:val="0"/>
      <w:marTop w:val="0"/>
      <w:marBottom w:val="0"/>
      <w:divBdr>
        <w:top w:val="none" w:sz="0" w:space="0" w:color="auto"/>
        <w:left w:val="none" w:sz="0" w:space="0" w:color="auto"/>
        <w:bottom w:val="none" w:sz="0" w:space="0" w:color="auto"/>
        <w:right w:val="none" w:sz="0" w:space="0" w:color="auto"/>
      </w:divBdr>
    </w:div>
    <w:div w:id="186260645">
      <w:bodyDiv w:val="1"/>
      <w:marLeft w:val="0"/>
      <w:marRight w:val="0"/>
      <w:marTop w:val="0"/>
      <w:marBottom w:val="0"/>
      <w:divBdr>
        <w:top w:val="none" w:sz="0" w:space="0" w:color="auto"/>
        <w:left w:val="none" w:sz="0" w:space="0" w:color="auto"/>
        <w:bottom w:val="none" w:sz="0" w:space="0" w:color="auto"/>
        <w:right w:val="none" w:sz="0" w:space="0" w:color="auto"/>
      </w:divBdr>
    </w:div>
    <w:div w:id="197091963">
      <w:bodyDiv w:val="1"/>
      <w:marLeft w:val="0"/>
      <w:marRight w:val="0"/>
      <w:marTop w:val="0"/>
      <w:marBottom w:val="0"/>
      <w:divBdr>
        <w:top w:val="none" w:sz="0" w:space="0" w:color="auto"/>
        <w:left w:val="none" w:sz="0" w:space="0" w:color="auto"/>
        <w:bottom w:val="none" w:sz="0" w:space="0" w:color="auto"/>
        <w:right w:val="none" w:sz="0" w:space="0" w:color="auto"/>
      </w:divBdr>
    </w:div>
    <w:div w:id="197857992">
      <w:bodyDiv w:val="1"/>
      <w:marLeft w:val="0"/>
      <w:marRight w:val="0"/>
      <w:marTop w:val="0"/>
      <w:marBottom w:val="0"/>
      <w:divBdr>
        <w:top w:val="none" w:sz="0" w:space="0" w:color="auto"/>
        <w:left w:val="none" w:sz="0" w:space="0" w:color="auto"/>
        <w:bottom w:val="none" w:sz="0" w:space="0" w:color="auto"/>
        <w:right w:val="none" w:sz="0" w:space="0" w:color="auto"/>
      </w:divBdr>
    </w:div>
    <w:div w:id="209389318">
      <w:bodyDiv w:val="1"/>
      <w:marLeft w:val="0"/>
      <w:marRight w:val="0"/>
      <w:marTop w:val="0"/>
      <w:marBottom w:val="0"/>
      <w:divBdr>
        <w:top w:val="none" w:sz="0" w:space="0" w:color="auto"/>
        <w:left w:val="none" w:sz="0" w:space="0" w:color="auto"/>
        <w:bottom w:val="none" w:sz="0" w:space="0" w:color="auto"/>
        <w:right w:val="none" w:sz="0" w:space="0" w:color="auto"/>
      </w:divBdr>
    </w:div>
    <w:div w:id="211157462">
      <w:bodyDiv w:val="1"/>
      <w:marLeft w:val="0"/>
      <w:marRight w:val="0"/>
      <w:marTop w:val="0"/>
      <w:marBottom w:val="0"/>
      <w:divBdr>
        <w:top w:val="none" w:sz="0" w:space="0" w:color="auto"/>
        <w:left w:val="none" w:sz="0" w:space="0" w:color="auto"/>
        <w:bottom w:val="none" w:sz="0" w:space="0" w:color="auto"/>
        <w:right w:val="none" w:sz="0" w:space="0" w:color="auto"/>
      </w:divBdr>
    </w:div>
    <w:div w:id="212816583">
      <w:bodyDiv w:val="1"/>
      <w:marLeft w:val="0"/>
      <w:marRight w:val="0"/>
      <w:marTop w:val="0"/>
      <w:marBottom w:val="0"/>
      <w:divBdr>
        <w:top w:val="none" w:sz="0" w:space="0" w:color="auto"/>
        <w:left w:val="none" w:sz="0" w:space="0" w:color="auto"/>
        <w:bottom w:val="none" w:sz="0" w:space="0" w:color="auto"/>
        <w:right w:val="none" w:sz="0" w:space="0" w:color="auto"/>
      </w:divBdr>
    </w:div>
    <w:div w:id="212936337">
      <w:bodyDiv w:val="1"/>
      <w:marLeft w:val="0"/>
      <w:marRight w:val="0"/>
      <w:marTop w:val="0"/>
      <w:marBottom w:val="0"/>
      <w:divBdr>
        <w:top w:val="none" w:sz="0" w:space="0" w:color="auto"/>
        <w:left w:val="none" w:sz="0" w:space="0" w:color="auto"/>
        <w:bottom w:val="none" w:sz="0" w:space="0" w:color="auto"/>
        <w:right w:val="none" w:sz="0" w:space="0" w:color="auto"/>
      </w:divBdr>
    </w:div>
    <w:div w:id="213009525">
      <w:bodyDiv w:val="1"/>
      <w:marLeft w:val="0"/>
      <w:marRight w:val="0"/>
      <w:marTop w:val="0"/>
      <w:marBottom w:val="0"/>
      <w:divBdr>
        <w:top w:val="none" w:sz="0" w:space="0" w:color="auto"/>
        <w:left w:val="none" w:sz="0" w:space="0" w:color="auto"/>
        <w:bottom w:val="none" w:sz="0" w:space="0" w:color="auto"/>
        <w:right w:val="none" w:sz="0" w:space="0" w:color="auto"/>
      </w:divBdr>
    </w:div>
    <w:div w:id="215435232">
      <w:bodyDiv w:val="1"/>
      <w:marLeft w:val="0"/>
      <w:marRight w:val="0"/>
      <w:marTop w:val="0"/>
      <w:marBottom w:val="0"/>
      <w:divBdr>
        <w:top w:val="none" w:sz="0" w:space="0" w:color="auto"/>
        <w:left w:val="none" w:sz="0" w:space="0" w:color="auto"/>
        <w:bottom w:val="none" w:sz="0" w:space="0" w:color="auto"/>
        <w:right w:val="none" w:sz="0" w:space="0" w:color="auto"/>
      </w:divBdr>
    </w:div>
    <w:div w:id="215438944">
      <w:bodyDiv w:val="1"/>
      <w:marLeft w:val="0"/>
      <w:marRight w:val="0"/>
      <w:marTop w:val="0"/>
      <w:marBottom w:val="0"/>
      <w:divBdr>
        <w:top w:val="none" w:sz="0" w:space="0" w:color="auto"/>
        <w:left w:val="none" w:sz="0" w:space="0" w:color="auto"/>
        <w:bottom w:val="none" w:sz="0" w:space="0" w:color="auto"/>
        <w:right w:val="none" w:sz="0" w:space="0" w:color="auto"/>
      </w:divBdr>
    </w:div>
    <w:div w:id="222299134">
      <w:bodyDiv w:val="1"/>
      <w:marLeft w:val="0"/>
      <w:marRight w:val="0"/>
      <w:marTop w:val="0"/>
      <w:marBottom w:val="0"/>
      <w:divBdr>
        <w:top w:val="none" w:sz="0" w:space="0" w:color="auto"/>
        <w:left w:val="none" w:sz="0" w:space="0" w:color="auto"/>
        <w:bottom w:val="none" w:sz="0" w:space="0" w:color="auto"/>
        <w:right w:val="none" w:sz="0" w:space="0" w:color="auto"/>
      </w:divBdr>
    </w:div>
    <w:div w:id="223033625">
      <w:bodyDiv w:val="1"/>
      <w:marLeft w:val="0"/>
      <w:marRight w:val="0"/>
      <w:marTop w:val="0"/>
      <w:marBottom w:val="0"/>
      <w:divBdr>
        <w:top w:val="none" w:sz="0" w:space="0" w:color="auto"/>
        <w:left w:val="none" w:sz="0" w:space="0" w:color="auto"/>
        <w:bottom w:val="none" w:sz="0" w:space="0" w:color="auto"/>
        <w:right w:val="none" w:sz="0" w:space="0" w:color="auto"/>
      </w:divBdr>
    </w:div>
    <w:div w:id="235364464">
      <w:bodyDiv w:val="1"/>
      <w:marLeft w:val="0"/>
      <w:marRight w:val="0"/>
      <w:marTop w:val="0"/>
      <w:marBottom w:val="0"/>
      <w:divBdr>
        <w:top w:val="none" w:sz="0" w:space="0" w:color="auto"/>
        <w:left w:val="none" w:sz="0" w:space="0" w:color="auto"/>
        <w:bottom w:val="none" w:sz="0" w:space="0" w:color="auto"/>
        <w:right w:val="none" w:sz="0" w:space="0" w:color="auto"/>
      </w:divBdr>
    </w:div>
    <w:div w:id="236549460">
      <w:bodyDiv w:val="1"/>
      <w:marLeft w:val="0"/>
      <w:marRight w:val="0"/>
      <w:marTop w:val="0"/>
      <w:marBottom w:val="0"/>
      <w:divBdr>
        <w:top w:val="none" w:sz="0" w:space="0" w:color="auto"/>
        <w:left w:val="none" w:sz="0" w:space="0" w:color="auto"/>
        <w:bottom w:val="none" w:sz="0" w:space="0" w:color="auto"/>
        <w:right w:val="none" w:sz="0" w:space="0" w:color="auto"/>
      </w:divBdr>
    </w:div>
    <w:div w:id="237448214">
      <w:bodyDiv w:val="1"/>
      <w:marLeft w:val="0"/>
      <w:marRight w:val="0"/>
      <w:marTop w:val="0"/>
      <w:marBottom w:val="0"/>
      <w:divBdr>
        <w:top w:val="none" w:sz="0" w:space="0" w:color="auto"/>
        <w:left w:val="none" w:sz="0" w:space="0" w:color="auto"/>
        <w:bottom w:val="none" w:sz="0" w:space="0" w:color="auto"/>
        <w:right w:val="none" w:sz="0" w:space="0" w:color="auto"/>
      </w:divBdr>
    </w:div>
    <w:div w:id="239684417">
      <w:bodyDiv w:val="1"/>
      <w:marLeft w:val="0"/>
      <w:marRight w:val="0"/>
      <w:marTop w:val="0"/>
      <w:marBottom w:val="0"/>
      <w:divBdr>
        <w:top w:val="none" w:sz="0" w:space="0" w:color="auto"/>
        <w:left w:val="none" w:sz="0" w:space="0" w:color="auto"/>
        <w:bottom w:val="none" w:sz="0" w:space="0" w:color="auto"/>
        <w:right w:val="none" w:sz="0" w:space="0" w:color="auto"/>
      </w:divBdr>
    </w:div>
    <w:div w:id="240213305">
      <w:bodyDiv w:val="1"/>
      <w:marLeft w:val="0"/>
      <w:marRight w:val="0"/>
      <w:marTop w:val="0"/>
      <w:marBottom w:val="0"/>
      <w:divBdr>
        <w:top w:val="none" w:sz="0" w:space="0" w:color="auto"/>
        <w:left w:val="none" w:sz="0" w:space="0" w:color="auto"/>
        <w:bottom w:val="none" w:sz="0" w:space="0" w:color="auto"/>
        <w:right w:val="none" w:sz="0" w:space="0" w:color="auto"/>
      </w:divBdr>
    </w:div>
    <w:div w:id="241335576">
      <w:bodyDiv w:val="1"/>
      <w:marLeft w:val="0"/>
      <w:marRight w:val="0"/>
      <w:marTop w:val="0"/>
      <w:marBottom w:val="0"/>
      <w:divBdr>
        <w:top w:val="none" w:sz="0" w:space="0" w:color="auto"/>
        <w:left w:val="none" w:sz="0" w:space="0" w:color="auto"/>
        <w:bottom w:val="none" w:sz="0" w:space="0" w:color="auto"/>
        <w:right w:val="none" w:sz="0" w:space="0" w:color="auto"/>
      </w:divBdr>
    </w:div>
    <w:div w:id="244999257">
      <w:bodyDiv w:val="1"/>
      <w:marLeft w:val="0"/>
      <w:marRight w:val="0"/>
      <w:marTop w:val="0"/>
      <w:marBottom w:val="0"/>
      <w:divBdr>
        <w:top w:val="none" w:sz="0" w:space="0" w:color="auto"/>
        <w:left w:val="none" w:sz="0" w:space="0" w:color="auto"/>
        <w:bottom w:val="none" w:sz="0" w:space="0" w:color="auto"/>
        <w:right w:val="none" w:sz="0" w:space="0" w:color="auto"/>
      </w:divBdr>
    </w:div>
    <w:div w:id="246423723">
      <w:bodyDiv w:val="1"/>
      <w:marLeft w:val="0"/>
      <w:marRight w:val="0"/>
      <w:marTop w:val="0"/>
      <w:marBottom w:val="0"/>
      <w:divBdr>
        <w:top w:val="none" w:sz="0" w:space="0" w:color="auto"/>
        <w:left w:val="none" w:sz="0" w:space="0" w:color="auto"/>
        <w:bottom w:val="none" w:sz="0" w:space="0" w:color="auto"/>
        <w:right w:val="none" w:sz="0" w:space="0" w:color="auto"/>
      </w:divBdr>
    </w:div>
    <w:div w:id="247033839">
      <w:bodyDiv w:val="1"/>
      <w:marLeft w:val="0"/>
      <w:marRight w:val="0"/>
      <w:marTop w:val="0"/>
      <w:marBottom w:val="0"/>
      <w:divBdr>
        <w:top w:val="none" w:sz="0" w:space="0" w:color="auto"/>
        <w:left w:val="none" w:sz="0" w:space="0" w:color="auto"/>
        <w:bottom w:val="none" w:sz="0" w:space="0" w:color="auto"/>
        <w:right w:val="none" w:sz="0" w:space="0" w:color="auto"/>
      </w:divBdr>
    </w:div>
    <w:div w:id="247270248">
      <w:bodyDiv w:val="1"/>
      <w:marLeft w:val="0"/>
      <w:marRight w:val="0"/>
      <w:marTop w:val="0"/>
      <w:marBottom w:val="0"/>
      <w:divBdr>
        <w:top w:val="none" w:sz="0" w:space="0" w:color="auto"/>
        <w:left w:val="none" w:sz="0" w:space="0" w:color="auto"/>
        <w:bottom w:val="none" w:sz="0" w:space="0" w:color="auto"/>
        <w:right w:val="none" w:sz="0" w:space="0" w:color="auto"/>
      </w:divBdr>
    </w:div>
    <w:div w:id="252517861">
      <w:bodyDiv w:val="1"/>
      <w:marLeft w:val="0"/>
      <w:marRight w:val="0"/>
      <w:marTop w:val="0"/>
      <w:marBottom w:val="0"/>
      <w:divBdr>
        <w:top w:val="none" w:sz="0" w:space="0" w:color="auto"/>
        <w:left w:val="none" w:sz="0" w:space="0" w:color="auto"/>
        <w:bottom w:val="none" w:sz="0" w:space="0" w:color="auto"/>
        <w:right w:val="none" w:sz="0" w:space="0" w:color="auto"/>
      </w:divBdr>
    </w:div>
    <w:div w:id="253129950">
      <w:bodyDiv w:val="1"/>
      <w:marLeft w:val="0"/>
      <w:marRight w:val="0"/>
      <w:marTop w:val="0"/>
      <w:marBottom w:val="0"/>
      <w:divBdr>
        <w:top w:val="none" w:sz="0" w:space="0" w:color="auto"/>
        <w:left w:val="none" w:sz="0" w:space="0" w:color="auto"/>
        <w:bottom w:val="none" w:sz="0" w:space="0" w:color="auto"/>
        <w:right w:val="none" w:sz="0" w:space="0" w:color="auto"/>
      </w:divBdr>
    </w:div>
    <w:div w:id="256062548">
      <w:bodyDiv w:val="1"/>
      <w:marLeft w:val="0"/>
      <w:marRight w:val="0"/>
      <w:marTop w:val="0"/>
      <w:marBottom w:val="0"/>
      <w:divBdr>
        <w:top w:val="none" w:sz="0" w:space="0" w:color="auto"/>
        <w:left w:val="none" w:sz="0" w:space="0" w:color="auto"/>
        <w:bottom w:val="none" w:sz="0" w:space="0" w:color="auto"/>
        <w:right w:val="none" w:sz="0" w:space="0" w:color="auto"/>
      </w:divBdr>
    </w:div>
    <w:div w:id="259800294">
      <w:bodyDiv w:val="1"/>
      <w:marLeft w:val="0"/>
      <w:marRight w:val="0"/>
      <w:marTop w:val="0"/>
      <w:marBottom w:val="0"/>
      <w:divBdr>
        <w:top w:val="none" w:sz="0" w:space="0" w:color="auto"/>
        <w:left w:val="none" w:sz="0" w:space="0" w:color="auto"/>
        <w:bottom w:val="none" w:sz="0" w:space="0" w:color="auto"/>
        <w:right w:val="none" w:sz="0" w:space="0" w:color="auto"/>
      </w:divBdr>
    </w:div>
    <w:div w:id="268661498">
      <w:bodyDiv w:val="1"/>
      <w:marLeft w:val="0"/>
      <w:marRight w:val="0"/>
      <w:marTop w:val="0"/>
      <w:marBottom w:val="0"/>
      <w:divBdr>
        <w:top w:val="none" w:sz="0" w:space="0" w:color="auto"/>
        <w:left w:val="none" w:sz="0" w:space="0" w:color="auto"/>
        <w:bottom w:val="none" w:sz="0" w:space="0" w:color="auto"/>
        <w:right w:val="none" w:sz="0" w:space="0" w:color="auto"/>
      </w:divBdr>
    </w:div>
    <w:div w:id="279454723">
      <w:bodyDiv w:val="1"/>
      <w:marLeft w:val="0"/>
      <w:marRight w:val="0"/>
      <w:marTop w:val="0"/>
      <w:marBottom w:val="0"/>
      <w:divBdr>
        <w:top w:val="none" w:sz="0" w:space="0" w:color="auto"/>
        <w:left w:val="none" w:sz="0" w:space="0" w:color="auto"/>
        <w:bottom w:val="none" w:sz="0" w:space="0" w:color="auto"/>
        <w:right w:val="none" w:sz="0" w:space="0" w:color="auto"/>
      </w:divBdr>
    </w:div>
    <w:div w:id="280722742">
      <w:bodyDiv w:val="1"/>
      <w:marLeft w:val="0"/>
      <w:marRight w:val="0"/>
      <w:marTop w:val="0"/>
      <w:marBottom w:val="0"/>
      <w:divBdr>
        <w:top w:val="none" w:sz="0" w:space="0" w:color="auto"/>
        <w:left w:val="none" w:sz="0" w:space="0" w:color="auto"/>
        <w:bottom w:val="none" w:sz="0" w:space="0" w:color="auto"/>
        <w:right w:val="none" w:sz="0" w:space="0" w:color="auto"/>
      </w:divBdr>
    </w:div>
    <w:div w:id="288634849">
      <w:bodyDiv w:val="1"/>
      <w:marLeft w:val="0"/>
      <w:marRight w:val="0"/>
      <w:marTop w:val="0"/>
      <w:marBottom w:val="0"/>
      <w:divBdr>
        <w:top w:val="none" w:sz="0" w:space="0" w:color="auto"/>
        <w:left w:val="none" w:sz="0" w:space="0" w:color="auto"/>
        <w:bottom w:val="none" w:sz="0" w:space="0" w:color="auto"/>
        <w:right w:val="none" w:sz="0" w:space="0" w:color="auto"/>
      </w:divBdr>
    </w:div>
    <w:div w:id="288973563">
      <w:bodyDiv w:val="1"/>
      <w:marLeft w:val="0"/>
      <w:marRight w:val="0"/>
      <w:marTop w:val="0"/>
      <w:marBottom w:val="0"/>
      <w:divBdr>
        <w:top w:val="none" w:sz="0" w:space="0" w:color="auto"/>
        <w:left w:val="none" w:sz="0" w:space="0" w:color="auto"/>
        <w:bottom w:val="none" w:sz="0" w:space="0" w:color="auto"/>
        <w:right w:val="none" w:sz="0" w:space="0" w:color="auto"/>
      </w:divBdr>
    </w:div>
    <w:div w:id="290593917">
      <w:bodyDiv w:val="1"/>
      <w:marLeft w:val="0"/>
      <w:marRight w:val="0"/>
      <w:marTop w:val="0"/>
      <w:marBottom w:val="0"/>
      <w:divBdr>
        <w:top w:val="none" w:sz="0" w:space="0" w:color="auto"/>
        <w:left w:val="none" w:sz="0" w:space="0" w:color="auto"/>
        <w:bottom w:val="none" w:sz="0" w:space="0" w:color="auto"/>
        <w:right w:val="none" w:sz="0" w:space="0" w:color="auto"/>
      </w:divBdr>
    </w:div>
    <w:div w:id="293294941">
      <w:bodyDiv w:val="1"/>
      <w:marLeft w:val="0"/>
      <w:marRight w:val="0"/>
      <w:marTop w:val="0"/>
      <w:marBottom w:val="0"/>
      <w:divBdr>
        <w:top w:val="none" w:sz="0" w:space="0" w:color="auto"/>
        <w:left w:val="none" w:sz="0" w:space="0" w:color="auto"/>
        <w:bottom w:val="none" w:sz="0" w:space="0" w:color="auto"/>
        <w:right w:val="none" w:sz="0" w:space="0" w:color="auto"/>
      </w:divBdr>
    </w:div>
    <w:div w:id="296688695">
      <w:bodyDiv w:val="1"/>
      <w:marLeft w:val="0"/>
      <w:marRight w:val="0"/>
      <w:marTop w:val="0"/>
      <w:marBottom w:val="0"/>
      <w:divBdr>
        <w:top w:val="none" w:sz="0" w:space="0" w:color="auto"/>
        <w:left w:val="none" w:sz="0" w:space="0" w:color="auto"/>
        <w:bottom w:val="none" w:sz="0" w:space="0" w:color="auto"/>
        <w:right w:val="none" w:sz="0" w:space="0" w:color="auto"/>
      </w:divBdr>
    </w:div>
    <w:div w:id="299311413">
      <w:bodyDiv w:val="1"/>
      <w:marLeft w:val="0"/>
      <w:marRight w:val="0"/>
      <w:marTop w:val="0"/>
      <w:marBottom w:val="0"/>
      <w:divBdr>
        <w:top w:val="none" w:sz="0" w:space="0" w:color="auto"/>
        <w:left w:val="none" w:sz="0" w:space="0" w:color="auto"/>
        <w:bottom w:val="none" w:sz="0" w:space="0" w:color="auto"/>
        <w:right w:val="none" w:sz="0" w:space="0" w:color="auto"/>
      </w:divBdr>
    </w:div>
    <w:div w:id="302470092">
      <w:bodyDiv w:val="1"/>
      <w:marLeft w:val="0"/>
      <w:marRight w:val="0"/>
      <w:marTop w:val="0"/>
      <w:marBottom w:val="0"/>
      <w:divBdr>
        <w:top w:val="none" w:sz="0" w:space="0" w:color="auto"/>
        <w:left w:val="none" w:sz="0" w:space="0" w:color="auto"/>
        <w:bottom w:val="none" w:sz="0" w:space="0" w:color="auto"/>
        <w:right w:val="none" w:sz="0" w:space="0" w:color="auto"/>
      </w:divBdr>
    </w:div>
    <w:div w:id="302546231">
      <w:bodyDiv w:val="1"/>
      <w:marLeft w:val="0"/>
      <w:marRight w:val="0"/>
      <w:marTop w:val="0"/>
      <w:marBottom w:val="0"/>
      <w:divBdr>
        <w:top w:val="none" w:sz="0" w:space="0" w:color="auto"/>
        <w:left w:val="none" w:sz="0" w:space="0" w:color="auto"/>
        <w:bottom w:val="none" w:sz="0" w:space="0" w:color="auto"/>
        <w:right w:val="none" w:sz="0" w:space="0" w:color="auto"/>
      </w:divBdr>
    </w:div>
    <w:div w:id="307562180">
      <w:bodyDiv w:val="1"/>
      <w:marLeft w:val="0"/>
      <w:marRight w:val="0"/>
      <w:marTop w:val="0"/>
      <w:marBottom w:val="0"/>
      <w:divBdr>
        <w:top w:val="none" w:sz="0" w:space="0" w:color="auto"/>
        <w:left w:val="none" w:sz="0" w:space="0" w:color="auto"/>
        <w:bottom w:val="none" w:sz="0" w:space="0" w:color="auto"/>
        <w:right w:val="none" w:sz="0" w:space="0" w:color="auto"/>
      </w:divBdr>
    </w:div>
    <w:div w:id="312026726">
      <w:bodyDiv w:val="1"/>
      <w:marLeft w:val="0"/>
      <w:marRight w:val="0"/>
      <w:marTop w:val="0"/>
      <w:marBottom w:val="0"/>
      <w:divBdr>
        <w:top w:val="none" w:sz="0" w:space="0" w:color="auto"/>
        <w:left w:val="none" w:sz="0" w:space="0" w:color="auto"/>
        <w:bottom w:val="none" w:sz="0" w:space="0" w:color="auto"/>
        <w:right w:val="none" w:sz="0" w:space="0" w:color="auto"/>
      </w:divBdr>
    </w:div>
    <w:div w:id="314652157">
      <w:bodyDiv w:val="1"/>
      <w:marLeft w:val="0"/>
      <w:marRight w:val="0"/>
      <w:marTop w:val="0"/>
      <w:marBottom w:val="0"/>
      <w:divBdr>
        <w:top w:val="none" w:sz="0" w:space="0" w:color="auto"/>
        <w:left w:val="none" w:sz="0" w:space="0" w:color="auto"/>
        <w:bottom w:val="none" w:sz="0" w:space="0" w:color="auto"/>
        <w:right w:val="none" w:sz="0" w:space="0" w:color="auto"/>
      </w:divBdr>
    </w:div>
    <w:div w:id="318972085">
      <w:bodyDiv w:val="1"/>
      <w:marLeft w:val="0"/>
      <w:marRight w:val="0"/>
      <w:marTop w:val="0"/>
      <w:marBottom w:val="0"/>
      <w:divBdr>
        <w:top w:val="none" w:sz="0" w:space="0" w:color="auto"/>
        <w:left w:val="none" w:sz="0" w:space="0" w:color="auto"/>
        <w:bottom w:val="none" w:sz="0" w:space="0" w:color="auto"/>
        <w:right w:val="none" w:sz="0" w:space="0" w:color="auto"/>
      </w:divBdr>
    </w:div>
    <w:div w:id="321591286">
      <w:bodyDiv w:val="1"/>
      <w:marLeft w:val="0"/>
      <w:marRight w:val="0"/>
      <w:marTop w:val="0"/>
      <w:marBottom w:val="0"/>
      <w:divBdr>
        <w:top w:val="none" w:sz="0" w:space="0" w:color="auto"/>
        <w:left w:val="none" w:sz="0" w:space="0" w:color="auto"/>
        <w:bottom w:val="none" w:sz="0" w:space="0" w:color="auto"/>
        <w:right w:val="none" w:sz="0" w:space="0" w:color="auto"/>
      </w:divBdr>
    </w:div>
    <w:div w:id="324474265">
      <w:bodyDiv w:val="1"/>
      <w:marLeft w:val="0"/>
      <w:marRight w:val="0"/>
      <w:marTop w:val="0"/>
      <w:marBottom w:val="0"/>
      <w:divBdr>
        <w:top w:val="none" w:sz="0" w:space="0" w:color="auto"/>
        <w:left w:val="none" w:sz="0" w:space="0" w:color="auto"/>
        <w:bottom w:val="none" w:sz="0" w:space="0" w:color="auto"/>
        <w:right w:val="none" w:sz="0" w:space="0" w:color="auto"/>
      </w:divBdr>
    </w:div>
    <w:div w:id="32593531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27633134">
      <w:bodyDiv w:val="1"/>
      <w:marLeft w:val="0"/>
      <w:marRight w:val="0"/>
      <w:marTop w:val="0"/>
      <w:marBottom w:val="0"/>
      <w:divBdr>
        <w:top w:val="none" w:sz="0" w:space="0" w:color="auto"/>
        <w:left w:val="none" w:sz="0" w:space="0" w:color="auto"/>
        <w:bottom w:val="none" w:sz="0" w:space="0" w:color="auto"/>
        <w:right w:val="none" w:sz="0" w:space="0" w:color="auto"/>
      </w:divBdr>
    </w:div>
    <w:div w:id="327710620">
      <w:bodyDiv w:val="1"/>
      <w:marLeft w:val="0"/>
      <w:marRight w:val="0"/>
      <w:marTop w:val="0"/>
      <w:marBottom w:val="0"/>
      <w:divBdr>
        <w:top w:val="none" w:sz="0" w:space="0" w:color="auto"/>
        <w:left w:val="none" w:sz="0" w:space="0" w:color="auto"/>
        <w:bottom w:val="none" w:sz="0" w:space="0" w:color="auto"/>
        <w:right w:val="none" w:sz="0" w:space="0" w:color="auto"/>
      </w:divBdr>
    </w:div>
    <w:div w:id="332297779">
      <w:bodyDiv w:val="1"/>
      <w:marLeft w:val="0"/>
      <w:marRight w:val="0"/>
      <w:marTop w:val="0"/>
      <w:marBottom w:val="0"/>
      <w:divBdr>
        <w:top w:val="none" w:sz="0" w:space="0" w:color="auto"/>
        <w:left w:val="none" w:sz="0" w:space="0" w:color="auto"/>
        <w:bottom w:val="none" w:sz="0" w:space="0" w:color="auto"/>
        <w:right w:val="none" w:sz="0" w:space="0" w:color="auto"/>
      </w:divBdr>
    </w:div>
    <w:div w:id="333148130">
      <w:bodyDiv w:val="1"/>
      <w:marLeft w:val="0"/>
      <w:marRight w:val="0"/>
      <w:marTop w:val="0"/>
      <w:marBottom w:val="0"/>
      <w:divBdr>
        <w:top w:val="none" w:sz="0" w:space="0" w:color="auto"/>
        <w:left w:val="none" w:sz="0" w:space="0" w:color="auto"/>
        <w:bottom w:val="none" w:sz="0" w:space="0" w:color="auto"/>
        <w:right w:val="none" w:sz="0" w:space="0" w:color="auto"/>
      </w:divBdr>
    </w:div>
    <w:div w:id="337000407">
      <w:bodyDiv w:val="1"/>
      <w:marLeft w:val="0"/>
      <w:marRight w:val="0"/>
      <w:marTop w:val="0"/>
      <w:marBottom w:val="0"/>
      <w:divBdr>
        <w:top w:val="none" w:sz="0" w:space="0" w:color="auto"/>
        <w:left w:val="none" w:sz="0" w:space="0" w:color="auto"/>
        <w:bottom w:val="none" w:sz="0" w:space="0" w:color="auto"/>
        <w:right w:val="none" w:sz="0" w:space="0" w:color="auto"/>
      </w:divBdr>
    </w:div>
    <w:div w:id="337391717">
      <w:bodyDiv w:val="1"/>
      <w:marLeft w:val="0"/>
      <w:marRight w:val="0"/>
      <w:marTop w:val="0"/>
      <w:marBottom w:val="0"/>
      <w:divBdr>
        <w:top w:val="none" w:sz="0" w:space="0" w:color="auto"/>
        <w:left w:val="none" w:sz="0" w:space="0" w:color="auto"/>
        <w:bottom w:val="none" w:sz="0" w:space="0" w:color="auto"/>
        <w:right w:val="none" w:sz="0" w:space="0" w:color="auto"/>
      </w:divBdr>
    </w:div>
    <w:div w:id="338898080">
      <w:bodyDiv w:val="1"/>
      <w:marLeft w:val="0"/>
      <w:marRight w:val="0"/>
      <w:marTop w:val="0"/>
      <w:marBottom w:val="0"/>
      <w:divBdr>
        <w:top w:val="none" w:sz="0" w:space="0" w:color="auto"/>
        <w:left w:val="none" w:sz="0" w:space="0" w:color="auto"/>
        <w:bottom w:val="none" w:sz="0" w:space="0" w:color="auto"/>
        <w:right w:val="none" w:sz="0" w:space="0" w:color="auto"/>
      </w:divBdr>
    </w:div>
    <w:div w:id="339040399">
      <w:bodyDiv w:val="1"/>
      <w:marLeft w:val="0"/>
      <w:marRight w:val="0"/>
      <w:marTop w:val="0"/>
      <w:marBottom w:val="0"/>
      <w:divBdr>
        <w:top w:val="none" w:sz="0" w:space="0" w:color="auto"/>
        <w:left w:val="none" w:sz="0" w:space="0" w:color="auto"/>
        <w:bottom w:val="none" w:sz="0" w:space="0" w:color="auto"/>
        <w:right w:val="none" w:sz="0" w:space="0" w:color="auto"/>
      </w:divBdr>
    </w:div>
    <w:div w:id="341013695">
      <w:bodyDiv w:val="1"/>
      <w:marLeft w:val="0"/>
      <w:marRight w:val="0"/>
      <w:marTop w:val="0"/>
      <w:marBottom w:val="0"/>
      <w:divBdr>
        <w:top w:val="none" w:sz="0" w:space="0" w:color="auto"/>
        <w:left w:val="none" w:sz="0" w:space="0" w:color="auto"/>
        <w:bottom w:val="none" w:sz="0" w:space="0" w:color="auto"/>
        <w:right w:val="none" w:sz="0" w:space="0" w:color="auto"/>
      </w:divBdr>
    </w:div>
    <w:div w:id="342360141">
      <w:bodyDiv w:val="1"/>
      <w:marLeft w:val="0"/>
      <w:marRight w:val="0"/>
      <w:marTop w:val="0"/>
      <w:marBottom w:val="0"/>
      <w:divBdr>
        <w:top w:val="none" w:sz="0" w:space="0" w:color="auto"/>
        <w:left w:val="none" w:sz="0" w:space="0" w:color="auto"/>
        <w:bottom w:val="none" w:sz="0" w:space="0" w:color="auto"/>
        <w:right w:val="none" w:sz="0" w:space="0" w:color="auto"/>
      </w:divBdr>
    </w:div>
    <w:div w:id="343942011">
      <w:bodyDiv w:val="1"/>
      <w:marLeft w:val="0"/>
      <w:marRight w:val="0"/>
      <w:marTop w:val="0"/>
      <w:marBottom w:val="0"/>
      <w:divBdr>
        <w:top w:val="none" w:sz="0" w:space="0" w:color="auto"/>
        <w:left w:val="none" w:sz="0" w:space="0" w:color="auto"/>
        <w:bottom w:val="none" w:sz="0" w:space="0" w:color="auto"/>
        <w:right w:val="none" w:sz="0" w:space="0" w:color="auto"/>
      </w:divBdr>
    </w:div>
    <w:div w:id="345013421">
      <w:bodyDiv w:val="1"/>
      <w:marLeft w:val="0"/>
      <w:marRight w:val="0"/>
      <w:marTop w:val="0"/>
      <w:marBottom w:val="0"/>
      <w:divBdr>
        <w:top w:val="none" w:sz="0" w:space="0" w:color="auto"/>
        <w:left w:val="none" w:sz="0" w:space="0" w:color="auto"/>
        <w:bottom w:val="none" w:sz="0" w:space="0" w:color="auto"/>
        <w:right w:val="none" w:sz="0" w:space="0" w:color="auto"/>
      </w:divBdr>
    </w:div>
    <w:div w:id="347609378">
      <w:bodyDiv w:val="1"/>
      <w:marLeft w:val="0"/>
      <w:marRight w:val="0"/>
      <w:marTop w:val="0"/>
      <w:marBottom w:val="0"/>
      <w:divBdr>
        <w:top w:val="none" w:sz="0" w:space="0" w:color="auto"/>
        <w:left w:val="none" w:sz="0" w:space="0" w:color="auto"/>
        <w:bottom w:val="none" w:sz="0" w:space="0" w:color="auto"/>
        <w:right w:val="none" w:sz="0" w:space="0" w:color="auto"/>
      </w:divBdr>
    </w:div>
    <w:div w:id="348145984">
      <w:bodyDiv w:val="1"/>
      <w:marLeft w:val="0"/>
      <w:marRight w:val="0"/>
      <w:marTop w:val="0"/>
      <w:marBottom w:val="0"/>
      <w:divBdr>
        <w:top w:val="none" w:sz="0" w:space="0" w:color="auto"/>
        <w:left w:val="none" w:sz="0" w:space="0" w:color="auto"/>
        <w:bottom w:val="none" w:sz="0" w:space="0" w:color="auto"/>
        <w:right w:val="none" w:sz="0" w:space="0" w:color="auto"/>
      </w:divBdr>
    </w:div>
    <w:div w:id="348798336">
      <w:bodyDiv w:val="1"/>
      <w:marLeft w:val="0"/>
      <w:marRight w:val="0"/>
      <w:marTop w:val="0"/>
      <w:marBottom w:val="0"/>
      <w:divBdr>
        <w:top w:val="none" w:sz="0" w:space="0" w:color="auto"/>
        <w:left w:val="none" w:sz="0" w:space="0" w:color="auto"/>
        <w:bottom w:val="none" w:sz="0" w:space="0" w:color="auto"/>
        <w:right w:val="none" w:sz="0" w:space="0" w:color="auto"/>
      </w:divBdr>
    </w:div>
    <w:div w:id="349837018">
      <w:bodyDiv w:val="1"/>
      <w:marLeft w:val="0"/>
      <w:marRight w:val="0"/>
      <w:marTop w:val="0"/>
      <w:marBottom w:val="0"/>
      <w:divBdr>
        <w:top w:val="none" w:sz="0" w:space="0" w:color="auto"/>
        <w:left w:val="none" w:sz="0" w:space="0" w:color="auto"/>
        <w:bottom w:val="none" w:sz="0" w:space="0" w:color="auto"/>
        <w:right w:val="none" w:sz="0" w:space="0" w:color="auto"/>
      </w:divBdr>
    </w:div>
    <w:div w:id="352417383">
      <w:bodyDiv w:val="1"/>
      <w:marLeft w:val="0"/>
      <w:marRight w:val="0"/>
      <w:marTop w:val="0"/>
      <w:marBottom w:val="0"/>
      <w:divBdr>
        <w:top w:val="none" w:sz="0" w:space="0" w:color="auto"/>
        <w:left w:val="none" w:sz="0" w:space="0" w:color="auto"/>
        <w:bottom w:val="none" w:sz="0" w:space="0" w:color="auto"/>
        <w:right w:val="none" w:sz="0" w:space="0" w:color="auto"/>
      </w:divBdr>
    </w:div>
    <w:div w:id="352852491">
      <w:bodyDiv w:val="1"/>
      <w:marLeft w:val="0"/>
      <w:marRight w:val="0"/>
      <w:marTop w:val="0"/>
      <w:marBottom w:val="0"/>
      <w:divBdr>
        <w:top w:val="none" w:sz="0" w:space="0" w:color="auto"/>
        <w:left w:val="none" w:sz="0" w:space="0" w:color="auto"/>
        <w:bottom w:val="none" w:sz="0" w:space="0" w:color="auto"/>
        <w:right w:val="none" w:sz="0" w:space="0" w:color="auto"/>
      </w:divBdr>
    </w:div>
    <w:div w:id="355085477">
      <w:bodyDiv w:val="1"/>
      <w:marLeft w:val="0"/>
      <w:marRight w:val="0"/>
      <w:marTop w:val="0"/>
      <w:marBottom w:val="0"/>
      <w:divBdr>
        <w:top w:val="none" w:sz="0" w:space="0" w:color="auto"/>
        <w:left w:val="none" w:sz="0" w:space="0" w:color="auto"/>
        <w:bottom w:val="none" w:sz="0" w:space="0" w:color="auto"/>
        <w:right w:val="none" w:sz="0" w:space="0" w:color="auto"/>
      </w:divBdr>
    </w:div>
    <w:div w:id="356583769">
      <w:bodyDiv w:val="1"/>
      <w:marLeft w:val="0"/>
      <w:marRight w:val="0"/>
      <w:marTop w:val="0"/>
      <w:marBottom w:val="0"/>
      <w:divBdr>
        <w:top w:val="none" w:sz="0" w:space="0" w:color="auto"/>
        <w:left w:val="none" w:sz="0" w:space="0" w:color="auto"/>
        <w:bottom w:val="none" w:sz="0" w:space="0" w:color="auto"/>
        <w:right w:val="none" w:sz="0" w:space="0" w:color="auto"/>
      </w:divBdr>
    </w:div>
    <w:div w:id="376929286">
      <w:bodyDiv w:val="1"/>
      <w:marLeft w:val="0"/>
      <w:marRight w:val="0"/>
      <w:marTop w:val="0"/>
      <w:marBottom w:val="0"/>
      <w:divBdr>
        <w:top w:val="none" w:sz="0" w:space="0" w:color="auto"/>
        <w:left w:val="none" w:sz="0" w:space="0" w:color="auto"/>
        <w:bottom w:val="none" w:sz="0" w:space="0" w:color="auto"/>
        <w:right w:val="none" w:sz="0" w:space="0" w:color="auto"/>
      </w:divBdr>
    </w:div>
    <w:div w:id="385417222">
      <w:bodyDiv w:val="1"/>
      <w:marLeft w:val="0"/>
      <w:marRight w:val="0"/>
      <w:marTop w:val="0"/>
      <w:marBottom w:val="0"/>
      <w:divBdr>
        <w:top w:val="none" w:sz="0" w:space="0" w:color="auto"/>
        <w:left w:val="none" w:sz="0" w:space="0" w:color="auto"/>
        <w:bottom w:val="none" w:sz="0" w:space="0" w:color="auto"/>
        <w:right w:val="none" w:sz="0" w:space="0" w:color="auto"/>
      </w:divBdr>
    </w:div>
    <w:div w:id="386147377">
      <w:bodyDiv w:val="1"/>
      <w:marLeft w:val="0"/>
      <w:marRight w:val="0"/>
      <w:marTop w:val="0"/>
      <w:marBottom w:val="0"/>
      <w:divBdr>
        <w:top w:val="none" w:sz="0" w:space="0" w:color="auto"/>
        <w:left w:val="none" w:sz="0" w:space="0" w:color="auto"/>
        <w:bottom w:val="none" w:sz="0" w:space="0" w:color="auto"/>
        <w:right w:val="none" w:sz="0" w:space="0" w:color="auto"/>
      </w:divBdr>
    </w:div>
    <w:div w:id="386416802">
      <w:bodyDiv w:val="1"/>
      <w:marLeft w:val="0"/>
      <w:marRight w:val="0"/>
      <w:marTop w:val="0"/>
      <w:marBottom w:val="0"/>
      <w:divBdr>
        <w:top w:val="none" w:sz="0" w:space="0" w:color="auto"/>
        <w:left w:val="none" w:sz="0" w:space="0" w:color="auto"/>
        <w:bottom w:val="none" w:sz="0" w:space="0" w:color="auto"/>
        <w:right w:val="none" w:sz="0" w:space="0" w:color="auto"/>
      </w:divBdr>
    </w:div>
    <w:div w:id="386487920">
      <w:bodyDiv w:val="1"/>
      <w:marLeft w:val="0"/>
      <w:marRight w:val="0"/>
      <w:marTop w:val="0"/>
      <w:marBottom w:val="0"/>
      <w:divBdr>
        <w:top w:val="none" w:sz="0" w:space="0" w:color="auto"/>
        <w:left w:val="none" w:sz="0" w:space="0" w:color="auto"/>
        <w:bottom w:val="none" w:sz="0" w:space="0" w:color="auto"/>
        <w:right w:val="none" w:sz="0" w:space="0" w:color="auto"/>
      </w:divBdr>
    </w:div>
    <w:div w:id="387150987">
      <w:bodyDiv w:val="1"/>
      <w:marLeft w:val="0"/>
      <w:marRight w:val="0"/>
      <w:marTop w:val="0"/>
      <w:marBottom w:val="0"/>
      <w:divBdr>
        <w:top w:val="none" w:sz="0" w:space="0" w:color="auto"/>
        <w:left w:val="none" w:sz="0" w:space="0" w:color="auto"/>
        <w:bottom w:val="none" w:sz="0" w:space="0" w:color="auto"/>
        <w:right w:val="none" w:sz="0" w:space="0" w:color="auto"/>
      </w:divBdr>
    </w:div>
    <w:div w:id="388378358">
      <w:bodyDiv w:val="1"/>
      <w:marLeft w:val="0"/>
      <w:marRight w:val="0"/>
      <w:marTop w:val="0"/>
      <w:marBottom w:val="0"/>
      <w:divBdr>
        <w:top w:val="none" w:sz="0" w:space="0" w:color="auto"/>
        <w:left w:val="none" w:sz="0" w:space="0" w:color="auto"/>
        <w:bottom w:val="none" w:sz="0" w:space="0" w:color="auto"/>
        <w:right w:val="none" w:sz="0" w:space="0" w:color="auto"/>
      </w:divBdr>
    </w:div>
    <w:div w:id="390427301">
      <w:bodyDiv w:val="1"/>
      <w:marLeft w:val="0"/>
      <w:marRight w:val="0"/>
      <w:marTop w:val="0"/>
      <w:marBottom w:val="0"/>
      <w:divBdr>
        <w:top w:val="none" w:sz="0" w:space="0" w:color="auto"/>
        <w:left w:val="none" w:sz="0" w:space="0" w:color="auto"/>
        <w:bottom w:val="none" w:sz="0" w:space="0" w:color="auto"/>
        <w:right w:val="none" w:sz="0" w:space="0" w:color="auto"/>
      </w:divBdr>
    </w:div>
    <w:div w:id="394859082">
      <w:bodyDiv w:val="1"/>
      <w:marLeft w:val="0"/>
      <w:marRight w:val="0"/>
      <w:marTop w:val="0"/>
      <w:marBottom w:val="0"/>
      <w:divBdr>
        <w:top w:val="none" w:sz="0" w:space="0" w:color="auto"/>
        <w:left w:val="none" w:sz="0" w:space="0" w:color="auto"/>
        <w:bottom w:val="none" w:sz="0" w:space="0" w:color="auto"/>
        <w:right w:val="none" w:sz="0" w:space="0" w:color="auto"/>
      </w:divBdr>
    </w:div>
    <w:div w:id="398213995">
      <w:bodyDiv w:val="1"/>
      <w:marLeft w:val="0"/>
      <w:marRight w:val="0"/>
      <w:marTop w:val="0"/>
      <w:marBottom w:val="0"/>
      <w:divBdr>
        <w:top w:val="none" w:sz="0" w:space="0" w:color="auto"/>
        <w:left w:val="none" w:sz="0" w:space="0" w:color="auto"/>
        <w:bottom w:val="none" w:sz="0" w:space="0" w:color="auto"/>
        <w:right w:val="none" w:sz="0" w:space="0" w:color="auto"/>
      </w:divBdr>
    </w:div>
    <w:div w:id="401685753">
      <w:bodyDiv w:val="1"/>
      <w:marLeft w:val="0"/>
      <w:marRight w:val="0"/>
      <w:marTop w:val="0"/>
      <w:marBottom w:val="0"/>
      <w:divBdr>
        <w:top w:val="none" w:sz="0" w:space="0" w:color="auto"/>
        <w:left w:val="none" w:sz="0" w:space="0" w:color="auto"/>
        <w:bottom w:val="none" w:sz="0" w:space="0" w:color="auto"/>
        <w:right w:val="none" w:sz="0" w:space="0" w:color="auto"/>
      </w:divBdr>
    </w:div>
    <w:div w:id="402876548">
      <w:bodyDiv w:val="1"/>
      <w:marLeft w:val="0"/>
      <w:marRight w:val="0"/>
      <w:marTop w:val="0"/>
      <w:marBottom w:val="0"/>
      <w:divBdr>
        <w:top w:val="none" w:sz="0" w:space="0" w:color="auto"/>
        <w:left w:val="none" w:sz="0" w:space="0" w:color="auto"/>
        <w:bottom w:val="none" w:sz="0" w:space="0" w:color="auto"/>
        <w:right w:val="none" w:sz="0" w:space="0" w:color="auto"/>
      </w:divBdr>
    </w:div>
    <w:div w:id="403919654">
      <w:bodyDiv w:val="1"/>
      <w:marLeft w:val="0"/>
      <w:marRight w:val="0"/>
      <w:marTop w:val="0"/>
      <w:marBottom w:val="0"/>
      <w:divBdr>
        <w:top w:val="none" w:sz="0" w:space="0" w:color="auto"/>
        <w:left w:val="none" w:sz="0" w:space="0" w:color="auto"/>
        <w:bottom w:val="none" w:sz="0" w:space="0" w:color="auto"/>
        <w:right w:val="none" w:sz="0" w:space="0" w:color="auto"/>
      </w:divBdr>
    </w:div>
    <w:div w:id="410391738">
      <w:bodyDiv w:val="1"/>
      <w:marLeft w:val="0"/>
      <w:marRight w:val="0"/>
      <w:marTop w:val="0"/>
      <w:marBottom w:val="0"/>
      <w:divBdr>
        <w:top w:val="none" w:sz="0" w:space="0" w:color="auto"/>
        <w:left w:val="none" w:sz="0" w:space="0" w:color="auto"/>
        <w:bottom w:val="none" w:sz="0" w:space="0" w:color="auto"/>
        <w:right w:val="none" w:sz="0" w:space="0" w:color="auto"/>
      </w:divBdr>
    </w:div>
    <w:div w:id="411003240">
      <w:bodyDiv w:val="1"/>
      <w:marLeft w:val="0"/>
      <w:marRight w:val="0"/>
      <w:marTop w:val="0"/>
      <w:marBottom w:val="0"/>
      <w:divBdr>
        <w:top w:val="none" w:sz="0" w:space="0" w:color="auto"/>
        <w:left w:val="none" w:sz="0" w:space="0" w:color="auto"/>
        <w:bottom w:val="none" w:sz="0" w:space="0" w:color="auto"/>
        <w:right w:val="none" w:sz="0" w:space="0" w:color="auto"/>
      </w:divBdr>
    </w:div>
    <w:div w:id="413090053">
      <w:bodyDiv w:val="1"/>
      <w:marLeft w:val="0"/>
      <w:marRight w:val="0"/>
      <w:marTop w:val="0"/>
      <w:marBottom w:val="0"/>
      <w:divBdr>
        <w:top w:val="none" w:sz="0" w:space="0" w:color="auto"/>
        <w:left w:val="none" w:sz="0" w:space="0" w:color="auto"/>
        <w:bottom w:val="none" w:sz="0" w:space="0" w:color="auto"/>
        <w:right w:val="none" w:sz="0" w:space="0" w:color="auto"/>
      </w:divBdr>
    </w:div>
    <w:div w:id="415711372">
      <w:bodyDiv w:val="1"/>
      <w:marLeft w:val="0"/>
      <w:marRight w:val="0"/>
      <w:marTop w:val="0"/>
      <w:marBottom w:val="0"/>
      <w:divBdr>
        <w:top w:val="none" w:sz="0" w:space="0" w:color="auto"/>
        <w:left w:val="none" w:sz="0" w:space="0" w:color="auto"/>
        <w:bottom w:val="none" w:sz="0" w:space="0" w:color="auto"/>
        <w:right w:val="none" w:sz="0" w:space="0" w:color="auto"/>
      </w:divBdr>
    </w:div>
    <w:div w:id="417749521">
      <w:bodyDiv w:val="1"/>
      <w:marLeft w:val="0"/>
      <w:marRight w:val="0"/>
      <w:marTop w:val="0"/>
      <w:marBottom w:val="0"/>
      <w:divBdr>
        <w:top w:val="none" w:sz="0" w:space="0" w:color="auto"/>
        <w:left w:val="none" w:sz="0" w:space="0" w:color="auto"/>
        <w:bottom w:val="none" w:sz="0" w:space="0" w:color="auto"/>
        <w:right w:val="none" w:sz="0" w:space="0" w:color="auto"/>
      </w:divBdr>
    </w:div>
    <w:div w:id="426770580">
      <w:bodyDiv w:val="1"/>
      <w:marLeft w:val="0"/>
      <w:marRight w:val="0"/>
      <w:marTop w:val="0"/>
      <w:marBottom w:val="0"/>
      <w:divBdr>
        <w:top w:val="none" w:sz="0" w:space="0" w:color="auto"/>
        <w:left w:val="none" w:sz="0" w:space="0" w:color="auto"/>
        <w:bottom w:val="none" w:sz="0" w:space="0" w:color="auto"/>
        <w:right w:val="none" w:sz="0" w:space="0" w:color="auto"/>
      </w:divBdr>
    </w:div>
    <w:div w:id="426853028">
      <w:bodyDiv w:val="1"/>
      <w:marLeft w:val="0"/>
      <w:marRight w:val="0"/>
      <w:marTop w:val="0"/>
      <w:marBottom w:val="0"/>
      <w:divBdr>
        <w:top w:val="none" w:sz="0" w:space="0" w:color="auto"/>
        <w:left w:val="none" w:sz="0" w:space="0" w:color="auto"/>
        <w:bottom w:val="none" w:sz="0" w:space="0" w:color="auto"/>
        <w:right w:val="none" w:sz="0" w:space="0" w:color="auto"/>
      </w:divBdr>
    </w:div>
    <w:div w:id="431239725">
      <w:bodyDiv w:val="1"/>
      <w:marLeft w:val="0"/>
      <w:marRight w:val="0"/>
      <w:marTop w:val="0"/>
      <w:marBottom w:val="0"/>
      <w:divBdr>
        <w:top w:val="none" w:sz="0" w:space="0" w:color="auto"/>
        <w:left w:val="none" w:sz="0" w:space="0" w:color="auto"/>
        <w:bottom w:val="none" w:sz="0" w:space="0" w:color="auto"/>
        <w:right w:val="none" w:sz="0" w:space="0" w:color="auto"/>
      </w:divBdr>
    </w:div>
    <w:div w:id="432632143">
      <w:bodyDiv w:val="1"/>
      <w:marLeft w:val="0"/>
      <w:marRight w:val="0"/>
      <w:marTop w:val="0"/>
      <w:marBottom w:val="0"/>
      <w:divBdr>
        <w:top w:val="none" w:sz="0" w:space="0" w:color="auto"/>
        <w:left w:val="none" w:sz="0" w:space="0" w:color="auto"/>
        <w:bottom w:val="none" w:sz="0" w:space="0" w:color="auto"/>
        <w:right w:val="none" w:sz="0" w:space="0" w:color="auto"/>
      </w:divBdr>
    </w:div>
    <w:div w:id="435102742">
      <w:bodyDiv w:val="1"/>
      <w:marLeft w:val="0"/>
      <w:marRight w:val="0"/>
      <w:marTop w:val="0"/>
      <w:marBottom w:val="0"/>
      <w:divBdr>
        <w:top w:val="none" w:sz="0" w:space="0" w:color="auto"/>
        <w:left w:val="none" w:sz="0" w:space="0" w:color="auto"/>
        <w:bottom w:val="none" w:sz="0" w:space="0" w:color="auto"/>
        <w:right w:val="none" w:sz="0" w:space="0" w:color="auto"/>
      </w:divBdr>
    </w:div>
    <w:div w:id="436801190">
      <w:bodyDiv w:val="1"/>
      <w:marLeft w:val="0"/>
      <w:marRight w:val="0"/>
      <w:marTop w:val="0"/>
      <w:marBottom w:val="0"/>
      <w:divBdr>
        <w:top w:val="none" w:sz="0" w:space="0" w:color="auto"/>
        <w:left w:val="none" w:sz="0" w:space="0" w:color="auto"/>
        <w:bottom w:val="none" w:sz="0" w:space="0" w:color="auto"/>
        <w:right w:val="none" w:sz="0" w:space="0" w:color="auto"/>
      </w:divBdr>
    </w:div>
    <w:div w:id="439302317">
      <w:bodyDiv w:val="1"/>
      <w:marLeft w:val="0"/>
      <w:marRight w:val="0"/>
      <w:marTop w:val="0"/>
      <w:marBottom w:val="0"/>
      <w:divBdr>
        <w:top w:val="none" w:sz="0" w:space="0" w:color="auto"/>
        <w:left w:val="none" w:sz="0" w:space="0" w:color="auto"/>
        <w:bottom w:val="none" w:sz="0" w:space="0" w:color="auto"/>
        <w:right w:val="none" w:sz="0" w:space="0" w:color="auto"/>
      </w:divBdr>
    </w:div>
    <w:div w:id="439688124">
      <w:bodyDiv w:val="1"/>
      <w:marLeft w:val="0"/>
      <w:marRight w:val="0"/>
      <w:marTop w:val="0"/>
      <w:marBottom w:val="0"/>
      <w:divBdr>
        <w:top w:val="none" w:sz="0" w:space="0" w:color="auto"/>
        <w:left w:val="none" w:sz="0" w:space="0" w:color="auto"/>
        <w:bottom w:val="none" w:sz="0" w:space="0" w:color="auto"/>
        <w:right w:val="none" w:sz="0" w:space="0" w:color="auto"/>
      </w:divBdr>
    </w:div>
    <w:div w:id="440491145">
      <w:bodyDiv w:val="1"/>
      <w:marLeft w:val="0"/>
      <w:marRight w:val="0"/>
      <w:marTop w:val="0"/>
      <w:marBottom w:val="0"/>
      <w:divBdr>
        <w:top w:val="none" w:sz="0" w:space="0" w:color="auto"/>
        <w:left w:val="none" w:sz="0" w:space="0" w:color="auto"/>
        <w:bottom w:val="none" w:sz="0" w:space="0" w:color="auto"/>
        <w:right w:val="none" w:sz="0" w:space="0" w:color="auto"/>
      </w:divBdr>
    </w:div>
    <w:div w:id="440879375">
      <w:bodyDiv w:val="1"/>
      <w:marLeft w:val="0"/>
      <w:marRight w:val="0"/>
      <w:marTop w:val="0"/>
      <w:marBottom w:val="0"/>
      <w:divBdr>
        <w:top w:val="none" w:sz="0" w:space="0" w:color="auto"/>
        <w:left w:val="none" w:sz="0" w:space="0" w:color="auto"/>
        <w:bottom w:val="none" w:sz="0" w:space="0" w:color="auto"/>
        <w:right w:val="none" w:sz="0" w:space="0" w:color="auto"/>
      </w:divBdr>
    </w:div>
    <w:div w:id="450711633">
      <w:bodyDiv w:val="1"/>
      <w:marLeft w:val="0"/>
      <w:marRight w:val="0"/>
      <w:marTop w:val="0"/>
      <w:marBottom w:val="0"/>
      <w:divBdr>
        <w:top w:val="none" w:sz="0" w:space="0" w:color="auto"/>
        <w:left w:val="none" w:sz="0" w:space="0" w:color="auto"/>
        <w:bottom w:val="none" w:sz="0" w:space="0" w:color="auto"/>
        <w:right w:val="none" w:sz="0" w:space="0" w:color="auto"/>
      </w:divBdr>
    </w:div>
    <w:div w:id="451746467">
      <w:bodyDiv w:val="1"/>
      <w:marLeft w:val="0"/>
      <w:marRight w:val="0"/>
      <w:marTop w:val="0"/>
      <w:marBottom w:val="0"/>
      <w:divBdr>
        <w:top w:val="none" w:sz="0" w:space="0" w:color="auto"/>
        <w:left w:val="none" w:sz="0" w:space="0" w:color="auto"/>
        <w:bottom w:val="none" w:sz="0" w:space="0" w:color="auto"/>
        <w:right w:val="none" w:sz="0" w:space="0" w:color="auto"/>
      </w:divBdr>
    </w:div>
    <w:div w:id="451903099">
      <w:bodyDiv w:val="1"/>
      <w:marLeft w:val="0"/>
      <w:marRight w:val="0"/>
      <w:marTop w:val="0"/>
      <w:marBottom w:val="0"/>
      <w:divBdr>
        <w:top w:val="none" w:sz="0" w:space="0" w:color="auto"/>
        <w:left w:val="none" w:sz="0" w:space="0" w:color="auto"/>
        <w:bottom w:val="none" w:sz="0" w:space="0" w:color="auto"/>
        <w:right w:val="none" w:sz="0" w:space="0" w:color="auto"/>
      </w:divBdr>
    </w:div>
    <w:div w:id="462041090">
      <w:bodyDiv w:val="1"/>
      <w:marLeft w:val="0"/>
      <w:marRight w:val="0"/>
      <w:marTop w:val="0"/>
      <w:marBottom w:val="0"/>
      <w:divBdr>
        <w:top w:val="none" w:sz="0" w:space="0" w:color="auto"/>
        <w:left w:val="none" w:sz="0" w:space="0" w:color="auto"/>
        <w:bottom w:val="none" w:sz="0" w:space="0" w:color="auto"/>
        <w:right w:val="none" w:sz="0" w:space="0" w:color="auto"/>
      </w:divBdr>
    </w:div>
    <w:div w:id="463810790">
      <w:bodyDiv w:val="1"/>
      <w:marLeft w:val="0"/>
      <w:marRight w:val="0"/>
      <w:marTop w:val="0"/>
      <w:marBottom w:val="0"/>
      <w:divBdr>
        <w:top w:val="none" w:sz="0" w:space="0" w:color="auto"/>
        <w:left w:val="none" w:sz="0" w:space="0" w:color="auto"/>
        <w:bottom w:val="none" w:sz="0" w:space="0" w:color="auto"/>
        <w:right w:val="none" w:sz="0" w:space="0" w:color="auto"/>
      </w:divBdr>
    </w:div>
    <w:div w:id="464205969">
      <w:bodyDiv w:val="1"/>
      <w:marLeft w:val="0"/>
      <w:marRight w:val="0"/>
      <w:marTop w:val="0"/>
      <w:marBottom w:val="0"/>
      <w:divBdr>
        <w:top w:val="none" w:sz="0" w:space="0" w:color="auto"/>
        <w:left w:val="none" w:sz="0" w:space="0" w:color="auto"/>
        <w:bottom w:val="none" w:sz="0" w:space="0" w:color="auto"/>
        <w:right w:val="none" w:sz="0" w:space="0" w:color="auto"/>
      </w:divBdr>
    </w:div>
    <w:div w:id="464469364">
      <w:bodyDiv w:val="1"/>
      <w:marLeft w:val="0"/>
      <w:marRight w:val="0"/>
      <w:marTop w:val="0"/>
      <w:marBottom w:val="0"/>
      <w:divBdr>
        <w:top w:val="none" w:sz="0" w:space="0" w:color="auto"/>
        <w:left w:val="none" w:sz="0" w:space="0" w:color="auto"/>
        <w:bottom w:val="none" w:sz="0" w:space="0" w:color="auto"/>
        <w:right w:val="none" w:sz="0" w:space="0" w:color="auto"/>
      </w:divBdr>
    </w:div>
    <w:div w:id="466247119">
      <w:bodyDiv w:val="1"/>
      <w:marLeft w:val="0"/>
      <w:marRight w:val="0"/>
      <w:marTop w:val="0"/>
      <w:marBottom w:val="0"/>
      <w:divBdr>
        <w:top w:val="none" w:sz="0" w:space="0" w:color="auto"/>
        <w:left w:val="none" w:sz="0" w:space="0" w:color="auto"/>
        <w:bottom w:val="none" w:sz="0" w:space="0" w:color="auto"/>
        <w:right w:val="none" w:sz="0" w:space="0" w:color="auto"/>
      </w:divBdr>
    </w:div>
    <w:div w:id="471480786">
      <w:bodyDiv w:val="1"/>
      <w:marLeft w:val="0"/>
      <w:marRight w:val="0"/>
      <w:marTop w:val="0"/>
      <w:marBottom w:val="0"/>
      <w:divBdr>
        <w:top w:val="none" w:sz="0" w:space="0" w:color="auto"/>
        <w:left w:val="none" w:sz="0" w:space="0" w:color="auto"/>
        <w:bottom w:val="none" w:sz="0" w:space="0" w:color="auto"/>
        <w:right w:val="none" w:sz="0" w:space="0" w:color="auto"/>
      </w:divBdr>
    </w:div>
    <w:div w:id="472409730">
      <w:bodyDiv w:val="1"/>
      <w:marLeft w:val="0"/>
      <w:marRight w:val="0"/>
      <w:marTop w:val="0"/>
      <w:marBottom w:val="0"/>
      <w:divBdr>
        <w:top w:val="none" w:sz="0" w:space="0" w:color="auto"/>
        <w:left w:val="none" w:sz="0" w:space="0" w:color="auto"/>
        <w:bottom w:val="none" w:sz="0" w:space="0" w:color="auto"/>
        <w:right w:val="none" w:sz="0" w:space="0" w:color="auto"/>
      </w:divBdr>
    </w:div>
    <w:div w:id="473913678">
      <w:bodyDiv w:val="1"/>
      <w:marLeft w:val="0"/>
      <w:marRight w:val="0"/>
      <w:marTop w:val="0"/>
      <w:marBottom w:val="0"/>
      <w:divBdr>
        <w:top w:val="none" w:sz="0" w:space="0" w:color="auto"/>
        <w:left w:val="none" w:sz="0" w:space="0" w:color="auto"/>
        <w:bottom w:val="none" w:sz="0" w:space="0" w:color="auto"/>
        <w:right w:val="none" w:sz="0" w:space="0" w:color="auto"/>
      </w:divBdr>
    </w:div>
    <w:div w:id="473957796">
      <w:bodyDiv w:val="1"/>
      <w:marLeft w:val="0"/>
      <w:marRight w:val="0"/>
      <w:marTop w:val="0"/>
      <w:marBottom w:val="0"/>
      <w:divBdr>
        <w:top w:val="none" w:sz="0" w:space="0" w:color="auto"/>
        <w:left w:val="none" w:sz="0" w:space="0" w:color="auto"/>
        <w:bottom w:val="none" w:sz="0" w:space="0" w:color="auto"/>
        <w:right w:val="none" w:sz="0" w:space="0" w:color="auto"/>
      </w:divBdr>
    </w:div>
    <w:div w:id="476075825">
      <w:bodyDiv w:val="1"/>
      <w:marLeft w:val="0"/>
      <w:marRight w:val="0"/>
      <w:marTop w:val="0"/>
      <w:marBottom w:val="0"/>
      <w:divBdr>
        <w:top w:val="none" w:sz="0" w:space="0" w:color="auto"/>
        <w:left w:val="none" w:sz="0" w:space="0" w:color="auto"/>
        <w:bottom w:val="none" w:sz="0" w:space="0" w:color="auto"/>
        <w:right w:val="none" w:sz="0" w:space="0" w:color="auto"/>
      </w:divBdr>
    </w:div>
    <w:div w:id="480735671">
      <w:bodyDiv w:val="1"/>
      <w:marLeft w:val="0"/>
      <w:marRight w:val="0"/>
      <w:marTop w:val="0"/>
      <w:marBottom w:val="0"/>
      <w:divBdr>
        <w:top w:val="none" w:sz="0" w:space="0" w:color="auto"/>
        <w:left w:val="none" w:sz="0" w:space="0" w:color="auto"/>
        <w:bottom w:val="none" w:sz="0" w:space="0" w:color="auto"/>
        <w:right w:val="none" w:sz="0" w:space="0" w:color="auto"/>
      </w:divBdr>
    </w:div>
    <w:div w:id="483159978">
      <w:bodyDiv w:val="1"/>
      <w:marLeft w:val="0"/>
      <w:marRight w:val="0"/>
      <w:marTop w:val="0"/>
      <w:marBottom w:val="0"/>
      <w:divBdr>
        <w:top w:val="none" w:sz="0" w:space="0" w:color="auto"/>
        <w:left w:val="none" w:sz="0" w:space="0" w:color="auto"/>
        <w:bottom w:val="none" w:sz="0" w:space="0" w:color="auto"/>
        <w:right w:val="none" w:sz="0" w:space="0" w:color="auto"/>
      </w:divBdr>
    </w:div>
    <w:div w:id="483473885">
      <w:bodyDiv w:val="1"/>
      <w:marLeft w:val="0"/>
      <w:marRight w:val="0"/>
      <w:marTop w:val="0"/>
      <w:marBottom w:val="0"/>
      <w:divBdr>
        <w:top w:val="none" w:sz="0" w:space="0" w:color="auto"/>
        <w:left w:val="none" w:sz="0" w:space="0" w:color="auto"/>
        <w:bottom w:val="none" w:sz="0" w:space="0" w:color="auto"/>
        <w:right w:val="none" w:sz="0" w:space="0" w:color="auto"/>
      </w:divBdr>
    </w:div>
    <w:div w:id="484512893">
      <w:bodyDiv w:val="1"/>
      <w:marLeft w:val="0"/>
      <w:marRight w:val="0"/>
      <w:marTop w:val="0"/>
      <w:marBottom w:val="0"/>
      <w:divBdr>
        <w:top w:val="none" w:sz="0" w:space="0" w:color="auto"/>
        <w:left w:val="none" w:sz="0" w:space="0" w:color="auto"/>
        <w:bottom w:val="none" w:sz="0" w:space="0" w:color="auto"/>
        <w:right w:val="none" w:sz="0" w:space="0" w:color="auto"/>
      </w:divBdr>
    </w:div>
    <w:div w:id="485171351">
      <w:bodyDiv w:val="1"/>
      <w:marLeft w:val="0"/>
      <w:marRight w:val="0"/>
      <w:marTop w:val="0"/>
      <w:marBottom w:val="0"/>
      <w:divBdr>
        <w:top w:val="none" w:sz="0" w:space="0" w:color="auto"/>
        <w:left w:val="none" w:sz="0" w:space="0" w:color="auto"/>
        <w:bottom w:val="none" w:sz="0" w:space="0" w:color="auto"/>
        <w:right w:val="none" w:sz="0" w:space="0" w:color="auto"/>
      </w:divBdr>
    </w:div>
    <w:div w:id="487669834">
      <w:bodyDiv w:val="1"/>
      <w:marLeft w:val="0"/>
      <w:marRight w:val="0"/>
      <w:marTop w:val="0"/>
      <w:marBottom w:val="0"/>
      <w:divBdr>
        <w:top w:val="none" w:sz="0" w:space="0" w:color="auto"/>
        <w:left w:val="none" w:sz="0" w:space="0" w:color="auto"/>
        <w:bottom w:val="none" w:sz="0" w:space="0" w:color="auto"/>
        <w:right w:val="none" w:sz="0" w:space="0" w:color="auto"/>
      </w:divBdr>
    </w:div>
    <w:div w:id="497843677">
      <w:bodyDiv w:val="1"/>
      <w:marLeft w:val="0"/>
      <w:marRight w:val="0"/>
      <w:marTop w:val="0"/>
      <w:marBottom w:val="0"/>
      <w:divBdr>
        <w:top w:val="none" w:sz="0" w:space="0" w:color="auto"/>
        <w:left w:val="none" w:sz="0" w:space="0" w:color="auto"/>
        <w:bottom w:val="none" w:sz="0" w:space="0" w:color="auto"/>
        <w:right w:val="none" w:sz="0" w:space="0" w:color="auto"/>
      </w:divBdr>
    </w:div>
    <w:div w:id="500700283">
      <w:bodyDiv w:val="1"/>
      <w:marLeft w:val="0"/>
      <w:marRight w:val="0"/>
      <w:marTop w:val="0"/>
      <w:marBottom w:val="0"/>
      <w:divBdr>
        <w:top w:val="none" w:sz="0" w:space="0" w:color="auto"/>
        <w:left w:val="none" w:sz="0" w:space="0" w:color="auto"/>
        <w:bottom w:val="none" w:sz="0" w:space="0" w:color="auto"/>
        <w:right w:val="none" w:sz="0" w:space="0" w:color="auto"/>
      </w:divBdr>
    </w:div>
    <w:div w:id="503668986">
      <w:bodyDiv w:val="1"/>
      <w:marLeft w:val="0"/>
      <w:marRight w:val="0"/>
      <w:marTop w:val="0"/>
      <w:marBottom w:val="0"/>
      <w:divBdr>
        <w:top w:val="none" w:sz="0" w:space="0" w:color="auto"/>
        <w:left w:val="none" w:sz="0" w:space="0" w:color="auto"/>
        <w:bottom w:val="none" w:sz="0" w:space="0" w:color="auto"/>
        <w:right w:val="none" w:sz="0" w:space="0" w:color="auto"/>
      </w:divBdr>
    </w:div>
    <w:div w:id="506555565">
      <w:bodyDiv w:val="1"/>
      <w:marLeft w:val="0"/>
      <w:marRight w:val="0"/>
      <w:marTop w:val="0"/>
      <w:marBottom w:val="0"/>
      <w:divBdr>
        <w:top w:val="none" w:sz="0" w:space="0" w:color="auto"/>
        <w:left w:val="none" w:sz="0" w:space="0" w:color="auto"/>
        <w:bottom w:val="none" w:sz="0" w:space="0" w:color="auto"/>
        <w:right w:val="none" w:sz="0" w:space="0" w:color="auto"/>
      </w:divBdr>
    </w:div>
    <w:div w:id="512186955">
      <w:bodyDiv w:val="1"/>
      <w:marLeft w:val="0"/>
      <w:marRight w:val="0"/>
      <w:marTop w:val="0"/>
      <w:marBottom w:val="0"/>
      <w:divBdr>
        <w:top w:val="none" w:sz="0" w:space="0" w:color="auto"/>
        <w:left w:val="none" w:sz="0" w:space="0" w:color="auto"/>
        <w:bottom w:val="none" w:sz="0" w:space="0" w:color="auto"/>
        <w:right w:val="none" w:sz="0" w:space="0" w:color="auto"/>
      </w:divBdr>
    </w:div>
    <w:div w:id="518007969">
      <w:bodyDiv w:val="1"/>
      <w:marLeft w:val="0"/>
      <w:marRight w:val="0"/>
      <w:marTop w:val="0"/>
      <w:marBottom w:val="0"/>
      <w:divBdr>
        <w:top w:val="none" w:sz="0" w:space="0" w:color="auto"/>
        <w:left w:val="none" w:sz="0" w:space="0" w:color="auto"/>
        <w:bottom w:val="none" w:sz="0" w:space="0" w:color="auto"/>
        <w:right w:val="none" w:sz="0" w:space="0" w:color="auto"/>
      </w:divBdr>
    </w:div>
    <w:div w:id="518155571">
      <w:bodyDiv w:val="1"/>
      <w:marLeft w:val="0"/>
      <w:marRight w:val="0"/>
      <w:marTop w:val="0"/>
      <w:marBottom w:val="0"/>
      <w:divBdr>
        <w:top w:val="none" w:sz="0" w:space="0" w:color="auto"/>
        <w:left w:val="none" w:sz="0" w:space="0" w:color="auto"/>
        <w:bottom w:val="none" w:sz="0" w:space="0" w:color="auto"/>
        <w:right w:val="none" w:sz="0" w:space="0" w:color="auto"/>
      </w:divBdr>
    </w:div>
    <w:div w:id="520363258">
      <w:bodyDiv w:val="1"/>
      <w:marLeft w:val="0"/>
      <w:marRight w:val="0"/>
      <w:marTop w:val="0"/>
      <w:marBottom w:val="0"/>
      <w:divBdr>
        <w:top w:val="none" w:sz="0" w:space="0" w:color="auto"/>
        <w:left w:val="none" w:sz="0" w:space="0" w:color="auto"/>
        <w:bottom w:val="none" w:sz="0" w:space="0" w:color="auto"/>
        <w:right w:val="none" w:sz="0" w:space="0" w:color="auto"/>
      </w:divBdr>
    </w:div>
    <w:div w:id="520627261">
      <w:bodyDiv w:val="1"/>
      <w:marLeft w:val="0"/>
      <w:marRight w:val="0"/>
      <w:marTop w:val="0"/>
      <w:marBottom w:val="0"/>
      <w:divBdr>
        <w:top w:val="none" w:sz="0" w:space="0" w:color="auto"/>
        <w:left w:val="none" w:sz="0" w:space="0" w:color="auto"/>
        <w:bottom w:val="none" w:sz="0" w:space="0" w:color="auto"/>
        <w:right w:val="none" w:sz="0" w:space="0" w:color="auto"/>
      </w:divBdr>
    </w:div>
    <w:div w:id="526329252">
      <w:bodyDiv w:val="1"/>
      <w:marLeft w:val="0"/>
      <w:marRight w:val="0"/>
      <w:marTop w:val="0"/>
      <w:marBottom w:val="0"/>
      <w:divBdr>
        <w:top w:val="none" w:sz="0" w:space="0" w:color="auto"/>
        <w:left w:val="none" w:sz="0" w:space="0" w:color="auto"/>
        <w:bottom w:val="none" w:sz="0" w:space="0" w:color="auto"/>
        <w:right w:val="none" w:sz="0" w:space="0" w:color="auto"/>
      </w:divBdr>
    </w:div>
    <w:div w:id="527989229">
      <w:bodyDiv w:val="1"/>
      <w:marLeft w:val="0"/>
      <w:marRight w:val="0"/>
      <w:marTop w:val="0"/>
      <w:marBottom w:val="0"/>
      <w:divBdr>
        <w:top w:val="none" w:sz="0" w:space="0" w:color="auto"/>
        <w:left w:val="none" w:sz="0" w:space="0" w:color="auto"/>
        <w:bottom w:val="none" w:sz="0" w:space="0" w:color="auto"/>
        <w:right w:val="none" w:sz="0" w:space="0" w:color="auto"/>
      </w:divBdr>
    </w:div>
    <w:div w:id="528882689">
      <w:bodyDiv w:val="1"/>
      <w:marLeft w:val="0"/>
      <w:marRight w:val="0"/>
      <w:marTop w:val="0"/>
      <w:marBottom w:val="0"/>
      <w:divBdr>
        <w:top w:val="none" w:sz="0" w:space="0" w:color="auto"/>
        <w:left w:val="none" w:sz="0" w:space="0" w:color="auto"/>
        <w:bottom w:val="none" w:sz="0" w:space="0" w:color="auto"/>
        <w:right w:val="none" w:sz="0" w:space="0" w:color="auto"/>
      </w:divBdr>
    </w:div>
    <w:div w:id="529296935">
      <w:bodyDiv w:val="1"/>
      <w:marLeft w:val="0"/>
      <w:marRight w:val="0"/>
      <w:marTop w:val="0"/>
      <w:marBottom w:val="0"/>
      <w:divBdr>
        <w:top w:val="none" w:sz="0" w:space="0" w:color="auto"/>
        <w:left w:val="none" w:sz="0" w:space="0" w:color="auto"/>
        <w:bottom w:val="none" w:sz="0" w:space="0" w:color="auto"/>
        <w:right w:val="none" w:sz="0" w:space="0" w:color="auto"/>
      </w:divBdr>
    </w:div>
    <w:div w:id="530798791">
      <w:bodyDiv w:val="1"/>
      <w:marLeft w:val="0"/>
      <w:marRight w:val="0"/>
      <w:marTop w:val="0"/>
      <w:marBottom w:val="0"/>
      <w:divBdr>
        <w:top w:val="none" w:sz="0" w:space="0" w:color="auto"/>
        <w:left w:val="none" w:sz="0" w:space="0" w:color="auto"/>
        <w:bottom w:val="none" w:sz="0" w:space="0" w:color="auto"/>
        <w:right w:val="none" w:sz="0" w:space="0" w:color="auto"/>
      </w:divBdr>
    </w:div>
    <w:div w:id="530917215">
      <w:bodyDiv w:val="1"/>
      <w:marLeft w:val="0"/>
      <w:marRight w:val="0"/>
      <w:marTop w:val="0"/>
      <w:marBottom w:val="0"/>
      <w:divBdr>
        <w:top w:val="none" w:sz="0" w:space="0" w:color="auto"/>
        <w:left w:val="none" w:sz="0" w:space="0" w:color="auto"/>
        <w:bottom w:val="none" w:sz="0" w:space="0" w:color="auto"/>
        <w:right w:val="none" w:sz="0" w:space="0" w:color="auto"/>
      </w:divBdr>
    </w:div>
    <w:div w:id="532612893">
      <w:bodyDiv w:val="1"/>
      <w:marLeft w:val="0"/>
      <w:marRight w:val="0"/>
      <w:marTop w:val="0"/>
      <w:marBottom w:val="0"/>
      <w:divBdr>
        <w:top w:val="none" w:sz="0" w:space="0" w:color="auto"/>
        <w:left w:val="none" w:sz="0" w:space="0" w:color="auto"/>
        <w:bottom w:val="none" w:sz="0" w:space="0" w:color="auto"/>
        <w:right w:val="none" w:sz="0" w:space="0" w:color="auto"/>
      </w:divBdr>
    </w:div>
    <w:div w:id="536895378">
      <w:bodyDiv w:val="1"/>
      <w:marLeft w:val="0"/>
      <w:marRight w:val="0"/>
      <w:marTop w:val="0"/>
      <w:marBottom w:val="0"/>
      <w:divBdr>
        <w:top w:val="none" w:sz="0" w:space="0" w:color="auto"/>
        <w:left w:val="none" w:sz="0" w:space="0" w:color="auto"/>
        <w:bottom w:val="none" w:sz="0" w:space="0" w:color="auto"/>
        <w:right w:val="none" w:sz="0" w:space="0" w:color="auto"/>
      </w:divBdr>
    </w:div>
    <w:div w:id="536938269">
      <w:bodyDiv w:val="1"/>
      <w:marLeft w:val="0"/>
      <w:marRight w:val="0"/>
      <w:marTop w:val="0"/>
      <w:marBottom w:val="0"/>
      <w:divBdr>
        <w:top w:val="none" w:sz="0" w:space="0" w:color="auto"/>
        <w:left w:val="none" w:sz="0" w:space="0" w:color="auto"/>
        <w:bottom w:val="none" w:sz="0" w:space="0" w:color="auto"/>
        <w:right w:val="none" w:sz="0" w:space="0" w:color="auto"/>
      </w:divBdr>
    </w:div>
    <w:div w:id="538591615">
      <w:bodyDiv w:val="1"/>
      <w:marLeft w:val="0"/>
      <w:marRight w:val="0"/>
      <w:marTop w:val="0"/>
      <w:marBottom w:val="0"/>
      <w:divBdr>
        <w:top w:val="none" w:sz="0" w:space="0" w:color="auto"/>
        <w:left w:val="none" w:sz="0" w:space="0" w:color="auto"/>
        <w:bottom w:val="none" w:sz="0" w:space="0" w:color="auto"/>
        <w:right w:val="none" w:sz="0" w:space="0" w:color="auto"/>
      </w:divBdr>
    </w:div>
    <w:div w:id="538787606">
      <w:bodyDiv w:val="1"/>
      <w:marLeft w:val="0"/>
      <w:marRight w:val="0"/>
      <w:marTop w:val="0"/>
      <w:marBottom w:val="0"/>
      <w:divBdr>
        <w:top w:val="none" w:sz="0" w:space="0" w:color="auto"/>
        <w:left w:val="none" w:sz="0" w:space="0" w:color="auto"/>
        <w:bottom w:val="none" w:sz="0" w:space="0" w:color="auto"/>
        <w:right w:val="none" w:sz="0" w:space="0" w:color="auto"/>
      </w:divBdr>
    </w:div>
    <w:div w:id="540749066">
      <w:bodyDiv w:val="1"/>
      <w:marLeft w:val="0"/>
      <w:marRight w:val="0"/>
      <w:marTop w:val="0"/>
      <w:marBottom w:val="0"/>
      <w:divBdr>
        <w:top w:val="none" w:sz="0" w:space="0" w:color="auto"/>
        <w:left w:val="none" w:sz="0" w:space="0" w:color="auto"/>
        <w:bottom w:val="none" w:sz="0" w:space="0" w:color="auto"/>
        <w:right w:val="none" w:sz="0" w:space="0" w:color="auto"/>
      </w:divBdr>
    </w:div>
    <w:div w:id="541747436">
      <w:bodyDiv w:val="1"/>
      <w:marLeft w:val="0"/>
      <w:marRight w:val="0"/>
      <w:marTop w:val="0"/>
      <w:marBottom w:val="0"/>
      <w:divBdr>
        <w:top w:val="none" w:sz="0" w:space="0" w:color="auto"/>
        <w:left w:val="none" w:sz="0" w:space="0" w:color="auto"/>
        <w:bottom w:val="none" w:sz="0" w:space="0" w:color="auto"/>
        <w:right w:val="none" w:sz="0" w:space="0" w:color="auto"/>
      </w:divBdr>
    </w:div>
    <w:div w:id="545066355">
      <w:bodyDiv w:val="1"/>
      <w:marLeft w:val="0"/>
      <w:marRight w:val="0"/>
      <w:marTop w:val="0"/>
      <w:marBottom w:val="0"/>
      <w:divBdr>
        <w:top w:val="none" w:sz="0" w:space="0" w:color="auto"/>
        <w:left w:val="none" w:sz="0" w:space="0" w:color="auto"/>
        <w:bottom w:val="none" w:sz="0" w:space="0" w:color="auto"/>
        <w:right w:val="none" w:sz="0" w:space="0" w:color="auto"/>
      </w:divBdr>
    </w:div>
    <w:div w:id="545414815">
      <w:bodyDiv w:val="1"/>
      <w:marLeft w:val="0"/>
      <w:marRight w:val="0"/>
      <w:marTop w:val="0"/>
      <w:marBottom w:val="0"/>
      <w:divBdr>
        <w:top w:val="none" w:sz="0" w:space="0" w:color="auto"/>
        <w:left w:val="none" w:sz="0" w:space="0" w:color="auto"/>
        <w:bottom w:val="none" w:sz="0" w:space="0" w:color="auto"/>
        <w:right w:val="none" w:sz="0" w:space="0" w:color="auto"/>
      </w:divBdr>
    </w:div>
    <w:div w:id="548223185">
      <w:bodyDiv w:val="1"/>
      <w:marLeft w:val="0"/>
      <w:marRight w:val="0"/>
      <w:marTop w:val="0"/>
      <w:marBottom w:val="0"/>
      <w:divBdr>
        <w:top w:val="none" w:sz="0" w:space="0" w:color="auto"/>
        <w:left w:val="none" w:sz="0" w:space="0" w:color="auto"/>
        <w:bottom w:val="none" w:sz="0" w:space="0" w:color="auto"/>
        <w:right w:val="none" w:sz="0" w:space="0" w:color="auto"/>
      </w:divBdr>
    </w:div>
    <w:div w:id="549222546">
      <w:bodyDiv w:val="1"/>
      <w:marLeft w:val="0"/>
      <w:marRight w:val="0"/>
      <w:marTop w:val="0"/>
      <w:marBottom w:val="0"/>
      <w:divBdr>
        <w:top w:val="none" w:sz="0" w:space="0" w:color="auto"/>
        <w:left w:val="none" w:sz="0" w:space="0" w:color="auto"/>
        <w:bottom w:val="none" w:sz="0" w:space="0" w:color="auto"/>
        <w:right w:val="none" w:sz="0" w:space="0" w:color="auto"/>
      </w:divBdr>
    </w:div>
    <w:div w:id="550070290">
      <w:bodyDiv w:val="1"/>
      <w:marLeft w:val="0"/>
      <w:marRight w:val="0"/>
      <w:marTop w:val="0"/>
      <w:marBottom w:val="0"/>
      <w:divBdr>
        <w:top w:val="none" w:sz="0" w:space="0" w:color="auto"/>
        <w:left w:val="none" w:sz="0" w:space="0" w:color="auto"/>
        <w:bottom w:val="none" w:sz="0" w:space="0" w:color="auto"/>
        <w:right w:val="none" w:sz="0" w:space="0" w:color="auto"/>
      </w:divBdr>
    </w:div>
    <w:div w:id="555244019">
      <w:bodyDiv w:val="1"/>
      <w:marLeft w:val="0"/>
      <w:marRight w:val="0"/>
      <w:marTop w:val="0"/>
      <w:marBottom w:val="0"/>
      <w:divBdr>
        <w:top w:val="none" w:sz="0" w:space="0" w:color="auto"/>
        <w:left w:val="none" w:sz="0" w:space="0" w:color="auto"/>
        <w:bottom w:val="none" w:sz="0" w:space="0" w:color="auto"/>
        <w:right w:val="none" w:sz="0" w:space="0" w:color="auto"/>
      </w:divBdr>
    </w:div>
    <w:div w:id="556668894">
      <w:bodyDiv w:val="1"/>
      <w:marLeft w:val="0"/>
      <w:marRight w:val="0"/>
      <w:marTop w:val="0"/>
      <w:marBottom w:val="0"/>
      <w:divBdr>
        <w:top w:val="none" w:sz="0" w:space="0" w:color="auto"/>
        <w:left w:val="none" w:sz="0" w:space="0" w:color="auto"/>
        <w:bottom w:val="none" w:sz="0" w:space="0" w:color="auto"/>
        <w:right w:val="none" w:sz="0" w:space="0" w:color="auto"/>
      </w:divBdr>
    </w:div>
    <w:div w:id="556934296">
      <w:bodyDiv w:val="1"/>
      <w:marLeft w:val="0"/>
      <w:marRight w:val="0"/>
      <w:marTop w:val="0"/>
      <w:marBottom w:val="0"/>
      <w:divBdr>
        <w:top w:val="none" w:sz="0" w:space="0" w:color="auto"/>
        <w:left w:val="none" w:sz="0" w:space="0" w:color="auto"/>
        <w:bottom w:val="none" w:sz="0" w:space="0" w:color="auto"/>
        <w:right w:val="none" w:sz="0" w:space="0" w:color="auto"/>
      </w:divBdr>
    </w:div>
    <w:div w:id="557519577">
      <w:bodyDiv w:val="1"/>
      <w:marLeft w:val="0"/>
      <w:marRight w:val="0"/>
      <w:marTop w:val="0"/>
      <w:marBottom w:val="0"/>
      <w:divBdr>
        <w:top w:val="none" w:sz="0" w:space="0" w:color="auto"/>
        <w:left w:val="none" w:sz="0" w:space="0" w:color="auto"/>
        <w:bottom w:val="none" w:sz="0" w:space="0" w:color="auto"/>
        <w:right w:val="none" w:sz="0" w:space="0" w:color="auto"/>
      </w:divBdr>
    </w:div>
    <w:div w:id="559438477">
      <w:bodyDiv w:val="1"/>
      <w:marLeft w:val="0"/>
      <w:marRight w:val="0"/>
      <w:marTop w:val="0"/>
      <w:marBottom w:val="0"/>
      <w:divBdr>
        <w:top w:val="none" w:sz="0" w:space="0" w:color="auto"/>
        <w:left w:val="none" w:sz="0" w:space="0" w:color="auto"/>
        <w:bottom w:val="none" w:sz="0" w:space="0" w:color="auto"/>
        <w:right w:val="none" w:sz="0" w:space="0" w:color="auto"/>
      </w:divBdr>
    </w:div>
    <w:div w:id="559445058">
      <w:bodyDiv w:val="1"/>
      <w:marLeft w:val="0"/>
      <w:marRight w:val="0"/>
      <w:marTop w:val="0"/>
      <w:marBottom w:val="0"/>
      <w:divBdr>
        <w:top w:val="none" w:sz="0" w:space="0" w:color="auto"/>
        <w:left w:val="none" w:sz="0" w:space="0" w:color="auto"/>
        <w:bottom w:val="none" w:sz="0" w:space="0" w:color="auto"/>
        <w:right w:val="none" w:sz="0" w:space="0" w:color="auto"/>
      </w:divBdr>
    </w:div>
    <w:div w:id="565839922">
      <w:bodyDiv w:val="1"/>
      <w:marLeft w:val="0"/>
      <w:marRight w:val="0"/>
      <w:marTop w:val="0"/>
      <w:marBottom w:val="0"/>
      <w:divBdr>
        <w:top w:val="none" w:sz="0" w:space="0" w:color="auto"/>
        <w:left w:val="none" w:sz="0" w:space="0" w:color="auto"/>
        <w:bottom w:val="none" w:sz="0" w:space="0" w:color="auto"/>
        <w:right w:val="none" w:sz="0" w:space="0" w:color="auto"/>
      </w:divBdr>
    </w:div>
    <w:div w:id="567611260">
      <w:bodyDiv w:val="1"/>
      <w:marLeft w:val="0"/>
      <w:marRight w:val="0"/>
      <w:marTop w:val="0"/>
      <w:marBottom w:val="0"/>
      <w:divBdr>
        <w:top w:val="none" w:sz="0" w:space="0" w:color="auto"/>
        <w:left w:val="none" w:sz="0" w:space="0" w:color="auto"/>
        <w:bottom w:val="none" w:sz="0" w:space="0" w:color="auto"/>
        <w:right w:val="none" w:sz="0" w:space="0" w:color="auto"/>
      </w:divBdr>
    </w:div>
    <w:div w:id="568002994">
      <w:bodyDiv w:val="1"/>
      <w:marLeft w:val="0"/>
      <w:marRight w:val="0"/>
      <w:marTop w:val="0"/>
      <w:marBottom w:val="0"/>
      <w:divBdr>
        <w:top w:val="none" w:sz="0" w:space="0" w:color="auto"/>
        <w:left w:val="none" w:sz="0" w:space="0" w:color="auto"/>
        <w:bottom w:val="none" w:sz="0" w:space="0" w:color="auto"/>
        <w:right w:val="none" w:sz="0" w:space="0" w:color="auto"/>
      </w:divBdr>
    </w:div>
    <w:div w:id="572278399">
      <w:bodyDiv w:val="1"/>
      <w:marLeft w:val="0"/>
      <w:marRight w:val="0"/>
      <w:marTop w:val="0"/>
      <w:marBottom w:val="0"/>
      <w:divBdr>
        <w:top w:val="none" w:sz="0" w:space="0" w:color="auto"/>
        <w:left w:val="none" w:sz="0" w:space="0" w:color="auto"/>
        <w:bottom w:val="none" w:sz="0" w:space="0" w:color="auto"/>
        <w:right w:val="none" w:sz="0" w:space="0" w:color="auto"/>
      </w:divBdr>
    </w:div>
    <w:div w:id="573318819">
      <w:bodyDiv w:val="1"/>
      <w:marLeft w:val="0"/>
      <w:marRight w:val="0"/>
      <w:marTop w:val="0"/>
      <w:marBottom w:val="0"/>
      <w:divBdr>
        <w:top w:val="none" w:sz="0" w:space="0" w:color="auto"/>
        <w:left w:val="none" w:sz="0" w:space="0" w:color="auto"/>
        <w:bottom w:val="none" w:sz="0" w:space="0" w:color="auto"/>
        <w:right w:val="none" w:sz="0" w:space="0" w:color="auto"/>
      </w:divBdr>
    </w:div>
    <w:div w:id="575021734">
      <w:bodyDiv w:val="1"/>
      <w:marLeft w:val="0"/>
      <w:marRight w:val="0"/>
      <w:marTop w:val="0"/>
      <w:marBottom w:val="0"/>
      <w:divBdr>
        <w:top w:val="none" w:sz="0" w:space="0" w:color="auto"/>
        <w:left w:val="none" w:sz="0" w:space="0" w:color="auto"/>
        <w:bottom w:val="none" w:sz="0" w:space="0" w:color="auto"/>
        <w:right w:val="none" w:sz="0" w:space="0" w:color="auto"/>
      </w:divBdr>
    </w:div>
    <w:div w:id="576477739">
      <w:bodyDiv w:val="1"/>
      <w:marLeft w:val="0"/>
      <w:marRight w:val="0"/>
      <w:marTop w:val="0"/>
      <w:marBottom w:val="0"/>
      <w:divBdr>
        <w:top w:val="none" w:sz="0" w:space="0" w:color="auto"/>
        <w:left w:val="none" w:sz="0" w:space="0" w:color="auto"/>
        <w:bottom w:val="none" w:sz="0" w:space="0" w:color="auto"/>
        <w:right w:val="none" w:sz="0" w:space="0" w:color="auto"/>
      </w:divBdr>
    </w:div>
    <w:div w:id="579875927">
      <w:bodyDiv w:val="1"/>
      <w:marLeft w:val="0"/>
      <w:marRight w:val="0"/>
      <w:marTop w:val="0"/>
      <w:marBottom w:val="0"/>
      <w:divBdr>
        <w:top w:val="none" w:sz="0" w:space="0" w:color="auto"/>
        <w:left w:val="none" w:sz="0" w:space="0" w:color="auto"/>
        <w:bottom w:val="none" w:sz="0" w:space="0" w:color="auto"/>
        <w:right w:val="none" w:sz="0" w:space="0" w:color="auto"/>
      </w:divBdr>
    </w:div>
    <w:div w:id="583686944">
      <w:bodyDiv w:val="1"/>
      <w:marLeft w:val="0"/>
      <w:marRight w:val="0"/>
      <w:marTop w:val="0"/>
      <w:marBottom w:val="0"/>
      <w:divBdr>
        <w:top w:val="none" w:sz="0" w:space="0" w:color="auto"/>
        <w:left w:val="none" w:sz="0" w:space="0" w:color="auto"/>
        <w:bottom w:val="none" w:sz="0" w:space="0" w:color="auto"/>
        <w:right w:val="none" w:sz="0" w:space="0" w:color="auto"/>
      </w:divBdr>
    </w:div>
    <w:div w:id="592511763">
      <w:bodyDiv w:val="1"/>
      <w:marLeft w:val="0"/>
      <w:marRight w:val="0"/>
      <w:marTop w:val="0"/>
      <w:marBottom w:val="0"/>
      <w:divBdr>
        <w:top w:val="none" w:sz="0" w:space="0" w:color="auto"/>
        <w:left w:val="none" w:sz="0" w:space="0" w:color="auto"/>
        <w:bottom w:val="none" w:sz="0" w:space="0" w:color="auto"/>
        <w:right w:val="none" w:sz="0" w:space="0" w:color="auto"/>
      </w:divBdr>
    </w:div>
    <w:div w:id="592978622">
      <w:bodyDiv w:val="1"/>
      <w:marLeft w:val="0"/>
      <w:marRight w:val="0"/>
      <w:marTop w:val="0"/>
      <w:marBottom w:val="0"/>
      <w:divBdr>
        <w:top w:val="none" w:sz="0" w:space="0" w:color="auto"/>
        <w:left w:val="none" w:sz="0" w:space="0" w:color="auto"/>
        <w:bottom w:val="none" w:sz="0" w:space="0" w:color="auto"/>
        <w:right w:val="none" w:sz="0" w:space="0" w:color="auto"/>
      </w:divBdr>
    </w:div>
    <w:div w:id="593169093">
      <w:bodyDiv w:val="1"/>
      <w:marLeft w:val="0"/>
      <w:marRight w:val="0"/>
      <w:marTop w:val="0"/>
      <w:marBottom w:val="0"/>
      <w:divBdr>
        <w:top w:val="none" w:sz="0" w:space="0" w:color="auto"/>
        <w:left w:val="none" w:sz="0" w:space="0" w:color="auto"/>
        <w:bottom w:val="none" w:sz="0" w:space="0" w:color="auto"/>
        <w:right w:val="none" w:sz="0" w:space="0" w:color="auto"/>
      </w:divBdr>
    </w:div>
    <w:div w:id="593562003">
      <w:bodyDiv w:val="1"/>
      <w:marLeft w:val="0"/>
      <w:marRight w:val="0"/>
      <w:marTop w:val="0"/>
      <w:marBottom w:val="0"/>
      <w:divBdr>
        <w:top w:val="none" w:sz="0" w:space="0" w:color="auto"/>
        <w:left w:val="none" w:sz="0" w:space="0" w:color="auto"/>
        <w:bottom w:val="none" w:sz="0" w:space="0" w:color="auto"/>
        <w:right w:val="none" w:sz="0" w:space="0" w:color="auto"/>
      </w:divBdr>
    </w:div>
    <w:div w:id="602147573">
      <w:bodyDiv w:val="1"/>
      <w:marLeft w:val="0"/>
      <w:marRight w:val="0"/>
      <w:marTop w:val="0"/>
      <w:marBottom w:val="0"/>
      <w:divBdr>
        <w:top w:val="none" w:sz="0" w:space="0" w:color="auto"/>
        <w:left w:val="none" w:sz="0" w:space="0" w:color="auto"/>
        <w:bottom w:val="none" w:sz="0" w:space="0" w:color="auto"/>
        <w:right w:val="none" w:sz="0" w:space="0" w:color="auto"/>
      </w:divBdr>
    </w:div>
    <w:div w:id="602225875">
      <w:bodyDiv w:val="1"/>
      <w:marLeft w:val="0"/>
      <w:marRight w:val="0"/>
      <w:marTop w:val="0"/>
      <w:marBottom w:val="0"/>
      <w:divBdr>
        <w:top w:val="none" w:sz="0" w:space="0" w:color="auto"/>
        <w:left w:val="none" w:sz="0" w:space="0" w:color="auto"/>
        <w:bottom w:val="none" w:sz="0" w:space="0" w:color="auto"/>
        <w:right w:val="none" w:sz="0" w:space="0" w:color="auto"/>
      </w:divBdr>
    </w:div>
    <w:div w:id="605036775">
      <w:bodyDiv w:val="1"/>
      <w:marLeft w:val="0"/>
      <w:marRight w:val="0"/>
      <w:marTop w:val="0"/>
      <w:marBottom w:val="0"/>
      <w:divBdr>
        <w:top w:val="none" w:sz="0" w:space="0" w:color="auto"/>
        <w:left w:val="none" w:sz="0" w:space="0" w:color="auto"/>
        <w:bottom w:val="none" w:sz="0" w:space="0" w:color="auto"/>
        <w:right w:val="none" w:sz="0" w:space="0" w:color="auto"/>
      </w:divBdr>
    </w:div>
    <w:div w:id="606541956">
      <w:bodyDiv w:val="1"/>
      <w:marLeft w:val="0"/>
      <w:marRight w:val="0"/>
      <w:marTop w:val="0"/>
      <w:marBottom w:val="0"/>
      <w:divBdr>
        <w:top w:val="none" w:sz="0" w:space="0" w:color="auto"/>
        <w:left w:val="none" w:sz="0" w:space="0" w:color="auto"/>
        <w:bottom w:val="none" w:sz="0" w:space="0" w:color="auto"/>
        <w:right w:val="none" w:sz="0" w:space="0" w:color="auto"/>
      </w:divBdr>
    </w:div>
    <w:div w:id="606667679">
      <w:bodyDiv w:val="1"/>
      <w:marLeft w:val="0"/>
      <w:marRight w:val="0"/>
      <w:marTop w:val="0"/>
      <w:marBottom w:val="0"/>
      <w:divBdr>
        <w:top w:val="none" w:sz="0" w:space="0" w:color="auto"/>
        <w:left w:val="none" w:sz="0" w:space="0" w:color="auto"/>
        <w:bottom w:val="none" w:sz="0" w:space="0" w:color="auto"/>
        <w:right w:val="none" w:sz="0" w:space="0" w:color="auto"/>
      </w:divBdr>
    </w:div>
    <w:div w:id="612640486">
      <w:bodyDiv w:val="1"/>
      <w:marLeft w:val="0"/>
      <w:marRight w:val="0"/>
      <w:marTop w:val="0"/>
      <w:marBottom w:val="0"/>
      <w:divBdr>
        <w:top w:val="none" w:sz="0" w:space="0" w:color="auto"/>
        <w:left w:val="none" w:sz="0" w:space="0" w:color="auto"/>
        <w:bottom w:val="none" w:sz="0" w:space="0" w:color="auto"/>
        <w:right w:val="none" w:sz="0" w:space="0" w:color="auto"/>
      </w:divBdr>
    </w:div>
    <w:div w:id="613024983">
      <w:bodyDiv w:val="1"/>
      <w:marLeft w:val="0"/>
      <w:marRight w:val="0"/>
      <w:marTop w:val="0"/>
      <w:marBottom w:val="0"/>
      <w:divBdr>
        <w:top w:val="none" w:sz="0" w:space="0" w:color="auto"/>
        <w:left w:val="none" w:sz="0" w:space="0" w:color="auto"/>
        <w:bottom w:val="none" w:sz="0" w:space="0" w:color="auto"/>
        <w:right w:val="none" w:sz="0" w:space="0" w:color="auto"/>
      </w:divBdr>
    </w:div>
    <w:div w:id="613829884">
      <w:bodyDiv w:val="1"/>
      <w:marLeft w:val="0"/>
      <w:marRight w:val="0"/>
      <w:marTop w:val="0"/>
      <w:marBottom w:val="0"/>
      <w:divBdr>
        <w:top w:val="none" w:sz="0" w:space="0" w:color="auto"/>
        <w:left w:val="none" w:sz="0" w:space="0" w:color="auto"/>
        <w:bottom w:val="none" w:sz="0" w:space="0" w:color="auto"/>
        <w:right w:val="none" w:sz="0" w:space="0" w:color="auto"/>
      </w:divBdr>
    </w:div>
    <w:div w:id="617297236">
      <w:bodyDiv w:val="1"/>
      <w:marLeft w:val="0"/>
      <w:marRight w:val="0"/>
      <w:marTop w:val="0"/>
      <w:marBottom w:val="0"/>
      <w:divBdr>
        <w:top w:val="none" w:sz="0" w:space="0" w:color="auto"/>
        <w:left w:val="none" w:sz="0" w:space="0" w:color="auto"/>
        <w:bottom w:val="none" w:sz="0" w:space="0" w:color="auto"/>
        <w:right w:val="none" w:sz="0" w:space="0" w:color="auto"/>
      </w:divBdr>
    </w:div>
    <w:div w:id="619454871">
      <w:bodyDiv w:val="1"/>
      <w:marLeft w:val="0"/>
      <w:marRight w:val="0"/>
      <w:marTop w:val="0"/>
      <w:marBottom w:val="0"/>
      <w:divBdr>
        <w:top w:val="none" w:sz="0" w:space="0" w:color="auto"/>
        <w:left w:val="none" w:sz="0" w:space="0" w:color="auto"/>
        <w:bottom w:val="none" w:sz="0" w:space="0" w:color="auto"/>
        <w:right w:val="none" w:sz="0" w:space="0" w:color="auto"/>
      </w:divBdr>
    </w:div>
    <w:div w:id="620068769">
      <w:bodyDiv w:val="1"/>
      <w:marLeft w:val="0"/>
      <w:marRight w:val="0"/>
      <w:marTop w:val="0"/>
      <w:marBottom w:val="0"/>
      <w:divBdr>
        <w:top w:val="none" w:sz="0" w:space="0" w:color="auto"/>
        <w:left w:val="none" w:sz="0" w:space="0" w:color="auto"/>
        <w:bottom w:val="none" w:sz="0" w:space="0" w:color="auto"/>
        <w:right w:val="none" w:sz="0" w:space="0" w:color="auto"/>
      </w:divBdr>
    </w:div>
    <w:div w:id="620383254">
      <w:bodyDiv w:val="1"/>
      <w:marLeft w:val="0"/>
      <w:marRight w:val="0"/>
      <w:marTop w:val="0"/>
      <w:marBottom w:val="0"/>
      <w:divBdr>
        <w:top w:val="none" w:sz="0" w:space="0" w:color="auto"/>
        <w:left w:val="none" w:sz="0" w:space="0" w:color="auto"/>
        <w:bottom w:val="none" w:sz="0" w:space="0" w:color="auto"/>
        <w:right w:val="none" w:sz="0" w:space="0" w:color="auto"/>
      </w:divBdr>
    </w:div>
    <w:div w:id="621152619">
      <w:bodyDiv w:val="1"/>
      <w:marLeft w:val="0"/>
      <w:marRight w:val="0"/>
      <w:marTop w:val="0"/>
      <w:marBottom w:val="0"/>
      <w:divBdr>
        <w:top w:val="none" w:sz="0" w:space="0" w:color="auto"/>
        <w:left w:val="none" w:sz="0" w:space="0" w:color="auto"/>
        <w:bottom w:val="none" w:sz="0" w:space="0" w:color="auto"/>
        <w:right w:val="none" w:sz="0" w:space="0" w:color="auto"/>
      </w:divBdr>
    </w:div>
    <w:div w:id="622855283">
      <w:bodyDiv w:val="1"/>
      <w:marLeft w:val="0"/>
      <w:marRight w:val="0"/>
      <w:marTop w:val="0"/>
      <w:marBottom w:val="0"/>
      <w:divBdr>
        <w:top w:val="none" w:sz="0" w:space="0" w:color="auto"/>
        <w:left w:val="none" w:sz="0" w:space="0" w:color="auto"/>
        <w:bottom w:val="none" w:sz="0" w:space="0" w:color="auto"/>
        <w:right w:val="none" w:sz="0" w:space="0" w:color="auto"/>
      </w:divBdr>
    </w:div>
    <w:div w:id="624435321">
      <w:bodyDiv w:val="1"/>
      <w:marLeft w:val="0"/>
      <w:marRight w:val="0"/>
      <w:marTop w:val="0"/>
      <w:marBottom w:val="0"/>
      <w:divBdr>
        <w:top w:val="none" w:sz="0" w:space="0" w:color="auto"/>
        <w:left w:val="none" w:sz="0" w:space="0" w:color="auto"/>
        <w:bottom w:val="none" w:sz="0" w:space="0" w:color="auto"/>
        <w:right w:val="none" w:sz="0" w:space="0" w:color="auto"/>
      </w:divBdr>
    </w:div>
    <w:div w:id="627049303">
      <w:bodyDiv w:val="1"/>
      <w:marLeft w:val="0"/>
      <w:marRight w:val="0"/>
      <w:marTop w:val="0"/>
      <w:marBottom w:val="0"/>
      <w:divBdr>
        <w:top w:val="none" w:sz="0" w:space="0" w:color="auto"/>
        <w:left w:val="none" w:sz="0" w:space="0" w:color="auto"/>
        <w:bottom w:val="none" w:sz="0" w:space="0" w:color="auto"/>
        <w:right w:val="none" w:sz="0" w:space="0" w:color="auto"/>
      </w:divBdr>
    </w:div>
    <w:div w:id="629870720">
      <w:bodyDiv w:val="1"/>
      <w:marLeft w:val="0"/>
      <w:marRight w:val="0"/>
      <w:marTop w:val="0"/>
      <w:marBottom w:val="0"/>
      <w:divBdr>
        <w:top w:val="none" w:sz="0" w:space="0" w:color="auto"/>
        <w:left w:val="none" w:sz="0" w:space="0" w:color="auto"/>
        <w:bottom w:val="none" w:sz="0" w:space="0" w:color="auto"/>
        <w:right w:val="none" w:sz="0" w:space="0" w:color="auto"/>
      </w:divBdr>
    </w:div>
    <w:div w:id="631323881">
      <w:bodyDiv w:val="1"/>
      <w:marLeft w:val="0"/>
      <w:marRight w:val="0"/>
      <w:marTop w:val="0"/>
      <w:marBottom w:val="0"/>
      <w:divBdr>
        <w:top w:val="none" w:sz="0" w:space="0" w:color="auto"/>
        <w:left w:val="none" w:sz="0" w:space="0" w:color="auto"/>
        <w:bottom w:val="none" w:sz="0" w:space="0" w:color="auto"/>
        <w:right w:val="none" w:sz="0" w:space="0" w:color="auto"/>
      </w:divBdr>
    </w:div>
    <w:div w:id="644820386">
      <w:bodyDiv w:val="1"/>
      <w:marLeft w:val="0"/>
      <w:marRight w:val="0"/>
      <w:marTop w:val="0"/>
      <w:marBottom w:val="0"/>
      <w:divBdr>
        <w:top w:val="none" w:sz="0" w:space="0" w:color="auto"/>
        <w:left w:val="none" w:sz="0" w:space="0" w:color="auto"/>
        <w:bottom w:val="none" w:sz="0" w:space="0" w:color="auto"/>
        <w:right w:val="none" w:sz="0" w:space="0" w:color="auto"/>
      </w:divBdr>
    </w:div>
    <w:div w:id="649134452">
      <w:bodyDiv w:val="1"/>
      <w:marLeft w:val="0"/>
      <w:marRight w:val="0"/>
      <w:marTop w:val="0"/>
      <w:marBottom w:val="0"/>
      <w:divBdr>
        <w:top w:val="none" w:sz="0" w:space="0" w:color="auto"/>
        <w:left w:val="none" w:sz="0" w:space="0" w:color="auto"/>
        <w:bottom w:val="none" w:sz="0" w:space="0" w:color="auto"/>
        <w:right w:val="none" w:sz="0" w:space="0" w:color="auto"/>
      </w:divBdr>
    </w:div>
    <w:div w:id="653024520">
      <w:bodyDiv w:val="1"/>
      <w:marLeft w:val="0"/>
      <w:marRight w:val="0"/>
      <w:marTop w:val="0"/>
      <w:marBottom w:val="0"/>
      <w:divBdr>
        <w:top w:val="none" w:sz="0" w:space="0" w:color="auto"/>
        <w:left w:val="none" w:sz="0" w:space="0" w:color="auto"/>
        <w:bottom w:val="none" w:sz="0" w:space="0" w:color="auto"/>
        <w:right w:val="none" w:sz="0" w:space="0" w:color="auto"/>
      </w:divBdr>
    </w:div>
    <w:div w:id="653919520">
      <w:bodyDiv w:val="1"/>
      <w:marLeft w:val="0"/>
      <w:marRight w:val="0"/>
      <w:marTop w:val="0"/>
      <w:marBottom w:val="0"/>
      <w:divBdr>
        <w:top w:val="none" w:sz="0" w:space="0" w:color="auto"/>
        <w:left w:val="none" w:sz="0" w:space="0" w:color="auto"/>
        <w:bottom w:val="none" w:sz="0" w:space="0" w:color="auto"/>
        <w:right w:val="none" w:sz="0" w:space="0" w:color="auto"/>
      </w:divBdr>
    </w:div>
    <w:div w:id="667681345">
      <w:bodyDiv w:val="1"/>
      <w:marLeft w:val="0"/>
      <w:marRight w:val="0"/>
      <w:marTop w:val="0"/>
      <w:marBottom w:val="0"/>
      <w:divBdr>
        <w:top w:val="none" w:sz="0" w:space="0" w:color="auto"/>
        <w:left w:val="none" w:sz="0" w:space="0" w:color="auto"/>
        <w:bottom w:val="none" w:sz="0" w:space="0" w:color="auto"/>
        <w:right w:val="none" w:sz="0" w:space="0" w:color="auto"/>
      </w:divBdr>
    </w:div>
    <w:div w:id="672952800">
      <w:bodyDiv w:val="1"/>
      <w:marLeft w:val="0"/>
      <w:marRight w:val="0"/>
      <w:marTop w:val="0"/>
      <w:marBottom w:val="0"/>
      <w:divBdr>
        <w:top w:val="none" w:sz="0" w:space="0" w:color="auto"/>
        <w:left w:val="none" w:sz="0" w:space="0" w:color="auto"/>
        <w:bottom w:val="none" w:sz="0" w:space="0" w:color="auto"/>
        <w:right w:val="none" w:sz="0" w:space="0" w:color="auto"/>
      </w:divBdr>
    </w:div>
    <w:div w:id="675380338">
      <w:bodyDiv w:val="1"/>
      <w:marLeft w:val="0"/>
      <w:marRight w:val="0"/>
      <w:marTop w:val="0"/>
      <w:marBottom w:val="0"/>
      <w:divBdr>
        <w:top w:val="none" w:sz="0" w:space="0" w:color="auto"/>
        <w:left w:val="none" w:sz="0" w:space="0" w:color="auto"/>
        <w:bottom w:val="none" w:sz="0" w:space="0" w:color="auto"/>
        <w:right w:val="none" w:sz="0" w:space="0" w:color="auto"/>
      </w:divBdr>
    </w:div>
    <w:div w:id="676931919">
      <w:bodyDiv w:val="1"/>
      <w:marLeft w:val="0"/>
      <w:marRight w:val="0"/>
      <w:marTop w:val="0"/>
      <w:marBottom w:val="0"/>
      <w:divBdr>
        <w:top w:val="none" w:sz="0" w:space="0" w:color="auto"/>
        <w:left w:val="none" w:sz="0" w:space="0" w:color="auto"/>
        <w:bottom w:val="none" w:sz="0" w:space="0" w:color="auto"/>
        <w:right w:val="none" w:sz="0" w:space="0" w:color="auto"/>
      </w:divBdr>
    </w:div>
    <w:div w:id="682442623">
      <w:bodyDiv w:val="1"/>
      <w:marLeft w:val="0"/>
      <w:marRight w:val="0"/>
      <w:marTop w:val="0"/>
      <w:marBottom w:val="0"/>
      <w:divBdr>
        <w:top w:val="none" w:sz="0" w:space="0" w:color="auto"/>
        <w:left w:val="none" w:sz="0" w:space="0" w:color="auto"/>
        <w:bottom w:val="none" w:sz="0" w:space="0" w:color="auto"/>
        <w:right w:val="none" w:sz="0" w:space="0" w:color="auto"/>
      </w:divBdr>
    </w:div>
    <w:div w:id="684135589">
      <w:bodyDiv w:val="1"/>
      <w:marLeft w:val="0"/>
      <w:marRight w:val="0"/>
      <w:marTop w:val="0"/>
      <w:marBottom w:val="0"/>
      <w:divBdr>
        <w:top w:val="none" w:sz="0" w:space="0" w:color="auto"/>
        <w:left w:val="none" w:sz="0" w:space="0" w:color="auto"/>
        <w:bottom w:val="none" w:sz="0" w:space="0" w:color="auto"/>
        <w:right w:val="none" w:sz="0" w:space="0" w:color="auto"/>
      </w:divBdr>
    </w:div>
    <w:div w:id="686641866">
      <w:bodyDiv w:val="1"/>
      <w:marLeft w:val="0"/>
      <w:marRight w:val="0"/>
      <w:marTop w:val="0"/>
      <w:marBottom w:val="0"/>
      <w:divBdr>
        <w:top w:val="none" w:sz="0" w:space="0" w:color="auto"/>
        <w:left w:val="none" w:sz="0" w:space="0" w:color="auto"/>
        <w:bottom w:val="none" w:sz="0" w:space="0" w:color="auto"/>
        <w:right w:val="none" w:sz="0" w:space="0" w:color="auto"/>
      </w:divBdr>
    </w:div>
    <w:div w:id="686711809">
      <w:bodyDiv w:val="1"/>
      <w:marLeft w:val="0"/>
      <w:marRight w:val="0"/>
      <w:marTop w:val="0"/>
      <w:marBottom w:val="0"/>
      <w:divBdr>
        <w:top w:val="none" w:sz="0" w:space="0" w:color="auto"/>
        <w:left w:val="none" w:sz="0" w:space="0" w:color="auto"/>
        <w:bottom w:val="none" w:sz="0" w:space="0" w:color="auto"/>
        <w:right w:val="none" w:sz="0" w:space="0" w:color="auto"/>
      </w:divBdr>
    </w:div>
    <w:div w:id="690691604">
      <w:bodyDiv w:val="1"/>
      <w:marLeft w:val="0"/>
      <w:marRight w:val="0"/>
      <w:marTop w:val="0"/>
      <w:marBottom w:val="0"/>
      <w:divBdr>
        <w:top w:val="none" w:sz="0" w:space="0" w:color="auto"/>
        <w:left w:val="none" w:sz="0" w:space="0" w:color="auto"/>
        <w:bottom w:val="none" w:sz="0" w:space="0" w:color="auto"/>
        <w:right w:val="none" w:sz="0" w:space="0" w:color="auto"/>
      </w:divBdr>
    </w:div>
    <w:div w:id="691028914">
      <w:bodyDiv w:val="1"/>
      <w:marLeft w:val="0"/>
      <w:marRight w:val="0"/>
      <w:marTop w:val="0"/>
      <w:marBottom w:val="0"/>
      <w:divBdr>
        <w:top w:val="none" w:sz="0" w:space="0" w:color="auto"/>
        <w:left w:val="none" w:sz="0" w:space="0" w:color="auto"/>
        <w:bottom w:val="none" w:sz="0" w:space="0" w:color="auto"/>
        <w:right w:val="none" w:sz="0" w:space="0" w:color="auto"/>
      </w:divBdr>
    </w:div>
    <w:div w:id="694234248">
      <w:bodyDiv w:val="1"/>
      <w:marLeft w:val="0"/>
      <w:marRight w:val="0"/>
      <w:marTop w:val="0"/>
      <w:marBottom w:val="0"/>
      <w:divBdr>
        <w:top w:val="none" w:sz="0" w:space="0" w:color="auto"/>
        <w:left w:val="none" w:sz="0" w:space="0" w:color="auto"/>
        <w:bottom w:val="none" w:sz="0" w:space="0" w:color="auto"/>
        <w:right w:val="none" w:sz="0" w:space="0" w:color="auto"/>
      </w:divBdr>
    </w:div>
    <w:div w:id="702631356">
      <w:bodyDiv w:val="1"/>
      <w:marLeft w:val="0"/>
      <w:marRight w:val="0"/>
      <w:marTop w:val="0"/>
      <w:marBottom w:val="0"/>
      <w:divBdr>
        <w:top w:val="none" w:sz="0" w:space="0" w:color="auto"/>
        <w:left w:val="none" w:sz="0" w:space="0" w:color="auto"/>
        <w:bottom w:val="none" w:sz="0" w:space="0" w:color="auto"/>
        <w:right w:val="none" w:sz="0" w:space="0" w:color="auto"/>
      </w:divBdr>
    </w:div>
    <w:div w:id="706638565">
      <w:bodyDiv w:val="1"/>
      <w:marLeft w:val="0"/>
      <w:marRight w:val="0"/>
      <w:marTop w:val="0"/>
      <w:marBottom w:val="0"/>
      <w:divBdr>
        <w:top w:val="none" w:sz="0" w:space="0" w:color="auto"/>
        <w:left w:val="none" w:sz="0" w:space="0" w:color="auto"/>
        <w:bottom w:val="none" w:sz="0" w:space="0" w:color="auto"/>
        <w:right w:val="none" w:sz="0" w:space="0" w:color="auto"/>
      </w:divBdr>
    </w:div>
    <w:div w:id="707291613">
      <w:bodyDiv w:val="1"/>
      <w:marLeft w:val="0"/>
      <w:marRight w:val="0"/>
      <w:marTop w:val="0"/>
      <w:marBottom w:val="0"/>
      <w:divBdr>
        <w:top w:val="none" w:sz="0" w:space="0" w:color="auto"/>
        <w:left w:val="none" w:sz="0" w:space="0" w:color="auto"/>
        <w:bottom w:val="none" w:sz="0" w:space="0" w:color="auto"/>
        <w:right w:val="none" w:sz="0" w:space="0" w:color="auto"/>
      </w:divBdr>
    </w:div>
    <w:div w:id="707410029">
      <w:bodyDiv w:val="1"/>
      <w:marLeft w:val="0"/>
      <w:marRight w:val="0"/>
      <w:marTop w:val="0"/>
      <w:marBottom w:val="0"/>
      <w:divBdr>
        <w:top w:val="none" w:sz="0" w:space="0" w:color="auto"/>
        <w:left w:val="none" w:sz="0" w:space="0" w:color="auto"/>
        <w:bottom w:val="none" w:sz="0" w:space="0" w:color="auto"/>
        <w:right w:val="none" w:sz="0" w:space="0" w:color="auto"/>
      </w:divBdr>
    </w:div>
    <w:div w:id="708653916">
      <w:bodyDiv w:val="1"/>
      <w:marLeft w:val="0"/>
      <w:marRight w:val="0"/>
      <w:marTop w:val="0"/>
      <w:marBottom w:val="0"/>
      <w:divBdr>
        <w:top w:val="none" w:sz="0" w:space="0" w:color="auto"/>
        <w:left w:val="none" w:sz="0" w:space="0" w:color="auto"/>
        <w:bottom w:val="none" w:sz="0" w:space="0" w:color="auto"/>
        <w:right w:val="none" w:sz="0" w:space="0" w:color="auto"/>
      </w:divBdr>
    </w:div>
    <w:div w:id="713191953">
      <w:bodyDiv w:val="1"/>
      <w:marLeft w:val="0"/>
      <w:marRight w:val="0"/>
      <w:marTop w:val="0"/>
      <w:marBottom w:val="0"/>
      <w:divBdr>
        <w:top w:val="none" w:sz="0" w:space="0" w:color="auto"/>
        <w:left w:val="none" w:sz="0" w:space="0" w:color="auto"/>
        <w:bottom w:val="none" w:sz="0" w:space="0" w:color="auto"/>
        <w:right w:val="none" w:sz="0" w:space="0" w:color="auto"/>
      </w:divBdr>
    </w:div>
    <w:div w:id="715931057">
      <w:bodyDiv w:val="1"/>
      <w:marLeft w:val="0"/>
      <w:marRight w:val="0"/>
      <w:marTop w:val="0"/>
      <w:marBottom w:val="0"/>
      <w:divBdr>
        <w:top w:val="none" w:sz="0" w:space="0" w:color="auto"/>
        <w:left w:val="none" w:sz="0" w:space="0" w:color="auto"/>
        <w:bottom w:val="none" w:sz="0" w:space="0" w:color="auto"/>
        <w:right w:val="none" w:sz="0" w:space="0" w:color="auto"/>
      </w:divBdr>
    </w:div>
    <w:div w:id="720054265">
      <w:bodyDiv w:val="1"/>
      <w:marLeft w:val="0"/>
      <w:marRight w:val="0"/>
      <w:marTop w:val="0"/>
      <w:marBottom w:val="0"/>
      <w:divBdr>
        <w:top w:val="none" w:sz="0" w:space="0" w:color="auto"/>
        <w:left w:val="none" w:sz="0" w:space="0" w:color="auto"/>
        <w:bottom w:val="none" w:sz="0" w:space="0" w:color="auto"/>
        <w:right w:val="none" w:sz="0" w:space="0" w:color="auto"/>
      </w:divBdr>
    </w:div>
    <w:div w:id="720519854">
      <w:bodyDiv w:val="1"/>
      <w:marLeft w:val="0"/>
      <w:marRight w:val="0"/>
      <w:marTop w:val="0"/>
      <w:marBottom w:val="0"/>
      <w:divBdr>
        <w:top w:val="none" w:sz="0" w:space="0" w:color="auto"/>
        <w:left w:val="none" w:sz="0" w:space="0" w:color="auto"/>
        <w:bottom w:val="none" w:sz="0" w:space="0" w:color="auto"/>
        <w:right w:val="none" w:sz="0" w:space="0" w:color="auto"/>
      </w:divBdr>
    </w:div>
    <w:div w:id="724374006">
      <w:bodyDiv w:val="1"/>
      <w:marLeft w:val="0"/>
      <w:marRight w:val="0"/>
      <w:marTop w:val="0"/>
      <w:marBottom w:val="0"/>
      <w:divBdr>
        <w:top w:val="none" w:sz="0" w:space="0" w:color="auto"/>
        <w:left w:val="none" w:sz="0" w:space="0" w:color="auto"/>
        <w:bottom w:val="none" w:sz="0" w:space="0" w:color="auto"/>
        <w:right w:val="none" w:sz="0" w:space="0" w:color="auto"/>
      </w:divBdr>
    </w:div>
    <w:div w:id="726496509">
      <w:bodyDiv w:val="1"/>
      <w:marLeft w:val="0"/>
      <w:marRight w:val="0"/>
      <w:marTop w:val="0"/>
      <w:marBottom w:val="0"/>
      <w:divBdr>
        <w:top w:val="none" w:sz="0" w:space="0" w:color="auto"/>
        <w:left w:val="none" w:sz="0" w:space="0" w:color="auto"/>
        <w:bottom w:val="none" w:sz="0" w:space="0" w:color="auto"/>
        <w:right w:val="none" w:sz="0" w:space="0" w:color="auto"/>
      </w:divBdr>
    </w:div>
    <w:div w:id="728184894">
      <w:bodyDiv w:val="1"/>
      <w:marLeft w:val="0"/>
      <w:marRight w:val="0"/>
      <w:marTop w:val="0"/>
      <w:marBottom w:val="0"/>
      <w:divBdr>
        <w:top w:val="none" w:sz="0" w:space="0" w:color="auto"/>
        <w:left w:val="none" w:sz="0" w:space="0" w:color="auto"/>
        <w:bottom w:val="none" w:sz="0" w:space="0" w:color="auto"/>
        <w:right w:val="none" w:sz="0" w:space="0" w:color="auto"/>
      </w:divBdr>
    </w:div>
    <w:div w:id="730274361">
      <w:bodyDiv w:val="1"/>
      <w:marLeft w:val="0"/>
      <w:marRight w:val="0"/>
      <w:marTop w:val="0"/>
      <w:marBottom w:val="0"/>
      <w:divBdr>
        <w:top w:val="none" w:sz="0" w:space="0" w:color="auto"/>
        <w:left w:val="none" w:sz="0" w:space="0" w:color="auto"/>
        <w:bottom w:val="none" w:sz="0" w:space="0" w:color="auto"/>
        <w:right w:val="none" w:sz="0" w:space="0" w:color="auto"/>
      </w:divBdr>
    </w:div>
    <w:div w:id="735205739">
      <w:bodyDiv w:val="1"/>
      <w:marLeft w:val="0"/>
      <w:marRight w:val="0"/>
      <w:marTop w:val="0"/>
      <w:marBottom w:val="0"/>
      <w:divBdr>
        <w:top w:val="none" w:sz="0" w:space="0" w:color="auto"/>
        <w:left w:val="none" w:sz="0" w:space="0" w:color="auto"/>
        <w:bottom w:val="none" w:sz="0" w:space="0" w:color="auto"/>
        <w:right w:val="none" w:sz="0" w:space="0" w:color="auto"/>
      </w:divBdr>
    </w:div>
    <w:div w:id="735591163">
      <w:bodyDiv w:val="1"/>
      <w:marLeft w:val="0"/>
      <w:marRight w:val="0"/>
      <w:marTop w:val="0"/>
      <w:marBottom w:val="0"/>
      <w:divBdr>
        <w:top w:val="none" w:sz="0" w:space="0" w:color="auto"/>
        <w:left w:val="none" w:sz="0" w:space="0" w:color="auto"/>
        <w:bottom w:val="none" w:sz="0" w:space="0" w:color="auto"/>
        <w:right w:val="none" w:sz="0" w:space="0" w:color="auto"/>
      </w:divBdr>
    </w:div>
    <w:div w:id="736168498">
      <w:bodyDiv w:val="1"/>
      <w:marLeft w:val="0"/>
      <w:marRight w:val="0"/>
      <w:marTop w:val="0"/>
      <w:marBottom w:val="0"/>
      <w:divBdr>
        <w:top w:val="none" w:sz="0" w:space="0" w:color="auto"/>
        <w:left w:val="none" w:sz="0" w:space="0" w:color="auto"/>
        <w:bottom w:val="none" w:sz="0" w:space="0" w:color="auto"/>
        <w:right w:val="none" w:sz="0" w:space="0" w:color="auto"/>
      </w:divBdr>
    </w:div>
    <w:div w:id="739639575">
      <w:bodyDiv w:val="1"/>
      <w:marLeft w:val="0"/>
      <w:marRight w:val="0"/>
      <w:marTop w:val="0"/>
      <w:marBottom w:val="0"/>
      <w:divBdr>
        <w:top w:val="none" w:sz="0" w:space="0" w:color="auto"/>
        <w:left w:val="none" w:sz="0" w:space="0" w:color="auto"/>
        <w:bottom w:val="none" w:sz="0" w:space="0" w:color="auto"/>
        <w:right w:val="none" w:sz="0" w:space="0" w:color="auto"/>
      </w:divBdr>
    </w:div>
    <w:div w:id="740373578">
      <w:bodyDiv w:val="1"/>
      <w:marLeft w:val="0"/>
      <w:marRight w:val="0"/>
      <w:marTop w:val="0"/>
      <w:marBottom w:val="0"/>
      <w:divBdr>
        <w:top w:val="none" w:sz="0" w:space="0" w:color="auto"/>
        <w:left w:val="none" w:sz="0" w:space="0" w:color="auto"/>
        <w:bottom w:val="none" w:sz="0" w:space="0" w:color="auto"/>
        <w:right w:val="none" w:sz="0" w:space="0" w:color="auto"/>
      </w:divBdr>
    </w:div>
    <w:div w:id="741178280">
      <w:bodyDiv w:val="1"/>
      <w:marLeft w:val="0"/>
      <w:marRight w:val="0"/>
      <w:marTop w:val="0"/>
      <w:marBottom w:val="0"/>
      <w:divBdr>
        <w:top w:val="none" w:sz="0" w:space="0" w:color="auto"/>
        <w:left w:val="none" w:sz="0" w:space="0" w:color="auto"/>
        <w:bottom w:val="none" w:sz="0" w:space="0" w:color="auto"/>
        <w:right w:val="none" w:sz="0" w:space="0" w:color="auto"/>
      </w:divBdr>
    </w:div>
    <w:div w:id="741369585">
      <w:bodyDiv w:val="1"/>
      <w:marLeft w:val="0"/>
      <w:marRight w:val="0"/>
      <w:marTop w:val="0"/>
      <w:marBottom w:val="0"/>
      <w:divBdr>
        <w:top w:val="none" w:sz="0" w:space="0" w:color="auto"/>
        <w:left w:val="none" w:sz="0" w:space="0" w:color="auto"/>
        <w:bottom w:val="none" w:sz="0" w:space="0" w:color="auto"/>
        <w:right w:val="none" w:sz="0" w:space="0" w:color="auto"/>
      </w:divBdr>
    </w:div>
    <w:div w:id="744181067">
      <w:bodyDiv w:val="1"/>
      <w:marLeft w:val="0"/>
      <w:marRight w:val="0"/>
      <w:marTop w:val="0"/>
      <w:marBottom w:val="0"/>
      <w:divBdr>
        <w:top w:val="none" w:sz="0" w:space="0" w:color="auto"/>
        <w:left w:val="none" w:sz="0" w:space="0" w:color="auto"/>
        <w:bottom w:val="none" w:sz="0" w:space="0" w:color="auto"/>
        <w:right w:val="none" w:sz="0" w:space="0" w:color="auto"/>
      </w:divBdr>
    </w:div>
    <w:div w:id="744842506">
      <w:bodyDiv w:val="1"/>
      <w:marLeft w:val="0"/>
      <w:marRight w:val="0"/>
      <w:marTop w:val="0"/>
      <w:marBottom w:val="0"/>
      <w:divBdr>
        <w:top w:val="none" w:sz="0" w:space="0" w:color="auto"/>
        <w:left w:val="none" w:sz="0" w:space="0" w:color="auto"/>
        <w:bottom w:val="none" w:sz="0" w:space="0" w:color="auto"/>
        <w:right w:val="none" w:sz="0" w:space="0" w:color="auto"/>
      </w:divBdr>
    </w:div>
    <w:div w:id="749809496">
      <w:bodyDiv w:val="1"/>
      <w:marLeft w:val="0"/>
      <w:marRight w:val="0"/>
      <w:marTop w:val="0"/>
      <w:marBottom w:val="0"/>
      <w:divBdr>
        <w:top w:val="none" w:sz="0" w:space="0" w:color="auto"/>
        <w:left w:val="none" w:sz="0" w:space="0" w:color="auto"/>
        <w:bottom w:val="none" w:sz="0" w:space="0" w:color="auto"/>
        <w:right w:val="none" w:sz="0" w:space="0" w:color="auto"/>
      </w:divBdr>
    </w:div>
    <w:div w:id="750349848">
      <w:bodyDiv w:val="1"/>
      <w:marLeft w:val="0"/>
      <w:marRight w:val="0"/>
      <w:marTop w:val="0"/>
      <w:marBottom w:val="0"/>
      <w:divBdr>
        <w:top w:val="none" w:sz="0" w:space="0" w:color="auto"/>
        <w:left w:val="none" w:sz="0" w:space="0" w:color="auto"/>
        <w:bottom w:val="none" w:sz="0" w:space="0" w:color="auto"/>
        <w:right w:val="none" w:sz="0" w:space="0" w:color="auto"/>
      </w:divBdr>
    </w:div>
    <w:div w:id="750471656">
      <w:bodyDiv w:val="1"/>
      <w:marLeft w:val="0"/>
      <w:marRight w:val="0"/>
      <w:marTop w:val="0"/>
      <w:marBottom w:val="0"/>
      <w:divBdr>
        <w:top w:val="none" w:sz="0" w:space="0" w:color="auto"/>
        <w:left w:val="none" w:sz="0" w:space="0" w:color="auto"/>
        <w:bottom w:val="none" w:sz="0" w:space="0" w:color="auto"/>
        <w:right w:val="none" w:sz="0" w:space="0" w:color="auto"/>
      </w:divBdr>
    </w:div>
    <w:div w:id="751045651">
      <w:bodyDiv w:val="1"/>
      <w:marLeft w:val="0"/>
      <w:marRight w:val="0"/>
      <w:marTop w:val="0"/>
      <w:marBottom w:val="0"/>
      <w:divBdr>
        <w:top w:val="none" w:sz="0" w:space="0" w:color="auto"/>
        <w:left w:val="none" w:sz="0" w:space="0" w:color="auto"/>
        <w:bottom w:val="none" w:sz="0" w:space="0" w:color="auto"/>
        <w:right w:val="none" w:sz="0" w:space="0" w:color="auto"/>
      </w:divBdr>
    </w:div>
    <w:div w:id="751703910">
      <w:bodyDiv w:val="1"/>
      <w:marLeft w:val="0"/>
      <w:marRight w:val="0"/>
      <w:marTop w:val="0"/>
      <w:marBottom w:val="0"/>
      <w:divBdr>
        <w:top w:val="none" w:sz="0" w:space="0" w:color="auto"/>
        <w:left w:val="none" w:sz="0" w:space="0" w:color="auto"/>
        <w:bottom w:val="none" w:sz="0" w:space="0" w:color="auto"/>
        <w:right w:val="none" w:sz="0" w:space="0" w:color="auto"/>
      </w:divBdr>
    </w:div>
    <w:div w:id="752047331">
      <w:bodyDiv w:val="1"/>
      <w:marLeft w:val="0"/>
      <w:marRight w:val="0"/>
      <w:marTop w:val="0"/>
      <w:marBottom w:val="0"/>
      <w:divBdr>
        <w:top w:val="none" w:sz="0" w:space="0" w:color="auto"/>
        <w:left w:val="none" w:sz="0" w:space="0" w:color="auto"/>
        <w:bottom w:val="none" w:sz="0" w:space="0" w:color="auto"/>
        <w:right w:val="none" w:sz="0" w:space="0" w:color="auto"/>
      </w:divBdr>
    </w:div>
    <w:div w:id="753237164">
      <w:bodyDiv w:val="1"/>
      <w:marLeft w:val="0"/>
      <w:marRight w:val="0"/>
      <w:marTop w:val="0"/>
      <w:marBottom w:val="0"/>
      <w:divBdr>
        <w:top w:val="none" w:sz="0" w:space="0" w:color="auto"/>
        <w:left w:val="none" w:sz="0" w:space="0" w:color="auto"/>
        <w:bottom w:val="none" w:sz="0" w:space="0" w:color="auto"/>
        <w:right w:val="none" w:sz="0" w:space="0" w:color="auto"/>
      </w:divBdr>
    </w:div>
    <w:div w:id="754084126">
      <w:bodyDiv w:val="1"/>
      <w:marLeft w:val="0"/>
      <w:marRight w:val="0"/>
      <w:marTop w:val="0"/>
      <w:marBottom w:val="0"/>
      <w:divBdr>
        <w:top w:val="none" w:sz="0" w:space="0" w:color="auto"/>
        <w:left w:val="none" w:sz="0" w:space="0" w:color="auto"/>
        <w:bottom w:val="none" w:sz="0" w:space="0" w:color="auto"/>
        <w:right w:val="none" w:sz="0" w:space="0" w:color="auto"/>
      </w:divBdr>
    </w:div>
    <w:div w:id="768505714">
      <w:bodyDiv w:val="1"/>
      <w:marLeft w:val="0"/>
      <w:marRight w:val="0"/>
      <w:marTop w:val="0"/>
      <w:marBottom w:val="0"/>
      <w:divBdr>
        <w:top w:val="none" w:sz="0" w:space="0" w:color="auto"/>
        <w:left w:val="none" w:sz="0" w:space="0" w:color="auto"/>
        <w:bottom w:val="none" w:sz="0" w:space="0" w:color="auto"/>
        <w:right w:val="none" w:sz="0" w:space="0" w:color="auto"/>
      </w:divBdr>
    </w:div>
    <w:div w:id="770012791">
      <w:bodyDiv w:val="1"/>
      <w:marLeft w:val="0"/>
      <w:marRight w:val="0"/>
      <w:marTop w:val="0"/>
      <w:marBottom w:val="0"/>
      <w:divBdr>
        <w:top w:val="none" w:sz="0" w:space="0" w:color="auto"/>
        <w:left w:val="none" w:sz="0" w:space="0" w:color="auto"/>
        <w:bottom w:val="none" w:sz="0" w:space="0" w:color="auto"/>
        <w:right w:val="none" w:sz="0" w:space="0" w:color="auto"/>
      </w:divBdr>
    </w:div>
    <w:div w:id="775254007">
      <w:bodyDiv w:val="1"/>
      <w:marLeft w:val="0"/>
      <w:marRight w:val="0"/>
      <w:marTop w:val="0"/>
      <w:marBottom w:val="0"/>
      <w:divBdr>
        <w:top w:val="none" w:sz="0" w:space="0" w:color="auto"/>
        <w:left w:val="none" w:sz="0" w:space="0" w:color="auto"/>
        <w:bottom w:val="none" w:sz="0" w:space="0" w:color="auto"/>
        <w:right w:val="none" w:sz="0" w:space="0" w:color="auto"/>
      </w:divBdr>
    </w:div>
    <w:div w:id="776556776">
      <w:bodyDiv w:val="1"/>
      <w:marLeft w:val="0"/>
      <w:marRight w:val="0"/>
      <w:marTop w:val="0"/>
      <w:marBottom w:val="0"/>
      <w:divBdr>
        <w:top w:val="none" w:sz="0" w:space="0" w:color="auto"/>
        <w:left w:val="none" w:sz="0" w:space="0" w:color="auto"/>
        <w:bottom w:val="none" w:sz="0" w:space="0" w:color="auto"/>
        <w:right w:val="none" w:sz="0" w:space="0" w:color="auto"/>
      </w:divBdr>
    </w:div>
    <w:div w:id="778990129">
      <w:bodyDiv w:val="1"/>
      <w:marLeft w:val="0"/>
      <w:marRight w:val="0"/>
      <w:marTop w:val="0"/>
      <w:marBottom w:val="0"/>
      <w:divBdr>
        <w:top w:val="none" w:sz="0" w:space="0" w:color="auto"/>
        <w:left w:val="none" w:sz="0" w:space="0" w:color="auto"/>
        <w:bottom w:val="none" w:sz="0" w:space="0" w:color="auto"/>
        <w:right w:val="none" w:sz="0" w:space="0" w:color="auto"/>
      </w:divBdr>
    </w:div>
    <w:div w:id="779645382">
      <w:bodyDiv w:val="1"/>
      <w:marLeft w:val="0"/>
      <w:marRight w:val="0"/>
      <w:marTop w:val="0"/>
      <w:marBottom w:val="0"/>
      <w:divBdr>
        <w:top w:val="none" w:sz="0" w:space="0" w:color="auto"/>
        <w:left w:val="none" w:sz="0" w:space="0" w:color="auto"/>
        <w:bottom w:val="none" w:sz="0" w:space="0" w:color="auto"/>
        <w:right w:val="none" w:sz="0" w:space="0" w:color="auto"/>
      </w:divBdr>
    </w:div>
    <w:div w:id="785124993">
      <w:bodyDiv w:val="1"/>
      <w:marLeft w:val="0"/>
      <w:marRight w:val="0"/>
      <w:marTop w:val="0"/>
      <w:marBottom w:val="0"/>
      <w:divBdr>
        <w:top w:val="none" w:sz="0" w:space="0" w:color="auto"/>
        <w:left w:val="none" w:sz="0" w:space="0" w:color="auto"/>
        <w:bottom w:val="none" w:sz="0" w:space="0" w:color="auto"/>
        <w:right w:val="none" w:sz="0" w:space="0" w:color="auto"/>
      </w:divBdr>
    </w:div>
    <w:div w:id="788746205">
      <w:bodyDiv w:val="1"/>
      <w:marLeft w:val="0"/>
      <w:marRight w:val="0"/>
      <w:marTop w:val="0"/>
      <w:marBottom w:val="0"/>
      <w:divBdr>
        <w:top w:val="none" w:sz="0" w:space="0" w:color="auto"/>
        <w:left w:val="none" w:sz="0" w:space="0" w:color="auto"/>
        <w:bottom w:val="none" w:sz="0" w:space="0" w:color="auto"/>
        <w:right w:val="none" w:sz="0" w:space="0" w:color="auto"/>
      </w:divBdr>
    </w:div>
    <w:div w:id="789861619">
      <w:bodyDiv w:val="1"/>
      <w:marLeft w:val="0"/>
      <w:marRight w:val="0"/>
      <w:marTop w:val="0"/>
      <w:marBottom w:val="0"/>
      <w:divBdr>
        <w:top w:val="none" w:sz="0" w:space="0" w:color="auto"/>
        <w:left w:val="none" w:sz="0" w:space="0" w:color="auto"/>
        <w:bottom w:val="none" w:sz="0" w:space="0" w:color="auto"/>
        <w:right w:val="none" w:sz="0" w:space="0" w:color="auto"/>
      </w:divBdr>
    </w:div>
    <w:div w:id="795296895">
      <w:bodyDiv w:val="1"/>
      <w:marLeft w:val="0"/>
      <w:marRight w:val="0"/>
      <w:marTop w:val="0"/>
      <w:marBottom w:val="0"/>
      <w:divBdr>
        <w:top w:val="none" w:sz="0" w:space="0" w:color="auto"/>
        <w:left w:val="none" w:sz="0" w:space="0" w:color="auto"/>
        <w:bottom w:val="none" w:sz="0" w:space="0" w:color="auto"/>
        <w:right w:val="none" w:sz="0" w:space="0" w:color="auto"/>
      </w:divBdr>
    </w:div>
    <w:div w:id="795635953">
      <w:bodyDiv w:val="1"/>
      <w:marLeft w:val="0"/>
      <w:marRight w:val="0"/>
      <w:marTop w:val="0"/>
      <w:marBottom w:val="0"/>
      <w:divBdr>
        <w:top w:val="none" w:sz="0" w:space="0" w:color="auto"/>
        <w:left w:val="none" w:sz="0" w:space="0" w:color="auto"/>
        <w:bottom w:val="none" w:sz="0" w:space="0" w:color="auto"/>
        <w:right w:val="none" w:sz="0" w:space="0" w:color="auto"/>
      </w:divBdr>
    </w:div>
    <w:div w:id="797718523">
      <w:bodyDiv w:val="1"/>
      <w:marLeft w:val="0"/>
      <w:marRight w:val="0"/>
      <w:marTop w:val="0"/>
      <w:marBottom w:val="0"/>
      <w:divBdr>
        <w:top w:val="none" w:sz="0" w:space="0" w:color="auto"/>
        <w:left w:val="none" w:sz="0" w:space="0" w:color="auto"/>
        <w:bottom w:val="none" w:sz="0" w:space="0" w:color="auto"/>
        <w:right w:val="none" w:sz="0" w:space="0" w:color="auto"/>
      </w:divBdr>
    </w:div>
    <w:div w:id="797987713">
      <w:bodyDiv w:val="1"/>
      <w:marLeft w:val="0"/>
      <w:marRight w:val="0"/>
      <w:marTop w:val="0"/>
      <w:marBottom w:val="0"/>
      <w:divBdr>
        <w:top w:val="none" w:sz="0" w:space="0" w:color="auto"/>
        <w:left w:val="none" w:sz="0" w:space="0" w:color="auto"/>
        <w:bottom w:val="none" w:sz="0" w:space="0" w:color="auto"/>
        <w:right w:val="none" w:sz="0" w:space="0" w:color="auto"/>
      </w:divBdr>
    </w:div>
    <w:div w:id="801383349">
      <w:bodyDiv w:val="1"/>
      <w:marLeft w:val="0"/>
      <w:marRight w:val="0"/>
      <w:marTop w:val="0"/>
      <w:marBottom w:val="0"/>
      <w:divBdr>
        <w:top w:val="none" w:sz="0" w:space="0" w:color="auto"/>
        <w:left w:val="none" w:sz="0" w:space="0" w:color="auto"/>
        <w:bottom w:val="none" w:sz="0" w:space="0" w:color="auto"/>
        <w:right w:val="none" w:sz="0" w:space="0" w:color="auto"/>
      </w:divBdr>
    </w:div>
    <w:div w:id="809640494">
      <w:bodyDiv w:val="1"/>
      <w:marLeft w:val="0"/>
      <w:marRight w:val="0"/>
      <w:marTop w:val="0"/>
      <w:marBottom w:val="0"/>
      <w:divBdr>
        <w:top w:val="none" w:sz="0" w:space="0" w:color="auto"/>
        <w:left w:val="none" w:sz="0" w:space="0" w:color="auto"/>
        <w:bottom w:val="none" w:sz="0" w:space="0" w:color="auto"/>
        <w:right w:val="none" w:sz="0" w:space="0" w:color="auto"/>
      </w:divBdr>
      <w:divsChild>
        <w:div w:id="488593982">
          <w:marLeft w:val="0"/>
          <w:marRight w:val="0"/>
          <w:marTop w:val="0"/>
          <w:marBottom w:val="0"/>
          <w:divBdr>
            <w:top w:val="none" w:sz="0" w:space="0" w:color="auto"/>
            <w:left w:val="none" w:sz="0" w:space="0" w:color="auto"/>
            <w:bottom w:val="none" w:sz="0" w:space="0" w:color="auto"/>
            <w:right w:val="none" w:sz="0" w:space="0" w:color="auto"/>
          </w:divBdr>
          <w:divsChild>
            <w:div w:id="1516073221">
              <w:marLeft w:val="0"/>
              <w:marRight w:val="0"/>
              <w:marTop w:val="0"/>
              <w:marBottom w:val="0"/>
              <w:divBdr>
                <w:top w:val="none" w:sz="0" w:space="0" w:color="auto"/>
                <w:left w:val="none" w:sz="0" w:space="0" w:color="auto"/>
                <w:bottom w:val="none" w:sz="0" w:space="0" w:color="auto"/>
                <w:right w:val="none" w:sz="0" w:space="0" w:color="auto"/>
              </w:divBdr>
            </w:div>
            <w:div w:id="878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1508">
      <w:bodyDiv w:val="1"/>
      <w:marLeft w:val="0"/>
      <w:marRight w:val="0"/>
      <w:marTop w:val="0"/>
      <w:marBottom w:val="0"/>
      <w:divBdr>
        <w:top w:val="none" w:sz="0" w:space="0" w:color="auto"/>
        <w:left w:val="none" w:sz="0" w:space="0" w:color="auto"/>
        <w:bottom w:val="none" w:sz="0" w:space="0" w:color="auto"/>
        <w:right w:val="none" w:sz="0" w:space="0" w:color="auto"/>
      </w:divBdr>
    </w:div>
    <w:div w:id="810289965">
      <w:bodyDiv w:val="1"/>
      <w:marLeft w:val="0"/>
      <w:marRight w:val="0"/>
      <w:marTop w:val="0"/>
      <w:marBottom w:val="0"/>
      <w:divBdr>
        <w:top w:val="none" w:sz="0" w:space="0" w:color="auto"/>
        <w:left w:val="none" w:sz="0" w:space="0" w:color="auto"/>
        <w:bottom w:val="none" w:sz="0" w:space="0" w:color="auto"/>
        <w:right w:val="none" w:sz="0" w:space="0" w:color="auto"/>
      </w:divBdr>
    </w:div>
    <w:div w:id="810707663">
      <w:bodyDiv w:val="1"/>
      <w:marLeft w:val="0"/>
      <w:marRight w:val="0"/>
      <w:marTop w:val="0"/>
      <w:marBottom w:val="0"/>
      <w:divBdr>
        <w:top w:val="none" w:sz="0" w:space="0" w:color="auto"/>
        <w:left w:val="none" w:sz="0" w:space="0" w:color="auto"/>
        <w:bottom w:val="none" w:sz="0" w:space="0" w:color="auto"/>
        <w:right w:val="none" w:sz="0" w:space="0" w:color="auto"/>
      </w:divBdr>
    </w:div>
    <w:div w:id="814177535">
      <w:bodyDiv w:val="1"/>
      <w:marLeft w:val="0"/>
      <w:marRight w:val="0"/>
      <w:marTop w:val="0"/>
      <w:marBottom w:val="0"/>
      <w:divBdr>
        <w:top w:val="none" w:sz="0" w:space="0" w:color="auto"/>
        <w:left w:val="none" w:sz="0" w:space="0" w:color="auto"/>
        <w:bottom w:val="none" w:sz="0" w:space="0" w:color="auto"/>
        <w:right w:val="none" w:sz="0" w:space="0" w:color="auto"/>
      </w:divBdr>
    </w:div>
    <w:div w:id="819150218">
      <w:bodyDiv w:val="1"/>
      <w:marLeft w:val="0"/>
      <w:marRight w:val="0"/>
      <w:marTop w:val="0"/>
      <w:marBottom w:val="0"/>
      <w:divBdr>
        <w:top w:val="none" w:sz="0" w:space="0" w:color="auto"/>
        <w:left w:val="none" w:sz="0" w:space="0" w:color="auto"/>
        <w:bottom w:val="none" w:sz="0" w:space="0" w:color="auto"/>
        <w:right w:val="none" w:sz="0" w:space="0" w:color="auto"/>
      </w:divBdr>
    </w:div>
    <w:div w:id="819150764">
      <w:bodyDiv w:val="1"/>
      <w:marLeft w:val="0"/>
      <w:marRight w:val="0"/>
      <w:marTop w:val="0"/>
      <w:marBottom w:val="0"/>
      <w:divBdr>
        <w:top w:val="none" w:sz="0" w:space="0" w:color="auto"/>
        <w:left w:val="none" w:sz="0" w:space="0" w:color="auto"/>
        <w:bottom w:val="none" w:sz="0" w:space="0" w:color="auto"/>
        <w:right w:val="none" w:sz="0" w:space="0" w:color="auto"/>
      </w:divBdr>
    </w:div>
    <w:div w:id="820390727">
      <w:bodyDiv w:val="1"/>
      <w:marLeft w:val="0"/>
      <w:marRight w:val="0"/>
      <w:marTop w:val="0"/>
      <w:marBottom w:val="0"/>
      <w:divBdr>
        <w:top w:val="none" w:sz="0" w:space="0" w:color="auto"/>
        <w:left w:val="none" w:sz="0" w:space="0" w:color="auto"/>
        <w:bottom w:val="none" w:sz="0" w:space="0" w:color="auto"/>
        <w:right w:val="none" w:sz="0" w:space="0" w:color="auto"/>
      </w:divBdr>
    </w:div>
    <w:div w:id="822084296">
      <w:bodyDiv w:val="1"/>
      <w:marLeft w:val="0"/>
      <w:marRight w:val="0"/>
      <w:marTop w:val="0"/>
      <w:marBottom w:val="0"/>
      <w:divBdr>
        <w:top w:val="none" w:sz="0" w:space="0" w:color="auto"/>
        <w:left w:val="none" w:sz="0" w:space="0" w:color="auto"/>
        <w:bottom w:val="none" w:sz="0" w:space="0" w:color="auto"/>
        <w:right w:val="none" w:sz="0" w:space="0" w:color="auto"/>
      </w:divBdr>
    </w:div>
    <w:div w:id="823278368">
      <w:bodyDiv w:val="1"/>
      <w:marLeft w:val="0"/>
      <w:marRight w:val="0"/>
      <w:marTop w:val="0"/>
      <w:marBottom w:val="0"/>
      <w:divBdr>
        <w:top w:val="none" w:sz="0" w:space="0" w:color="auto"/>
        <w:left w:val="none" w:sz="0" w:space="0" w:color="auto"/>
        <w:bottom w:val="none" w:sz="0" w:space="0" w:color="auto"/>
        <w:right w:val="none" w:sz="0" w:space="0" w:color="auto"/>
      </w:divBdr>
    </w:div>
    <w:div w:id="824052197">
      <w:bodyDiv w:val="1"/>
      <w:marLeft w:val="0"/>
      <w:marRight w:val="0"/>
      <w:marTop w:val="0"/>
      <w:marBottom w:val="0"/>
      <w:divBdr>
        <w:top w:val="none" w:sz="0" w:space="0" w:color="auto"/>
        <w:left w:val="none" w:sz="0" w:space="0" w:color="auto"/>
        <w:bottom w:val="none" w:sz="0" w:space="0" w:color="auto"/>
        <w:right w:val="none" w:sz="0" w:space="0" w:color="auto"/>
      </w:divBdr>
    </w:div>
    <w:div w:id="825899778">
      <w:bodyDiv w:val="1"/>
      <w:marLeft w:val="0"/>
      <w:marRight w:val="0"/>
      <w:marTop w:val="0"/>
      <w:marBottom w:val="0"/>
      <w:divBdr>
        <w:top w:val="none" w:sz="0" w:space="0" w:color="auto"/>
        <w:left w:val="none" w:sz="0" w:space="0" w:color="auto"/>
        <w:bottom w:val="none" w:sz="0" w:space="0" w:color="auto"/>
        <w:right w:val="none" w:sz="0" w:space="0" w:color="auto"/>
      </w:divBdr>
    </w:div>
    <w:div w:id="826894945">
      <w:bodyDiv w:val="1"/>
      <w:marLeft w:val="0"/>
      <w:marRight w:val="0"/>
      <w:marTop w:val="0"/>
      <w:marBottom w:val="0"/>
      <w:divBdr>
        <w:top w:val="none" w:sz="0" w:space="0" w:color="auto"/>
        <w:left w:val="none" w:sz="0" w:space="0" w:color="auto"/>
        <w:bottom w:val="none" w:sz="0" w:space="0" w:color="auto"/>
        <w:right w:val="none" w:sz="0" w:space="0" w:color="auto"/>
      </w:divBdr>
    </w:div>
    <w:div w:id="830676146">
      <w:bodyDiv w:val="1"/>
      <w:marLeft w:val="0"/>
      <w:marRight w:val="0"/>
      <w:marTop w:val="0"/>
      <w:marBottom w:val="0"/>
      <w:divBdr>
        <w:top w:val="none" w:sz="0" w:space="0" w:color="auto"/>
        <w:left w:val="none" w:sz="0" w:space="0" w:color="auto"/>
        <w:bottom w:val="none" w:sz="0" w:space="0" w:color="auto"/>
        <w:right w:val="none" w:sz="0" w:space="0" w:color="auto"/>
      </w:divBdr>
    </w:div>
    <w:div w:id="830873232">
      <w:bodyDiv w:val="1"/>
      <w:marLeft w:val="0"/>
      <w:marRight w:val="0"/>
      <w:marTop w:val="0"/>
      <w:marBottom w:val="0"/>
      <w:divBdr>
        <w:top w:val="none" w:sz="0" w:space="0" w:color="auto"/>
        <w:left w:val="none" w:sz="0" w:space="0" w:color="auto"/>
        <w:bottom w:val="none" w:sz="0" w:space="0" w:color="auto"/>
        <w:right w:val="none" w:sz="0" w:space="0" w:color="auto"/>
      </w:divBdr>
    </w:div>
    <w:div w:id="831339524">
      <w:bodyDiv w:val="1"/>
      <w:marLeft w:val="0"/>
      <w:marRight w:val="0"/>
      <w:marTop w:val="0"/>
      <w:marBottom w:val="0"/>
      <w:divBdr>
        <w:top w:val="none" w:sz="0" w:space="0" w:color="auto"/>
        <w:left w:val="none" w:sz="0" w:space="0" w:color="auto"/>
        <w:bottom w:val="none" w:sz="0" w:space="0" w:color="auto"/>
        <w:right w:val="none" w:sz="0" w:space="0" w:color="auto"/>
      </w:divBdr>
    </w:div>
    <w:div w:id="833647961">
      <w:bodyDiv w:val="1"/>
      <w:marLeft w:val="0"/>
      <w:marRight w:val="0"/>
      <w:marTop w:val="0"/>
      <w:marBottom w:val="0"/>
      <w:divBdr>
        <w:top w:val="none" w:sz="0" w:space="0" w:color="auto"/>
        <w:left w:val="none" w:sz="0" w:space="0" w:color="auto"/>
        <w:bottom w:val="none" w:sz="0" w:space="0" w:color="auto"/>
        <w:right w:val="none" w:sz="0" w:space="0" w:color="auto"/>
      </w:divBdr>
    </w:div>
    <w:div w:id="834494484">
      <w:bodyDiv w:val="1"/>
      <w:marLeft w:val="0"/>
      <w:marRight w:val="0"/>
      <w:marTop w:val="0"/>
      <w:marBottom w:val="0"/>
      <w:divBdr>
        <w:top w:val="none" w:sz="0" w:space="0" w:color="auto"/>
        <w:left w:val="none" w:sz="0" w:space="0" w:color="auto"/>
        <w:bottom w:val="none" w:sz="0" w:space="0" w:color="auto"/>
        <w:right w:val="none" w:sz="0" w:space="0" w:color="auto"/>
      </w:divBdr>
    </w:div>
    <w:div w:id="837572154">
      <w:bodyDiv w:val="1"/>
      <w:marLeft w:val="0"/>
      <w:marRight w:val="0"/>
      <w:marTop w:val="0"/>
      <w:marBottom w:val="0"/>
      <w:divBdr>
        <w:top w:val="none" w:sz="0" w:space="0" w:color="auto"/>
        <w:left w:val="none" w:sz="0" w:space="0" w:color="auto"/>
        <w:bottom w:val="none" w:sz="0" w:space="0" w:color="auto"/>
        <w:right w:val="none" w:sz="0" w:space="0" w:color="auto"/>
      </w:divBdr>
    </w:div>
    <w:div w:id="845944762">
      <w:bodyDiv w:val="1"/>
      <w:marLeft w:val="0"/>
      <w:marRight w:val="0"/>
      <w:marTop w:val="0"/>
      <w:marBottom w:val="0"/>
      <w:divBdr>
        <w:top w:val="none" w:sz="0" w:space="0" w:color="auto"/>
        <w:left w:val="none" w:sz="0" w:space="0" w:color="auto"/>
        <w:bottom w:val="none" w:sz="0" w:space="0" w:color="auto"/>
        <w:right w:val="none" w:sz="0" w:space="0" w:color="auto"/>
      </w:divBdr>
    </w:div>
    <w:div w:id="851070210">
      <w:bodyDiv w:val="1"/>
      <w:marLeft w:val="0"/>
      <w:marRight w:val="0"/>
      <w:marTop w:val="0"/>
      <w:marBottom w:val="0"/>
      <w:divBdr>
        <w:top w:val="none" w:sz="0" w:space="0" w:color="auto"/>
        <w:left w:val="none" w:sz="0" w:space="0" w:color="auto"/>
        <w:bottom w:val="none" w:sz="0" w:space="0" w:color="auto"/>
        <w:right w:val="none" w:sz="0" w:space="0" w:color="auto"/>
      </w:divBdr>
    </w:div>
    <w:div w:id="852304223">
      <w:bodyDiv w:val="1"/>
      <w:marLeft w:val="0"/>
      <w:marRight w:val="0"/>
      <w:marTop w:val="0"/>
      <w:marBottom w:val="0"/>
      <w:divBdr>
        <w:top w:val="none" w:sz="0" w:space="0" w:color="auto"/>
        <w:left w:val="none" w:sz="0" w:space="0" w:color="auto"/>
        <w:bottom w:val="none" w:sz="0" w:space="0" w:color="auto"/>
        <w:right w:val="none" w:sz="0" w:space="0" w:color="auto"/>
      </w:divBdr>
    </w:div>
    <w:div w:id="858472685">
      <w:bodyDiv w:val="1"/>
      <w:marLeft w:val="0"/>
      <w:marRight w:val="0"/>
      <w:marTop w:val="0"/>
      <w:marBottom w:val="0"/>
      <w:divBdr>
        <w:top w:val="none" w:sz="0" w:space="0" w:color="auto"/>
        <w:left w:val="none" w:sz="0" w:space="0" w:color="auto"/>
        <w:bottom w:val="none" w:sz="0" w:space="0" w:color="auto"/>
        <w:right w:val="none" w:sz="0" w:space="0" w:color="auto"/>
      </w:divBdr>
    </w:div>
    <w:div w:id="862089237">
      <w:bodyDiv w:val="1"/>
      <w:marLeft w:val="0"/>
      <w:marRight w:val="0"/>
      <w:marTop w:val="0"/>
      <w:marBottom w:val="0"/>
      <w:divBdr>
        <w:top w:val="none" w:sz="0" w:space="0" w:color="auto"/>
        <w:left w:val="none" w:sz="0" w:space="0" w:color="auto"/>
        <w:bottom w:val="none" w:sz="0" w:space="0" w:color="auto"/>
        <w:right w:val="none" w:sz="0" w:space="0" w:color="auto"/>
      </w:divBdr>
    </w:div>
    <w:div w:id="867110116">
      <w:bodyDiv w:val="1"/>
      <w:marLeft w:val="0"/>
      <w:marRight w:val="0"/>
      <w:marTop w:val="0"/>
      <w:marBottom w:val="0"/>
      <w:divBdr>
        <w:top w:val="none" w:sz="0" w:space="0" w:color="auto"/>
        <w:left w:val="none" w:sz="0" w:space="0" w:color="auto"/>
        <w:bottom w:val="none" w:sz="0" w:space="0" w:color="auto"/>
        <w:right w:val="none" w:sz="0" w:space="0" w:color="auto"/>
      </w:divBdr>
    </w:div>
    <w:div w:id="868032654">
      <w:bodyDiv w:val="1"/>
      <w:marLeft w:val="0"/>
      <w:marRight w:val="0"/>
      <w:marTop w:val="0"/>
      <w:marBottom w:val="0"/>
      <w:divBdr>
        <w:top w:val="none" w:sz="0" w:space="0" w:color="auto"/>
        <w:left w:val="none" w:sz="0" w:space="0" w:color="auto"/>
        <w:bottom w:val="none" w:sz="0" w:space="0" w:color="auto"/>
        <w:right w:val="none" w:sz="0" w:space="0" w:color="auto"/>
      </w:divBdr>
    </w:div>
    <w:div w:id="869218623">
      <w:bodyDiv w:val="1"/>
      <w:marLeft w:val="0"/>
      <w:marRight w:val="0"/>
      <w:marTop w:val="0"/>
      <w:marBottom w:val="0"/>
      <w:divBdr>
        <w:top w:val="none" w:sz="0" w:space="0" w:color="auto"/>
        <w:left w:val="none" w:sz="0" w:space="0" w:color="auto"/>
        <w:bottom w:val="none" w:sz="0" w:space="0" w:color="auto"/>
        <w:right w:val="none" w:sz="0" w:space="0" w:color="auto"/>
      </w:divBdr>
    </w:div>
    <w:div w:id="870994390">
      <w:bodyDiv w:val="1"/>
      <w:marLeft w:val="0"/>
      <w:marRight w:val="0"/>
      <w:marTop w:val="0"/>
      <w:marBottom w:val="0"/>
      <w:divBdr>
        <w:top w:val="none" w:sz="0" w:space="0" w:color="auto"/>
        <w:left w:val="none" w:sz="0" w:space="0" w:color="auto"/>
        <w:bottom w:val="none" w:sz="0" w:space="0" w:color="auto"/>
        <w:right w:val="none" w:sz="0" w:space="0" w:color="auto"/>
      </w:divBdr>
    </w:div>
    <w:div w:id="873885172">
      <w:bodyDiv w:val="1"/>
      <w:marLeft w:val="0"/>
      <w:marRight w:val="0"/>
      <w:marTop w:val="0"/>
      <w:marBottom w:val="0"/>
      <w:divBdr>
        <w:top w:val="none" w:sz="0" w:space="0" w:color="auto"/>
        <w:left w:val="none" w:sz="0" w:space="0" w:color="auto"/>
        <w:bottom w:val="none" w:sz="0" w:space="0" w:color="auto"/>
        <w:right w:val="none" w:sz="0" w:space="0" w:color="auto"/>
      </w:divBdr>
    </w:div>
    <w:div w:id="877745312">
      <w:bodyDiv w:val="1"/>
      <w:marLeft w:val="0"/>
      <w:marRight w:val="0"/>
      <w:marTop w:val="0"/>
      <w:marBottom w:val="0"/>
      <w:divBdr>
        <w:top w:val="none" w:sz="0" w:space="0" w:color="auto"/>
        <w:left w:val="none" w:sz="0" w:space="0" w:color="auto"/>
        <w:bottom w:val="none" w:sz="0" w:space="0" w:color="auto"/>
        <w:right w:val="none" w:sz="0" w:space="0" w:color="auto"/>
      </w:divBdr>
    </w:div>
    <w:div w:id="877938020">
      <w:bodyDiv w:val="1"/>
      <w:marLeft w:val="0"/>
      <w:marRight w:val="0"/>
      <w:marTop w:val="0"/>
      <w:marBottom w:val="0"/>
      <w:divBdr>
        <w:top w:val="none" w:sz="0" w:space="0" w:color="auto"/>
        <w:left w:val="none" w:sz="0" w:space="0" w:color="auto"/>
        <w:bottom w:val="none" w:sz="0" w:space="0" w:color="auto"/>
        <w:right w:val="none" w:sz="0" w:space="0" w:color="auto"/>
      </w:divBdr>
    </w:div>
    <w:div w:id="878009124">
      <w:bodyDiv w:val="1"/>
      <w:marLeft w:val="0"/>
      <w:marRight w:val="0"/>
      <w:marTop w:val="0"/>
      <w:marBottom w:val="0"/>
      <w:divBdr>
        <w:top w:val="none" w:sz="0" w:space="0" w:color="auto"/>
        <w:left w:val="none" w:sz="0" w:space="0" w:color="auto"/>
        <w:bottom w:val="none" w:sz="0" w:space="0" w:color="auto"/>
        <w:right w:val="none" w:sz="0" w:space="0" w:color="auto"/>
      </w:divBdr>
    </w:div>
    <w:div w:id="879778666">
      <w:bodyDiv w:val="1"/>
      <w:marLeft w:val="0"/>
      <w:marRight w:val="0"/>
      <w:marTop w:val="0"/>
      <w:marBottom w:val="0"/>
      <w:divBdr>
        <w:top w:val="none" w:sz="0" w:space="0" w:color="auto"/>
        <w:left w:val="none" w:sz="0" w:space="0" w:color="auto"/>
        <w:bottom w:val="none" w:sz="0" w:space="0" w:color="auto"/>
        <w:right w:val="none" w:sz="0" w:space="0" w:color="auto"/>
      </w:divBdr>
    </w:div>
    <w:div w:id="881668557">
      <w:bodyDiv w:val="1"/>
      <w:marLeft w:val="0"/>
      <w:marRight w:val="0"/>
      <w:marTop w:val="0"/>
      <w:marBottom w:val="0"/>
      <w:divBdr>
        <w:top w:val="none" w:sz="0" w:space="0" w:color="auto"/>
        <w:left w:val="none" w:sz="0" w:space="0" w:color="auto"/>
        <w:bottom w:val="none" w:sz="0" w:space="0" w:color="auto"/>
        <w:right w:val="none" w:sz="0" w:space="0" w:color="auto"/>
      </w:divBdr>
    </w:div>
    <w:div w:id="882136624">
      <w:bodyDiv w:val="1"/>
      <w:marLeft w:val="0"/>
      <w:marRight w:val="0"/>
      <w:marTop w:val="0"/>
      <w:marBottom w:val="0"/>
      <w:divBdr>
        <w:top w:val="none" w:sz="0" w:space="0" w:color="auto"/>
        <w:left w:val="none" w:sz="0" w:space="0" w:color="auto"/>
        <w:bottom w:val="none" w:sz="0" w:space="0" w:color="auto"/>
        <w:right w:val="none" w:sz="0" w:space="0" w:color="auto"/>
      </w:divBdr>
    </w:div>
    <w:div w:id="885409476">
      <w:bodyDiv w:val="1"/>
      <w:marLeft w:val="0"/>
      <w:marRight w:val="0"/>
      <w:marTop w:val="0"/>
      <w:marBottom w:val="0"/>
      <w:divBdr>
        <w:top w:val="none" w:sz="0" w:space="0" w:color="auto"/>
        <w:left w:val="none" w:sz="0" w:space="0" w:color="auto"/>
        <w:bottom w:val="none" w:sz="0" w:space="0" w:color="auto"/>
        <w:right w:val="none" w:sz="0" w:space="0" w:color="auto"/>
      </w:divBdr>
    </w:div>
    <w:div w:id="889078380">
      <w:bodyDiv w:val="1"/>
      <w:marLeft w:val="0"/>
      <w:marRight w:val="0"/>
      <w:marTop w:val="0"/>
      <w:marBottom w:val="0"/>
      <w:divBdr>
        <w:top w:val="none" w:sz="0" w:space="0" w:color="auto"/>
        <w:left w:val="none" w:sz="0" w:space="0" w:color="auto"/>
        <w:bottom w:val="none" w:sz="0" w:space="0" w:color="auto"/>
        <w:right w:val="none" w:sz="0" w:space="0" w:color="auto"/>
      </w:divBdr>
    </w:div>
    <w:div w:id="893934164">
      <w:bodyDiv w:val="1"/>
      <w:marLeft w:val="0"/>
      <w:marRight w:val="0"/>
      <w:marTop w:val="0"/>
      <w:marBottom w:val="0"/>
      <w:divBdr>
        <w:top w:val="none" w:sz="0" w:space="0" w:color="auto"/>
        <w:left w:val="none" w:sz="0" w:space="0" w:color="auto"/>
        <w:bottom w:val="none" w:sz="0" w:space="0" w:color="auto"/>
        <w:right w:val="none" w:sz="0" w:space="0" w:color="auto"/>
      </w:divBdr>
    </w:div>
    <w:div w:id="895943041">
      <w:bodyDiv w:val="1"/>
      <w:marLeft w:val="0"/>
      <w:marRight w:val="0"/>
      <w:marTop w:val="0"/>
      <w:marBottom w:val="0"/>
      <w:divBdr>
        <w:top w:val="none" w:sz="0" w:space="0" w:color="auto"/>
        <w:left w:val="none" w:sz="0" w:space="0" w:color="auto"/>
        <w:bottom w:val="none" w:sz="0" w:space="0" w:color="auto"/>
        <w:right w:val="none" w:sz="0" w:space="0" w:color="auto"/>
      </w:divBdr>
    </w:div>
    <w:div w:id="898634613">
      <w:bodyDiv w:val="1"/>
      <w:marLeft w:val="0"/>
      <w:marRight w:val="0"/>
      <w:marTop w:val="0"/>
      <w:marBottom w:val="0"/>
      <w:divBdr>
        <w:top w:val="none" w:sz="0" w:space="0" w:color="auto"/>
        <w:left w:val="none" w:sz="0" w:space="0" w:color="auto"/>
        <w:bottom w:val="none" w:sz="0" w:space="0" w:color="auto"/>
        <w:right w:val="none" w:sz="0" w:space="0" w:color="auto"/>
      </w:divBdr>
    </w:div>
    <w:div w:id="902570773">
      <w:bodyDiv w:val="1"/>
      <w:marLeft w:val="0"/>
      <w:marRight w:val="0"/>
      <w:marTop w:val="0"/>
      <w:marBottom w:val="0"/>
      <w:divBdr>
        <w:top w:val="none" w:sz="0" w:space="0" w:color="auto"/>
        <w:left w:val="none" w:sz="0" w:space="0" w:color="auto"/>
        <w:bottom w:val="none" w:sz="0" w:space="0" w:color="auto"/>
        <w:right w:val="none" w:sz="0" w:space="0" w:color="auto"/>
      </w:divBdr>
    </w:div>
    <w:div w:id="902640776">
      <w:bodyDiv w:val="1"/>
      <w:marLeft w:val="0"/>
      <w:marRight w:val="0"/>
      <w:marTop w:val="0"/>
      <w:marBottom w:val="0"/>
      <w:divBdr>
        <w:top w:val="none" w:sz="0" w:space="0" w:color="auto"/>
        <w:left w:val="none" w:sz="0" w:space="0" w:color="auto"/>
        <w:bottom w:val="none" w:sz="0" w:space="0" w:color="auto"/>
        <w:right w:val="none" w:sz="0" w:space="0" w:color="auto"/>
      </w:divBdr>
    </w:div>
    <w:div w:id="914558427">
      <w:bodyDiv w:val="1"/>
      <w:marLeft w:val="0"/>
      <w:marRight w:val="0"/>
      <w:marTop w:val="0"/>
      <w:marBottom w:val="0"/>
      <w:divBdr>
        <w:top w:val="none" w:sz="0" w:space="0" w:color="auto"/>
        <w:left w:val="none" w:sz="0" w:space="0" w:color="auto"/>
        <w:bottom w:val="none" w:sz="0" w:space="0" w:color="auto"/>
        <w:right w:val="none" w:sz="0" w:space="0" w:color="auto"/>
      </w:divBdr>
    </w:div>
    <w:div w:id="915088448">
      <w:bodyDiv w:val="1"/>
      <w:marLeft w:val="0"/>
      <w:marRight w:val="0"/>
      <w:marTop w:val="0"/>
      <w:marBottom w:val="0"/>
      <w:divBdr>
        <w:top w:val="none" w:sz="0" w:space="0" w:color="auto"/>
        <w:left w:val="none" w:sz="0" w:space="0" w:color="auto"/>
        <w:bottom w:val="none" w:sz="0" w:space="0" w:color="auto"/>
        <w:right w:val="none" w:sz="0" w:space="0" w:color="auto"/>
      </w:divBdr>
    </w:div>
    <w:div w:id="920142089">
      <w:bodyDiv w:val="1"/>
      <w:marLeft w:val="0"/>
      <w:marRight w:val="0"/>
      <w:marTop w:val="0"/>
      <w:marBottom w:val="0"/>
      <w:divBdr>
        <w:top w:val="none" w:sz="0" w:space="0" w:color="auto"/>
        <w:left w:val="none" w:sz="0" w:space="0" w:color="auto"/>
        <w:bottom w:val="none" w:sz="0" w:space="0" w:color="auto"/>
        <w:right w:val="none" w:sz="0" w:space="0" w:color="auto"/>
      </w:divBdr>
    </w:div>
    <w:div w:id="926580224">
      <w:bodyDiv w:val="1"/>
      <w:marLeft w:val="0"/>
      <w:marRight w:val="0"/>
      <w:marTop w:val="0"/>
      <w:marBottom w:val="0"/>
      <w:divBdr>
        <w:top w:val="none" w:sz="0" w:space="0" w:color="auto"/>
        <w:left w:val="none" w:sz="0" w:space="0" w:color="auto"/>
        <w:bottom w:val="none" w:sz="0" w:space="0" w:color="auto"/>
        <w:right w:val="none" w:sz="0" w:space="0" w:color="auto"/>
      </w:divBdr>
    </w:div>
    <w:div w:id="928193720">
      <w:bodyDiv w:val="1"/>
      <w:marLeft w:val="0"/>
      <w:marRight w:val="0"/>
      <w:marTop w:val="0"/>
      <w:marBottom w:val="0"/>
      <w:divBdr>
        <w:top w:val="none" w:sz="0" w:space="0" w:color="auto"/>
        <w:left w:val="none" w:sz="0" w:space="0" w:color="auto"/>
        <w:bottom w:val="none" w:sz="0" w:space="0" w:color="auto"/>
        <w:right w:val="none" w:sz="0" w:space="0" w:color="auto"/>
      </w:divBdr>
    </w:div>
    <w:div w:id="929703585">
      <w:bodyDiv w:val="1"/>
      <w:marLeft w:val="0"/>
      <w:marRight w:val="0"/>
      <w:marTop w:val="0"/>
      <w:marBottom w:val="0"/>
      <w:divBdr>
        <w:top w:val="none" w:sz="0" w:space="0" w:color="auto"/>
        <w:left w:val="none" w:sz="0" w:space="0" w:color="auto"/>
        <w:bottom w:val="none" w:sz="0" w:space="0" w:color="auto"/>
        <w:right w:val="none" w:sz="0" w:space="0" w:color="auto"/>
      </w:divBdr>
    </w:div>
    <w:div w:id="932587862">
      <w:bodyDiv w:val="1"/>
      <w:marLeft w:val="0"/>
      <w:marRight w:val="0"/>
      <w:marTop w:val="0"/>
      <w:marBottom w:val="0"/>
      <w:divBdr>
        <w:top w:val="none" w:sz="0" w:space="0" w:color="auto"/>
        <w:left w:val="none" w:sz="0" w:space="0" w:color="auto"/>
        <w:bottom w:val="none" w:sz="0" w:space="0" w:color="auto"/>
        <w:right w:val="none" w:sz="0" w:space="0" w:color="auto"/>
      </w:divBdr>
    </w:div>
    <w:div w:id="936017869">
      <w:bodyDiv w:val="1"/>
      <w:marLeft w:val="0"/>
      <w:marRight w:val="0"/>
      <w:marTop w:val="0"/>
      <w:marBottom w:val="0"/>
      <w:divBdr>
        <w:top w:val="none" w:sz="0" w:space="0" w:color="auto"/>
        <w:left w:val="none" w:sz="0" w:space="0" w:color="auto"/>
        <w:bottom w:val="none" w:sz="0" w:space="0" w:color="auto"/>
        <w:right w:val="none" w:sz="0" w:space="0" w:color="auto"/>
      </w:divBdr>
    </w:div>
    <w:div w:id="942228200">
      <w:bodyDiv w:val="1"/>
      <w:marLeft w:val="0"/>
      <w:marRight w:val="0"/>
      <w:marTop w:val="0"/>
      <w:marBottom w:val="0"/>
      <w:divBdr>
        <w:top w:val="none" w:sz="0" w:space="0" w:color="auto"/>
        <w:left w:val="none" w:sz="0" w:space="0" w:color="auto"/>
        <w:bottom w:val="none" w:sz="0" w:space="0" w:color="auto"/>
        <w:right w:val="none" w:sz="0" w:space="0" w:color="auto"/>
      </w:divBdr>
    </w:div>
    <w:div w:id="946277192">
      <w:bodyDiv w:val="1"/>
      <w:marLeft w:val="0"/>
      <w:marRight w:val="0"/>
      <w:marTop w:val="0"/>
      <w:marBottom w:val="0"/>
      <w:divBdr>
        <w:top w:val="none" w:sz="0" w:space="0" w:color="auto"/>
        <w:left w:val="none" w:sz="0" w:space="0" w:color="auto"/>
        <w:bottom w:val="none" w:sz="0" w:space="0" w:color="auto"/>
        <w:right w:val="none" w:sz="0" w:space="0" w:color="auto"/>
      </w:divBdr>
    </w:div>
    <w:div w:id="948899629">
      <w:bodyDiv w:val="1"/>
      <w:marLeft w:val="0"/>
      <w:marRight w:val="0"/>
      <w:marTop w:val="0"/>
      <w:marBottom w:val="0"/>
      <w:divBdr>
        <w:top w:val="none" w:sz="0" w:space="0" w:color="auto"/>
        <w:left w:val="none" w:sz="0" w:space="0" w:color="auto"/>
        <w:bottom w:val="none" w:sz="0" w:space="0" w:color="auto"/>
        <w:right w:val="none" w:sz="0" w:space="0" w:color="auto"/>
      </w:divBdr>
    </w:div>
    <w:div w:id="953555316">
      <w:bodyDiv w:val="1"/>
      <w:marLeft w:val="0"/>
      <w:marRight w:val="0"/>
      <w:marTop w:val="0"/>
      <w:marBottom w:val="0"/>
      <w:divBdr>
        <w:top w:val="none" w:sz="0" w:space="0" w:color="auto"/>
        <w:left w:val="none" w:sz="0" w:space="0" w:color="auto"/>
        <w:bottom w:val="none" w:sz="0" w:space="0" w:color="auto"/>
        <w:right w:val="none" w:sz="0" w:space="0" w:color="auto"/>
      </w:divBdr>
    </w:div>
    <w:div w:id="954022052">
      <w:bodyDiv w:val="1"/>
      <w:marLeft w:val="0"/>
      <w:marRight w:val="0"/>
      <w:marTop w:val="0"/>
      <w:marBottom w:val="0"/>
      <w:divBdr>
        <w:top w:val="none" w:sz="0" w:space="0" w:color="auto"/>
        <w:left w:val="none" w:sz="0" w:space="0" w:color="auto"/>
        <w:bottom w:val="none" w:sz="0" w:space="0" w:color="auto"/>
        <w:right w:val="none" w:sz="0" w:space="0" w:color="auto"/>
      </w:divBdr>
    </w:div>
    <w:div w:id="964383385">
      <w:bodyDiv w:val="1"/>
      <w:marLeft w:val="0"/>
      <w:marRight w:val="0"/>
      <w:marTop w:val="0"/>
      <w:marBottom w:val="0"/>
      <w:divBdr>
        <w:top w:val="none" w:sz="0" w:space="0" w:color="auto"/>
        <w:left w:val="none" w:sz="0" w:space="0" w:color="auto"/>
        <w:bottom w:val="none" w:sz="0" w:space="0" w:color="auto"/>
        <w:right w:val="none" w:sz="0" w:space="0" w:color="auto"/>
      </w:divBdr>
    </w:div>
    <w:div w:id="969089612">
      <w:bodyDiv w:val="1"/>
      <w:marLeft w:val="0"/>
      <w:marRight w:val="0"/>
      <w:marTop w:val="0"/>
      <w:marBottom w:val="0"/>
      <w:divBdr>
        <w:top w:val="none" w:sz="0" w:space="0" w:color="auto"/>
        <w:left w:val="none" w:sz="0" w:space="0" w:color="auto"/>
        <w:bottom w:val="none" w:sz="0" w:space="0" w:color="auto"/>
        <w:right w:val="none" w:sz="0" w:space="0" w:color="auto"/>
      </w:divBdr>
    </w:div>
    <w:div w:id="969898604">
      <w:bodyDiv w:val="1"/>
      <w:marLeft w:val="0"/>
      <w:marRight w:val="0"/>
      <w:marTop w:val="0"/>
      <w:marBottom w:val="0"/>
      <w:divBdr>
        <w:top w:val="none" w:sz="0" w:space="0" w:color="auto"/>
        <w:left w:val="none" w:sz="0" w:space="0" w:color="auto"/>
        <w:bottom w:val="none" w:sz="0" w:space="0" w:color="auto"/>
        <w:right w:val="none" w:sz="0" w:space="0" w:color="auto"/>
      </w:divBdr>
    </w:div>
    <w:div w:id="971011579">
      <w:bodyDiv w:val="1"/>
      <w:marLeft w:val="0"/>
      <w:marRight w:val="0"/>
      <w:marTop w:val="0"/>
      <w:marBottom w:val="0"/>
      <w:divBdr>
        <w:top w:val="none" w:sz="0" w:space="0" w:color="auto"/>
        <w:left w:val="none" w:sz="0" w:space="0" w:color="auto"/>
        <w:bottom w:val="none" w:sz="0" w:space="0" w:color="auto"/>
        <w:right w:val="none" w:sz="0" w:space="0" w:color="auto"/>
      </w:divBdr>
    </w:div>
    <w:div w:id="971860445">
      <w:bodyDiv w:val="1"/>
      <w:marLeft w:val="0"/>
      <w:marRight w:val="0"/>
      <w:marTop w:val="0"/>
      <w:marBottom w:val="0"/>
      <w:divBdr>
        <w:top w:val="none" w:sz="0" w:space="0" w:color="auto"/>
        <w:left w:val="none" w:sz="0" w:space="0" w:color="auto"/>
        <w:bottom w:val="none" w:sz="0" w:space="0" w:color="auto"/>
        <w:right w:val="none" w:sz="0" w:space="0" w:color="auto"/>
      </w:divBdr>
    </w:div>
    <w:div w:id="972637260">
      <w:bodyDiv w:val="1"/>
      <w:marLeft w:val="0"/>
      <w:marRight w:val="0"/>
      <w:marTop w:val="0"/>
      <w:marBottom w:val="0"/>
      <w:divBdr>
        <w:top w:val="none" w:sz="0" w:space="0" w:color="auto"/>
        <w:left w:val="none" w:sz="0" w:space="0" w:color="auto"/>
        <w:bottom w:val="none" w:sz="0" w:space="0" w:color="auto"/>
        <w:right w:val="none" w:sz="0" w:space="0" w:color="auto"/>
      </w:divBdr>
    </w:div>
    <w:div w:id="973367840">
      <w:bodyDiv w:val="1"/>
      <w:marLeft w:val="0"/>
      <w:marRight w:val="0"/>
      <w:marTop w:val="0"/>
      <w:marBottom w:val="0"/>
      <w:divBdr>
        <w:top w:val="none" w:sz="0" w:space="0" w:color="auto"/>
        <w:left w:val="none" w:sz="0" w:space="0" w:color="auto"/>
        <w:bottom w:val="none" w:sz="0" w:space="0" w:color="auto"/>
        <w:right w:val="none" w:sz="0" w:space="0" w:color="auto"/>
      </w:divBdr>
    </w:div>
    <w:div w:id="978798961">
      <w:bodyDiv w:val="1"/>
      <w:marLeft w:val="0"/>
      <w:marRight w:val="0"/>
      <w:marTop w:val="0"/>
      <w:marBottom w:val="0"/>
      <w:divBdr>
        <w:top w:val="none" w:sz="0" w:space="0" w:color="auto"/>
        <w:left w:val="none" w:sz="0" w:space="0" w:color="auto"/>
        <w:bottom w:val="none" w:sz="0" w:space="0" w:color="auto"/>
        <w:right w:val="none" w:sz="0" w:space="0" w:color="auto"/>
      </w:divBdr>
    </w:div>
    <w:div w:id="980962724">
      <w:bodyDiv w:val="1"/>
      <w:marLeft w:val="0"/>
      <w:marRight w:val="0"/>
      <w:marTop w:val="0"/>
      <w:marBottom w:val="0"/>
      <w:divBdr>
        <w:top w:val="none" w:sz="0" w:space="0" w:color="auto"/>
        <w:left w:val="none" w:sz="0" w:space="0" w:color="auto"/>
        <w:bottom w:val="none" w:sz="0" w:space="0" w:color="auto"/>
        <w:right w:val="none" w:sz="0" w:space="0" w:color="auto"/>
      </w:divBdr>
    </w:div>
    <w:div w:id="981618825">
      <w:bodyDiv w:val="1"/>
      <w:marLeft w:val="0"/>
      <w:marRight w:val="0"/>
      <w:marTop w:val="0"/>
      <w:marBottom w:val="0"/>
      <w:divBdr>
        <w:top w:val="none" w:sz="0" w:space="0" w:color="auto"/>
        <w:left w:val="none" w:sz="0" w:space="0" w:color="auto"/>
        <w:bottom w:val="none" w:sz="0" w:space="0" w:color="auto"/>
        <w:right w:val="none" w:sz="0" w:space="0" w:color="auto"/>
      </w:divBdr>
    </w:div>
    <w:div w:id="986935357">
      <w:bodyDiv w:val="1"/>
      <w:marLeft w:val="0"/>
      <w:marRight w:val="0"/>
      <w:marTop w:val="0"/>
      <w:marBottom w:val="0"/>
      <w:divBdr>
        <w:top w:val="none" w:sz="0" w:space="0" w:color="auto"/>
        <w:left w:val="none" w:sz="0" w:space="0" w:color="auto"/>
        <w:bottom w:val="none" w:sz="0" w:space="0" w:color="auto"/>
        <w:right w:val="none" w:sz="0" w:space="0" w:color="auto"/>
      </w:divBdr>
    </w:div>
    <w:div w:id="989482144">
      <w:bodyDiv w:val="1"/>
      <w:marLeft w:val="0"/>
      <w:marRight w:val="0"/>
      <w:marTop w:val="0"/>
      <w:marBottom w:val="0"/>
      <w:divBdr>
        <w:top w:val="none" w:sz="0" w:space="0" w:color="auto"/>
        <w:left w:val="none" w:sz="0" w:space="0" w:color="auto"/>
        <w:bottom w:val="none" w:sz="0" w:space="0" w:color="auto"/>
        <w:right w:val="none" w:sz="0" w:space="0" w:color="auto"/>
      </w:divBdr>
    </w:div>
    <w:div w:id="993265420">
      <w:bodyDiv w:val="1"/>
      <w:marLeft w:val="0"/>
      <w:marRight w:val="0"/>
      <w:marTop w:val="0"/>
      <w:marBottom w:val="0"/>
      <w:divBdr>
        <w:top w:val="none" w:sz="0" w:space="0" w:color="auto"/>
        <w:left w:val="none" w:sz="0" w:space="0" w:color="auto"/>
        <w:bottom w:val="none" w:sz="0" w:space="0" w:color="auto"/>
        <w:right w:val="none" w:sz="0" w:space="0" w:color="auto"/>
      </w:divBdr>
    </w:div>
    <w:div w:id="995691657">
      <w:bodyDiv w:val="1"/>
      <w:marLeft w:val="0"/>
      <w:marRight w:val="0"/>
      <w:marTop w:val="0"/>
      <w:marBottom w:val="0"/>
      <w:divBdr>
        <w:top w:val="none" w:sz="0" w:space="0" w:color="auto"/>
        <w:left w:val="none" w:sz="0" w:space="0" w:color="auto"/>
        <w:bottom w:val="none" w:sz="0" w:space="0" w:color="auto"/>
        <w:right w:val="none" w:sz="0" w:space="0" w:color="auto"/>
      </w:divBdr>
    </w:div>
    <w:div w:id="996804404">
      <w:bodyDiv w:val="1"/>
      <w:marLeft w:val="0"/>
      <w:marRight w:val="0"/>
      <w:marTop w:val="0"/>
      <w:marBottom w:val="0"/>
      <w:divBdr>
        <w:top w:val="none" w:sz="0" w:space="0" w:color="auto"/>
        <w:left w:val="none" w:sz="0" w:space="0" w:color="auto"/>
        <w:bottom w:val="none" w:sz="0" w:space="0" w:color="auto"/>
        <w:right w:val="none" w:sz="0" w:space="0" w:color="auto"/>
      </w:divBdr>
    </w:div>
    <w:div w:id="1000278030">
      <w:bodyDiv w:val="1"/>
      <w:marLeft w:val="0"/>
      <w:marRight w:val="0"/>
      <w:marTop w:val="0"/>
      <w:marBottom w:val="0"/>
      <w:divBdr>
        <w:top w:val="none" w:sz="0" w:space="0" w:color="auto"/>
        <w:left w:val="none" w:sz="0" w:space="0" w:color="auto"/>
        <w:bottom w:val="none" w:sz="0" w:space="0" w:color="auto"/>
        <w:right w:val="none" w:sz="0" w:space="0" w:color="auto"/>
      </w:divBdr>
    </w:div>
    <w:div w:id="1002701139">
      <w:bodyDiv w:val="1"/>
      <w:marLeft w:val="0"/>
      <w:marRight w:val="0"/>
      <w:marTop w:val="0"/>
      <w:marBottom w:val="0"/>
      <w:divBdr>
        <w:top w:val="none" w:sz="0" w:space="0" w:color="auto"/>
        <w:left w:val="none" w:sz="0" w:space="0" w:color="auto"/>
        <w:bottom w:val="none" w:sz="0" w:space="0" w:color="auto"/>
        <w:right w:val="none" w:sz="0" w:space="0" w:color="auto"/>
      </w:divBdr>
    </w:div>
    <w:div w:id="1004478634">
      <w:bodyDiv w:val="1"/>
      <w:marLeft w:val="0"/>
      <w:marRight w:val="0"/>
      <w:marTop w:val="0"/>
      <w:marBottom w:val="0"/>
      <w:divBdr>
        <w:top w:val="none" w:sz="0" w:space="0" w:color="auto"/>
        <w:left w:val="none" w:sz="0" w:space="0" w:color="auto"/>
        <w:bottom w:val="none" w:sz="0" w:space="0" w:color="auto"/>
        <w:right w:val="none" w:sz="0" w:space="0" w:color="auto"/>
      </w:divBdr>
    </w:div>
    <w:div w:id="1008867218">
      <w:bodyDiv w:val="1"/>
      <w:marLeft w:val="0"/>
      <w:marRight w:val="0"/>
      <w:marTop w:val="0"/>
      <w:marBottom w:val="0"/>
      <w:divBdr>
        <w:top w:val="none" w:sz="0" w:space="0" w:color="auto"/>
        <w:left w:val="none" w:sz="0" w:space="0" w:color="auto"/>
        <w:bottom w:val="none" w:sz="0" w:space="0" w:color="auto"/>
        <w:right w:val="none" w:sz="0" w:space="0" w:color="auto"/>
      </w:divBdr>
    </w:div>
    <w:div w:id="1013533637">
      <w:bodyDiv w:val="1"/>
      <w:marLeft w:val="0"/>
      <w:marRight w:val="0"/>
      <w:marTop w:val="0"/>
      <w:marBottom w:val="0"/>
      <w:divBdr>
        <w:top w:val="none" w:sz="0" w:space="0" w:color="auto"/>
        <w:left w:val="none" w:sz="0" w:space="0" w:color="auto"/>
        <w:bottom w:val="none" w:sz="0" w:space="0" w:color="auto"/>
        <w:right w:val="none" w:sz="0" w:space="0" w:color="auto"/>
      </w:divBdr>
    </w:div>
    <w:div w:id="1021397922">
      <w:bodyDiv w:val="1"/>
      <w:marLeft w:val="0"/>
      <w:marRight w:val="0"/>
      <w:marTop w:val="0"/>
      <w:marBottom w:val="0"/>
      <w:divBdr>
        <w:top w:val="none" w:sz="0" w:space="0" w:color="auto"/>
        <w:left w:val="none" w:sz="0" w:space="0" w:color="auto"/>
        <w:bottom w:val="none" w:sz="0" w:space="0" w:color="auto"/>
        <w:right w:val="none" w:sz="0" w:space="0" w:color="auto"/>
      </w:divBdr>
    </w:div>
    <w:div w:id="1024476289">
      <w:bodyDiv w:val="1"/>
      <w:marLeft w:val="0"/>
      <w:marRight w:val="0"/>
      <w:marTop w:val="0"/>
      <w:marBottom w:val="0"/>
      <w:divBdr>
        <w:top w:val="none" w:sz="0" w:space="0" w:color="auto"/>
        <w:left w:val="none" w:sz="0" w:space="0" w:color="auto"/>
        <w:bottom w:val="none" w:sz="0" w:space="0" w:color="auto"/>
        <w:right w:val="none" w:sz="0" w:space="0" w:color="auto"/>
      </w:divBdr>
    </w:div>
    <w:div w:id="1025904365">
      <w:bodyDiv w:val="1"/>
      <w:marLeft w:val="0"/>
      <w:marRight w:val="0"/>
      <w:marTop w:val="0"/>
      <w:marBottom w:val="0"/>
      <w:divBdr>
        <w:top w:val="none" w:sz="0" w:space="0" w:color="auto"/>
        <w:left w:val="none" w:sz="0" w:space="0" w:color="auto"/>
        <w:bottom w:val="none" w:sz="0" w:space="0" w:color="auto"/>
        <w:right w:val="none" w:sz="0" w:space="0" w:color="auto"/>
      </w:divBdr>
    </w:div>
    <w:div w:id="1027564528">
      <w:bodyDiv w:val="1"/>
      <w:marLeft w:val="0"/>
      <w:marRight w:val="0"/>
      <w:marTop w:val="0"/>
      <w:marBottom w:val="0"/>
      <w:divBdr>
        <w:top w:val="none" w:sz="0" w:space="0" w:color="auto"/>
        <w:left w:val="none" w:sz="0" w:space="0" w:color="auto"/>
        <w:bottom w:val="none" w:sz="0" w:space="0" w:color="auto"/>
        <w:right w:val="none" w:sz="0" w:space="0" w:color="auto"/>
      </w:divBdr>
    </w:div>
    <w:div w:id="1028603881">
      <w:bodyDiv w:val="1"/>
      <w:marLeft w:val="0"/>
      <w:marRight w:val="0"/>
      <w:marTop w:val="0"/>
      <w:marBottom w:val="0"/>
      <w:divBdr>
        <w:top w:val="none" w:sz="0" w:space="0" w:color="auto"/>
        <w:left w:val="none" w:sz="0" w:space="0" w:color="auto"/>
        <w:bottom w:val="none" w:sz="0" w:space="0" w:color="auto"/>
        <w:right w:val="none" w:sz="0" w:space="0" w:color="auto"/>
      </w:divBdr>
    </w:div>
    <w:div w:id="1031302335">
      <w:bodyDiv w:val="1"/>
      <w:marLeft w:val="0"/>
      <w:marRight w:val="0"/>
      <w:marTop w:val="0"/>
      <w:marBottom w:val="0"/>
      <w:divBdr>
        <w:top w:val="none" w:sz="0" w:space="0" w:color="auto"/>
        <w:left w:val="none" w:sz="0" w:space="0" w:color="auto"/>
        <w:bottom w:val="none" w:sz="0" w:space="0" w:color="auto"/>
        <w:right w:val="none" w:sz="0" w:space="0" w:color="auto"/>
      </w:divBdr>
    </w:div>
    <w:div w:id="1033653286">
      <w:bodyDiv w:val="1"/>
      <w:marLeft w:val="0"/>
      <w:marRight w:val="0"/>
      <w:marTop w:val="0"/>
      <w:marBottom w:val="0"/>
      <w:divBdr>
        <w:top w:val="none" w:sz="0" w:space="0" w:color="auto"/>
        <w:left w:val="none" w:sz="0" w:space="0" w:color="auto"/>
        <w:bottom w:val="none" w:sz="0" w:space="0" w:color="auto"/>
        <w:right w:val="none" w:sz="0" w:space="0" w:color="auto"/>
      </w:divBdr>
    </w:div>
    <w:div w:id="1038317682">
      <w:bodyDiv w:val="1"/>
      <w:marLeft w:val="0"/>
      <w:marRight w:val="0"/>
      <w:marTop w:val="0"/>
      <w:marBottom w:val="0"/>
      <w:divBdr>
        <w:top w:val="none" w:sz="0" w:space="0" w:color="auto"/>
        <w:left w:val="none" w:sz="0" w:space="0" w:color="auto"/>
        <w:bottom w:val="none" w:sz="0" w:space="0" w:color="auto"/>
        <w:right w:val="none" w:sz="0" w:space="0" w:color="auto"/>
      </w:divBdr>
    </w:div>
    <w:div w:id="1038428410">
      <w:bodyDiv w:val="1"/>
      <w:marLeft w:val="0"/>
      <w:marRight w:val="0"/>
      <w:marTop w:val="0"/>
      <w:marBottom w:val="0"/>
      <w:divBdr>
        <w:top w:val="none" w:sz="0" w:space="0" w:color="auto"/>
        <w:left w:val="none" w:sz="0" w:space="0" w:color="auto"/>
        <w:bottom w:val="none" w:sz="0" w:space="0" w:color="auto"/>
        <w:right w:val="none" w:sz="0" w:space="0" w:color="auto"/>
      </w:divBdr>
    </w:div>
    <w:div w:id="1040587811">
      <w:bodyDiv w:val="1"/>
      <w:marLeft w:val="0"/>
      <w:marRight w:val="0"/>
      <w:marTop w:val="0"/>
      <w:marBottom w:val="0"/>
      <w:divBdr>
        <w:top w:val="none" w:sz="0" w:space="0" w:color="auto"/>
        <w:left w:val="none" w:sz="0" w:space="0" w:color="auto"/>
        <w:bottom w:val="none" w:sz="0" w:space="0" w:color="auto"/>
        <w:right w:val="none" w:sz="0" w:space="0" w:color="auto"/>
      </w:divBdr>
    </w:div>
    <w:div w:id="1043404847">
      <w:bodyDiv w:val="1"/>
      <w:marLeft w:val="0"/>
      <w:marRight w:val="0"/>
      <w:marTop w:val="0"/>
      <w:marBottom w:val="0"/>
      <w:divBdr>
        <w:top w:val="none" w:sz="0" w:space="0" w:color="auto"/>
        <w:left w:val="none" w:sz="0" w:space="0" w:color="auto"/>
        <w:bottom w:val="none" w:sz="0" w:space="0" w:color="auto"/>
        <w:right w:val="none" w:sz="0" w:space="0" w:color="auto"/>
      </w:divBdr>
    </w:div>
    <w:div w:id="1046636228">
      <w:bodyDiv w:val="1"/>
      <w:marLeft w:val="0"/>
      <w:marRight w:val="0"/>
      <w:marTop w:val="0"/>
      <w:marBottom w:val="0"/>
      <w:divBdr>
        <w:top w:val="none" w:sz="0" w:space="0" w:color="auto"/>
        <w:left w:val="none" w:sz="0" w:space="0" w:color="auto"/>
        <w:bottom w:val="none" w:sz="0" w:space="0" w:color="auto"/>
        <w:right w:val="none" w:sz="0" w:space="0" w:color="auto"/>
      </w:divBdr>
    </w:div>
    <w:div w:id="1047952031">
      <w:bodyDiv w:val="1"/>
      <w:marLeft w:val="0"/>
      <w:marRight w:val="0"/>
      <w:marTop w:val="0"/>
      <w:marBottom w:val="0"/>
      <w:divBdr>
        <w:top w:val="none" w:sz="0" w:space="0" w:color="auto"/>
        <w:left w:val="none" w:sz="0" w:space="0" w:color="auto"/>
        <w:bottom w:val="none" w:sz="0" w:space="0" w:color="auto"/>
        <w:right w:val="none" w:sz="0" w:space="0" w:color="auto"/>
      </w:divBdr>
    </w:div>
    <w:div w:id="1054622271">
      <w:bodyDiv w:val="1"/>
      <w:marLeft w:val="0"/>
      <w:marRight w:val="0"/>
      <w:marTop w:val="0"/>
      <w:marBottom w:val="0"/>
      <w:divBdr>
        <w:top w:val="none" w:sz="0" w:space="0" w:color="auto"/>
        <w:left w:val="none" w:sz="0" w:space="0" w:color="auto"/>
        <w:bottom w:val="none" w:sz="0" w:space="0" w:color="auto"/>
        <w:right w:val="none" w:sz="0" w:space="0" w:color="auto"/>
      </w:divBdr>
    </w:div>
    <w:div w:id="1055083941">
      <w:bodyDiv w:val="1"/>
      <w:marLeft w:val="0"/>
      <w:marRight w:val="0"/>
      <w:marTop w:val="0"/>
      <w:marBottom w:val="0"/>
      <w:divBdr>
        <w:top w:val="none" w:sz="0" w:space="0" w:color="auto"/>
        <w:left w:val="none" w:sz="0" w:space="0" w:color="auto"/>
        <w:bottom w:val="none" w:sz="0" w:space="0" w:color="auto"/>
        <w:right w:val="none" w:sz="0" w:space="0" w:color="auto"/>
      </w:divBdr>
    </w:div>
    <w:div w:id="1057390112">
      <w:bodyDiv w:val="1"/>
      <w:marLeft w:val="0"/>
      <w:marRight w:val="0"/>
      <w:marTop w:val="0"/>
      <w:marBottom w:val="0"/>
      <w:divBdr>
        <w:top w:val="none" w:sz="0" w:space="0" w:color="auto"/>
        <w:left w:val="none" w:sz="0" w:space="0" w:color="auto"/>
        <w:bottom w:val="none" w:sz="0" w:space="0" w:color="auto"/>
        <w:right w:val="none" w:sz="0" w:space="0" w:color="auto"/>
      </w:divBdr>
    </w:div>
    <w:div w:id="1060053040">
      <w:bodyDiv w:val="1"/>
      <w:marLeft w:val="0"/>
      <w:marRight w:val="0"/>
      <w:marTop w:val="0"/>
      <w:marBottom w:val="0"/>
      <w:divBdr>
        <w:top w:val="none" w:sz="0" w:space="0" w:color="auto"/>
        <w:left w:val="none" w:sz="0" w:space="0" w:color="auto"/>
        <w:bottom w:val="none" w:sz="0" w:space="0" w:color="auto"/>
        <w:right w:val="none" w:sz="0" w:space="0" w:color="auto"/>
      </w:divBdr>
    </w:div>
    <w:div w:id="1061949655">
      <w:bodyDiv w:val="1"/>
      <w:marLeft w:val="0"/>
      <w:marRight w:val="0"/>
      <w:marTop w:val="0"/>
      <w:marBottom w:val="0"/>
      <w:divBdr>
        <w:top w:val="none" w:sz="0" w:space="0" w:color="auto"/>
        <w:left w:val="none" w:sz="0" w:space="0" w:color="auto"/>
        <w:bottom w:val="none" w:sz="0" w:space="0" w:color="auto"/>
        <w:right w:val="none" w:sz="0" w:space="0" w:color="auto"/>
      </w:divBdr>
    </w:div>
    <w:div w:id="1064527761">
      <w:bodyDiv w:val="1"/>
      <w:marLeft w:val="0"/>
      <w:marRight w:val="0"/>
      <w:marTop w:val="0"/>
      <w:marBottom w:val="0"/>
      <w:divBdr>
        <w:top w:val="none" w:sz="0" w:space="0" w:color="auto"/>
        <w:left w:val="none" w:sz="0" w:space="0" w:color="auto"/>
        <w:bottom w:val="none" w:sz="0" w:space="0" w:color="auto"/>
        <w:right w:val="none" w:sz="0" w:space="0" w:color="auto"/>
      </w:divBdr>
    </w:div>
    <w:div w:id="1066757707">
      <w:bodyDiv w:val="1"/>
      <w:marLeft w:val="0"/>
      <w:marRight w:val="0"/>
      <w:marTop w:val="0"/>
      <w:marBottom w:val="0"/>
      <w:divBdr>
        <w:top w:val="none" w:sz="0" w:space="0" w:color="auto"/>
        <w:left w:val="none" w:sz="0" w:space="0" w:color="auto"/>
        <w:bottom w:val="none" w:sz="0" w:space="0" w:color="auto"/>
        <w:right w:val="none" w:sz="0" w:space="0" w:color="auto"/>
      </w:divBdr>
    </w:div>
    <w:div w:id="1068915856">
      <w:bodyDiv w:val="1"/>
      <w:marLeft w:val="0"/>
      <w:marRight w:val="0"/>
      <w:marTop w:val="0"/>
      <w:marBottom w:val="0"/>
      <w:divBdr>
        <w:top w:val="none" w:sz="0" w:space="0" w:color="auto"/>
        <w:left w:val="none" w:sz="0" w:space="0" w:color="auto"/>
        <w:bottom w:val="none" w:sz="0" w:space="0" w:color="auto"/>
        <w:right w:val="none" w:sz="0" w:space="0" w:color="auto"/>
      </w:divBdr>
    </w:div>
    <w:div w:id="1070080264">
      <w:bodyDiv w:val="1"/>
      <w:marLeft w:val="0"/>
      <w:marRight w:val="0"/>
      <w:marTop w:val="0"/>
      <w:marBottom w:val="0"/>
      <w:divBdr>
        <w:top w:val="none" w:sz="0" w:space="0" w:color="auto"/>
        <w:left w:val="none" w:sz="0" w:space="0" w:color="auto"/>
        <w:bottom w:val="none" w:sz="0" w:space="0" w:color="auto"/>
        <w:right w:val="none" w:sz="0" w:space="0" w:color="auto"/>
      </w:divBdr>
    </w:div>
    <w:div w:id="1070541411">
      <w:bodyDiv w:val="1"/>
      <w:marLeft w:val="0"/>
      <w:marRight w:val="0"/>
      <w:marTop w:val="0"/>
      <w:marBottom w:val="0"/>
      <w:divBdr>
        <w:top w:val="none" w:sz="0" w:space="0" w:color="auto"/>
        <w:left w:val="none" w:sz="0" w:space="0" w:color="auto"/>
        <w:bottom w:val="none" w:sz="0" w:space="0" w:color="auto"/>
        <w:right w:val="none" w:sz="0" w:space="0" w:color="auto"/>
      </w:divBdr>
    </w:div>
    <w:div w:id="1073504247">
      <w:bodyDiv w:val="1"/>
      <w:marLeft w:val="0"/>
      <w:marRight w:val="0"/>
      <w:marTop w:val="0"/>
      <w:marBottom w:val="0"/>
      <w:divBdr>
        <w:top w:val="none" w:sz="0" w:space="0" w:color="auto"/>
        <w:left w:val="none" w:sz="0" w:space="0" w:color="auto"/>
        <w:bottom w:val="none" w:sz="0" w:space="0" w:color="auto"/>
        <w:right w:val="none" w:sz="0" w:space="0" w:color="auto"/>
      </w:divBdr>
    </w:div>
    <w:div w:id="1076628164">
      <w:bodyDiv w:val="1"/>
      <w:marLeft w:val="0"/>
      <w:marRight w:val="0"/>
      <w:marTop w:val="0"/>
      <w:marBottom w:val="0"/>
      <w:divBdr>
        <w:top w:val="none" w:sz="0" w:space="0" w:color="auto"/>
        <w:left w:val="none" w:sz="0" w:space="0" w:color="auto"/>
        <w:bottom w:val="none" w:sz="0" w:space="0" w:color="auto"/>
        <w:right w:val="none" w:sz="0" w:space="0" w:color="auto"/>
      </w:divBdr>
    </w:div>
    <w:div w:id="1077284617">
      <w:bodyDiv w:val="1"/>
      <w:marLeft w:val="0"/>
      <w:marRight w:val="0"/>
      <w:marTop w:val="0"/>
      <w:marBottom w:val="0"/>
      <w:divBdr>
        <w:top w:val="none" w:sz="0" w:space="0" w:color="auto"/>
        <w:left w:val="none" w:sz="0" w:space="0" w:color="auto"/>
        <w:bottom w:val="none" w:sz="0" w:space="0" w:color="auto"/>
        <w:right w:val="none" w:sz="0" w:space="0" w:color="auto"/>
      </w:divBdr>
    </w:div>
    <w:div w:id="1079331631">
      <w:bodyDiv w:val="1"/>
      <w:marLeft w:val="0"/>
      <w:marRight w:val="0"/>
      <w:marTop w:val="0"/>
      <w:marBottom w:val="0"/>
      <w:divBdr>
        <w:top w:val="none" w:sz="0" w:space="0" w:color="auto"/>
        <w:left w:val="none" w:sz="0" w:space="0" w:color="auto"/>
        <w:bottom w:val="none" w:sz="0" w:space="0" w:color="auto"/>
        <w:right w:val="none" w:sz="0" w:space="0" w:color="auto"/>
      </w:divBdr>
    </w:div>
    <w:div w:id="1082339451">
      <w:bodyDiv w:val="1"/>
      <w:marLeft w:val="0"/>
      <w:marRight w:val="0"/>
      <w:marTop w:val="0"/>
      <w:marBottom w:val="0"/>
      <w:divBdr>
        <w:top w:val="none" w:sz="0" w:space="0" w:color="auto"/>
        <w:left w:val="none" w:sz="0" w:space="0" w:color="auto"/>
        <w:bottom w:val="none" w:sz="0" w:space="0" w:color="auto"/>
        <w:right w:val="none" w:sz="0" w:space="0" w:color="auto"/>
      </w:divBdr>
    </w:div>
    <w:div w:id="1083841830">
      <w:bodyDiv w:val="1"/>
      <w:marLeft w:val="0"/>
      <w:marRight w:val="0"/>
      <w:marTop w:val="0"/>
      <w:marBottom w:val="0"/>
      <w:divBdr>
        <w:top w:val="none" w:sz="0" w:space="0" w:color="auto"/>
        <w:left w:val="none" w:sz="0" w:space="0" w:color="auto"/>
        <w:bottom w:val="none" w:sz="0" w:space="0" w:color="auto"/>
        <w:right w:val="none" w:sz="0" w:space="0" w:color="auto"/>
      </w:divBdr>
    </w:div>
    <w:div w:id="1087193488">
      <w:bodyDiv w:val="1"/>
      <w:marLeft w:val="0"/>
      <w:marRight w:val="0"/>
      <w:marTop w:val="0"/>
      <w:marBottom w:val="0"/>
      <w:divBdr>
        <w:top w:val="none" w:sz="0" w:space="0" w:color="auto"/>
        <w:left w:val="none" w:sz="0" w:space="0" w:color="auto"/>
        <w:bottom w:val="none" w:sz="0" w:space="0" w:color="auto"/>
        <w:right w:val="none" w:sz="0" w:space="0" w:color="auto"/>
      </w:divBdr>
    </w:div>
    <w:div w:id="1090851617">
      <w:bodyDiv w:val="1"/>
      <w:marLeft w:val="0"/>
      <w:marRight w:val="0"/>
      <w:marTop w:val="0"/>
      <w:marBottom w:val="0"/>
      <w:divBdr>
        <w:top w:val="none" w:sz="0" w:space="0" w:color="auto"/>
        <w:left w:val="none" w:sz="0" w:space="0" w:color="auto"/>
        <w:bottom w:val="none" w:sz="0" w:space="0" w:color="auto"/>
        <w:right w:val="none" w:sz="0" w:space="0" w:color="auto"/>
      </w:divBdr>
    </w:div>
    <w:div w:id="1093163029">
      <w:bodyDiv w:val="1"/>
      <w:marLeft w:val="0"/>
      <w:marRight w:val="0"/>
      <w:marTop w:val="0"/>
      <w:marBottom w:val="0"/>
      <w:divBdr>
        <w:top w:val="none" w:sz="0" w:space="0" w:color="auto"/>
        <w:left w:val="none" w:sz="0" w:space="0" w:color="auto"/>
        <w:bottom w:val="none" w:sz="0" w:space="0" w:color="auto"/>
        <w:right w:val="none" w:sz="0" w:space="0" w:color="auto"/>
      </w:divBdr>
    </w:div>
    <w:div w:id="1093547342">
      <w:bodyDiv w:val="1"/>
      <w:marLeft w:val="0"/>
      <w:marRight w:val="0"/>
      <w:marTop w:val="0"/>
      <w:marBottom w:val="0"/>
      <w:divBdr>
        <w:top w:val="none" w:sz="0" w:space="0" w:color="auto"/>
        <w:left w:val="none" w:sz="0" w:space="0" w:color="auto"/>
        <w:bottom w:val="none" w:sz="0" w:space="0" w:color="auto"/>
        <w:right w:val="none" w:sz="0" w:space="0" w:color="auto"/>
      </w:divBdr>
    </w:div>
    <w:div w:id="1094594453">
      <w:bodyDiv w:val="1"/>
      <w:marLeft w:val="0"/>
      <w:marRight w:val="0"/>
      <w:marTop w:val="0"/>
      <w:marBottom w:val="0"/>
      <w:divBdr>
        <w:top w:val="none" w:sz="0" w:space="0" w:color="auto"/>
        <w:left w:val="none" w:sz="0" w:space="0" w:color="auto"/>
        <w:bottom w:val="none" w:sz="0" w:space="0" w:color="auto"/>
        <w:right w:val="none" w:sz="0" w:space="0" w:color="auto"/>
      </w:divBdr>
    </w:div>
    <w:div w:id="1100445343">
      <w:bodyDiv w:val="1"/>
      <w:marLeft w:val="0"/>
      <w:marRight w:val="0"/>
      <w:marTop w:val="0"/>
      <w:marBottom w:val="0"/>
      <w:divBdr>
        <w:top w:val="none" w:sz="0" w:space="0" w:color="auto"/>
        <w:left w:val="none" w:sz="0" w:space="0" w:color="auto"/>
        <w:bottom w:val="none" w:sz="0" w:space="0" w:color="auto"/>
        <w:right w:val="none" w:sz="0" w:space="0" w:color="auto"/>
      </w:divBdr>
    </w:div>
    <w:div w:id="1102143165">
      <w:bodyDiv w:val="1"/>
      <w:marLeft w:val="0"/>
      <w:marRight w:val="0"/>
      <w:marTop w:val="0"/>
      <w:marBottom w:val="0"/>
      <w:divBdr>
        <w:top w:val="none" w:sz="0" w:space="0" w:color="auto"/>
        <w:left w:val="none" w:sz="0" w:space="0" w:color="auto"/>
        <w:bottom w:val="none" w:sz="0" w:space="0" w:color="auto"/>
        <w:right w:val="none" w:sz="0" w:space="0" w:color="auto"/>
      </w:divBdr>
    </w:div>
    <w:div w:id="1102409440">
      <w:bodyDiv w:val="1"/>
      <w:marLeft w:val="0"/>
      <w:marRight w:val="0"/>
      <w:marTop w:val="0"/>
      <w:marBottom w:val="0"/>
      <w:divBdr>
        <w:top w:val="none" w:sz="0" w:space="0" w:color="auto"/>
        <w:left w:val="none" w:sz="0" w:space="0" w:color="auto"/>
        <w:bottom w:val="none" w:sz="0" w:space="0" w:color="auto"/>
        <w:right w:val="none" w:sz="0" w:space="0" w:color="auto"/>
      </w:divBdr>
    </w:div>
    <w:div w:id="1109357576">
      <w:bodyDiv w:val="1"/>
      <w:marLeft w:val="0"/>
      <w:marRight w:val="0"/>
      <w:marTop w:val="0"/>
      <w:marBottom w:val="0"/>
      <w:divBdr>
        <w:top w:val="none" w:sz="0" w:space="0" w:color="auto"/>
        <w:left w:val="none" w:sz="0" w:space="0" w:color="auto"/>
        <w:bottom w:val="none" w:sz="0" w:space="0" w:color="auto"/>
        <w:right w:val="none" w:sz="0" w:space="0" w:color="auto"/>
      </w:divBdr>
    </w:div>
    <w:div w:id="1109544866">
      <w:bodyDiv w:val="1"/>
      <w:marLeft w:val="0"/>
      <w:marRight w:val="0"/>
      <w:marTop w:val="0"/>
      <w:marBottom w:val="0"/>
      <w:divBdr>
        <w:top w:val="none" w:sz="0" w:space="0" w:color="auto"/>
        <w:left w:val="none" w:sz="0" w:space="0" w:color="auto"/>
        <w:bottom w:val="none" w:sz="0" w:space="0" w:color="auto"/>
        <w:right w:val="none" w:sz="0" w:space="0" w:color="auto"/>
      </w:divBdr>
    </w:div>
    <w:div w:id="1109661864">
      <w:bodyDiv w:val="1"/>
      <w:marLeft w:val="0"/>
      <w:marRight w:val="0"/>
      <w:marTop w:val="0"/>
      <w:marBottom w:val="0"/>
      <w:divBdr>
        <w:top w:val="none" w:sz="0" w:space="0" w:color="auto"/>
        <w:left w:val="none" w:sz="0" w:space="0" w:color="auto"/>
        <w:bottom w:val="none" w:sz="0" w:space="0" w:color="auto"/>
        <w:right w:val="none" w:sz="0" w:space="0" w:color="auto"/>
      </w:divBdr>
    </w:div>
    <w:div w:id="1110200739">
      <w:bodyDiv w:val="1"/>
      <w:marLeft w:val="0"/>
      <w:marRight w:val="0"/>
      <w:marTop w:val="0"/>
      <w:marBottom w:val="0"/>
      <w:divBdr>
        <w:top w:val="none" w:sz="0" w:space="0" w:color="auto"/>
        <w:left w:val="none" w:sz="0" w:space="0" w:color="auto"/>
        <w:bottom w:val="none" w:sz="0" w:space="0" w:color="auto"/>
        <w:right w:val="none" w:sz="0" w:space="0" w:color="auto"/>
      </w:divBdr>
    </w:div>
    <w:div w:id="1111047794">
      <w:bodyDiv w:val="1"/>
      <w:marLeft w:val="0"/>
      <w:marRight w:val="0"/>
      <w:marTop w:val="0"/>
      <w:marBottom w:val="0"/>
      <w:divBdr>
        <w:top w:val="none" w:sz="0" w:space="0" w:color="auto"/>
        <w:left w:val="none" w:sz="0" w:space="0" w:color="auto"/>
        <w:bottom w:val="none" w:sz="0" w:space="0" w:color="auto"/>
        <w:right w:val="none" w:sz="0" w:space="0" w:color="auto"/>
      </w:divBdr>
    </w:div>
    <w:div w:id="1114859733">
      <w:bodyDiv w:val="1"/>
      <w:marLeft w:val="0"/>
      <w:marRight w:val="0"/>
      <w:marTop w:val="0"/>
      <w:marBottom w:val="0"/>
      <w:divBdr>
        <w:top w:val="none" w:sz="0" w:space="0" w:color="auto"/>
        <w:left w:val="none" w:sz="0" w:space="0" w:color="auto"/>
        <w:bottom w:val="none" w:sz="0" w:space="0" w:color="auto"/>
        <w:right w:val="none" w:sz="0" w:space="0" w:color="auto"/>
      </w:divBdr>
    </w:div>
    <w:div w:id="1118330711">
      <w:bodyDiv w:val="1"/>
      <w:marLeft w:val="0"/>
      <w:marRight w:val="0"/>
      <w:marTop w:val="0"/>
      <w:marBottom w:val="0"/>
      <w:divBdr>
        <w:top w:val="none" w:sz="0" w:space="0" w:color="auto"/>
        <w:left w:val="none" w:sz="0" w:space="0" w:color="auto"/>
        <w:bottom w:val="none" w:sz="0" w:space="0" w:color="auto"/>
        <w:right w:val="none" w:sz="0" w:space="0" w:color="auto"/>
      </w:divBdr>
    </w:div>
    <w:div w:id="1119841512">
      <w:bodyDiv w:val="1"/>
      <w:marLeft w:val="0"/>
      <w:marRight w:val="0"/>
      <w:marTop w:val="0"/>
      <w:marBottom w:val="0"/>
      <w:divBdr>
        <w:top w:val="none" w:sz="0" w:space="0" w:color="auto"/>
        <w:left w:val="none" w:sz="0" w:space="0" w:color="auto"/>
        <w:bottom w:val="none" w:sz="0" w:space="0" w:color="auto"/>
        <w:right w:val="none" w:sz="0" w:space="0" w:color="auto"/>
      </w:divBdr>
    </w:div>
    <w:div w:id="1127622159">
      <w:bodyDiv w:val="1"/>
      <w:marLeft w:val="0"/>
      <w:marRight w:val="0"/>
      <w:marTop w:val="0"/>
      <w:marBottom w:val="0"/>
      <w:divBdr>
        <w:top w:val="none" w:sz="0" w:space="0" w:color="auto"/>
        <w:left w:val="none" w:sz="0" w:space="0" w:color="auto"/>
        <w:bottom w:val="none" w:sz="0" w:space="0" w:color="auto"/>
        <w:right w:val="none" w:sz="0" w:space="0" w:color="auto"/>
      </w:divBdr>
    </w:div>
    <w:div w:id="1133476607">
      <w:bodyDiv w:val="1"/>
      <w:marLeft w:val="0"/>
      <w:marRight w:val="0"/>
      <w:marTop w:val="0"/>
      <w:marBottom w:val="0"/>
      <w:divBdr>
        <w:top w:val="none" w:sz="0" w:space="0" w:color="auto"/>
        <w:left w:val="none" w:sz="0" w:space="0" w:color="auto"/>
        <w:bottom w:val="none" w:sz="0" w:space="0" w:color="auto"/>
        <w:right w:val="none" w:sz="0" w:space="0" w:color="auto"/>
      </w:divBdr>
    </w:div>
    <w:div w:id="1133985846">
      <w:bodyDiv w:val="1"/>
      <w:marLeft w:val="0"/>
      <w:marRight w:val="0"/>
      <w:marTop w:val="0"/>
      <w:marBottom w:val="0"/>
      <w:divBdr>
        <w:top w:val="none" w:sz="0" w:space="0" w:color="auto"/>
        <w:left w:val="none" w:sz="0" w:space="0" w:color="auto"/>
        <w:bottom w:val="none" w:sz="0" w:space="0" w:color="auto"/>
        <w:right w:val="none" w:sz="0" w:space="0" w:color="auto"/>
      </w:divBdr>
    </w:div>
    <w:div w:id="1136219901">
      <w:bodyDiv w:val="1"/>
      <w:marLeft w:val="0"/>
      <w:marRight w:val="0"/>
      <w:marTop w:val="0"/>
      <w:marBottom w:val="0"/>
      <w:divBdr>
        <w:top w:val="none" w:sz="0" w:space="0" w:color="auto"/>
        <w:left w:val="none" w:sz="0" w:space="0" w:color="auto"/>
        <w:bottom w:val="none" w:sz="0" w:space="0" w:color="auto"/>
        <w:right w:val="none" w:sz="0" w:space="0" w:color="auto"/>
      </w:divBdr>
    </w:div>
    <w:div w:id="1137339422">
      <w:bodyDiv w:val="1"/>
      <w:marLeft w:val="0"/>
      <w:marRight w:val="0"/>
      <w:marTop w:val="0"/>
      <w:marBottom w:val="0"/>
      <w:divBdr>
        <w:top w:val="none" w:sz="0" w:space="0" w:color="auto"/>
        <w:left w:val="none" w:sz="0" w:space="0" w:color="auto"/>
        <w:bottom w:val="none" w:sz="0" w:space="0" w:color="auto"/>
        <w:right w:val="none" w:sz="0" w:space="0" w:color="auto"/>
      </w:divBdr>
    </w:div>
    <w:div w:id="1137843611">
      <w:bodyDiv w:val="1"/>
      <w:marLeft w:val="0"/>
      <w:marRight w:val="0"/>
      <w:marTop w:val="0"/>
      <w:marBottom w:val="0"/>
      <w:divBdr>
        <w:top w:val="none" w:sz="0" w:space="0" w:color="auto"/>
        <w:left w:val="none" w:sz="0" w:space="0" w:color="auto"/>
        <w:bottom w:val="none" w:sz="0" w:space="0" w:color="auto"/>
        <w:right w:val="none" w:sz="0" w:space="0" w:color="auto"/>
      </w:divBdr>
    </w:div>
    <w:div w:id="1138104525">
      <w:bodyDiv w:val="1"/>
      <w:marLeft w:val="0"/>
      <w:marRight w:val="0"/>
      <w:marTop w:val="0"/>
      <w:marBottom w:val="0"/>
      <w:divBdr>
        <w:top w:val="none" w:sz="0" w:space="0" w:color="auto"/>
        <w:left w:val="none" w:sz="0" w:space="0" w:color="auto"/>
        <w:bottom w:val="none" w:sz="0" w:space="0" w:color="auto"/>
        <w:right w:val="none" w:sz="0" w:space="0" w:color="auto"/>
      </w:divBdr>
    </w:div>
    <w:div w:id="1138499760">
      <w:bodyDiv w:val="1"/>
      <w:marLeft w:val="0"/>
      <w:marRight w:val="0"/>
      <w:marTop w:val="0"/>
      <w:marBottom w:val="0"/>
      <w:divBdr>
        <w:top w:val="none" w:sz="0" w:space="0" w:color="auto"/>
        <w:left w:val="none" w:sz="0" w:space="0" w:color="auto"/>
        <w:bottom w:val="none" w:sz="0" w:space="0" w:color="auto"/>
        <w:right w:val="none" w:sz="0" w:space="0" w:color="auto"/>
      </w:divBdr>
    </w:div>
    <w:div w:id="1138915669">
      <w:bodyDiv w:val="1"/>
      <w:marLeft w:val="0"/>
      <w:marRight w:val="0"/>
      <w:marTop w:val="0"/>
      <w:marBottom w:val="0"/>
      <w:divBdr>
        <w:top w:val="none" w:sz="0" w:space="0" w:color="auto"/>
        <w:left w:val="none" w:sz="0" w:space="0" w:color="auto"/>
        <w:bottom w:val="none" w:sz="0" w:space="0" w:color="auto"/>
        <w:right w:val="none" w:sz="0" w:space="0" w:color="auto"/>
      </w:divBdr>
    </w:div>
    <w:div w:id="1140541116">
      <w:bodyDiv w:val="1"/>
      <w:marLeft w:val="0"/>
      <w:marRight w:val="0"/>
      <w:marTop w:val="0"/>
      <w:marBottom w:val="0"/>
      <w:divBdr>
        <w:top w:val="none" w:sz="0" w:space="0" w:color="auto"/>
        <w:left w:val="none" w:sz="0" w:space="0" w:color="auto"/>
        <w:bottom w:val="none" w:sz="0" w:space="0" w:color="auto"/>
        <w:right w:val="none" w:sz="0" w:space="0" w:color="auto"/>
      </w:divBdr>
    </w:div>
    <w:div w:id="1143503424">
      <w:bodyDiv w:val="1"/>
      <w:marLeft w:val="0"/>
      <w:marRight w:val="0"/>
      <w:marTop w:val="0"/>
      <w:marBottom w:val="0"/>
      <w:divBdr>
        <w:top w:val="none" w:sz="0" w:space="0" w:color="auto"/>
        <w:left w:val="none" w:sz="0" w:space="0" w:color="auto"/>
        <w:bottom w:val="none" w:sz="0" w:space="0" w:color="auto"/>
        <w:right w:val="none" w:sz="0" w:space="0" w:color="auto"/>
      </w:divBdr>
    </w:div>
    <w:div w:id="1144813956">
      <w:bodyDiv w:val="1"/>
      <w:marLeft w:val="0"/>
      <w:marRight w:val="0"/>
      <w:marTop w:val="0"/>
      <w:marBottom w:val="0"/>
      <w:divBdr>
        <w:top w:val="none" w:sz="0" w:space="0" w:color="auto"/>
        <w:left w:val="none" w:sz="0" w:space="0" w:color="auto"/>
        <w:bottom w:val="none" w:sz="0" w:space="0" w:color="auto"/>
        <w:right w:val="none" w:sz="0" w:space="0" w:color="auto"/>
      </w:divBdr>
    </w:div>
    <w:div w:id="1145470797">
      <w:bodyDiv w:val="1"/>
      <w:marLeft w:val="0"/>
      <w:marRight w:val="0"/>
      <w:marTop w:val="0"/>
      <w:marBottom w:val="0"/>
      <w:divBdr>
        <w:top w:val="none" w:sz="0" w:space="0" w:color="auto"/>
        <w:left w:val="none" w:sz="0" w:space="0" w:color="auto"/>
        <w:bottom w:val="none" w:sz="0" w:space="0" w:color="auto"/>
        <w:right w:val="none" w:sz="0" w:space="0" w:color="auto"/>
      </w:divBdr>
    </w:div>
    <w:div w:id="1145656813">
      <w:bodyDiv w:val="1"/>
      <w:marLeft w:val="0"/>
      <w:marRight w:val="0"/>
      <w:marTop w:val="0"/>
      <w:marBottom w:val="0"/>
      <w:divBdr>
        <w:top w:val="none" w:sz="0" w:space="0" w:color="auto"/>
        <w:left w:val="none" w:sz="0" w:space="0" w:color="auto"/>
        <w:bottom w:val="none" w:sz="0" w:space="0" w:color="auto"/>
        <w:right w:val="none" w:sz="0" w:space="0" w:color="auto"/>
      </w:divBdr>
    </w:div>
    <w:div w:id="1147166936">
      <w:bodyDiv w:val="1"/>
      <w:marLeft w:val="0"/>
      <w:marRight w:val="0"/>
      <w:marTop w:val="0"/>
      <w:marBottom w:val="0"/>
      <w:divBdr>
        <w:top w:val="none" w:sz="0" w:space="0" w:color="auto"/>
        <w:left w:val="none" w:sz="0" w:space="0" w:color="auto"/>
        <w:bottom w:val="none" w:sz="0" w:space="0" w:color="auto"/>
        <w:right w:val="none" w:sz="0" w:space="0" w:color="auto"/>
      </w:divBdr>
    </w:div>
    <w:div w:id="1151406658">
      <w:bodyDiv w:val="1"/>
      <w:marLeft w:val="0"/>
      <w:marRight w:val="0"/>
      <w:marTop w:val="0"/>
      <w:marBottom w:val="0"/>
      <w:divBdr>
        <w:top w:val="none" w:sz="0" w:space="0" w:color="auto"/>
        <w:left w:val="none" w:sz="0" w:space="0" w:color="auto"/>
        <w:bottom w:val="none" w:sz="0" w:space="0" w:color="auto"/>
        <w:right w:val="none" w:sz="0" w:space="0" w:color="auto"/>
      </w:divBdr>
    </w:div>
    <w:div w:id="1151798727">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2480117">
      <w:bodyDiv w:val="1"/>
      <w:marLeft w:val="0"/>
      <w:marRight w:val="0"/>
      <w:marTop w:val="0"/>
      <w:marBottom w:val="0"/>
      <w:divBdr>
        <w:top w:val="none" w:sz="0" w:space="0" w:color="auto"/>
        <w:left w:val="none" w:sz="0" w:space="0" w:color="auto"/>
        <w:bottom w:val="none" w:sz="0" w:space="0" w:color="auto"/>
        <w:right w:val="none" w:sz="0" w:space="0" w:color="auto"/>
      </w:divBdr>
    </w:div>
    <w:div w:id="1152913446">
      <w:bodyDiv w:val="1"/>
      <w:marLeft w:val="0"/>
      <w:marRight w:val="0"/>
      <w:marTop w:val="0"/>
      <w:marBottom w:val="0"/>
      <w:divBdr>
        <w:top w:val="none" w:sz="0" w:space="0" w:color="auto"/>
        <w:left w:val="none" w:sz="0" w:space="0" w:color="auto"/>
        <w:bottom w:val="none" w:sz="0" w:space="0" w:color="auto"/>
        <w:right w:val="none" w:sz="0" w:space="0" w:color="auto"/>
      </w:divBdr>
    </w:div>
    <w:div w:id="1155952678">
      <w:bodyDiv w:val="1"/>
      <w:marLeft w:val="0"/>
      <w:marRight w:val="0"/>
      <w:marTop w:val="0"/>
      <w:marBottom w:val="0"/>
      <w:divBdr>
        <w:top w:val="none" w:sz="0" w:space="0" w:color="auto"/>
        <w:left w:val="none" w:sz="0" w:space="0" w:color="auto"/>
        <w:bottom w:val="none" w:sz="0" w:space="0" w:color="auto"/>
        <w:right w:val="none" w:sz="0" w:space="0" w:color="auto"/>
      </w:divBdr>
    </w:div>
    <w:div w:id="1156343746">
      <w:bodyDiv w:val="1"/>
      <w:marLeft w:val="0"/>
      <w:marRight w:val="0"/>
      <w:marTop w:val="0"/>
      <w:marBottom w:val="0"/>
      <w:divBdr>
        <w:top w:val="none" w:sz="0" w:space="0" w:color="auto"/>
        <w:left w:val="none" w:sz="0" w:space="0" w:color="auto"/>
        <w:bottom w:val="none" w:sz="0" w:space="0" w:color="auto"/>
        <w:right w:val="none" w:sz="0" w:space="0" w:color="auto"/>
      </w:divBdr>
    </w:div>
    <w:div w:id="1157721205">
      <w:bodyDiv w:val="1"/>
      <w:marLeft w:val="0"/>
      <w:marRight w:val="0"/>
      <w:marTop w:val="0"/>
      <w:marBottom w:val="0"/>
      <w:divBdr>
        <w:top w:val="none" w:sz="0" w:space="0" w:color="auto"/>
        <w:left w:val="none" w:sz="0" w:space="0" w:color="auto"/>
        <w:bottom w:val="none" w:sz="0" w:space="0" w:color="auto"/>
        <w:right w:val="none" w:sz="0" w:space="0" w:color="auto"/>
      </w:divBdr>
    </w:div>
    <w:div w:id="1157725080">
      <w:bodyDiv w:val="1"/>
      <w:marLeft w:val="0"/>
      <w:marRight w:val="0"/>
      <w:marTop w:val="0"/>
      <w:marBottom w:val="0"/>
      <w:divBdr>
        <w:top w:val="none" w:sz="0" w:space="0" w:color="auto"/>
        <w:left w:val="none" w:sz="0" w:space="0" w:color="auto"/>
        <w:bottom w:val="none" w:sz="0" w:space="0" w:color="auto"/>
        <w:right w:val="none" w:sz="0" w:space="0" w:color="auto"/>
      </w:divBdr>
    </w:div>
    <w:div w:id="1160123376">
      <w:bodyDiv w:val="1"/>
      <w:marLeft w:val="0"/>
      <w:marRight w:val="0"/>
      <w:marTop w:val="0"/>
      <w:marBottom w:val="0"/>
      <w:divBdr>
        <w:top w:val="none" w:sz="0" w:space="0" w:color="auto"/>
        <w:left w:val="none" w:sz="0" w:space="0" w:color="auto"/>
        <w:bottom w:val="none" w:sz="0" w:space="0" w:color="auto"/>
        <w:right w:val="none" w:sz="0" w:space="0" w:color="auto"/>
      </w:divBdr>
    </w:div>
    <w:div w:id="1166552165">
      <w:bodyDiv w:val="1"/>
      <w:marLeft w:val="0"/>
      <w:marRight w:val="0"/>
      <w:marTop w:val="0"/>
      <w:marBottom w:val="0"/>
      <w:divBdr>
        <w:top w:val="none" w:sz="0" w:space="0" w:color="auto"/>
        <w:left w:val="none" w:sz="0" w:space="0" w:color="auto"/>
        <w:bottom w:val="none" w:sz="0" w:space="0" w:color="auto"/>
        <w:right w:val="none" w:sz="0" w:space="0" w:color="auto"/>
      </w:divBdr>
    </w:div>
    <w:div w:id="1166626806">
      <w:bodyDiv w:val="1"/>
      <w:marLeft w:val="0"/>
      <w:marRight w:val="0"/>
      <w:marTop w:val="0"/>
      <w:marBottom w:val="0"/>
      <w:divBdr>
        <w:top w:val="none" w:sz="0" w:space="0" w:color="auto"/>
        <w:left w:val="none" w:sz="0" w:space="0" w:color="auto"/>
        <w:bottom w:val="none" w:sz="0" w:space="0" w:color="auto"/>
        <w:right w:val="none" w:sz="0" w:space="0" w:color="auto"/>
      </w:divBdr>
    </w:div>
    <w:div w:id="1169638172">
      <w:bodyDiv w:val="1"/>
      <w:marLeft w:val="0"/>
      <w:marRight w:val="0"/>
      <w:marTop w:val="0"/>
      <w:marBottom w:val="0"/>
      <w:divBdr>
        <w:top w:val="none" w:sz="0" w:space="0" w:color="auto"/>
        <w:left w:val="none" w:sz="0" w:space="0" w:color="auto"/>
        <w:bottom w:val="none" w:sz="0" w:space="0" w:color="auto"/>
        <w:right w:val="none" w:sz="0" w:space="0" w:color="auto"/>
      </w:divBdr>
    </w:div>
    <w:div w:id="1171677749">
      <w:bodyDiv w:val="1"/>
      <w:marLeft w:val="0"/>
      <w:marRight w:val="0"/>
      <w:marTop w:val="0"/>
      <w:marBottom w:val="0"/>
      <w:divBdr>
        <w:top w:val="none" w:sz="0" w:space="0" w:color="auto"/>
        <w:left w:val="none" w:sz="0" w:space="0" w:color="auto"/>
        <w:bottom w:val="none" w:sz="0" w:space="0" w:color="auto"/>
        <w:right w:val="none" w:sz="0" w:space="0" w:color="auto"/>
      </w:divBdr>
    </w:div>
    <w:div w:id="1172260228">
      <w:bodyDiv w:val="1"/>
      <w:marLeft w:val="0"/>
      <w:marRight w:val="0"/>
      <w:marTop w:val="0"/>
      <w:marBottom w:val="0"/>
      <w:divBdr>
        <w:top w:val="none" w:sz="0" w:space="0" w:color="auto"/>
        <w:left w:val="none" w:sz="0" w:space="0" w:color="auto"/>
        <w:bottom w:val="none" w:sz="0" w:space="0" w:color="auto"/>
        <w:right w:val="none" w:sz="0" w:space="0" w:color="auto"/>
      </w:divBdr>
    </w:div>
    <w:div w:id="1173838169">
      <w:bodyDiv w:val="1"/>
      <w:marLeft w:val="0"/>
      <w:marRight w:val="0"/>
      <w:marTop w:val="0"/>
      <w:marBottom w:val="0"/>
      <w:divBdr>
        <w:top w:val="none" w:sz="0" w:space="0" w:color="auto"/>
        <w:left w:val="none" w:sz="0" w:space="0" w:color="auto"/>
        <w:bottom w:val="none" w:sz="0" w:space="0" w:color="auto"/>
        <w:right w:val="none" w:sz="0" w:space="0" w:color="auto"/>
      </w:divBdr>
    </w:div>
    <w:div w:id="1179929280">
      <w:bodyDiv w:val="1"/>
      <w:marLeft w:val="0"/>
      <w:marRight w:val="0"/>
      <w:marTop w:val="0"/>
      <w:marBottom w:val="0"/>
      <w:divBdr>
        <w:top w:val="none" w:sz="0" w:space="0" w:color="auto"/>
        <w:left w:val="none" w:sz="0" w:space="0" w:color="auto"/>
        <w:bottom w:val="none" w:sz="0" w:space="0" w:color="auto"/>
        <w:right w:val="none" w:sz="0" w:space="0" w:color="auto"/>
      </w:divBdr>
    </w:div>
    <w:div w:id="1185437314">
      <w:bodyDiv w:val="1"/>
      <w:marLeft w:val="0"/>
      <w:marRight w:val="0"/>
      <w:marTop w:val="0"/>
      <w:marBottom w:val="0"/>
      <w:divBdr>
        <w:top w:val="none" w:sz="0" w:space="0" w:color="auto"/>
        <w:left w:val="none" w:sz="0" w:space="0" w:color="auto"/>
        <w:bottom w:val="none" w:sz="0" w:space="0" w:color="auto"/>
        <w:right w:val="none" w:sz="0" w:space="0" w:color="auto"/>
      </w:divBdr>
    </w:div>
    <w:div w:id="1187672709">
      <w:bodyDiv w:val="1"/>
      <w:marLeft w:val="0"/>
      <w:marRight w:val="0"/>
      <w:marTop w:val="0"/>
      <w:marBottom w:val="0"/>
      <w:divBdr>
        <w:top w:val="none" w:sz="0" w:space="0" w:color="auto"/>
        <w:left w:val="none" w:sz="0" w:space="0" w:color="auto"/>
        <w:bottom w:val="none" w:sz="0" w:space="0" w:color="auto"/>
        <w:right w:val="none" w:sz="0" w:space="0" w:color="auto"/>
      </w:divBdr>
    </w:div>
    <w:div w:id="1189368525">
      <w:bodyDiv w:val="1"/>
      <w:marLeft w:val="0"/>
      <w:marRight w:val="0"/>
      <w:marTop w:val="0"/>
      <w:marBottom w:val="0"/>
      <w:divBdr>
        <w:top w:val="none" w:sz="0" w:space="0" w:color="auto"/>
        <w:left w:val="none" w:sz="0" w:space="0" w:color="auto"/>
        <w:bottom w:val="none" w:sz="0" w:space="0" w:color="auto"/>
        <w:right w:val="none" w:sz="0" w:space="0" w:color="auto"/>
      </w:divBdr>
    </w:div>
    <w:div w:id="1198548892">
      <w:bodyDiv w:val="1"/>
      <w:marLeft w:val="0"/>
      <w:marRight w:val="0"/>
      <w:marTop w:val="0"/>
      <w:marBottom w:val="0"/>
      <w:divBdr>
        <w:top w:val="none" w:sz="0" w:space="0" w:color="auto"/>
        <w:left w:val="none" w:sz="0" w:space="0" w:color="auto"/>
        <w:bottom w:val="none" w:sz="0" w:space="0" w:color="auto"/>
        <w:right w:val="none" w:sz="0" w:space="0" w:color="auto"/>
      </w:divBdr>
    </w:div>
    <w:div w:id="1200434033">
      <w:bodyDiv w:val="1"/>
      <w:marLeft w:val="0"/>
      <w:marRight w:val="0"/>
      <w:marTop w:val="0"/>
      <w:marBottom w:val="0"/>
      <w:divBdr>
        <w:top w:val="none" w:sz="0" w:space="0" w:color="auto"/>
        <w:left w:val="none" w:sz="0" w:space="0" w:color="auto"/>
        <w:bottom w:val="none" w:sz="0" w:space="0" w:color="auto"/>
        <w:right w:val="none" w:sz="0" w:space="0" w:color="auto"/>
      </w:divBdr>
    </w:div>
    <w:div w:id="1206062075">
      <w:bodyDiv w:val="1"/>
      <w:marLeft w:val="0"/>
      <w:marRight w:val="0"/>
      <w:marTop w:val="0"/>
      <w:marBottom w:val="0"/>
      <w:divBdr>
        <w:top w:val="none" w:sz="0" w:space="0" w:color="auto"/>
        <w:left w:val="none" w:sz="0" w:space="0" w:color="auto"/>
        <w:bottom w:val="none" w:sz="0" w:space="0" w:color="auto"/>
        <w:right w:val="none" w:sz="0" w:space="0" w:color="auto"/>
      </w:divBdr>
    </w:div>
    <w:div w:id="1206524364">
      <w:bodyDiv w:val="1"/>
      <w:marLeft w:val="0"/>
      <w:marRight w:val="0"/>
      <w:marTop w:val="0"/>
      <w:marBottom w:val="0"/>
      <w:divBdr>
        <w:top w:val="none" w:sz="0" w:space="0" w:color="auto"/>
        <w:left w:val="none" w:sz="0" w:space="0" w:color="auto"/>
        <w:bottom w:val="none" w:sz="0" w:space="0" w:color="auto"/>
        <w:right w:val="none" w:sz="0" w:space="0" w:color="auto"/>
      </w:divBdr>
    </w:div>
    <w:div w:id="1207184912">
      <w:bodyDiv w:val="1"/>
      <w:marLeft w:val="0"/>
      <w:marRight w:val="0"/>
      <w:marTop w:val="0"/>
      <w:marBottom w:val="0"/>
      <w:divBdr>
        <w:top w:val="none" w:sz="0" w:space="0" w:color="auto"/>
        <w:left w:val="none" w:sz="0" w:space="0" w:color="auto"/>
        <w:bottom w:val="none" w:sz="0" w:space="0" w:color="auto"/>
        <w:right w:val="none" w:sz="0" w:space="0" w:color="auto"/>
      </w:divBdr>
    </w:div>
    <w:div w:id="1209299268">
      <w:bodyDiv w:val="1"/>
      <w:marLeft w:val="0"/>
      <w:marRight w:val="0"/>
      <w:marTop w:val="0"/>
      <w:marBottom w:val="0"/>
      <w:divBdr>
        <w:top w:val="none" w:sz="0" w:space="0" w:color="auto"/>
        <w:left w:val="none" w:sz="0" w:space="0" w:color="auto"/>
        <w:bottom w:val="none" w:sz="0" w:space="0" w:color="auto"/>
        <w:right w:val="none" w:sz="0" w:space="0" w:color="auto"/>
      </w:divBdr>
    </w:div>
    <w:div w:id="1211503273">
      <w:bodyDiv w:val="1"/>
      <w:marLeft w:val="0"/>
      <w:marRight w:val="0"/>
      <w:marTop w:val="0"/>
      <w:marBottom w:val="0"/>
      <w:divBdr>
        <w:top w:val="none" w:sz="0" w:space="0" w:color="auto"/>
        <w:left w:val="none" w:sz="0" w:space="0" w:color="auto"/>
        <w:bottom w:val="none" w:sz="0" w:space="0" w:color="auto"/>
        <w:right w:val="none" w:sz="0" w:space="0" w:color="auto"/>
      </w:divBdr>
    </w:div>
    <w:div w:id="1212227690">
      <w:bodyDiv w:val="1"/>
      <w:marLeft w:val="0"/>
      <w:marRight w:val="0"/>
      <w:marTop w:val="0"/>
      <w:marBottom w:val="0"/>
      <w:divBdr>
        <w:top w:val="none" w:sz="0" w:space="0" w:color="auto"/>
        <w:left w:val="none" w:sz="0" w:space="0" w:color="auto"/>
        <w:bottom w:val="none" w:sz="0" w:space="0" w:color="auto"/>
        <w:right w:val="none" w:sz="0" w:space="0" w:color="auto"/>
      </w:divBdr>
    </w:div>
    <w:div w:id="1215242404">
      <w:bodyDiv w:val="1"/>
      <w:marLeft w:val="0"/>
      <w:marRight w:val="0"/>
      <w:marTop w:val="0"/>
      <w:marBottom w:val="0"/>
      <w:divBdr>
        <w:top w:val="none" w:sz="0" w:space="0" w:color="auto"/>
        <w:left w:val="none" w:sz="0" w:space="0" w:color="auto"/>
        <w:bottom w:val="none" w:sz="0" w:space="0" w:color="auto"/>
        <w:right w:val="none" w:sz="0" w:space="0" w:color="auto"/>
      </w:divBdr>
    </w:div>
    <w:div w:id="1215896939">
      <w:bodyDiv w:val="1"/>
      <w:marLeft w:val="0"/>
      <w:marRight w:val="0"/>
      <w:marTop w:val="0"/>
      <w:marBottom w:val="0"/>
      <w:divBdr>
        <w:top w:val="none" w:sz="0" w:space="0" w:color="auto"/>
        <w:left w:val="none" w:sz="0" w:space="0" w:color="auto"/>
        <w:bottom w:val="none" w:sz="0" w:space="0" w:color="auto"/>
        <w:right w:val="none" w:sz="0" w:space="0" w:color="auto"/>
      </w:divBdr>
    </w:div>
    <w:div w:id="1216967212">
      <w:bodyDiv w:val="1"/>
      <w:marLeft w:val="0"/>
      <w:marRight w:val="0"/>
      <w:marTop w:val="0"/>
      <w:marBottom w:val="0"/>
      <w:divBdr>
        <w:top w:val="none" w:sz="0" w:space="0" w:color="auto"/>
        <w:left w:val="none" w:sz="0" w:space="0" w:color="auto"/>
        <w:bottom w:val="none" w:sz="0" w:space="0" w:color="auto"/>
        <w:right w:val="none" w:sz="0" w:space="0" w:color="auto"/>
      </w:divBdr>
    </w:div>
    <w:div w:id="1217622097">
      <w:bodyDiv w:val="1"/>
      <w:marLeft w:val="0"/>
      <w:marRight w:val="0"/>
      <w:marTop w:val="0"/>
      <w:marBottom w:val="0"/>
      <w:divBdr>
        <w:top w:val="none" w:sz="0" w:space="0" w:color="auto"/>
        <w:left w:val="none" w:sz="0" w:space="0" w:color="auto"/>
        <w:bottom w:val="none" w:sz="0" w:space="0" w:color="auto"/>
        <w:right w:val="none" w:sz="0" w:space="0" w:color="auto"/>
      </w:divBdr>
    </w:div>
    <w:div w:id="1217660725">
      <w:bodyDiv w:val="1"/>
      <w:marLeft w:val="0"/>
      <w:marRight w:val="0"/>
      <w:marTop w:val="0"/>
      <w:marBottom w:val="0"/>
      <w:divBdr>
        <w:top w:val="none" w:sz="0" w:space="0" w:color="auto"/>
        <w:left w:val="none" w:sz="0" w:space="0" w:color="auto"/>
        <w:bottom w:val="none" w:sz="0" w:space="0" w:color="auto"/>
        <w:right w:val="none" w:sz="0" w:space="0" w:color="auto"/>
      </w:divBdr>
    </w:div>
    <w:div w:id="1219777809">
      <w:bodyDiv w:val="1"/>
      <w:marLeft w:val="0"/>
      <w:marRight w:val="0"/>
      <w:marTop w:val="0"/>
      <w:marBottom w:val="0"/>
      <w:divBdr>
        <w:top w:val="none" w:sz="0" w:space="0" w:color="auto"/>
        <w:left w:val="none" w:sz="0" w:space="0" w:color="auto"/>
        <w:bottom w:val="none" w:sz="0" w:space="0" w:color="auto"/>
        <w:right w:val="none" w:sz="0" w:space="0" w:color="auto"/>
      </w:divBdr>
    </w:div>
    <w:div w:id="1225141605">
      <w:bodyDiv w:val="1"/>
      <w:marLeft w:val="0"/>
      <w:marRight w:val="0"/>
      <w:marTop w:val="0"/>
      <w:marBottom w:val="0"/>
      <w:divBdr>
        <w:top w:val="none" w:sz="0" w:space="0" w:color="auto"/>
        <w:left w:val="none" w:sz="0" w:space="0" w:color="auto"/>
        <w:bottom w:val="none" w:sz="0" w:space="0" w:color="auto"/>
        <w:right w:val="none" w:sz="0" w:space="0" w:color="auto"/>
      </w:divBdr>
    </w:div>
    <w:div w:id="1225457710">
      <w:bodyDiv w:val="1"/>
      <w:marLeft w:val="0"/>
      <w:marRight w:val="0"/>
      <w:marTop w:val="0"/>
      <w:marBottom w:val="0"/>
      <w:divBdr>
        <w:top w:val="none" w:sz="0" w:space="0" w:color="auto"/>
        <w:left w:val="none" w:sz="0" w:space="0" w:color="auto"/>
        <w:bottom w:val="none" w:sz="0" w:space="0" w:color="auto"/>
        <w:right w:val="none" w:sz="0" w:space="0" w:color="auto"/>
      </w:divBdr>
    </w:div>
    <w:div w:id="1230461695">
      <w:bodyDiv w:val="1"/>
      <w:marLeft w:val="0"/>
      <w:marRight w:val="0"/>
      <w:marTop w:val="0"/>
      <w:marBottom w:val="0"/>
      <w:divBdr>
        <w:top w:val="none" w:sz="0" w:space="0" w:color="auto"/>
        <w:left w:val="none" w:sz="0" w:space="0" w:color="auto"/>
        <w:bottom w:val="none" w:sz="0" w:space="0" w:color="auto"/>
        <w:right w:val="none" w:sz="0" w:space="0" w:color="auto"/>
      </w:divBdr>
    </w:div>
    <w:div w:id="1232696307">
      <w:bodyDiv w:val="1"/>
      <w:marLeft w:val="0"/>
      <w:marRight w:val="0"/>
      <w:marTop w:val="0"/>
      <w:marBottom w:val="0"/>
      <w:divBdr>
        <w:top w:val="none" w:sz="0" w:space="0" w:color="auto"/>
        <w:left w:val="none" w:sz="0" w:space="0" w:color="auto"/>
        <w:bottom w:val="none" w:sz="0" w:space="0" w:color="auto"/>
        <w:right w:val="none" w:sz="0" w:space="0" w:color="auto"/>
      </w:divBdr>
    </w:div>
    <w:div w:id="1243293847">
      <w:bodyDiv w:val="1"/>
      <w:marLeft w:val="0"/>
      <w:marRight w:val="0"/>
      <w:marTop w:val="0"/>
      <w:marBottom w:val="0"/>
      <w:divBdr>
        <w:top w:val="none" w:sz="0" w:space="0" w:color="auto"/>
        <w:left w:val="none" w:sz="0" w:space="0" w:color="auto"/>
        <w:bottom w:val="none" w:sz="0" w:space="0" w:color="auto"/>
        <w:right w:val="none" w:sz="0" w:space="0" w:color="auto"/>
      </w:divBdr>
    </w:div>
    <w:div w:id="1245458737">
      <w:bodyDiv w:val="1"/>
      <w:marLeft w:val="0"/>
      <w:marRight w:val="0"/>
      <w:marTop w:val="0"/>
      <w:marBottom w:val="0"/>
      <w:divBdr>
        <w:top w:val="none" w:sz="0" w:space="0" w:color="auto"/>
        <w:left w:val="none" w:sz="0" w:space="0" w:color="auto"/>
        <w:bottom w:val="none" w:sz="0" w:space="0" w:color="auto"/>
        <w:right w:val="none" w:sz="0" w:space="0" w:color="auto"/>
      </w:divBdr>
    </w:div>
    <w:div w:id="1248611100">
      <w:bodyDiv w:val="1"/>
      <w:marLeft w:val="0"/>
      <w:marRight w:val="0"/>
      <w:marTop w:val="0"/>
      <w:marBottom w:val="0"/>
      <w:divBdr>
        <w:top w:val="none" w:sz="0" w:space="0" w:color="auto"/>
        <w:left w:val="none" w:sz="0" w:space="0" w:color="auto"/>
        <w:bottom w:val="none" w:sz="0" w:space="0" w:color="auto"/>
        <w:right w:val="none" w:sz="0" w:space="0" w:color="auto"/>
      </w:divBdr>
    </w:div>
    <w:div w:id="1256549878">
      <w:bodyDiv w:val="1"/>
      <w:marLeft w:val="0"/>
      <w:marRight w:val="0"/>
      <w:marTop w:val="0"/>
      <w:marBottom w:val="0"/>
      <w:divBdr>
        <w:top w:val="none" w:sz="0" w:space="0" w:color="auto"/>
        <w:left w:val="none" w:sz="0" w:space="0" w:color="auto"/>
        <w:bottom w:val="none" w:sz="0" w:space="0" w:color="auto"/>
        <w:right w:val="none" w:sz="0" w:space="0" w:color="auto"/>
      </w:divBdr>
    </w:div>
    <w:div w:id="1257903133">
      <w:bodyDiv w:val="1"/>
      <w:marLeft w:val="0"/>
      <w:marRight w:val="0"/>
      <w:marTop w:val="0"/>
      <w:marBottom w:val="0"/>
      <w:divBdr>
        <w:top w:val="none" w:sz="0" w:space="0" w:color="auto"/>
        <w:left w:val="none" w:sz="0" w:space="0" w:color="auto"/>
        <w:bottom w:val="none" w:sz="0" w:space="0" w:color="auto"/>
        <w:right w:val="none" w:sz="0" w:space="0" w:color="auto"/>
      </w:divBdr>
    </w:div>
    <w:div w:id="1258826528">
      <w:bodyDiv w:val="1"/>
      <w:marLeft w:val="0"/>
      <w:marRight w:val="0"/>
      <w:marTop w:val="0"/>
      <w:marBottom w:val="0"/>
      <w:divBdr>
        <w:top w:val="none" w:sz="0" w:space="0" w:color="auto"/>
        <w:left w:val="none" w:sz="0" w:space="0" w:color="auto"/>
        <w:bottom w:val="none" w:sz="0" w:space="0" w:color="auto"/>
        <w:right w:val="none" w:sz="0" w:space="0" w:color="auto"/>
      </w:divBdr>
    </w:div>
    <w:div w:id="1259799719">
      <w:bodyDiv w:val="1"/>
      <w:marLeft w:val="0"/>
      <w:marRight w:val="0"/>
      <w:marTop w:val="0"/>
      <w:marBottom w:val="0"/>
      <w:divBdr>
        <w:top w:val="none" w:sz="0" w:space="0" w:color="auto"/>
        <w:left w:val="none" w:sz="0" w:space="0" w:color="auto"/>
        <w:bottom w:val="none" w:sz="0" w:space="0" w:color="auto"/>
        <w:right w:val="none" w:sz="0" w:space="0" w:color="auto"/>
      </w:divBdr>
    </w:div>
    <w:div w:id="1268350776">
      <w:bodyDiv w:val="1"/>
      <w:marLeft w:val="0"/>
      <w:marRight w:val="0"/>
      <w:marTop w:val="0"/>
      <w:marBottom w:val="0"/>
      <w:divBdr>
        <w:top w:val="none" w:sz="0" w:space="0" w:color="auto"/>
        <w:left w:val="none" w:sz="0" w:space="0" w:color="auto"/>
        <w:bottom w:val="none" w:sz="0" w:space="0" w:color="auto"/>
        <w:right w:val="none" w:sz="0" w:space="0" w:color="auto"/>
      </w:divBdr>
    </w:div>
    <w:div w:id="1271669072">
      <w:bodyDiv w:val="1"/>
      <w:marLeft w:val="0"/>
      <w:marRight w:val="0"/>
      <w:marTop w:val="0"/>
      <w:marBottom w:val="0"/>
      <w:divBdr>
        <w:top w:val="none" w:sz="0" w:space="0" w:color="auto"/>
        <w:left w:val="none" w:sz="0" w:space="0" w:color="auto"/>
        <w:bottom w:val="none" w:sz="0" w:space="0" w:color="auto"/>
        <w:right w:val="none" w:sz="0" w:space="0" w:color="auto"/>
      </w:divBdr>
    </w:div>
    <w:div w:id="1272737146">
      <w:bodyDiv w:val="1"/>
      <w:marLeft w:val="0"/>
      <w:marRight w:val="0"/>
      <w:marTop w:val="0"/>
      <w:marBottom w:val="0"/>
      <w:divBdr>
        <w:top w:val="none" w:sz="0" w:space="0" w:color="auto"/>
        <w:left w:val="none" w:sz="0" w:space="0" w:color="auto"/>
        <w:bottom w:val="none" w:sz="0" w:space="0" w:color="auto"/>
        <w:right w:val="none" w:sz="0" w:space="0" w:color="auto"/>
      </w:divBdr>
    </w:div>
    <w:div w:id="1274021551">
      <w:bodyDiv w:val="1"/>
      <w:marLeft w:val="0"/>
      <w:marRight w:val="0"/>
      <w:marTop w:val="0"/>
      <w:marBottom w:val="0"/>
      <w:divBdr>
        <w:top w:val="none" w:sz="0" w:space="0" w:color="auto"/>
        <w:left w:val="none" w:sz="0" w:space="0" w:color="auto"/>
        <w:bottom w:val="none" w:sz="0" w:space="0" w:color="auto"/>
        <w:right w:val="none" w:sz="0" w:space="0" w:color="auto"/>
      </w:divBdr>
    </w:div>
    <w:div w:id="1276250584">
      <w:bodyDiv w:val="1"/>
      <w:marLeft w:val="0"/>
      <w:marRight w:val="0"/>
      <w:marTop w:val="0"/>
      <w:marBottom w:val="0"/>
      <w:divBdr>
        <w:top w:val="none" w:sz="0" w:space="0" w:color="auto"/>
        <w:left w:val="none" w:sz="0" w:space="0" w:color="auto"/>
        <w:bottom w:val="none" w:sz="0" w:space="0" w:color="auto"/>
        <w:right w:val="none" w:sz="0" w:space="0" w:color="auto"/>
      </w:divBdr>
    </w:div>
    <w:div w:id="1280605906">
      <w:bodyDiv w:val="1"/>
      <w:marLeft w:val="0"/>
      <w:marRight w:val="0"/>
      <w:marTop w:val="0"/>
      <w:marBottom w:val="0"/>
      <w:divBdr>
        <w:top w:val="none" w:sz="0" w:space="0" w:color="auto"/>
        <w:left w:val="none" w:sz="0" w:space="0" w:color="auto"/>
        <w:bottom w:val="none" w:sz="0" w:space="0" w:color="auto"/>
        <w:right w:val="none" w:sz="0" w:space="0" w:color="auto"/>
      </w:divBdr>
    </w:div>
    <w:div w:id="1287270324">
      <w:bodyDiv w:val="1"/>
      <w:marLeft w:val="0"/>
      <w:marRight w:val="0"/>
      <w:marTop w:val="0"/>
      <w:marBottom w:val="0"/>
      <w:divBdr>
        <w:top w:val="none" w:sz="0" w:space="0" w:color="auto"/>
        <w:left w:val="none" w:sz="0" w:space="0" w:color="auto"/>
        <w:bottom w:val="none" w:sz="0" w:space="0" w:color="auto"/>
        <w:right w:val="none" w:sz="0" w:space="0" w:color="auto"/>
      </w:divBdr>
    </w:div>
    <w:div w:id="1290359389">
      <w:bodyDiv w:val="1"/>
      <w:marLeft w:val="0"/>
      <w:marRight w:val="0"/>
      <w:marTop w:val="0"/>
      <w:marBottom w:val="0"/>
      <w:divBdr>
        <w:top w:val="none" w:sz="0" w:space="0" w:color="auto"/>
        <w:left w:val="none" w:sz="0" w:space="0" w:color="auto"/>
        <w:bottom w:val="none" w:sz="0" w:space="0" w:color="auto"/>
        <w:right w:val="none" w:sz="0" w:space="0" w:color="auto"/>
      </w:divBdr>
    </w:div>
    <w:div w:id="1290939449">
      <w:bodyDiv w:val="1"/>
      <w:marLeft w:val="0"/>
      <w:marRight w:val="0"/>
      <w:marTop w:val="0"/>
      <w:marBottom w:val="0"/>
      <w:divBdr>
        <w:top w:val="none" w:sz="0" w:space="0" w:color="auto"/>
        <w:left w:val="none" w:sz="0" w:space="0" w:color="auto"/>
        <w:bottom w:val="none" w:sz="0" w:space="0" w:color="auto"/>
        <w:right w:val="none" w:sz="0" w:space="0" w:color="auto"/>
      </w:divBdr>
    </w:div>
    <w:div w:id="1296524378">
      <w:bodyDiv w:val="1"/>
      <w:marLeft w:val="0"/>
      <w:marRight w:val="0"/>
      <w:marTop w:val="0"/>
      <w:marBottom w:val="0"/>
      <w:divBdr>
        <w:top w:val="none" w:sz="0" w:space="0" w:color="auto"/>
        <w:left w:val="none" w:sz="0" w:space="0" w:color="auto"/>
        <w:bottom w:val="none" w:sz="0" w:space="0" w:color="auto"/>
        <w:right w:val="none" w:sz="0" w:space="0" w:color="auto"/>
      </w:divBdr>
    </w:div>
    <w:div w:id="1298950761">
      <w:bodyDiv w:val="1"/>
      <w:marLeft w:val="0"/>
      <w:marRight w:val="0"/>
      <w:marTop w:val="0"/>
      <w:marBottom w:val="0"/>
      <w:divBdr>
        <w:top w:val="none" w:sz="0" w:space="0" w:color="auto"/>
        <w:left w:val="none" w:sz="0" w:space="0" w:color="auto"/>
        <w:bottom w:val="none" w:sz="0" w:space="0" w:color="auto"/>
        <w:right w:val="none" w:sz="0" w:space="0" w:color="auto"/>
      </w:divBdr>
    </w:div>
    <w:div w:id="1300846094">
      <w:bodyDiv w:val="1"/>
      <w:marLeft w:val="0"/>
      <w:marRight w:val="0"/>
      <w:marTop w:val="0"/>
      <w:marBottom w:val="0"/>
      <w:divBdr>
        <w:top w:val="none" w:sz="0" w:space="0" w:color="auto"/>
        <w:left w:val="none" w:sz="0" w:space="0" w:color="auto"/>
        <w:bottom w:val="none" w:sz="0" w:space="0" w:color="auto"/>
        <w:right w:val="none" w:sz="0" w:space="0" w:color="auto"/>
      </w:divBdr>
    </w:div>
    <w:div w:id="1307471041">
      <w:bodyDiv w:val="1"/>
      <w:marLeft w:val="0"/>
      <w:marRight w:val="0"/>
      <w:marTop w:val="0"/>
      <w:marBottom w:val="0"/>
      <w:divBdr>
        <w:top w:val="none" w:sz="0" w:space="0" w:color="auto"/>
        <w:left w:val="none" w:sz="0" w:space="0" w:color="auto"/>
        <w:bottom w:val="none" w:sz="0" w:space="0" w:color="auto"/>
        <w:right w:val="none" w:sz="0" w:space="0" w:color="auto"/>
      </w:divBdr>
    </w:div>
    <w:div w:id="1309240174">
      <w:bodyDiv w:val="1"/>
      <w:marLeft w:val="0"/>
      <w:marRight w:val="0"/>
      <w:marTop w:val="0"/>
      <w:marBottom w:val="0"/>
      <w:divBdr>
        <w:top w:val="none" w:sz="0" w:space="0" w:color="auto"/>
        <w:left w:val="none" w:sz="0" w:space="0" w:color="auto"/>
        <w:bottom w:val="none" w:sz="0" w:space="0" w:color="auto"/>
        <w:right w:val="none" w:sz="0" w:space="0" w:color="auto"/>
      </w:divBdr>
    </w:div>
    <w:div w:id="1309703950">
      <w:bodyDiv w:val="1"/>
      <w:marLeft w:val="0"/>
      <w:marRight w:val="0"/>
      <w:marTop w:val="0"/>
      <w:marBottom w:val="0"/>
      <w:divBdr>
        <w:top w:val="none" w:sz="0" w:space="0" w:color="auto"/>
        <w:left w:val="none" w:sz="0" w:space="0" w:color="auto"/>
        <w:bottom w:val="none" w:sz="0" w:space="0" w:color="auto"/>
        <w:right w:val="none" w:sz="0" w:space="0" w:color="auto"/>
      </w:divBdr>
    </w:div>
    <w:div w:id="1310548951">
      <w:bodyDiv w:val="1"/>
      <w:marLeft w:val="0"/>
      <w:marRight w:val="0"/>
      <w:marTop w:val="0"/>
      <w:marBottom w:val="0"/>
      <w:divBdr>
        <w:top w:val="none" w:sz="0" w:space="0" w:color="auto"/>
        <w:left w:val="none" w:sz="0" w:space="0" w:color="auto"/>
        <w:bottom w:val="none" w:sz="0" w:space="0" w:color="auto"/>
        <w:right w:val="none" w:sz="0" w:space="0" w:color="auto"/>
      </w:divBdr>
    </w:div>
    <w:div w:id="1313288277">
      <w:bodyDiv w:val="1"/>
      <w:marLeft w:val="0"/>
      <w:marRight w:val="0"/>
      <w:marTop w:val="0"/>
      <w:marBottom w:val="0"/>
      <w:divBdr>
        <w:top w:val="none" w:sz="0" w:space="0" w:color="auto"/>
        <w:left w:val="none" w:sz="0" w:space="0" w:color="auto"/>
        <w:bottom w:val="none" w:sz="0" w:space="0" w:color="auto"/>
        <w:right w:val="none" w:sz="0" w:space="0" w:color="auto"/>
      </w:divBdr>
    </w:div>
    <w:div w:id="1316107125">
      <w:bodyDiv w:val="1"/>
      <w:marLeft w:val="0"/>
      <w:marRight w:val="0"/>
      <w:marTop w:val="0"/>
      <w:marBottom w:val="0"/>
      <w:divBdr>
        <w:top w:val="none" w:sz="0" w:space="0" w:color="auto"/>
        <w:left w:val="none" w:sz="0" w:space="0" w:color="auto"/>
        <w:bottom w:val="none" w:sz="0" w:space="0" w:color="auto"/>
        <w:right w:val="none" w:sz="0" w:space="0" w:color="auto"/>
      </w:divBdr>
    </w:div>
    <w:div w:id="1317298325">
      <w:bodyDiv w:val="1"/>
      <w:marLeft w:val="0"/>
      <w:marRight w:val="0"/>
      <w:marTop w:val="0"/>
      <w:marBottom w:val="0"/>
      <w:divBdr>
        <w:top w:val="none" w:sz="0" w:space="0" w:color="auto"/>
        <w:left w:val="none" w:sz="0" w:space="0" w:color="auto"/>
        <w:bottom w:val="none" w:sz="0" w:space="0" w:color="auto"/>
        <w:right w:val="none" w:sz="0" w:space="0" w:color="auto"/>
      </w:divBdr>
    </w:div>
    <w:div w:id="1317953072">
      <w:bodyDiv w:val="1"/>
      <w:marLeft w:val="0"/>
      <w:marRight w:val="0"/>
      <w:marTop w:val="0"/>
      <w:marBottom w:val="0"/>
      <w:divBdr>
        <w:top w:val="none" w:sz="0" w:space="0" w:color="auto"/>
        <w:left w:val="none" w:sz="0" w:space="0" w:color="auto"/>
        <w:bottom w:val="none" w:sz="0" w:space="0" w:color="auto"/>
        <w:right w:val="none" w:sz="0" w:space="0" w:color="auto"/>
      </w:divBdr>
    </w:div>
    <w:div w:id="1320382460">
      <w:bodyDiv w:val="1"/>
      <w:marLeft w:val="0"/>
      <w:marRight w:val="0"/>
      <w:marTop w:val="0"/>
      <w:marBottom w:val="0"/>
      <w:divBdr>
        <w:top w:val="none" w:sz="0" w:space="0" w:color="auto"/>
        <w:left w:val="none" w:sz="0" w:space="0" w:color="auto"/>
        <w:bottom w:val="none" w:sz="0" w:space="0" w:color="auto"/>
        <w:right w:val="none" w:sz="0" w:space="0" w:color="auto"/>
      </w:divBdr>
    </w:div>
    <w:div w:id="1324703398">
      <w:bodyDiv w:val="1"/>
      <w:marLeft w:val="0"/>
      <w:marRight w:val="0"/>
      <w:marTop w:val="0"/>
      <w:marBottom w:val="0"/>
      <w:divBdr>
        <w:top w:val="none" w:sz="0" w:space="0" w:color="auto"/>
        <w:left w:val="none" w:sz="0" w:space="0" w:color="auto"/>
        <w:bottom w:val="none" w:sz="0" w:space="0" w:color="auto"/>
        <w:right w:val="none" w:sz="0" w:space="0" w:color="auto"/>
      </w:divBdr>
    </w:div>
    <w:div w:id="1325667241">
      <w:bodyDiv w:val="1"/>
      <w:marLeft w:val="0"/>
      <w:marRight w:val="0"/>
      <w:marTop w:val="0"/>
      <w:marBottom w:val="0"/>
      <w:divBdr>
        <w:top w:val="none" w:sz="0" w:space="0" w:color="auto"/>
        <w:left w:val="none" w:sz="0" w:space="0" w:color="auto"/>
        <w:bottom w:val="none" w:sz="0" w:space="0" w:color="auto"/>
        <w:right w:val="none" w:sz="0" w:space="0" w:color="auto"/>
      </w:divBdr>
    </w:div>
    <w:div w:id="1331787798">
      <w:bodyDiv w:val="1"/>
      <w:marLeft w:val="0"/>
      <w:marRight w:val="0"/>
      <w:marTop w:val="0"/>
      <w:marBottom w:val="0"/>
      <w:divBdr>
        <w:top w:val="none" w:sz="0" w:space="0" w:color="auto"/>
        <w:left w:val="none" w:sz="0" w:space="0" w:color="auto"/>
        <w:bottom w:val="none" w:sz="0" w:space="0" w:color="auto"/>
        <w:right w:val="none" w:sz="0" w:space="0" w:color="auto"/>
      </w:divBdr>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33412330">
      <w:bodyDiv w:val="1"/>
      <w:marLeft w:val="0"/>
      <w:marRight w:val="0"/>
      <w:marTop w:val="0"/>
      <w:marBottom w:val="0"/>
      <w:divBdr>
        <w:top w:val="none" w:sz="0" w:space="0" w:color="auto"/>
        <w:left w:val="none" w:sz="0" w:space="0" w:color="auto"/>
        <w:bottom w:val="none" w:sz="0" w:space="0" w:color="auto"/>
        <w:right w:val="none" w:sz="0" w:space="0" w:color="auto"/>
      </w:divBdr>
    </w:div>
    <w:div w:id="1334797532">
      <w:bodyDiv w:val="1"/>
      <w:marLeft w:val="0"/>
      <w:marRight w:val="0"/>
      <w:marTop w:val="0"/>
      <w:marBottom w:val="0"/>
      <w:divBdr>
        <w:top w:val="none" w:sz="0" w:space="0" w:color="auto"/>
        <w:left w:val="none" w:sz="0" w:space="0" w:color="auto"/>
        <w:bottom w:val="none" w:sz="0" w:space="0" w:color="auto"/>
        <w:right w:val="none" w:sz="0" w:space="0" w:color="auto"/>
      </w:divBdr>
    </w:div>
    <w:div w:id="1337610978">
      <w:bodyDiv w:val="1"/>
      <w:marLeft w:val="0"/>
      <w:marRight w:val="0"/>
      <w:marTop w:val="0"/>
      <w:marBottom w:val="0"/>
      <w:divBdr>
        <w:top w:val="none" w:sz="0" w:space="0" w:color="auto"/>
        <w:left w:val="none" w:sz="0" w:space="0" w:color="auto"/>
        <w:bottom w:val="none" w:sz="0" w:space="0" w:color="auto"/>
        <w:right w:val="none" w:sz="0" w:space="0" w:color="auto"/>
      </w:divBdr>
    </w:div>
    <w:div w:id="1340347351">
      <w:bodyDiv w:val="1"/>
      <w:marLeft w:val="0"/>
      <w:marRight w:val="0"/>
      <w:marTop w:val="0"/>
      <w:marBottom w:val="0"/>
      <w:divBdr>
        <w:top w:val="none" w:sz="0" w:space="0" w:color="auto"/>
        <w:left w:val="none" w:sz="0" w:space="0" w:color="auto"/>
        <w:bottom w:val="none" w:sz="0" w:space="0" w:color="auto"/>
        <w:right w:val="none" w:sz="0" w:space="0" w:color="auto"/>
      </w:divBdr>
    </w:div>
    <w:div w:id="1345979312">
      <w:bodyDiv w:val="1"/>
      <w:marLeft w:val="0"/>
      <w:marRight w:val="0"/>
      <w:marTop w:val="0"/>
      <w:marBottom w:val="0"/>
      <w:divBdr>
        <w:top w:val="none" w:sz="0" w:space="0" w:color="auto"/>
        <w:left w:val="none" w:sz="0" w:space="0" w:color="auto"/>
        <w:bottom w:val="none" w:sz="0" w:space="0" w:color="auto"/>
        <w:right w:val="none" w:sz="0" w:space="0" w:color="auto"/>
      </w:divBdr>
    </w:div>
    <w:div w:id="1347900363">
      <w:bodyDiv w:val="1"/>
      <w:marLeft w:val="0"/>
      <w:marRight w:val="0"/>
      <w:marTop w:val="0"/>
      <w:marBottom w:val="0"/>
      <w:divBdr>
        <w:top w:val="none" w:sz="0" w:space="0" w:color="auto"/>
        <w:left w:val="none" w:sz="0" w:space="0" w:color="auto"/>
        <w:bottom w:val="none" w:sz="0" w:space="0" w:color="auto"/>
        <w:right w:val="none" w:sz="0" w:space="0" w:color="auto"/>
      </w:divBdr>
    </w:div>
    <w:div w:id="1354454245">
      <w:bodyDiv w:val="1"/>
      <w:marLeft w:val="0"/>
      <w:marRight w:val="0"/>
      <w:marTop w:val="0"/>
      <w:marBottom w:val="0"/>
      <w:divBdr>
        <w:top w:val="none" w:sz="0" w:space="0" w:color="auto"/>
        <w:left w:val="none" w:sz="0" w:space="0" w:color="auto"/>
        <w:bottom w:val="none" w:sz="0" w:space="0" w:color="auto"/>
        <w:right w:val="none" w:sz="0" w:space="0" w:color="auto"/>
      </w:divBdr>
    </w:div>
    <w:div w:id="1354652099">
      <w:bodyDiv w:val="1"/>
      <w:marLeft w:val="0"/>
      <w:marRight w:val="0"/>
      <w:marTop w:val="0"/>
      <w:marBottom w:val="0"/>
      <w:divBdr>
        <w:top w:val="none" w:sz="0" w:space="0" w:color="auto"/>
        <w:left w:val="none" w:sz="0" w:space="0" w:color="auto"/>
        <w:bottom w:val="none" w:sz="0" w:space="0" w:color="auto"/>
        <w:right w:val="none" w:sz="0" w:space="0" w:color="auto"/>
      </w:divBdr>
    </w:div>
    <w:div w:id="1355574717">
      <w:bodyDiv w:val="1"/>
      <w:marLeft w:val="0"/>
      <w:marRight w:val="0"/>
      <w:marTop w:val="0"/>
      <w:marBottom w:val="0"/>
      <w:divBdr>
        <w:top w:val="none" w:sz="0" w:space="0" w:color="auto"/>
        <w:left w:val="none" w:sz="0" w:space="0" w:color="auto"/>
        <w:bottom w:val="none" w:sz="0" w:space="0" w:color="auto"/>
        <w:right w:val="none" w:sz="0" w:space="0" w:color="auto"/>
      </w:divBdr>
    </w:div>
    <w:div w:id="1358002784">
      <w:bodyDiv w:val="1"/>
      <w:marLeft w:val="0"/>
      <w:marRight w:val="0"/>
      <w:marTop w:val="0"/>
      <w:marBottom w:val="0"/>
      <w:divBdr>
        <w:top w:val="none" w:sz="0" w:space="0" w:color="auto"/>
        <w:left w:val="none" w:sz="0" w:space="0" w:color="auto"/>
        <w:bottom w:val="none" w:sz="0" w:space="0" w:color="auto"/>
        <w:right w:val="none" w:sz="0" w:space="0" w:color="auto"/>
      </w:divBdr>
    </w:div>
    <w:div w:id="1362781706">
      <w:bodyDiv w:val="1"/>
      <w:marLeft w:val="0"/>
      <w:marRight w:val="0"/>
      <w:marTop w:val="0"/>
      <w:marBottom w:val="0"/>
      <w:divBdr>
        <w:top w:val="none" w:sz="0" w:space="0" w:color="auto"/>
        <w:left w:val="none" w:sz="0" w:space="0" w:color="auto"/>
        <w:bottom w:val="none" w:sz="0" w:space="0" w:color="auto"/>
        <w:right w:val="none" w:sz="0" w:space="0" w:color="auto"/>
      </w:divBdr>
    </w:div>
    <w:div w:id="1366563179">
      <w:bodyDiv w:val="1"/>
      <w:marLeft w:val="0"/>
      <w:marRight w:val="0"/>
      <w:marTop w:val="0"/>
      <w:marBottom w:val="0"/>
      <w:divBdr>
        <w:top w:val="none" w:sz="0" w:space="0" w:color="auto"/>
        <w:left w:val="none" w:sz="0" w:space="0" w:color="auto"/>
        <w:bottom w:val="none" w:sz="0" w:space="0" w:color="auto"/>
        <w:right w:val="none" w:sz="0" w:space="0" w:color="auto"/>
      </w:divBdr>
    </w:div>
    <w:div w:id="1373773104">
      <w:bodyDiv w:val="1"/>
      <w:marLeft w:val="0"/>
      <w:marRight w:val="0"/>
      <w:marTop w:val="0"/>
      <w:marBottom w:val="0"/>
      <w:divBdr>
        <w:top w:val="none" w:sz="0" w:space="0" w:color="auto"/>
        <w:left w:val="none" w:sz="0" w:space="0" w:color="auto"/>
        <w:bottom w:val="none" w:sz="0" w:space="0" w:color="auto"/>
        <w:right w:val="none" w:sz="0" w:space="0" w:color="auto"/>
      </w:divBdr>
    </w:div>
    <w:div w:id="1375159490">
      <w:bodyDiv w:val="1"/>
      <w:marLeft w:val="0"/>
      <w:marRight w:val="0"/>
      <w:marTop w:val="0"/>
      <w:marBottom w:val="0"/>
      <w:divBdr>
        <w:top w:val="none" w:sz="0" w:space="0" w:color="auto"/>
        <w:left w:val="none" w:sz="0" w:space="0" w:color="auto"/>
        <w:bottom w:val="none" w:sz="0" w:space="0" w:color="auto"/>
        <w:right w:val="none" w:sz="0" w:space="0" w:color="auto"/>
      </w:divBdr>
    </w:div>
    <w:div w:id="1386372381">
      <w:bodyDiv w:val="1"/>
      <w:marLeft w:val="0"/>
      <w:marRight w:val="0"/>
      <w:marTop w:val="0"/>
      <w:marBottom w:val="0"/>
      <w:divBdr>
        <w:top w:val="none" w:sz="0" w:space="0" w:color="auto"/>
        <w:left w:val="none" w:sz="0" w:space="0" w:color="auto"/>
        <w:bottom w:val="none" w:sz="0" w:space="0" w:color="auto"/>
        <w:right w:val="none" w:sz="0" w:space="0" w:color="auto"/>
      </w:divBdr>
    </w:div>
    <w:div w:id="1386874181">
      <w:bodyDiv w:val="1"/>
      <w:marLeft w:val="0"/>
      <w:marRight w:val="0"/>
      <w:marTop w:val="0"/>
      <w:marBottom w:val="0"/>
      <w:divBdr>
        <w:top w:val="none" w:sz="0" w:space="0" w:color="auto"/>
        <w:left w:val="none" w:sz="0" w:space="0" w:color="auto"/>
        <w:bottom w:val="none" w:sz="0" w:space="0" w:color="auto"/>
        <w:right w:val="none" w:sz="0" w:space="0" w:color="auto"/>
      </w:divBdr>
    </w:div>
    <w:div w:id="1387683199">
      <w:bodyDiv w:val="1"/>
      <w:marLeft w:val="0"/>
      <w:marRight w:val="0"/>
      <w:marTop w:val="0"/>
      <w:marBottom w:val="0"/>
      <w:divBdr>
        <w:top w:val="none" w:sz="0" w:space="0" w:color="auto"/>
        <w:left w:val="none" w:sz="0" w:space="0" w:color="auto"/>
        <w:bottom w:val="none" w:sz="0" w:space="0" w:color="auto"/>
        <w:right w:val="none" w:sz="0" w:space="0" w:color="auto"/>
      </w:divBdr>
    </w:div>
    <w:div w:id="1390883106">
      <w:bodyDiv w:val="1"/>
      <w:marLeft w:val="0"/>
      <w:marRight w:val="0"/>
      <w:marTop w:val="0"/>
      <w:marBottom w:val="0"/>
      <w:divBdr>
        <w:top w:val="none" w:sz="0" w:space="0" w:color="auto"/>
        <w:left w:val="none" w:sz="0" w:space="0" w:color="auto"/>
        <w:bottom w:val="none" w:sz="0" w:space="0" w:color="auto"/>
        <w:right w:val="none" w:sz="0" w:space="0" w:color="auto"/>
      </w:divBdr>
    </w:div>
    <w:div w:id="1391075406">
      <w:bodyDiv w:val="1"/>
      <w:marLeft w:val="0"/>
      <w:marRight w:val="0"/>
      <w:marTop w:val="0"/>
      <w:marBottom w:val="0"/>
      <w:divBdr>
        <w:top w:val="none" w:sz="0" w:space="0" w:color="auto"/>
        <w:left w:val="none" w:sz="0" w:space="0" w:color="auto"/>
        <w:bottom w:val="none" w:sz="0" w:space="0" w:color="auto"/>
        <w:right w:val="none" w:sz="0" w:space="0" w:color="auto"/>
      </w:divBdr>
    </w:div>
    <w:div w:id="1395200785">
      <w:bodyDiv w:val="1"/>
      <w:marLeft w:val="0"/>
      <w:marRight w:val="0"/>
      <w:marTop w:val="0"/>
      <w:marBottom w:val="0"/>
      <w:divBdr>
        <w:top w:val="none" w:sz="0" w:space="0" w:color="auto"/>
        <w:left w:val="none" w:sz="0" w:space="0" w:color="auto"/>
        <w:bottom w:val="none" w:sz="0" w:space="0" w:color="auto"/>
        <w:right w:val="none" w:sz="0" w:space="0" w:color="auto"/>
      </w:divBdr>
    </w:div>
    <w:div w:id="1395815518">
      <w:bodyDiv w:val="1"/>
      <w:marLeft w:val="0"/>
      <w:marRight w:val="0"/>
      <w:marTop w:val="0"/>
      <w:marBottom w:val="0"/>
      <w:divBdr>
        <w:top w:val="none" w:sz="0" w:space="0" w:color="auto"/>
        <w:left w:val="none" w:sz="0" w:space="0" w:color="auto"/>
        <w:bottom w:val="none" w:sz="0" w:space="0" w:color="auto"/>
        <w:right w:val="none" w:sz="0" w:space="0" w:color="auto"/>
      </w:divBdr>
    </w:div>
    <w:div w:id="1397319738">
      <w:bodyDiv w:val="1"/>
      <w:marLeft w:val="0"/>
      <w:marRight w:val="0"/>
      <w:marTop w:val="0"/>
      <w:marBottom w:val="0"/>
      <w:divBdr>
        <w:top w:val="none" w:sz="0" w:space="0" w:color="auto"/>
        <w:left w:val="none" w:sz="0" w:space="0" w:color="auto"/>
        <w:bottom w:val="none" w:sz="0" w:space="0" w:color="auto"/>
        <w:right w:val="none" w:sz="0" w:space="0" w:color="auto"/>
      </w:divBdr>
    </w:div>
    <w:div w:id="1400521968">
      <w:bodyDiv w:val="1"/>
      <w:marLeft w:val="0"/>
      <w:marRight w:val="0"/>
      <w:marTop w:val="0"/>
      <w:marBottom w:val="0"/>
      <w:divBdr>
        <w:top w:val="none" w:sz="0" w:space="0" w:color="auto"/>
        <w:left w:val="none" w:sz="0" w:space="0" w:color="auto"/>
        <w:bottom w:val="none" w:sz="0" w:space="0" w:color="auto"/>
        <w:right w:val="none" w:sz="0" w:space="0" w:color="auto"/>
      </w:divBdr>
    </w:div>
    <w:div w:id="1403412307">
      <w:bodyDiv w:val="1"/>
      <w:marLeft w:val="0"/>
      <w:marRight w:val="0"/>
      <w:marTop w:val="0"/>
      <w:marBottom w:val="0"/>
      <w:divBdr>
        <w:top w:val="none" w:sz="0" w:space="0" w:color="auto"/>
        <w:left w:val="none" w:sz="0" w:space="0" w:color="auto"/>
        <w:bottom w:val="none" w:sz="0" w:space="0" w:color="auto"/>
        <w:right w:val="none" w:sz="0" w:space="0" w:color="auto"/>
      </w:divBdr>
    </w:div>
    <w:div w:id="1405252357">
      <w:bodyDiv w:val="1"/>
      <w:marLeft w:val="0"/>
      <w:marRight w:val="0"/>
      <w:marTop w:val="0"/>
      <w:marBottom w:val="0"/>
      <w:divBdr>
        <w:top w:val="none" w:sz="0" w:space="0" w:color="auto"/>
        <w:left w:val="none" w:sz="0" w:space="0" w:color="auto"/>
        <w:bottom w:val="none" w:sz="0" w:space="0" w:color="auto"/>
        <w:right w:val="none" w:sz="0" w:space="0" w:color="auto"/>
      </w:divBdr>
    </w:div>
    <w:div w:id="1405492053">
      <w:bodyDiv w:val="1"/>
      <w:marLeft w:val="0"/>
      <w:marRight w:val="0"/>
      <w:marTop w:val="0"/>
      <w:marBottom w:val="0"/>
      <w:divBdr>
        <w:top w:val="none" w:sz="0" w:space="0" w:color="auto"/>
        <w:left w:val="none" w:sz="0" w:space="0" w:color="auto"/>
        <w:bottom w:val="none" w:sz="0" w:space="0" w:color="auto"/>
        <w:right w:val="none" w:sz="0" w:space="0" w:color="auto"/>
      </w:divBdr>
    </w:div>
    <w:div w:id="1405685314">
      <w:bodyDiv w:val="1"/>
      <w:marLeft w:val="0"/>
      <w:marRight w:val="0"/>
      <w:marTop w:val="0"/>
      <w:marBottom w:val="0"/>
      <w:divBdr>
        <w:top w:val="none" w:sz="0" w:space="0" w:color="auto"/>
        <w:left w:val="none" w:sz="0" w:space="0" w:color="auto"/>
        <w:bottom w:val="none" w:sz="0" w:space="0" w:color="auto"/>
        <w:right w:val="none" w:sz="0" w:space="0" w:color="auto"/>
      </w:divBdr>
    </w:div>
    <w:div w:id="1411079352">
      <w:bodyDiv w:val="1"/>
      <w:marLeft w:val="0"/>
      <w:marRight w:val="0"/>
      <w:marTop w:val="0"/>
      <w:marBottom w:val="0"/>
      <w:divBdr>
        <w:top w:val="none" w:sz="0" w:space="0" w:color="auto"/>
        <w:left w:val="none" w:sz="0" w:space="0" w:color="auto"/>
        <w:bottom w:val="none" w:sz="0" w:space="0" w:color="auto"/>
        <w:right w:val="none" w:sz="0" w:space="0" w:color="auto"/>
      </w:divBdr>
    </w:div>
    <w:div w:id="1411537804">
      <w:bodyDiv w:val="1"/>
      <w:marLeft w:val="0"/>
      <w:marRight w:val="0"/>
      <w:marTop w:val="0"/>
      <w:marBottom w:val="0"/>
      <w:divBdr>
        <w:top w:val="none" w:sz="0" w:space="0" w:color="auto"/>
        <w:left w:val="none" w:sz="0" w:space="0" w:color="auto"/>
        <w:bottom w:val="none" w:sz="0" w:space="0" w:color="auto"/>
        <w:right w:val="none" w:sz="0" w:space="0" w:color="auto"/>
      </w:divBdr>
    </w:div>
    <w:div w:id="1413307895">
      <w:bodyDiv w:val="1"/>
      <w:marLeft w:val="0"/>
      <w:marRight w:val="0"/>
      <w:marTop w:val="0"/>
      <w:marBottom w:val="0"/>
      <w:divBdr>
        <w:top w:val="none" w:sz="0" w:space="0" w:color="auto"/>
        <w:left w:val="none" w:sz="0" w:space="0" w:color="auto"/>
        <w:bottom w:val="none" w:sz="0" w:space="0" w:color="auto"/>
        <w:right w:val="none" w:sz="0" w:space="0" w:color="auto"/>
      </w:divBdr>
    </w:div>
    <w:div w:id="1413702377">
      <w:bodyDiv w:val="1"/>
      <w:marLeft w:val="0"/>
      <w:marRight w:val="0"/>
      <w:marTop w:val="0"/>
      <w:marBottom w:val="0"/>
      <w:divBdr>
        <w:top w:val="none" w:sz="0" w:space="0" w:color="auto"/>
        <w:left w:val="none" w:sz="0" w:space="0" w:color="auto"/>
        <w:bottom w:val="none" w:sz="0" w:space="0" w:color="auto"/>
        <w:right w:val="none" w:sz="0" w:space="0" w:color="auto"/>
      </w:divBdr>
    </w:div>
    <w:div w:id="1414542977">
      <w:bodyDiv w:val="1"/>
      <w:marLeft w:val="0"/>
      <w:marRight w:val="0"/>
      <w:marTop w:val="0"/>
      <w:marBottom w:val="0"/>
      <w:divBdr>
        <w:top w:val="none" w:sz="0" w:space="0" w:color="auto"/>
        <w:left w:val="none" w:sz="0" w:space="0" w:color="auto"/>
        <w:bottom w:val="none" w:sz="0" w:space="0" w:color="auto"/>
        <w:right w:val="none" w:sz="0" w:space="0" w:color="auto"/>
      </w:divBdr>
    </w:div>
    <w:div w:id="1416198571">
      <w:bodyDiv w:val="1"/>
      <w:marLeft w:val="0"/>
      <w:marRight w:val="0"/>
      <w:marTop w:val="0"/>
      <w:marBottom w:val="0"/>
      <w:divBdr>
        <w:top w:val="none" w:sz="0" w:space="0" w:color="auto"/>
        <w:left w:val="none" w:sz="0" w:space="0" w:color="auto"/>
        <w:bottom w:val="none" w:sz="0" w:space="0" w:color="auto"/>
        <w:right w:val="none" w:sz="0" w:space="0" w:color="auto"/>
      </w:divBdr>
    </w:div>
    <w:div w:id="1419474026">
      <w:bodyDiv w:val="1"/>
      <w:marLeft w:val="0"/>
      <w:marRight w:val="0"/>
      <w:marTop w:val="0"/>
      <w:marBottom w:val="0"/>
      <w:divBdr>
        <w:top w:val="none" w:sz="0" w:space="0" w:color="auto"/>
        <w:left w:val="none" w:sz="0" w:space="0" w:color="auto"/>
        <w:bottom w:val="none" w:sz="0" w:space="0" w:color="auto"/>
        <w:right w:val="none" w:sz="0" w:space="0" w:color="auto"/>
      </w:divBdr>
    </w:div>
    <w:div w:id="1422607053">
      <w:bodyDiv w:val="1"/>
      <w:marLeft w:val="0"/>
      <w:marRight w:val="0"/>
      <w:marTop w:val="0"/>
      <w:marBottom w:val="0"/>
      <w:divBdr>
        <w:top w:val="none" w:sz="0" w:space="0" w:color="auto"/>
        <w:left w:val="none" w:sz="0" w:space="0" w:color="auto"/>
        <w:bottom w:val="none" w:sz="0" w:space="0" w:color="auto"/>
        <w:right w:val="none" w:sz="0" w:space="0" w:color="auto"/>
      </w:divBdr>
    </w:div>
    <w:div w:id="1431511618">
      <w:bodyDiv w:val="1"/>
      <w:marLeft w:val="0"/>
      <w:marRight w:val="0"/>
      <w:marTop w:val="0"/>
      <w:marBottom w:val="0"/>
      <w:divBdr>
        <w:top w:val="none" w:sz="0" w:space="0" w:color="auto"/>
        <w:left w:val="none" w:sz="0" w:space="0" w:color="auto"/>
        <w:bottom w:val="none" w:sz="0" w:space="0" w:color="auto"/>
        <w:right w:val="none" w:sz="0" w:space="0" w:color="auto"/>
      </w:divBdr>
    </w:div>
    <w:div w:id="1439372584">
      <w:bodyDiv w:val="1"/>
      <w:marLeft w:val="0"/>
      <w:marRight w:val="0"/>
      <w:marTop w:val="0"/>
      <w:marBottom w:val="0"/>
      <w:divBdr>
        <w:top w:val="none" w:sz="0" w:space="0" w:color="auto"/>
        <w:left w:val="none" w:sz="0" w:space="0" w:color="auto"/>
        <w:bottom w:val="none" w:sz="0" w:space="0" w:color="auto"/>
        <w:right w:val="none" w:sz="0" w:space="0" w:color="auto"/>
      </w:divBdr>
    </w:div>
    <w:div w:id="1439566281">
      <w:bodyDiv w:val="1"/>
      <w:marLeft w:val="0"/>
      <w:marRight w:val="0"/>
      <w:marTop w:val="0"/>
      <w:marBottom w:val="0"/>
      <w:divBdr>
        <w:top w:val="none" w:sz="0" w:space="0" w:color="auto"/>
        <w:left w:val="none" w:sz="0" w:space="0" w:color="auto"/>
        <w:bottom w:val="none" w:sz="0" w:space="0" w:color="auto"/>
        <w:right w:val="none" w:sz="0" w:space="0" w:color="auto"/>
      </w:divBdr>
    </w:div>
    <w:div w:id="1439982012">
      <w:bodyDiv w:val="1"/>
      <w:marLeft w:val="0"/>
      <w:marRight w:val="0"/>
      <w:marTop w:val="0"/>
      <w:marBottom w:val="0"/>
      <w:divBdr>
        <w:top w:val="none" w:sz="0" w:space="0" w:color="auto"/>
        <w:left w:val="none" w:sz="0" w:space="0" w:color="auto"/>
        <w:bottom w:val="none" w:sz="0" w:space="0" w:color="auto"/>
        <w:right w:val="none" w:sz="0" w:space="0" w:color="auto"/>
      </w:divBdr>
    </w:div>
    <w:div w:id="1442916884">
      <w:bodyDiv w:val="1"/>
      <w:marLeft w:val="0"/>
      <w:marRight w:val="0"/>
      <w:marTop w:val="0"/>
      <w:marBottom w:val="0"/>
      <w:divBdr>
        <w:top w:val="none" w:sz="0" w:space="0" w:color="auto"/>
        <w:left w:val="none" w:sz="0" w:space="0" w:color="auto"/>
        <w:bottom w:val="none" w:sz="0" w:space="0" w:color="auto"/>
        <w:right w:val="none" w:sz="0" w:space="0" w:color="auto"/>
      </w:divBdr>
    </w:div>
    <w:div w:id="1444350729">
      <w:bodyDiv w:val="1"/>
      <w:marLeft w:val="0"/>
      <w:marRight w:val="0"/>
      <w:marTop w:val="0"/>
      <w:marBottom w:val="0"/>
      <w:divBdr>
        <w:top w:val="none" w:sz="0" w:space="0" w:color="auto"/>
        <w:left w:val="none" w:sz="0" w:space="0" w:color="auto"/>
        <w:bottom w:val="none" w:sz="0" w:space="0" w:color="auto"/>
        <w:right w:val="none" w:sz="0" w:space="0" w:color="auto"/>
      </w:divBdr>
    </w:div>
    <w:div w:id="1449813340">
      <w:bodyDiv w:val="1"/>
      <w:marLeft w:val="0"/>
      <w:marRight w:val="0"/>
      <w:marTop w:val="0"/>
      <w:marBottom w:val="0"/>
      <w:divBdr>
        <w:top w:val="none" w:sz="0" w:space="0" w:color="auto"/>
        <w:left w:val="none" w:sz="0" w:space="0" w:color="auto"/>
        <w:bottom w:val="none" w:sz="0" w:space="0" w:color="auto"/>
        <w:right w:val="none" w:sz="0" w:space="0" w:color="auto"/>
      </w:divBdr>
    </w:div>
    <w:div w:id="1453986281">
      <w:bodyDiv w:val="1"/>
      <w:marLeft w:val="0"/>
      <w:marRight w:val="0"/>
      <w:marTop w:val="0"/>
      <w:marBottom w:val="0"/>
      <w:divBdr>
        <w:top w:val="none" w:sz="0" w:space="0" w:color="auto"/>
        <w:left w:val="none" w:sz="0" w:space="0" w:color="auto"/>
        <w:bottom w:val="none" w:sz="0" w:space="0" w:color="auto"/>
        <w:right w:val="none" w:sz="0" w:space="0" w:color="auto"/>
      </w:divBdr>
    </w:div>
    <w:div w:id="1459103154">
      <w:bodyDiv w:val="1"/>
      <w:marLeft w:val="0"/>
      <w:marRight w:val="0"/>
      <w:marTop w:val="0"/>
      <w:marBottom w:val="0"/>
      <w:divBdr>
        <w:top w:val="none" w:sz="0" w:space="0" w:color="auto"/>
        <w:left w:val="none" w:sz="0" w:space="0" w:color="auto"/>
        <w:bottom w:val="none" w:sz="0" w:space="0" w:color="auto"/>
        <w:right w:val="none" w:sz="0" w:space="0" w:color="auto"/>
      </w:divBdr>
    </w:div>
    <w:div w:id="1460222818">
      <w:bodyDiv w:val="1"/>
      <w:marLeft w:val="0"/>
      <w:marRight w:val="0"/>
      <w:marTop w:val="0"/>
      <w:marBottom w:val="0"/>
      <w:divBdr>
        <w:top w:val="none" w:sz="0" w:space="0" w:color="auto"/>
        <w:left w:val="none" w:sz="0" w:space="0" w:color="auto"/>
        <w:bottom w:val="none" w:sz="0" w:space="0" w:color="auto"/>
        <w:right w:val="none" w:sz="0" w:space="0" w:color="auto"/>
      </w:divBdr>
    </w:div>
    <w:div w:id="1461533501">
      <w:bodyDiv w:val="1"/>
      <w:marLeft w:val="0"/>
      <w:marRight w:val="0"/>
      <w:marTop w:val="0"/>
      <w:marBottom w:val="0"/>
      <w:divBdr>
        <w:top w:val="none" w:sz="0" w:space="0" w:color="auto"/>
        <w:left w:val="none" w:sz="0" w:space="0" w:color="auto"/>
        <w:bottom w:val="none" w:sz="0" w:space="0" w:color="auto"/>
        <w:right w:val="none" w:sz="0" w:space="0" w:color="auto"/>
      </w:divBdr>
    </w:div>
    <w:div w:id="1461610173">
      <w:bodyDiv w:val="1"/>
      <w:marLeft w:val="0"/>
      <w:marRight w:val="0"/>
      <w:marTop w:val="0"/>
      <w:marBottom w:val="0"/>
      <w:divBdr>
        <w:top w:val="none" w:sz="0" w:space="0" w:color="auto"/>
        <w:left w:val="none" w:sz="0" w:space="0" w:color="auto"/>
        <w:bottom w:val="none" w:sz="0" w:space="0" w:color="auto"/>
        <w:right w:val="none" w:sz="0" w:space="0" w:color="auto"/>
      </w:divBdr>
    </w:div>
    <w:div w:id="1461917209">
      <w:bodyDiv w:val="1"/>
      <w:marLeft w:val="0"/>
      <w:marRight w:val="0"/>
      <w:marTop w:val="0"/>
      <w:marBottom w:val="0"/>
      <w:divBdr>
        <w:top w:val="none" w:sz="0" w:space="0" w:color="auto"/>
        <w:left w:val="none" w:sz="0" w:space="0" w:color="auto"/>
        <w:bottom w:val="none" w:sz="0" w:space="0" w:color="auto"/>
        <w:right w:val="none" w:sz="0" w:space="0" w:color="auto"/>
      </w:divBdr>
    </w:div>
    <w:div w:id="1466006981">
      <w:bodyDiv w:val="1"/>
      <w:marLeft w:val="0"/>
      <w:marRight w:val="0"/>
      <w:marTop w:val="0"/>
      <w:marBottom w:val="0"/>
      <w:divBdr>
        <w:top w:val="none" w:sz="0" w:space="0" w:color="auto"/>
        <w:left w:val="none" w:sz="0" w:space="0" w:color="auto"/>
        <w:bottom w:val="none" w:sz="0" w:space="0" w:color="auto"/>
        <w:right w:val="none" w:sz="0" w:space="0" w:color="auto"/>
      </w:divBdr>
    </w:div>
    <w:div w:id="1468234503">
      <w:bodyDiv w:val="1"/>
      <w:marLeft w:val="0"/>
      <w:marRight w:val="0"/>
      <w:marTop w:val="0"/>
      <w:marBottom w:val="0"/>
      <w:divBdr>
        <w:top w:val="none" w:sz="0" w:space="0" w:color="auto"/>
        <w:left w:val="none" w:sz="0" w:space="0" w:color="auto"/>
        <w:bottom w:val="none" w:sz="0" w:space="0" w:color="auto"/>
        <w:right w:val="none" w:sz="0" w:space="0" w:color="auto"/>
      </w:divBdr>
    </w:div>
    <w:div w:id="1468277256">
      <w:bodyDiv w:val="1"/>
      <w:marLeft w:val="0"/>
      <w:marRight w:val="0"/>
      <w:marTop w:val="0"/>
      <w:marBottom w:val="0"/>
      <w:divBdr>
        <w:top w:val="none" w:sz="0" w:space="0" w:color="auto"/>
        <w:left w:val="none" w:sz="0" w:space="0" w:color="auto"/>
        <w:bottom w:val="none" w:sz="0" w:space="0" w:color="auto"/>
        <w:right w:val="none" w:sz="0" w:space="0" w:color="auto"/>
      </w:divBdr>
    </w:div>
    <w:div w:id="1468281849">
      <w:bodyDiv w:val="1"/>
      <w:marLeft w:val="0"/>
      <w:marRight w:val="0"/>
      <w:marTop w:val="0"/>
      <w:marBottom w:val="0"/>
      <w:divBdr>
        <w:top w:val="none" w:sz="0" w:space="0" w:color="auto"/>
        <w:left w:val="none" w:sz="0" w:space="0" w:color="auto"/>
        <w:bottom w:val="none" w:sz="0" w:space="0" w:color="auto"/>
        <w:right w:val="none" w:sz="0" w:space="0" w:color="auto"/>
      </w:divBdr>
    </w:div>
    <w:div w:id="1469084373">
      <w:bodyDiv w:val="1"/>
      <w:marLeft w:val="0"/>
      <w:marRight w:val="0"/>
      <w:marTop w:val="0"/>
      <w:marBottom w:val="0"/>
      <w:divBdr>
        <w:top w:val="none" w:sz="0" w:space="0" w:color="auto"/>
        <w:left w:val="none" w:sz="0" w:space="0" w:color="auto"/>
        <w:bottom w:val="none" w:sz="0" w:space="0" w:color="auto"/>
        <w:right w:val="none" w:sz="0" w:space="0" w:color="auto"/>
      </w:divBdr>
    </w:div>
    <w:div w:id="1469667353">
      <w:bodyDiv w:val="1"/>
      <w:marLeft w:val="0"/>
      <w:marRight w:val="0"/>
      <w:marTop w:val="0"/>
      <w:marBottom w:val="0"/>
      <w:divBdr>
        <w:top w:val="none" w:sz="0" w:space="0" w:color="auto"/>
        <w:left w:val="none" w:sz="0" w:space="0" w:color="auto"/>
        <w:bottom w:val="none" w:sz="0" w:space="0" w:color="auto"/>
        <w:right w:val="none" w:sz="0" w:space="0" w:color="auto"/>
      </w:divBdr>
    </w:div>
    <w:div w:id="1475179193">
      <w:bodyDiv w:val="1"/>
      <w:marLeft w:val="0"/>
      <w:marRight w:val="0"/>
      <w:marTop w:val="0"/>
      <w:marBottom w:val="0"/>
      <w:divBdr>
        <w:top w:val="none" w:sz="0" w:space="0" w:color="auto"/>
        <w:left w:val="none" w:sz="0" w:space="0" w:color="auto"/>
        <w:bottom w:val="none" w:sz="0" w:space="0" w:color="auto"/>
        <w:right w:val="none" w:sz="0" w:space="0" w:color="auto"/>
      </w:divBdr>
    </w:div>
    <w:div w:id="1476025127">
      <w:bodyDiv w:val="1"/>
      <w:marLeft w:val="0"/>
      <w:marRight w:val="0"/>
      <w:marTop w:val="0"/>
      <w:marBottom w:val="0"/>
      <w:divBdr>
        <w:top w:val="none" w:sz="0" w:space="0" w:color="auto"/>
        <w:left w:val="none" w:sz="0" w:space="0" w:color="auto"/>
        <w:bottom w:val="none" w:sz="0" w:space="0" w:color="auto"/>
        <w:right w:val="none" w:sz="0" w:space="0" w:color="auto"/>
      </w:divBdr>
    </w:div>
    <w:div w:id="1478574909">
      <w:bodyDiv w:val="1"/>
      <w:marLeft w:val="0"/>
      <w:marRight w:val="0"/>
      <w:marTop w:val="0"/>
      <w:marBottom w:val="0"/>
      <w:divBdr>
        <w:top w:val="none" w:sz="0" w:space="0" w:color="auto"/>
        <w:left w:val="none" w:sz="0" w:space="0" w:color="auto"/>
        <w:bottom w:val="none" w:sz="0" w:space="0" w:color="auto"/>
        <w:right w:val="none" w:sz="0" w:space="0" w:color="auto"/>
      </w:divBdr>
    </w:div>
    <w:div w:id="1480076353">
      <w:bodyDiv w:val="1"/>
      <w:marLeft w:val="0"/>
      <w:marRight w:val="0"/>
      <w:marTop w:val="0"/>
      <w:marBottom w:val="0"/>
      <w:divBdr>
        <w:top w:val="none" w:sz="0" w:space="0" w:color="auto"/>
        <w:left w:val="none" w:sz="0" w:space="0" w:color="auto"/>
        <w:bottom w:val="none" w:sz="0" w:space="0" w:color="auto"/>
        <w:right w:val="none" w:sz="0" w:space="0" w:color="auto"/>
      </w:divBdr>
    </w:div>
    <w:div w:id="1481077609">
      <w:bodyDiv w:val="1"/>
      <w:marLeft w:val="0"/>
      <w:marRight w:val="0"/>
      <w:marTop w:val="0"/>
      <w:marBottom w:val="0"/>
      <w:divBdr>
        <w:top w:val="none" w:sz="0" w:space="0" w:color="auto"/>
        <w:left w:val="none" w:sz="0" w:space="0" w:color="auto"/>
        <w:bottom w:val="none" w:sz="0" w:space="0" w:color="auto"/>
        <w:right w:val="none" w:sz="0" w:space="0" w:color="auto"/>
      </w:divBdr>
    </w:div>
    <w:div w:id="1481386493">
      <w:bodyDiv w:val="1"/>
      <w:marLeft w:val="0"/>
      <w:marRight w:val="0"/>
      <w:marTop w:val="0"/>
      <w:marBottom w:val="0"/>
      <w:divBdr>
        <w:top w:val="none" w:sz="0" w:space="0" w:color="auto"/>
        <w:left w:val="none" w:sz="0" w:space="0" w:color="auto"/>
        <w:bottom w:val="none" w:sz="0" w:space="0" w:color="auto"/>
        <w:right w:val="none" w:sz="0" w:space="0" w:color="auto"/>
      </w:divBdr>
    </w:div>
    <w:div w:id="1486388780">
      <w:bodyDiv w:val="1"/>
      <w:marLeft w:val="0"/>
      <w:marRight w:val="0"/>
      <w:marTop w:val="0"/>
      <w:marBottom w:val="0"/>
      <w:divBdr>
        <w:top w:val="none" w:sz="0" w:space="0" w:color="auto"/>
        <w:left w:val="none" w:sz="0" w:space="0" w:color="auto"/>
        <w:bottom w:val="none" w:sz="0" w:space="0" w:color="auto"/>
        <w:right w:val="none" w:sz="0" w:space="0" w:color="auto"/>
      </w:divBdr>
    </w:div>
    <w:div w:id="1486706762">
      <w:bodyDiv w:val="1"/>
      <w:marLeft w:val="0"/>
      <w:marRight w:val="0"/>
      <w:marTop w:val="0"/>
      <w:marBottom w:val="0"/>
      <w:divBdr>
        <w:top w:val="none" w:sz="0" w:space="0" w:color="auto"/>
        <w:left w:val="none" w:sz="0" w:space="0" w:color="auto"/>
        <w:bottom w:val="none" w:sz="0" w:space="0" w:color="auto"/>
        <w:right w:val="none" w:sz="0" w:space="0" w:color="auto"/>
      </w:divBdr>
    </w:div>
    <w:div w:id="1492022299">
      <w:bodyDiv w:val="1"/>
      <w:marLeft w:val="0"/>
      <w:marRight w:val="0"/>
      <w:marTop w:val="0"/>
      <w:marBottom w:val="0"/>
      <w:divBdr>
        <w:top w:val="none" w:sz="0" w:space="0" w:color="auto"/>
        <w:left w:val="none" w:sz="0" w:space="0" w:color="auto"/>
        <w:bottom w:val="none" w:sz="0" w:space="0" w:color="auto"/>
        <w:right w:val="none" w:sz="0" w:space="0" w:color="auto"/>
      </w:divBdr>
    </w:div>
    <w:div w:id="1495759030">
      <w:bodyDiv w:val="1"/>
      <w:marLeft w:val="0"/>
      <w:marRight w:val="0"/>
      <w:marTop w:val="0"/>
      <w:marBottom w:val="0"/>
      <w:divBdr>
        <w:top w:val="none" w:sz="0" w:space="0" w:color="auto"/>
        <w:left w:val="none" w:sz="0" w:space="0" w:color="auto"/>
        <w:bottom w:val="none" w:sz="0" w:space="0" w:color="auto"/>
        <w:right w:val="none" w:sz="0" w:space="0" w:color="auto"/>
      </w:divBdr>
    </w:div>
    <w:div w:id="1500342738">
      <w:bodyDiv w:val="1"/>
      <w:marLeft w:val="0"/>
      <w:marRight w:val="0"/>
      <w:marTop w:val="0"/>
      <w:marBottom w:val="0"/>
      <w:divBdr>
        <w:top w:val="none" w:sz="0" w:space="0" w:color="auto"/>
        <w:left w:val="none" w:sz="0" w:space="0" w:color="auto"/>
        <w:bottom w:val="none" w:sz="0" w:space="0" w:color="auto"/>
        <w:right w:val="none" w:sz="0" w:space="0" w:color="auto"/>
      </w:divBdr>
    </w:div>
    <w:div w:id="1500731294">
      <w:bodyDiv w:val="1"/>
      <w:marLeft w:val="0"/>
      <w:marRight w:val="0"/>
      <w:marTop w:val="0"/>
      <w:marBottom w:val="0"/>
      <w:divBdr>
        <w:top w:val="none" w:sz="0" w:space="0" w:color="auto"/>
        <w:left w:val="none" w:sz="0" w:space="0" w:color="auto"/>
        <w:bottom w:val="none" w:sz="0" w:space="0" w:color="auto"/>
        <w:right w:val="none" w:sz="0" w:space="0" w:color="auto"/>
      </w:divBdr>
    </w:div>
    <w:div w:id="1501651898">
      <w:bodyDiv w:val="1"/>
      <w:marLeft w:val="0"/>
      <w:marRight w:val="0"/>
      <w:marTop w:val="0"/>
      <w:marBottom w:val="0"/>
      <w:divBdr>
        <w:top w:val="none" w:sz="0" w:space="0" w:color="auto"/>
        <w:left w:val="none" w:sz="0" w:space="0" w:color="auto"/>
        <w:bottom w:val="none" w:sz="0" w:space="0" w:color="auto"/>
        <w:right w:val="none" w:sz="0" w:space="0" w:color="auto"/>
      </w:divBdr>
    </w:div>
    <w:div w:id="1503862085">
      <w:bodyDiv w:val="1"/>
      <w:marLeft w:val="0"/>
      <w:marRight w:val="0"/>
      <w:marTop w:val="0"/>
      <w:marBottom w:val="0"/>
      <w:divBdr>
        <w:top w:val="none" w:sz="0" w:space="0" w:color="auto"/>
        <w:left w:val="none" w:sz="0" w:space="0" w:color="auto"/>
        <w:bottom w:val="none" w:sz="0" w:space="0" w:color="auto"/>
        <w:right w:val="none" w:sz="0" w:space="0" w:color="auto"/>
      </w:divBdr>
    </w:div>
    <w:div w:id="1510758622">
      <w:bodyDiv w:val="1"/>
      <w:marLeft w:val="0"/>
      <w:marRight w:val="0"/>
      <w:marTop w:val="0"/>
      <w:marBottom w:val="0"/>
      <w:divBdr>
        <w:top w:val="none" w:sz="0" w:space="0" w:color="auto"/>
        <w:left w:val="none" w:sz="0" w:space="0" w:color="auto"/>
        <w:bottom w:val="none" w:sz="0" w:space="0" w:color="auto"/>
        <w:right w:val="none" w:sz="0" w:space="0" w:color="auto"/>
      </w:divBdr>
    </w:div>
    <w:div w:id="1514952954">
      <w:bodyDiv w:val="1"/>
      <w:marLeft w:val="0"/>
      <w:marRight w:val="0"/>
      <w:marTop w:val="0"/>
      <w:marBottom w:val="0"/>
      <w:divBdr>
        <w:top w:val="none" w:sz="0" w:space="0" w:color="auto"/>
        <w:left w:val="none" w:sz="0" w:space="0" w:color="auto"/>
        <w:bottom w:val="none" w:sz="0" w:space="0" w:color="auto"/>
        <w:right w:val="none" w:sz="0" w:space="0" w:color="auto"/>
      </w:divBdr>
    </w:div>
    <w:div w:id="1518612574">
      <w:bodyDiv w:val="1"/>
      <w:marLeft w:val="0"/>
      <w:marRight w:val="0"/>
      <w:marTop w:val="0"/>
      <w:marBottom w:val="0"/>
      <w:divBdr>
        <w:top w:val="none" w:sz="0" w:space="0" w:color="auto"/>
        <w:left w:val="none" w:sz="0" w:space="0" w:color="auto"/>
        <w:bottom w:val="none" w:sz="0" w:space="0" w:color="auto"/>
        <w:right w:val="none" w:sz="0" w:space="0" w:color="auto"/>
      </w:divBdr>
    </w:div>
    <w:div w:id="1527059728">
      <w:bodyDiv w:val="1"/>
      <w:marLeft w:val="0"/>
      <w:marRight w:val="0"/>
      <w:marTop w:val="0"/>
      <w:marBottom w:val="0"/>
      <w:divBdr>
        <w:top w:val="none" w:sz="0" w:space="0" w:color="auto"/>
        <w:left w:val="none" w:sz="0" w:space="0" w:color="auto"/>
        <w:bottom w:val="none" w:sz="0" w:space="0" w:color="auto"/>
        <w:right w:val="none" w:sz="0" w:space="0" w:color="auto"/>
      </w:divBdr>
    </w:div>
    <w:div w:id="1527870912">
      <w:bodyDiv w:val="1"/>
      <w:marLeft w:val="0"/>
      <w:marRight w:val="0"/>
      <w:marTop w:val="0"/>
      <w:marBottom w:val="0"/>
      <w:divBdr>
        <w:top w:val="none" w:sz="0" w:space="0" w:color="auto"/>
        <w:left w:val="none" w:sz="0" w:space="0" w:color="auto"/>
        <w:bottom w:val="none" w:sz="0" w:space="0" w:color="auto"/>
        <w:right w:val="none" w:sz="0" w:space="0" w:color="auto"/>
      </w:divBdr>
    </w:div>
    <w:div w:id="1531067948">
      <w:bodyDiv w:val="1"/>
      <w:marLeft w:val="0"/>
      <w:marRight w:val="0"/>
      <w:marTop w:val="0"/>
      <w:marBottom w:val="0"/>
      <w:divBdr>
        <w:top w:val="none" w:sz="0" w:space="0" w:color="auto"/>
        <w:left w:val="none" w:sz="0" w:space="0" w:color="auto"/>
        <w:bottom w:val="none" w:sz="0" w:space="0" w:color="auto"/>
        <w:right w:val="none" w:sz="0" w:space="0" w:color="auto"/>
      </w:divBdr>
    </w:div>
    <w:div w:id="1535146611">
      <w:bodyDiv w:val="1"/>
      <w:marLeft w:val="0"/>
      <w:marRight w:val="0"/>
      <w:marTop w:val="0"/>
      <w:marBottom w:val="0"/>
      <w:divBdr>
        <w:top w:val="none" w:sz="0" w:space="0" w:color="auto"/>
        <w:left w:val="none" w:sz="0" w:space="0" w:color="auto"/>
        <w:bottom w:val="none" w:sz="0" w:space="0" w:color="auto"/>
        <w:right w:val="none" w:sz="0" w:space="0" w:color="auto"/>
      </w:divBdr>
    </w:div>
    <w:div w:id="1536655142">
      <w:bodyDiv w:val="1"/>
      <w:marLeft w:val="0"/>
      <w:marRight w:val="0"/>
      <w:marTop w:val="0"/>
      <w:marBottom w:val="0"/>
      <w:divBdr>
        <w:top w:val="none" w:sz="0" w:space="0" w:color="auto"/>
        <w:left w:val="none" w:sz="0" w:space="0" w:color="auto"/>
        <w:bottom w:val="none" w:sz="0" w:space="0" w:color="auto"/>
        <w:right w:val="none" w:sz="0" w:space="0" w:color="auto"/>
      </w:divBdr>
    </w:div>
    <w:div w:id="1539927898">
      <w:bodyDiv w:val="1"/>
      <w:marLeft w:val="0"/>
      <w:marRight w:val="0"/>
      <w:marTop w:val="0"/>
      <w:marBottom w:val="0"/>
      <w:divBdr>
        <w:top w:val="none" w:sz="0" w:space="0" w:color="auto"/>
        <w:left w:val="none" w:sz="0" w:space="0" w:color="auto"/>
        <w:bottom w:val="none" w:sz="0" w:space="0" w:color="auto"/>
        <w:right w:val="none" w:sz="0" w:space="0" w:color="auto"/>
      </w:divBdr>
    </w:div>
    <w:div w:id="1540320634">
      <w:bodyDiv w:val="1"/>
      <w:marLeft w:val="0"/>
      <w:marRight w:val="0"/>
      <w:marTop w:val="0"/>
      <w:marBottom w:val="0"/>
      <w:divBdr>
        <w:top w:val="none" w:sz="0" w:space="0" w:color="auto"/>
        <w:left w:val="none" w:sz="0" w:space="0" w:color="auto"/>
        <w:bottom w:val="none" w:sz="0" w:space="0" w:color="auto"/>
        <w:right w:val="none" w:sz="0" w:space="0" w:color="auto"/>
      </w:divBdr>
    </w:div>
    <w:div w:id="1541242639">
      <w:bodyDiv w:val="1"/>
      <w:marLeft w:val="0"/>
      <w:marRight w:val="0"/>
      <w:marTop w:val="0"/>
      <w:marBottom w:val="0"/>
      <w:divBdr>
        <w:top w:val="none" w:sz="0" w:space="0" w:color="auto"/>
        <w:left w:val="none" w:sz="0" w:space="0" w:color="auto"/>
        <w:bottom w:val="none" w:sz="0" w:space="0" w:color="auto"/>
        <w:right w:val="none" w:sz="0" w:space="0" w:color="auto"/>
      </w:divBdr>
    </w:div>
    <w:div w:id="1541747662">
      <w:bodyDiv w:val="1"/>
      <w:marLeft w:val="0"/>
      <w:marRight w:val="0"/>
      <w:marTop w:val="0"/>
      <w:marBottom w:val="0"/>
      <w:divBdr>
        <w:top w:val="none" w:sz="0" w:space="0" w:color="auto"/>
        <w:left w:val="none" w:sz="0" w:space="0" w:color="auto"/>
        <w:bottom w:val="none" w:sz="0" w:space="0" w:color="auto"/>
        <w:right w:val="none" w:sz="0" w:space="0" w:color="auto"/>
      </w:divBdr>
    </w:div>
    <w:div w:id="1544905860">
      <w:bodyDiv w:val="1"/>
      <w:marLeft w:val="0"/>
      <w:marRight w:val="0"/>
      <w:marTop w:val="0"/>
      <w:marBottom w:val="0"/>
      <w:divBdr>
        <w:top w:val="none" w:sz="0" w:space="0" w:color="auto"/>
        <w:left w:val="none" w:sz="0" w:space="0" w:color="auto"/>
        <w:bottom w:val="none" w:sz="0" w:space="0" w:color="auto"/>
        <w:right w:val="none" w:sz="0" w:space="0" w:color="auto"/>
      </w:divBdr>
    </w:div>
    <w:div w:id="1546019736">
      <w:bodyDiv w:val="1"/>
      <w:marLeft w:val="0"/>
      <w:marRight w:val="0"/>
      <w:marTop w:val="0"/>
      <w:marBottom w:val="0"/>
      <w:divBdr>
        <w:top w:val="none" w:sz="0" w:space="0" w:color="auto"/>
        <w:left w:val="none" w:sz="0" w:space="0" w:color="auto"/>
        <w:bottom w:val="none" w:sz="0" w:space="0" w:color="auto"/>
        <w:right w:val="none" w:sz="0" w:space="0" w:color="auto"/>
      </w:divBdr>
    </w:div>
    <w:div w:id="1548488215">
      <w:bodyDiv w:val="1"/>
      <w:marLeft w:val="0"/>
      <w:marRight w:val="0"/>
      <w:marTop w:val="0"/>
      <w:marBottom w:val="0"/>
      <w:divBdr>
        <w:top w:val="none" w:sz="0" w:space="0" w:color="auto"/>
        <w:left w:val="none" w:sz="0" w:space="0" w:color="auto"/>
        <w:bottom w:val="none" w:sz="0" w:space="0" w:color="auto"/>
        <w:right w:val="none" w:sz="0" w:space="0" w:color="auto"/>
      </w:divBdr>
    </w:div>
    <w:div w:id="1556313800">
      <w:bodyDiv w:val="1"/>
      <w:marLeft w:val="0"/>
      <w:marRight w:val="0"/>
      <w:marTop w:val="0"/>
      <w:marBottom w:val="0"/>
      <w:divBdr>
        <w:top w:val="none" w:sz="0" w:space="0" w:color="auto"/>
        <w:left w:val="none" w:sz="0" w:space="0" w:color="auto"/>
        <w:bottom w:val="none" w:sz="0" w:space="0" w:color="auto"/>
        <w:right w:val="none" w:sz="0" w:space="0" w:color="auto"/>
      </w:divBdr>
    </w:div>
    <w:div w:id="1558206735">
      <w:bodyDiv w:val="1"/>
      <w:marLeft w:val="0"/>
      <w:marRight w:val="0"/>
      <w:marTop w:val="0"/>
      <w:marBottom w:val="0"/>
      <w:divBdr>
        <w:top w:val="none" w:sz="0" w:space="0" w:color="auto"/>
        <w:left w:val="none" w:sz="0" w:space="0" w:color="auto"/>
        <w:bottom w:val="none" w:sz="0" w:space="0" w:color="auto"/>
        <w:right w:val="none" w:sz="0" w:space="0" w:color="auto"/>
      </w:divBdr>
    </w:div>
    <w:div w:id="1558856774">
      <w:bodyDiv w:val="1"/>
      <w:marLeft w:val="0"/>
      <w:marRight w:val="0"/>
      <w:marTop w:val="0"/>
      <w:marBottom w:val="0"/>
      <w:divBdr>
        <w:top w:val="none" w:sz="0" w:space="0" w:color="auto"/>
        <w:left w:val="none" w:sz="0" w:space="0" w:color="auto"/>
        <w:bottom w:val="none" w:sz="0" w:space="0" w:color="auto"/>
        <w:right w:val="none" w:sz="0" w:space="0" w:color="auto"/>
      </w:divBdr>
    </w:div>
    <w:div w:id="1561549900">
      <w:bodyDiv w:val="1"/>
      <w:marLeft w:val="0"/>
      <w:marRight w:val="0"/>
      <w:marTop w:val="0"/>
      <w:marBottom w:val="0"/>
      <w:divBdr>
        <w:top w:val="none" w:sz="0" w:space="0" w:color="auto"/>
        <w:left w:val="none" w:sz="0" w:space="0" w:color="auto"/>
        <w:bottom w:val="none" w:sz="0" w:space="0" w:color="auto"/>
        <w:right w:val="none" w:sz="0" w:space="0" w:color="auto"/>
      </w:divBdr>
    </w:div>
    <w:div w:id="1563826102">
      <w:bodyDiv w:val="1"/>
      <w:marLeft w:val="0"/>
      <w:marRight w:val="0"/>
      <w:marTop w:val="0"/>
      <w:marBottom w:val="0"/>
      <w:divBdr>
        <w:top w:val="none" w:sz="0" w:space="0" w:color="auto"/>
        <w:left w:val="none" w:sz="0" w:space="0" w:color="auto"/>
        <w:bottom w:val="none" w:sz="0" w:space="0" w:color="auto"/>
        <w:right w:val="none" w:sz="0" w:space="0" w:color="auto"/>
      </w:divBdr>
    </w:div>
    <w:div w:id="1574775014">
      <w:bodyDiv w:val="1"/>
      <w:marLeft w:val="0"/>
      <w:marRight w:val="0"/>
      <w:marTop w:val="0"/>
      <w:marBottom w:val="0"/>
      <w:divBdr>
        <w:top w:val="none" w:sz="0" w:space="0" w:color="auto"/>
        <w:left w:val="none" w:sz="0" w:space="0" w:color="auto"/>
        <w:bottom w:val="none" w:sz="0" w:space="0" w:color="auto"/>
        <w:right w:val="none" w:sz="0" w:space="0" w:color="auto"/>
      </w:divBdr>
    </w:div>
    <w:div w:id="1579823359">
      <w:bodyDiv w:val="1"/>
      <w:marLeft w:val="0"/>
      <w:marRight w:val="0"/>
      <w:marTop w:val="0"/>
      <w:marBottom w:val="0"/>
      <w:divBdr>
        <w:top w:val="none" w:sz="0" w:space="0" w:color="auto"/>
        <w:left w:val="none" w:sz="0" w:space="0" w:color="auto"/>
        <w:bottom w:val="none" w:sz="0" w:space="0" w:color="auto"/>
        <w:right w:val="none" w:sz="0" w:space="0" w:color="auto"/>
      </w:divBdr>
    </w:div>
    <w:div w:id="1580022458">
      <w:bodyDiv w:val="1"/>
      <w:marLeft w:val="0"/>
      <w:marRight w:val="0"/>
      <w:marTop w:val="0"/>
      <w:marBottom w:val="0"/>
      <w:divBdr>
        <w:top w:val="none" w:sz="0" w:space="0" w:color="auto"/>
        <w:left w:val="none" w:sz="0" w:space="0" w:color="auto"/>
        <w:bottom w:val="none" w:sz="0" w:space="0" w:color="auto"/>
        <w:right w:val="none" w:sz="0" w:space="0" w:color="auto"/>
      </w:divBdr>
    </w:div>
    <w:div w:id="1586648228">
      <w:bodyDiv w:val="1"/>
      <w:marLeft w:val="0"/>
      <w:marRight w:val="0"/>
      <w:marTop w:val="0"/>
      <w:marBottom w:val="0"/>
      <w:divBdr>
        <w:top w:val="none" w:sz="0" w:space="0" w:color="auto"/>
        <w:left w:val="none" w:sz="0" w:space="0" w:color="auto"/>
        <w:bottom w:val="none" w:sz="0" w:space="0" w:color="auto"/>
        <w:right w:val="none" w:sz="0" w:space="0" w:color="auto"/>
      </w:divBdr>
    </w:div>
    <w:div w:id="1593393802">
      <w:bodyDiv w:val="1"/>
      <w:marLeft w:val="0"/>
      <w:marRight w:val="0"/>
      <w:marTop w:val="0"/>
      <w:marBottom w:val="0"/>
      <w:divBdr>
        <w:top w:val="none" w:sz="0" w:space="0" w:color="auto"/>
        <w:left w:val="none" w:sz="0" w:space="0" w:color="auto"/>
        <w:bottom w:val="none" w:sz="0" w:space="0" w:color="auto"/>
        <w:right w:val="none" w:sz="0" w:space="0" w:color="auto"/>
      </w:divBdr>
    </w:div>
    <w:div w:id="1593901854">
      <w:bodyDiv w:val="1"/>
      <w:marLeft w:val="0"/>
      <w:marRight w:val="0"/>
      <w:marTop w:val="0"/>
      <w:marBottom w:val="0"/>
      <w:divBdr>
        <w:top w:val="none" w:sz="0" w:space="0" w:color="auto"/>
        <w:left w:val="none" w:sz="0" w:space="0" w:color="auto"/>
        <w:bottom w:val="none" w:sz="0" w:space="0" w:color="auto"/>
        <w:right w:val="none" w:sz="0" w:space="0" w:color="auto"/>
      </w:divBdr>
    </w:div>
    <w:div w:id="1598367649">
      <w:bodyDiv w:val="1"/>
      <w:marLeft w:val="0"/>
      <w:marRight w:val="0"/>
      <w:marTop w:val="0"/>
      <w:marBottom w:val="0"/>
      <w:divBdr>
        <w:top w:val="none" w:sz="0" w:space="0" w:color="auto"/>
        <w:left w:val="none" w:sz="0" w:space="0" w:color="auto"/>
        <w:bottom w:val="none" w:sz="0" w:space="0" w:color="auto"/>
        <w:right w:val="none" w:sz="0" w:space="0" w:color="auto"/>
      </w:divBdr>
    </w:div>
    <w:div w:id="1602297338">
      <w:bodyDiv w:val="1"/>
      <w:marLeft w:val="0"/>
      <w:marRight w:val="0"/>
      <w:marTop w:val="0"/>
      <w:marBottom w:val="0"/>
      <w:divBdr>
        <w:top w:val="none" w:sz="0" w:space="0" w:color="auto"/>
        <w:left w:val="none" w:sz="0" w:space="0" w:color="auto"/>
        <w:bottom w:val="none" w:sz="0" w:space="0" w:color="auto"/>
        <w:right w:val="none" w:sz="0" w:space="0" w:color="auto"/>
      </w:divBdr>
    </w:div>
    <w:div w:id="1607468001">
      <w:bodyDiv w:val="1"/>
      <w:marLeft w:val="0"/>
      <w:marRight w:val="0"/>
      <w:marTop w:val="0"/>
      <w:marBottom w:val="0"/>
      <w:divBdr>
        <w:top w:val="none" w:sz="0" w:space="0" w:color="auto"/>
        <w:left w:val="none" w:sz="0" w:space="0" w:color="auto"/>
        <w:bottom w:val="none" w:sz="0" w:space="0" w:color="auto"/>
        <w:right w:val="none" w:sz="0" w:space="0" w:color="auto"/>
      </w:divBdr>
    </w:div>
    <w:div w:id="1612125307">
      <w:bodyDiv w:val="1"/>
      <w:marLeft w:val="0"/>
      <w:marRight w:val="0"/>
      <w:marTop w:val="0"/>
      <w:marBottom w:val="0"/>
      <w:divBdr>
        <w:top w:val="none" w:sz="0" w:space="0" w:color="auto"/>
        <w:left w:val="none" w:sz="0" w:space="0" w:color="auto"/>
        <w:bottom w:val="none" w:sz="0" w:space="0" w:color="auto"/>
        <w:right w:val="none" w:sz="0" w:space="0" w:color="auto"/>
      </w:divBdr>
    </w:div>
    <w:div w:id="1612278072">
      <w:bodyDiv w:val="1"/>
      <w:marLeft w:val="0"/>
      <w:marRight w:val="0"/>
      <w:marTop w:val="0"/>
      <w:marBottom w:val="0"/>
      <w:divBdr>
        <w:top w:val="none" w:sz="0" w:space="0" w:color="auto"/>
        <w:left w:val="none" w:sz="0" w:space="0" w:color="auto"/>
        <w:bottom w:val="none" w:sz="0" w:space="0" w:color="auto"/>
        <w:right w:val="none" w:sz="0" w:space="0" w:color="auto"/>
      </w:divBdr>
    </w:div>
    <w:div w:id="1613592628">
      <w:bodyDiv w:val="1"/>
      <w:marLeft w:val="0"/>
      <w:marRight w:val="0"/>
      <w:marTop w:val="0"/>
      <w:marBottom w:val="0"/>
      <w:divBdr>
        <w:top w:val="none" w:sz="0" w:space="0" w:color="auto"/>
        <w:left w:val="none" w:sz="0" w:space="0" w:color="auto"/>
        <w:bottom w:val="none" w:sz="0" w:space="0" w:color="auto"/>
        <w:right w:val="none" w:sz="0" w:space="0" w:color="auto"/>
      </w:divBdr>
    </w:div>
    <w:div w:id="1613705490">
      <w:bodyDiv w:val="1"/>
      <w:marLeft w:val="0"/>
      <w:marRight w:val="0"/>
      <w:marTop w:val="0"/>
      <w:marBottom w:val="0"/>
      <w:divBdr>
        <w:top w:val="none" w:sz="0" w:space="0" w:color="auto"/>
        <w:left w:val="none" w:sz="0" w:space="0" w:color="auto"/>
        <w:bottom w:val="none" w:sz="0" w:space="0" w:color="auto"/>
        <w:right w:val="none" w:sz="0" w:space="0" w:color="auto"/>
      </w:divBdr>
    </w:div>
    <w:div w:id="1615284989">
      <w:bodyDiv w:val="1"/>
      <w:marLeft w:val="0"/>
      <w:marRight w:val="0"/>
      <w:marTop w:val="0"/>
      <w:marBottom w:val="0"/>
      <w:divBdr>
        <w:top w:val="none" w:sz="0" w:space="0" w:color="auto"/>
        <w:left w:val="none" w:sz="0" w:space="0" w:color="auto"/>
        <w:bottom w:val="none" w:sz="0" w:space="0" w:color="auto"/>
        <w:right w:val="none" w:sz="0" w:space="0" w:color="auto"/>
      </w:divBdr>
    </w:div>
    <w:div w:id="1615285090">
      <w:bodyDiv w:val="1"/>
      <w:marLeft w:val="0"/>
      <w:marRight w:val="0"/>
      <w:marTop w:val="0"/>
      <w:marBottom w:val="0"/>
      <w:divBdr>
        <w:top w:val="none" w:sz="0" w:space="0" w:color="auto"/>
        <w:left w:val="none" w:sz="0" w:space="0" w:color="auto"/>
        <w:bottom w:val="none" w:sz="0" w:space="0" w:color="auto"/>
        <w:right w:val="none" w:sz="0" w:space="0" w:color="auto"/>
      </w:divBdr>
    </w:div>
    <w:div w:id="1623609612">
      <w:bodyDiv w:val="1"/>
      <w:marLeft w:val="0"/>
      <w:marRight w:val="0"/>
      <w:marTop w:val="0"/>
      <w:marBottom w:val="0"/>
      <w:divBdr>
        <w:top w:val="none" w:sz="0" w:space="0" w:color="auto"/>
        <w:left w:val="none" w:sz="0" w:space="0" w:color="auto"/>
        <w:bottom w:val="none" w:sz="0" w:space="0" w:color="auto"/>
        <w:right w:val="none" w:sz="0" w:space="0" w:color="auto"/>
      </w:divBdr>
    </w:div>
    <w:div w:id="1626234854">
      <w:bodyDiv w:val="1"/>
      <w:marLeft w:val="0"/>
      <w:marRight w:val="0"/>
      <w:marTop w:val="0"/>
      <w:marBottom w:val="0"/>
      <w:divBdr>
        <w:top w:val="none" w:sz="0" w:space="0" w:color="auto"/>
        <w:left w:val="none" w:sz="0" w:space="0" w:color="auto"/>
        <w:bottom w:val="none" w:sz="0" w:space="0" w:color="auto"/>
        <w:right w:val="none" w:sz="0" w:space="0" w:color="auto"/>
      </w:divBdr>
    </w:div>
    <w:div w:id="1627933861">
      <w:bodyDiv w:val="1"/>
      <w:marLeft w:val="0"/>
      <w:marRight w:val="0"/>
      <w:marTop w:val="0"/>
      <w:marBottom w:val="0"/>
      <w:divBdr>
        <w:top w:val="none" w:sz="0" w:space="0" w:color="auto"/>
        <w:left w:val="none" w:sz="0" w:space="0" w:color="auto"/>
        <w:bottom w:val="none" w:sz="0" w:space="0" w:color="auto"/>
        <w:right w:val="none" w:sz="0" w:space="0" w:color="auto"/>
      </w:divBdr>
    </w:div>
    <w:div w:id="1628782422">
      <w:bodyDiv w:val="1"/>
      <w:marLeft w:val="0"/>
      <w:marRight w:val="0"/>
      <w:marTop w:val="0"/>
      <w:marBottom w:val="0"/>
      <w:divBdr>
        <w:top w:val="none" w:sz="0" w:space="0" w:color="auto"/>
        <w:left w:val="none" w:sz="0" w:space="0" w:color="auto"/>
        <w:bottom w:val="none" w:sz="0" w:space="0" w:color="auto"/>
        <w:right w:val="none" w:sz="0" w:space="0" w:color="auto"/>
      </w:divBdr>
    </w:div>
    <w:div w:id="1630285883">
      <w:bodyDiv w:val="1"/>
      <w:marLeft w:val="0"/>
      <w:marRight w:val="0"/>
      <w:marTop w:val="0"/>
      <w:marBottom w:val="0"/>
      <w:divBdr>
        <w:top w:val="none" w:sz="0" w:space="0" w:color="auto"/>
        <w:left w:val="none" w:sz="0" w:space="0" w:color="auto"/>
        <w:bottom w:val="none" w:sz="0" w:space="0" w:color="auto"/>
        <w:right w:val="none" w:sz="0" w:space="0" w:color="auto"/>
      </w:divBdr>
    </w:div>
    <w:div w:id="1631518813">
      <w:bodyDiv w:val="1"/>
      <w:marLeft w:val="0"/>
      <w:marRight w:val="0"/>
      <w:marTop w:val="0"/>
      <w:marBottom w:val="0"/>
      <w:divBdr>
        <w:top w:val="none" w:sz="0" w:space="0" w:color="auto"/>
        <w:left w:val="none" w:sz="0" w:space="0" w:color="auto"/>
        <w:bottom w:val="none" w:sz="0" w:space="0" w:color="auto"/>
        <w:right w:val="none" w:sz="0" w:space="0" w:color="auto"/>
      </w:divBdr>
    </w:div>
    <w:div w:id="1634285385">
      <w:bodyDiv w:val="1"/>
      <w:marLeft w:val="0"/>
      <w:marRight w:val="0"/>
      <w:marTop w:val="0"/>
      <w:marBottom w:val="0"/>
      <w:divBdr>
        <w:top w:val="none" w:sz="0" w:space="0" w:color="auto"/>
        <w:left w:val="none" w:sz="0" w:space="0" w:color="auto"/>
        <w:bottom w:val="none" w:sz="0" w:space="0" w:color="auto"/>
        <w:right w:val="none" w:sz="0" w:space="0" w:color="auto"/>
      </w:divBdr>
    </w:div>
    <w:div w:id="1636255892">
      <w:bodyDiv w:val="1"/>
      <w:marLeft w:val="0"/>
      <w:marRight w:val="0"/>
      <w:marTop w:val="0"/>
      <w:marBottom w:val="0"/>
      <w:divBdr>
        <w:top w:val="none" w:sz="0" w:space="0" w:color="auto"/>
        <w:left w:val="none" w:sz="0" w:space="0" w:color="auto"/>
        <w:bottom w:val="none" w:sz="0" w:space="0" w:color="auto"/>
        <w:right w:val="none" w:sz="0" w:space="0" w:color="auto"/>
      </w:divBdr>
    </w:div>
    <w:div w:id="1638678333">
      <w:bodyDiv w:val="1"/>
      <w:marLeft w:val="0"/>
      <w:marRight w:val="0"/>
      <w:marTop w:val="0"/>
      <w:marBottom w:val="0"/>
      <w:divBdr>
        <w:top w:val="none" w:sz="0" w:space="0" w:color="auto"/>
        <w:left w:val="none" w:sz="0" w:space="0" w:color="auto"/>
        <w:bottom w:val="none" w:sz="0" w:space="0" w:color="auto"/>
        <w:right w:val="none" w:sz="0" w:space="0" w:color="auto"/>
      </w:divBdr>
    </w:div>
    <w:div w:id="1639916839">
      <w:bodyDiv w:val="1"/>
      <w:marLeft w:val="0"/>
      <w:marRight w:val="0"/>
      <w:marTop w:val="0"/>
      <w:marBottom w:val="0"/>
      <w:divBdr>
        <w:top w:val="none" w:sz="0" w:space="0" w:color="auto"/>
        <w:left w:val="none" w:sz="0" w:space="0" w:color="auto"/>
        <w:bottom w:val="none" w:sz="0" w:space="0" w:color="auto"/>
        <w:right w:val="none" w:sz="0" w:space="0" w:color="auto"/>
      </w:divBdr>
    </w:div>
    <w:div w:id="1640106809">
      <w:bodyDiv w:val="1"/>
      <w:marLeft w:val="0"/>
      <w:marRight w:val="0"/>
      <w:marTop w:val="0"/>
      <w:marBottom w:val="0"/>
      <w:divBdr>
        <w:top w:val="none" w:sz="0" w:space="0" w:color="auto"/>
        <w:left w:val="none" w:sz="0" w:space="0" w:color="auto"/>
        <w:bottom w:val="none" w:sz="0" w:space="0" w:color="auto"/>
        <w:right w:val="none" w:sz="0" w:space="0" w:color="auto"/>
      </w:divBdr>
    </w:div>
    <w:div w:id="1641111272">
      <w:bodyDiv w:val="1"/>
      <w:marLeft w:val="0"/>
      <w:marRight w:val="0"/>
      <w:marTop w:val="0"/>
      <w:marBottom w:val="0"/>
      <w:divBdr>
        <w:top w:val="none" w:sz="0" w:space="0" w:color="auto"/>
        <w:left w:val="none" w:sz="0" w:space="0" w:color="auto"/>
        <w:bottom w:val="none" w:sz="0" w:space="0" w:color="auto"/>
        <w:right w:val="none" w:sz="0" w:space="0" w:color="auto"/>
      </w:divBdr>
    </w:div>
    <w:div w:id="1642491292">
      <w:bodyDiv w:val="1"/>
      <w:marLeft w:val="0"/>
      <w:marRight w:val="0"/>
      <w:marTop w:val="0"/>
      <w:marBottom w:val="0"/>
      <w:divBdr>
        <w:top w:val="none" w:sz="0" w:space="0" w:color="auto"/>
        <w:left w:val="none" w:sz="0" w:space="0" w:color="auto"/>
        <w:bottom w:val="none" w:sz="0" w:space="0" w:color="auto"/>
        <w:right w:val="none" w:sz="0" w:space="0" w:color="auto"/>
      </w:divBdr>
    </w:div>
    <w:div w:id="1642541544">
      <w:bodyDiv w:val="1"/>
      <w:marLeft w:val="0"/>
      <w:marRight w:val="0"/>
      <w:marTop w:val="0"/>
      <w:marBottom w:val="0"/>
      <w:divBdr>
        <w:top w:val="none" w:sz="0" w:space="0" w:color="auto"/>
        <w:left w:val="none" w:sz="0" w:space="0" w:color="auto"/>
        <w:bottom w:val="none" w:sz="0" w:space="0" w:color="auto"/>
        <w:right w:val="none" w:sz="0" w:space="0" w:color="auto"/>
      </w:divBdr>
    </w:div>
    <w:div w:id="1646622885">
      <w:bodyDiv w:val="1"/>
      <w:marLeft w:val="0"/>
      <w:marRight w:val="0"/>
      <w:marTop w:val="0"/>
      <w:marBottom w:val="0"/>
      <w:divBdr>
        <w:top w:val="none" w:sz="0" w:space="0" w:color="auto"/>
        <w:left w:val="none" w:sz="0" w:space="0" w:color="auto"/>
        <w:bottom w:val="none" w:sz="0" w:space="0" w:color="auto"/>
        <w:right w:val="none" w:sz="0" w:space="0" w:color="auto"/>
      </w:divBdr>
    </w:div>
    <w:div w:id="1652521205">
      <w:bodyDiv w:val="1"/>
      <w:marLeft w:val="0"/>
      <w:marRight w:val="0"/>
      <w:marTop w:val="0"/>
      <w:marBottom w:val="0"/>
      <w:divBdr>
        <w:top w:val="none" w:sz="0" w:space="0" w:color="auto"/>
        <w:left w:val="none" w:sz="0" w:space="0" w:color="auto"/>
        <w:bottom w:val="none" w:sz="0" w:space="0" w:color="auto"/>
        <w:right w:val="none" w:sz="0" w:space="0" w:color="auto"/>
      </w:divBdr>
    </w:div>
    <w:div w:id="1653869690">
      <w:bodyDiv w:val="1"/>
      <w:marLeft w:val="0"/>
      <w:marRight w:val="0"/>
      <w:marTop w:val="0"/>
      <w:marBottom w:val="0"/>
      <w:divBdr>
        <w:top w:val="none" w:sz="0" w:space="0" w:color="auto"/>
        <w:left w:val="none" w:sz="0" w:space="0" w:color="auto"/>
        <w:bottom w:val="none" w:sz="0" w:space="0" w:color="auto"/>
        <w:right w:val="none" w:sz="0" w:space="0" w:color="auto"/>
      </w:divBdr>
    </w:div>
    <w:div w:id="1655451479">
      <w:bodyDiv w:val="1"/>
      <w:marLeft w:val="0"/>
      <w:marRight w:val="0"/>
      <w:marTop w:val="0"/>
      <w:marBottom w:val="0"/>
      <w:divBdr>
        <w:top w:val="none" w:sz="0" w:space="0" w:color="auto"/>
        <w:left w:val="none" w:sz="0" w:space="0" w:color="auto"/>
        <w:bottom w:val="none" w:sz="0" w:space="0" w:color="auto"/>
        <w:right w:val="none" w:sz="0" w:space="0" w:color="auto"/>
      </w:divBdr>
    </w:div>
    <w:div w:id="1660235441">
      <w:bodyDiv w:val="1"/>
      <w:marLeft w:val="0"/>
      <w:marRight w:val="0"/>
      <w:marTop w:val="0"/>
      <w:marBottom w:val="0"/>
      <w:divBdr>
        <w:top w:val="none" w:sz="0" w:space="0" w:color="auto"/>
        <w:left w:val="none" w:sz="0" w:space="0" w:color="auto"/>
        <w:bottom w:val="none" w:sz="0" w:space="0" w:color="auto"/>
        <w:right w:val="none" w:sz="0" w:space="0" w:color="auto"/>
      </w:divBdr>
    </w:div>
    <w:div w:id="1660845877">
      <w:bodyDiv w:val="1"/>
      <w:marLeft w:val="0"/>
      <w:marRight w:val="0"/>
      <w:marTop w:val="0"/>
      <w:marBottom w:val="0"/>
      <w:divBdr>
        <w:top w:val="none" w:sz="0" w:space="0" w:color="auto"/>
        <w:left w:val="none" w:sz="0" w:space="0" w:color="auto"/>
        <w:bottom w:val="none" w:sz="0" w:space="0" w:color="auto"/>
        <w:right w:val="none" w:sz="0" w:space="0" w:color="auto"/>
      </w:divBdr>
    </w:div>
    <w:div w:id="1668245893">
      <w:bodyDiv w:val="1"/>
      <w:marLeft w:val="0"/>
      <w:marRight w:val="0"/>
      <w:marTop w:val="0"/>
      <w:marBottom w:val="0"/>
      <w:divBdr>
        <w:top w:val="none" w:sz="0" w:space="0" w:color="auto"/>
        <w:left w:val="none" w:sz="0" w:space="0" w:color="auto"/>
        <w:bottom w:val="none" w:sz="0" w:space="0" w:color="auto"/>
        <w:right w:val="none" w:sz="0" w:space="0" w:color="auto"/>
      </w:divBdr>
    </w:div>
    <w:div w:id="1668556612">
      <w:bodyDiv w:val="1"/>
      <w:marLeft w:val="0"/>
      <w:marRight w:val="0"/>
      <w:marTop w:val="0"/>
      <w:marBottom w:val="0"/>
      <w:divBdr>
        <w:top w:val="none" w:sz="0" w:space="0" w:color="auto"/>
        <w:left w:val="none" w:sz="0" w:space="0" w:color="auto"/>
        <w:bottom w:val="none" w:sz="0" w:space="0" w:color="auto"/>
        <w:right w:val="none" w:sz="0" w:space="0" w:color="auto"/>
      </w:divBdr>
    </w:div>
    <w:div w:id="1669014602">
      <w:bodyDiv w:val="1"/>
      <w:marLeft w:val="0"/>
      <w:marRight w:val="0"/>
      <w:marTop w:val="0"/>
      <w:marBottom w:val="0"/>
      <w:divBdr>
        <w:top w:val="none" w:sz="0" w:space="0" w:color="auto"/>
        <w:left w:val="none" w:sz="0" w:space="0" w:color="auto"/>
        <w:bottom w:val="none" w:sz="0" w:space="0" w:color="auto"/>
        <w:right w:val="none" w:sz="0" w:space="0" w:color="auto"/>
      </w:divBdr>
    </w:div>
    <w:div w:id="1670475262">
      <w:bodyDiv w:val="1"/>
      <w:marLeft w:val="0"/>
      <w:marRight w:val="0"/>
      <w:marTop w:val="0"/>
      <w:marBottom w:val="0"/>
      <w:divBdr>
        <w:top w:val="none" w:sz="0" w:space="0" w:color="auto"/>
        <w:left w:val="none" w:sz="0" w:space="0" w:color="auto"/>
        <w:bottom w:val="none" w:sz="0" w:space="0" w:color="auto"/>
        <w:right w:val="none" w:sz="0" w:space="0" w:color="auto"/>
      </w:divBdr>
    </w:div>
    <w:div w:id="1676834922">
      <w:bodyDiv w:val="1"/>
      <w:marLeft w:val="0"/>
      <w:marRight w:val="0"/>
      <w:marTop w:val="0"/>
      <w:marBottom w:val="0"/>
      <w:divBdr>
        <w:top w:val="none" w:sz="0" w:space="0" w:color="auto"/>
        <w:left w:val="none" w:sz="0" w:space="0" w:color="auto"/>
        <w:bottom w:val="none" w:sz="0" w:space="0" w:color="auto"/>
        <w:right w:val="none" w:sz="0" w:space="0" w:color="auto"/>
      </w:divBdr>
    </w:div>
    <w:div w:id="1677074425">
      <w:bodyDiv w:val="1"/>
      <w:marLeft w:val="0"/>
      <w:marRight w:val="0"/>
      <w:marTop w:val="0"/>
      <w:marBottom w:val="0"/>
      <w:divBdr>
        <w:top w:val="none" w:sz="0" w:space="0" w:color="auto"/>
        <w:left w:val="none" w:sz="0" w:space="0" w:color="auto"/>
        <w:bottom w:val="none" w:sz="0" w:space="0" w:color="auto"/>
        <w:right w:val="none" w:sz="0" w:space="0" w:color="auto"/>
      </w:divBdr>
    </w:div>
    <w:div w:id="1680891120">
      <w:bodyDiv w:val="1"/>
      <w:marLeft w:val="0"/>
      <w:marRight w:val="0"/>
      <w:marTop w:val="0"/>
      <w:marBottom w:val="0"/>
      <w:divBdr>
        <w:top w:val="none" w:sz="0" w:space="0" w:color="auto"/>
        <w:left w:val="none" w:sz="0" w:space="0" w:color="auto"/>
        <w:bottom w:val="none" w:sz="0" w:space="0" w:color="auto"/>
        <w:right w:val="none" w:sz="0" w:space="0" w:color="auto"/>
      </w:divBdr>
    </w:div>
    <w:div w:id="1684164867">
      <w:bodyDiv w:val="1"/>
      <w:marLeft w:val="0"/>
      <w:marRight w:val="0"/>
      <w:marTop w:val="0"/>
      <w:marBottom w:val="0"/>
      <w:divBdr>
        <w:top w:val="none" w:sz="0" w:space="0" w:color="auto"/>
        <w:left w:val="none" w:sz="0" w:space="0" w:color="auto"/>
        <w:bottom w:val="none" w:sz="0" w:space="0" w:color="auto"/>
        <w:right w:val="none" w:sz="0" w:space="0" w:color="auto"/>
      </w:divBdr>
    </w:div>
    <w:div w:id="1685209395">
      <w:bodyDiv w:val="1"/>
      <w:marLeft w:val="0"/>
      <w:marRight w:val="0"/>
      <w:marTop w:val="0"/>
      <w:marBottom w:val="0"/>
      <w:divBdr>
        <w:top w:val="none" w:sz="0" w:space="0" w:color="auto"/>
        <w:left w:val="none" w:sz="0" w:space="0" w:color="auto"/>
        <w:bottom w:val="none" w:sz="0" w:space="0" w:color="auto"/>
        <w:right w:val="none" w:sz="0" w:space="0" w:color="auto"/>
      </w:divBdr>
    </w:div>
    <w:div w:id="1687174178">
      <w:bodyDiv w:val="1"/>
      <w:marLeft w:val="0"/>
      <w:marRight w:val="0"/>
      <w:marTop w:val="0"/>
      <w:marBottom w:val="0"/>
      <w:divBdr>
        <w:top w:val="none" w:sz="0" w:space="0" w:color="auto"/>
        <w:left w:val="none" w:sz="0" w:space="0" w:color="auto"/>
        <w:bottom w:val="none" w:sz="0" w:space="0" w:color="auto"/>
        <w:right w:val="none" w:sz="0" w:space="0" w:color="auto"/>
      </w:divBdr>
    </w:div>
    <w:div w:id="1690447299">
      <w:bodyDiv w:val="1"/>
      <w:marLeft w:val="0"/>
      <w:marRight w:val="0"/>
      <w:marTop w:val="0"/>
      <w:marBottom w:val="0"/>
      <w:divBdr>
        <w:top w:val="none" w:sz="0" w:space="0" w:color="auto"/>
        <w:left w:val="none" w:sz="0" w:space="0" w:color="auto"/>
        <w:bottom w:val="none" w:sz="0" w:space="0" w:color="auto"/>
        <w:right w:val="none" w:sz="0" w:space="0" w:color="auto"/>
      </w:divBdr>
    </w:div>
    <w:div w:id="1690912547">
      <w:bodyDiv w:val="1"/>
      <w:marLeft w:val="0"/>
      <w:marRight w:val="0"/>
      <w:marTop w:val="0"/>
      <w:marBottom w:val="0"/>
      <w:divBdr>
        <w:top w:val="none" w:sz="0" w:space="0" w:color="auto"/>
        <w:left w:val="none" w:sz="0" w:space="0" w:color="auto"/>
        <w:bottom w:val="none" w:sz="0" w:space="0" w:color="auto"/>
        <w:right w:val="none" w:sz="0" w:space="0" w:color="auto"/>
      </w:divBdr>
    </w:div>
    <w:div w:id="1696341308">
      <w:bodyDiv w:val="1"/>
      <w:marLeft w:val="0"/>
      <w:marRight w:val="0"/>
      <w:marTop w:val="0"/>
      <w:marBottom w:val="0"/>
      <w:divBdr>
        <w:top w:val="none" w:sz="0" w:space="0" w:color="auto"/>
        <w:left w:val="none" w:sz="0" w:space="0" w:color="auto"/>
        <w:bottom w:val="none" w:sz="0" w:space="0" w:color="auto"/>
        <w:right w:val="none" w:sz="0" w:space="0" w:color="auto"/>
      </w:divBdr>
    </w:div>
    <w:div w:id="1699505136">
      <w:bodyDiv w:val="1"/>
      <w:marLeft w:val="0"/>
      <w:marRight w:val="0"/>
      <w:marTop w:val="0"/>
      <w:marBottom w:val="0"/>
      <w:divBdr>
        <w:top w:val="none" w:sz="0" w:space="0" w:color="auto"/>
        <w:left w:val="none" w:sz="0" w:space="0" w:color="auto"/>
        <w:bottom w:val="none" w:sz="0" w:space="0" w:color="auto"/>
        <w:right w:val="none" w:sz="0" w:space="0" w:color="auto"/>
      </w:divBdr>
    </w:div>
    <w:div w:id="1700087314">
      <w:bodyDiv w:val="1"/>
      <w:marLeft w:val="0"/>
      <w:marRight w:val="0"/>
      <w:marTop w:val="0"/>
      <w:marBottom w:val="0"/>
      <w:divBdr>
        <w:top w:val="none" w:sz="0" w:space="0" w:color="auto"/>
        <w:left w:val="none" w:sz="0" w:space="0" w:color="auto"/>
        <w:bottom w:val="none" w:sz="0" w:space="0" w:color="auto"/>
        <w:right w:val="none" w:sz="0" w:space="0" w:color="auto"/>
      </w:divBdr>
    </w:div>
    <w:div w:id="1702971966">
      <w:bodyDiv w:val="1"/>
      <w:marLeft w:val="0"/>
      <w:marRight w:val="0"/>
      <w:marTop w:val="0"/>
      <w:marBottom w:val="0"/>
      <w:divBdr>
        <w:top w:val="none" w:sz="0" w:space="0" w:color="auto"/>
        <w:left w:val="none" w:sz="0" w:space="0" w:color="auto"/>
        <w:bottom w:val="none" w:sz="0" w:space="0" w:color="auto"/>
        <w:right w:val="none" w:sz="0" w:space="0" w:color="auto"/>
      </w:divBdr>
    </w:div>
    <w:div w:id="1704742211">
      <w:bodyDiv w:val="1"/>
      <w:marLeft w:val="0"/>
      <w:marRight w:val="0"/>
      <w:marTop w:val="0"/>
      <w:marBottom w:val="0"/>
      <w:divBdr>
        <w:top w:val="none" w:sz="0" w:space="0" w:color="auto"/>
        <w:left w:val="none" w:sz="0" w:space="0" w:color="auto"/>
        <w:bottom w:val="none" w:sz="0" w:space="0" w:color="auto"/>
        <w:right w:val="none" w:sz="0" w:space="0" w:color="auto"/>
      </w:divBdr>
    </w:div>
    <w:div w:id="1705862553">
      <w:bodyDiv w:val="1"/>
      <w:marLeft w:val="0"/>
      <w:marRight w:val="0"/>
      <w:marTop w:val="0"/>
      <w:marBottom w:val="0"/>
      <w:divBdr>
        <w:top w:val="none" w:sz="0" w:space="0" w:color="auto"/>
        <w:left w:val="none" w:sz="0" w:space="0" w:color="auto"/>
        <w:bottom w:val="none" w:sz="0" w:space="0" w:color="auto"/>
        <w:right w:val="none" w:sz="0" w:space="0" w:color="auto"/>
      </w:divBdr>
    </w:div>
    <w:div w:id="1706177322">
      <w:bodyDiv w:val="1"/>
      <w:marLeft w:val="0"/>
      <w:marRight w:val="0"/>
      <w:marTop w:val="0"/>
      <w:marBottom w:val="0"/>
      <w:divBdr>
        <w:top w:val="none" w:sz="0" w:space="0" w:color="auto"/>
        <w:left w:val="none" w:sz="0" w:space="0" w:color="auto"/>
        <w:bottom w:val="none" w:sz="0" w:space="0" w:color="auto"/>
        <w:right w:val="none" w:sz="0" w:space="0" w:color="auto"/>
      </w:divBdr>
    </w:div>
    <w:div w:id="1710034030">
      <w:bodyDiv w:val="1"/>
      <w:marLeft w:val="0"/>
      <w:marRight w:val="0"/>
      <w:marTop w:val="0"/>
      <w:marBottom w:val="0"/>
      <w:divBdr>
        <w:top w:val="none" w:sz="0" w:space="0" w:color="auto"/>
        <w:left w:val="none" w:sz="0" w:space="0" w:color="auto"/>
        <w:bottom w:val="none" w:sz="0" w:space="0" w:color="auto"/>
        <w:right w:val="none" w:sz="0" w:space="0" w:color="auto"/>
      </w:divBdr>
    </w:div>
    <w:div w:id="1712152269">
      <w:bodyDiv w:val="1"/>
      <w:marLeft w:val="0"/>
      <w:marRight w:val="0"/>
      <w:marTop w:val="0"/>
      <w:marBottom w:val="0"/>
      <w:divBdr>
        <w:top w:val="none" w:sz="0" w:space="0" w:color="auto"/>
        <w:left w:val="none" w:sz="0" w:space="0" w:color="auto"/>
        <w:bottom w:val="none" w:sz="0" w:space="0" w:color="auto"/>
        <w:right w:val="none" w:sz="0" w:space="0" w:color="auto"/>
      </w:divBdr>
    </w:div>
    <w:div w:id="1715108183">
      <w:bodyDiv w:val="1"/>
      <w:marLeft w:val="0"/>
      <w:marRight w:val="0"/>
      <w:marTop w:val="0"/>
      <w:marBottom w:val="0"/>
      <w:divBdr>
        <w:top w:val="none" w:sz="0" w:space="0" w:color="auto"/>
        <w:left w:val="none" w:sz="0" w:space="0" w:color="auto"/>
        <w:bottom w:val="none" w:sz="0" w:space="0" w:color="auto"/>
        <w:right w:val="none" w:sz="0" w:space="0" w:color="auto"/>
      </w:divBdr>
    </w:div>
    <w:div w:id="1716808296">
      <w:bodyDiv w:val="1"/>
      <w:marLeft w:val="0"/>
      <w:marRight w:val="0"/>
      <w:marTop w:val="0"/>
      <w:marBottom w:val="0"/>
      <w:divBdr>
        <w:top w:val="none" w:sz="0" w:space="0" w:color="auto"/>
        <w:left w:val="none" w:sz="0" w:space="0" w:color="auto"/>
        <w:bottom w:val="none" w:sz="0" w:space="0" w:color="auto"/>
        <w:right w:val="none" w:sz="0" w:space="0" w:color="auto"/>
      </w:divBdr>
    </w:div>
    <w:div w:id="1719160989">
      <w:bodyDiv w:val="1"/>
      <w:marLeft w:val="0"/>
      <w:marRight w:val="0"/>
      <w:marTop w:val="0"/>
      <w:marBottom w:val="0"/>
      <w:divBdr>
        <w:top w:val="none" w:sz="0" w:space="0" w:color="auto"/>
        <w:left w:val="none" w:sz="0" w:space="0" w:color="auto"/>
        <w:bottom w:val="none" w:sz="0" w:space="0" w:color="auto"/>
        <w:right w:val="none" w:sz="0" w:space="0" w:color="auto"/>
      </w:divBdr>
    </w:div>
    <w:div w:id="1720745309">
      <w:bodyDiv w:val="1"/>
      <w:marLeft w:val="0"/>
      <w:marRight w:val="0"/>
      <w:marTop w:val="0"/>
      <w:marBottom w:val="0"/>
      <w:divBdr>
        <w:top w:val="none" w:sz="0" w:space="0" w:color="auto"/>
        <w:left w:val="none" w:sz="0" w:space="0" w:color="auto"/>
        <w:bottom w:val="none" w:sz="0" w:space="0" w:color="auto"/>
        <w:right w:val="none" w:sz="0" w:space="0" w:color="auto"/>
      </w:divBdr>
    </w:div>
    <w:div w:id="1722702633">
      <w:bodyDiv w:val="1"/>
      <w:marLeft w:val="0"/>
      <w:marRight w:val="0"/>
      <w:marTop w:val="0"/>
      <w:marBottom w:val="0"/>
      <w:divBdr>
        <w:top w:val="none" w:sz="0" w:space="0" w:color="auto"/>
        <w:left w:val="none" w:sz="0" w:space="0" w:color="auto"/>
        <w:bottom w:val="none" w:sz="0" w:space="0" w:color="auto"/>
        <w:right w:val="none" w:sz="0" w:space="0" w:color="auto"/>
      </w:divBdr>
    </w:div>
    <w:div w:id="1730568418">
      <w:bodyDiv w:val="1"/>
      <w:marLeft w:val="0"/>
      <w:marRight w:val="0"/>
      <w:marTop w:val="0"/>
      <w:marBottom w:val="0"/>
      <w:divBdr>
        <w:top w:val="none" w:sz="0" w:space="0" w:color="auto"/>
        <w:left w:val="none" w:sz="0" w:space="0" w:color="auto"/>
        <w:bottom w:val="none" w:sz="0" w:space="0" w:color="auto"/>
        <w:right w:val="none" w:sz="0" w:space="0" w:color="auto"/>
      </w:divBdr>
    </w:div>
    <w:div w:id="1732382650">
      <w:bodyDiv w:val="1"/>
      <w:marLeft w:val="0"/>
      <w:marRight w:val="0"/>
      <w:marTop w:val="0"/>
      <w:marBottom w:val="0"/>
      <w:divBdr>
        <w:top w:val="none" w:sz="0" w:space="0" w:color="auto"/>
        <w:left w:val="none" w:sz="0" w:space="0" w:color="auto"/>
        <w:bottom w:val="none" w:sz="0" w:space="0" w:color="auto"/>
        <w:right w:val="none" w:sz="0" w:space="0" w:color="auto"/>
      </w:divBdr>
    </w:div>
    <w:div w:id="1733506715">
      <w:bodyDiv w:val="1"/>
      <w:marLeft w:val="0"/>
      <w:marRight w:val="0"/>
      <w:marTop w:val="0"/>
      <w:marBottom w:val="0"/>
      <w:divBdr>
        <w:top w:val="none" w:sz="0" w:space="0" w:color="auto"/>
        <w:left w:val="none" w:sz="0" w:space="0" w:color="auto"/>
        <w:bottom w:val="none" w:sz="0" w:space="0" w:color="auto"/>
        <w:right w:val="none" w:sz="0" w:space="0" w:color="auto"/>
      </w:divBdr>
    </w:div>
    <w:div w:id="1736583750">
      <w:bodyDiv w:val="1"/>
      <w:marLeft w:val="0"/>
      <w:marRight w:val="0"/>
      <w:marTop w:val="0"/>
      <w:marBottom w:val="0"/>
      <w:divBdr>
        <w:top w:val="none" w:sz="0" w:space="0" w:color="auto"/>
        <w:left w:val="none" w:sz="0" w:space="0" w:color="auto"/>
        <w:bottom w:val="none" w:sz="0" w:space="0" w:color="auto"/>
        <w:right w:val="none" w:sz="0" w:space="0" w:color="auto"/>
      </w:divBdr>
    </w:div>
    <w:div w:id="1738476761">
      <w:bodyDiv w:val="1"/>
      <w:marLeft w:val="0"/>
      <w:marRight w:val="0"/>
      <w:marTop w:val="0"/>
      <w:marBottom w:val="0"/>
      <w:divBdr>
        <w:top w:val="none" w:sz="0" w:space="0" w:color="auto"/>
        <w:left w:val="none" w:sz="0" w:space="0" w:color="auto"/>
        <w:bottom w:val="none" w:sz="0" w:space="0" w:color="auto"/>
        <w:right w:val="none" w:sz="0" w:space="0" w:color="auto"/>
      </w:divBdr>
    </w:div>
    <w:div w:id="1742436273">
      <w:bodyDiv w:val="1"/>
      <w:marLeft w:val="0"/>
      <w:marRight w:val="0"/>
      <w:marTop w:val="0"/>
      <w:marBottom w:val="0"/>
      <w:divBdr>
        <w:top w:val="none" w:sz="0" w:space="0" w:color="auto"/>
        <w:left w:val="none" w:sz="0" w:space="0" w:color="auto"/>
        <w:bottom w:val="none" w:sz="0" w:space="0" w:color="auto"/>
        <w:right w:val="none" w:sz="0" w:space="0" w:color="auto"/>
      </w:divBdr>
    </w:div>
    <w:div w:id="1753162990">
      <w:bodyDiv w:val="1"/>
      <w:marLeft w:val="0"/>
      <w:marRight w:val="0"/>
      <w:marTop w:val="0"/>
      <w:marBottom w:val="0"/>
      <w:divBdr>
        <w:top w:val="none" w:sz="0" w:space="0" w:color="auto"/>
        <w:left w:val="none" w:sz="0" w:space="0" w:color="auto"/>
        <w:bottom w:val="none" w:sz="0" w:space="0" w:color="auto"/>
        <w:right w:val="none" w:sz="0" w:space="0" w:color="auto"/>
      </w:divBdr>
    </w:div>
    <w:div w:id="1755777870">
      <w:bodyDiv w:val="1"/>
      <w:marLeft w:val="0"/>
      <w:marRight w:val="0"/>
      <w:marTop w:val="0"/>
      <w:marBottom w:val="0"/>
      <w:divBdr>
        <w:top w:val="none" w:sz="0" w:space="0" w:color="auto"/>
        <w:left w:val="none" w:sz="0" w:space="0" w:color="auto"/>
        <w:bottom w:val="none" w:sz="0" w:space="0" w:color="auto"/>
        <w:right w:val="none" w:sz="0" w:space="0" w:color="auto"/>
      </w:divBdr>
    </w:div>
    <w:div w:id="1756708966">
      <w:bodyDiv w:val="1"/>
      <w:marLeft w:val="0"/>
      <w:marRight w:val="0"/>
      <w:marTop w:val="0"/>
      <w:marBottom w:val="0"/>
      <w:divBdr>
        <w:top w:val="none" w:sz="0" w:space="0" w:color="auto"/>
        <w:left w:val="none" w:sz="0" w:space="0" w:color="auto"/>
        <w:bottom w:val="none" w:sz="0" w:space="0" w:color="auto"/>
        <w:right w:val="none" w:sz="0" w:space="0" w:color="auto"/>
      </w:divBdr>
    </w:div>
    <w:div w:id="1756828631">
      <w:bodyDiv w:val="1"/>
      <w:marLeft w:val="0"/>
      <w:marRight w:val="0"/>
      <w:marTop w:val="0"/>
      <w:marBottom w:val="0"/>
      <w:divBdr>
        <w:top w:val="none" w:sz="0" w:space="0" w:color="auto"/>
        <w:left w:val="none" w:sz="0" w:space="0" w:color="auto"/>
        <w:bottom w:val="none" w:sz="0" w:space="0" w:color="auto"/>
        <w:right w:val="none" w:sz="0" w:space="0" w:color="auto"/>
      </w:divBdr>
    </w:div>
    <w:div w:id="1757750464">
      <w:bodyDiv w:val="1"/>
      <w:marLeft w:val="0"/>
      <w:marRight w:val="0"/>
      <w:marTop w:val="0"/>
      <w:marBottom w:val="0"/>
      <w:divBdr>
        <w:top w:val="none" w:sz="0" w:space="0" w:color="auto"/>
        <w:left w:val="none" w:sz="0" w:space="0" w:color="auto"/>
        <w:bottom w:val="none" w:sz="0" w:space="0" w:color="auto"/>
        <w:right w:val="none" w:sz="0" w:space="0" w:color="auto"/>
      </w:divBdr>
    </w:div>
    <w:div w:id="1766027962">
      <w:bodyDiv w:val="1"/>
      <w:marLeft w:val="0"/>
      <w:marRight w:val="0"/>
      <w:marTop w:val="0"/>
      <w:marBottom w:val="0"/>
      <w:divBdr>
        <w:top w:val="none" w:sz="0" w:space="0" w:color="auto"/>
        <w:left w:val="none" w:sz="0" w:space="0" w:color="auto"/>
        <w:bottom w:val="none" w:sz="0" w:space="0" w:color="auto"/>
        <w:right w:val="none" w:sz="0" w:space="0" w:color="auto"/>
      </w:divBdr>
    </w:div>
    <w:div w:id="1766995543">
      <w:bodyDiv w:val="1"/>
      <w:marLeft w:val="0"/>
      <w:marRight w:val="0"/>
      <w:marTop w:val="0"/>
      <w:marBottom w:val="0"/>
      <w:divBdr>
        <w:top w:val="none" w:sz="0" w:space="0" w:color="auto"/>
        <w:left w:val="none" w:sz="0" w:space="0" w:color="auto"/>
        <w:bottom w:val="none" w:sz="0" w:space="0" w:color="auto"/>
        <w:right w:val="none" w:sz="0" w:space="0" w:color="auto"/>
      </w:divBdr>
    </w:div>
    <w:div w:id="1767072179">
      <w:bodyDiv w:val="1"/>
      <w:marLeft w:val="0"/>
      <w:marRight w:val="0"/>
      <w:marTop w:val="0"/>
      <w:marBottom w:val="0"/>
      <w:divBdr>
        <w:top w:val="none" w:sz="0" w:space="0" w:color="auto"/>
        <w:left w:val="none" w:sz="0" w:space="0" w:color="auto"/>
        <w:bottom w:val="none" w:sz="0" w:space="0" w:color="auto"/>
        <w:right w:val="none" w:sz="0" w:space="0" w:color="auto"/>
      </w:divBdr>
    </w:div>
    <w:div w:id="1769888478">
      <w:bodyDiv w:val="1"/>
      <w:marLeft w:val="0"/>
      <w:marRight w:val="0"/>
      <w:marTop w:val="0"/>
      <w:marBottom w:val="0"/>
      <w:divBdr>
        <w:top w:val="none" w:sz="0" w:space="0" w:color="auto"/>
        <w:left w:val="none" w:sz="0" w:space="0" w:color="auto"/>
        <w:bottom w:val="none" w:sz="0" w:space="0" w:color="auto"/>
        <w:right w:val="none" w:sz="0" w:space="0" w:color="auto"/>
      </w:divBdr>
    </w:div>
    <w:div w:id="1772429250">
      <w:bodyDiv w:val="1"/>
      <w:marLeft w:val="0"/>
      <w:marRight w:val="0"/>
      <w:marTop w:val="0"/>
      <w:marBottom w:val="0"/>
      <w:divBdr>
        <w:top w:val="none" w:sz="0" w:space="0" w:color="auto"/>
        <w:left w:val="none" w:sz="0" w:space="0" w:color="auto"/>
        <w:bottom w:val="none" w:sz="0" w:space="0" w:color="auto"/>
        <w:right w:val="none" w:sz="0" w:space="0" w:color="auto"/>
      </w:divBdr>
    </w:div>
    <w:div w:id="1774939047">
      <w:bodyDiv w:val="1"/>
      <w:marLeft w:val="0"/>
      <w:marRight w:val="0"/>
      <w:marTop w:val="0"/>
      <w:marBottom w:val="0"/>
      <w:divBdr>
        <w:top w:val="none" w:sz="0" w:space="0" w:color="auto"/>
        <w:left w:val="none" w:sz="0" w:space="0" w:color="auto"/>
        <w:bottom w:val="none" w:sz="0" w:space="0" w:color="auto"/>
        <w:right w:val="none" w:sz="0" w:space="0" w:color="auto"/>
      </w:divBdr>
    </w:div>
    <w:div w:id="1775903892">
      <w:bodyDiv w:val="1"/>
      <w:marLeft w:val="0"/>
      <w:marRight w:val="0"/>
      <w:marTop w:val="0"/>
      <w:marBottom w:val="0"/>
      <w:divBdr>
        <w:top w:val="none" w:sz="0" w:space="0" w:color="auto"/>
        <w:left w:val="none" w:sz="0" w:space="0" w:color="auto"/>
        <w:bottom w:val="none" w:sz="0" w:space="0" w:color="auto"/>
        <w:right w:val="none" w:sz="0" w:space="0" w:color="auto"/>
      </w:divBdr>
    </w:div>
    <w:div w:id="1776824615">
      <w:bodyDiv w:val="1"/>
      <w:marLeft w:val="0"/>
      <w:marRight w:val="0"/>
      <w:marTop w:val="0"/>
      <w:marBottom w:val="0"/>
      <w:divBdr>
        <w:top w:val="none" w:sz="0" w:space="0" w:color="auto"/>
        <w:left w:val="none" w:sz="0" w:space="0" w:color="auto"/>
        <w:bottom w:val="none" w:sz="0" w:space="0" w:color="auto"/>
        <w:right w:val="none" w:sz="0" w:space="0" w:color="auto"/>
      </w:divBdr>
    </w:div>
    <w:div w:id="1779717203">
      <w:bodyDiv w:val="1"/>
      <w:marLeft w:val="0"/>
      <w:marRight w:val="0"/>
      <w:marTop w:val="0"/>
      <w:marBottom w:val="0"/>
      <w:divBdr>
        <w:top w:val="none" w:sz="0" w:space="0" w:color="auto"/>
        <w:left w:val="none" w:sz="0" w:space="0" w:color="auto"/>
        <w:bottom w:val="none" w:sz="0" w:space="0" w:color="auto"/>
        <w:right w:val="none" w:sz="0" w:space="0" w:color="auto"/>
      </w:divBdr>
    </w:div>
    <w:div w:id="1781146960">
      <w:bodyDiv w:val="1"/>
      <w:marLeft w:val="0"/>
      <w:marRight w:val="0"/>
      <w:marTop w:val="0"/>
      <w:marBottom w:val="0"/>
      <w:divBdr>
        <w:top w:val="none" w:sz="0" w:space="0" w:color="auto"/>
        <w:left w:val="none" w:sz="0" w:space="0" w:color="auto"/>
        <w:bottom w:val="none" w:sz="0" w:space="0" w:color="auto"/>
        <w:right w:val="none" w:sz="0" w:space="0" w:color="auto"/>
      </w:divBdr>
    </w:div>
    <w:div w:id="1795247026">
      <w:bodyDiv w:val="1"/>
      <w:marLeft w:val="0"/>
      <w:marRight w:val="0"/>
      <w:marTop w:val="0"/>
      <w:marBottom w:val="0"/>
      <w:divBdr>
        <w:top w:val="none" w:sz="0" w:space="0" w:color="auto"/>
        <w:left w:val="none" w:sz="0" w:space="0" w:color="auto"/>
        <w:bottom w:val="none" w:sz="0" w:space="0" w:color="auto"/>
        <w:right w:val="none" w:sz="0" w:space="0" w:color="auto"/>
      </w:divBdr>
    </w:div>
    <w:div w:id="1795755716">
      <w:bodyDiv w:val="1"/>
      <w:marLeft w:val="0"/>
      <w:marRight w:val="0"/>
      <w:marTop w:val="0"/>
      <w:marBottom w:val="0"/>
      <w:divBdr>
        <w:top w:val="none" w:sz="0" w:space="0" w:color="auto"/>
        <w:left w:val="none" w:sz="0" w:space="0" w:color="auto"/>
        <w:bottom w:val="none" w:sz="0" w:space="0" w:color="auto"/>
        <w:right w:val="none" w:sz="0" w:space="0" w:color="auto"/>
      </w:divBdr>
    </w:div>
    <w:div w:id="1797092489">
      <w:bodyDiv w:val="1"/>
      <w:marLeft w:val="0"/>
      <w:marRight w:val="0"/>
      <w:marTop w:val="0"/>
      <w:marBottom w:val="0"/>
      <w:divBdr>
        <w:top w:val="none" w:sz="0" w:space="0" w:color="auto"/>
        <w:left w:val="none" w:sz="0" w:space="0" w:color="auto"/>
        <w:bottom w:val="none" w:sz="0" w:space="0" w:color="auto"/>
        <w:right w:val="none" w:sz="0" w:space="0" w:color="auto"/>
      </w:divBdr>
    </w:div>
    <w:div w:id="1797216711">
      <w:bodyDiv w:val="1"/>
      <w:marLeft w:val="0"/>
      <w:marRight w:val="0"/>
      <w:marTop w:val="0"/>
      <w:marBottom w:val="0"/>
      <w:divBdr>
        <w:top w:val="none" w:sz="0" w:space="0" w:color="auto"/>
        <w:left w:val="none" w:sz="0" w:space="0" w:color="auto"/>
        <w:bottom w:val="none" w:sz="0" w:space="0" w:color="auto"/>
        <w:right w:val="none" w:sz="0" w:space="0" w:color="auto"/>
      </w:divBdr>
    </w:div>
    <w:div w:id="1798064661">
      <w:bodyDiv w:val="1"/>
      <w:marLeft w:val="0"/>
      <w:marRight w:val="0"/>
      <w:marTop w:val="0"/>
      <w:marBottom w:val="0"/>
      <w:divBdr>
        <w:top w:val="none" w:sz="0" w:space="0" w:color="auto"/>
        <w:left w:val="none" w:sz="0" w:space="0" w:color="auto"/>
        <w:bottom w:val="none" w:sz="0" w:space="0" w:color="auto"/>
        <w:right w:val="none" w:sz="0" w:space="0" w:color="auto"/>
      </w:divBdr>
    </w:div>
    <w:div w:id="1802923830">
      <w:bodyDiv w:val="1"/>
      <w:marLeft w:val="0"/>
      <w:marRight w:val="0"/>
      <w:marTop w:val="0"/>
      <w:marBottom w:val="0"/>
      <w:divBdr>
        <w:top w:val="none" w:sz="0" w:space="0" w:color="auto"/>
        <w:left w:val="none" w:sz="0" w:space="0" w:color="auto"/>
        <w:bottom w:val="none" w:sz="0" w:space="0" w:color="auto"/>
        <w:right w:val="none" w:sz="0" w:space="0" w:color="auto"/>
      </w:divBdr>
    </w:div>
    <w:div w:id="1808084850">
      <w:bodyDiv w:val="1"/>
      <w:marLeft w:val="0"/>
      <w:marRight w:val="0"/>
      <w:marTop w:val="0"/>
      <w:marBottom w:val="0"/>
      <w:divBdr>
        <w:top w:val="none" w:sz="0" w:space="0" w:color="auto"/>
        <w:left w:val="none" w:sz="0" w:space="0" w:color="auto"/>
        <w:bottom w:val="none" w:sz="0" w:space="0" w:color="auto"/>
        <w:right w:val="none" w:sz="0" w:space="0" w:color="auto"/>
      </w:divBdr>
    </w:div>
    <w:div w:id="1808815524">
      <w:bodyDiv w:val="1"/>
      <w:marLeft w:val="0"/>
      <w:marRight w:val="0"/>
      <w:marTop w:val="0"/>
      <w:marBottom w:val="0"/>
      <w:divBdr>
        <w:top w:val="none" w:sz="0" w:space="0" w:color="auto"/>
        <w:left w:val="none" w:sz="0" w:space="0" w:color="auto"/>
        <w:bottom w:val="none" w:sz="0" w:space="0" w:color="auto"/>
        <w:right w:val="none" w:sz="0" w:space="0" w:color="auto"/>
      </w:divBdr>
    </w:div>
    <w:div w:id="1810901729">
      <w:bodyDiv w:val="1"/>
      <w:marLeft w:val="0"/>
      <w:marRight w:val="0"/>
      <w:marTop w:val="0"/>
      <w:marBottom w:val="0"/>
      <w:divBdr>
        <w:top w:val="none" w:sz="0" w:space="0" w:color="auto"/>
        <w:left w:val="none" w:sz="0" w:space="0" w:color="auto"/>
        <w:bottom w:val="none" w:sz="0" w:space="0" w:color="auto"/>
        <w:right w:val="none" w:sz="0" w:space="0" w:color="auto"/>
      </w:divBdr>
    </w:div>
    <w:div w:id="1822623956">
      <w:bodyDiv w:val="1"/>
      <w:marLeft w:val="0"/>
      <w:marRight w:val="0"/>
      <w:marTop w:val="0"/>
      <w:marBottom w:val="0"/>
      <w:divBdr>
        <w:top w:val="none" w:sz="0" w:space="0" w:color="auto"/>
        <w:left w:val="none" w:sz="0" w:space="0" w:color="auto"/>
        <w:bottom w:val="none" w:sz="0" w:space="0" w:color="auto"/>
        <w:right w:val="none" w:sz="0" w:space="0" w:color="auto"/>
      </w:divBdr>
    </w:div>
    <w:div w:id="1824658485">
      <w:bodyDiv w:val="1"/>
      <w:marLeft w:val="0"/>
      <w:marRight w:val="0"/>
      <w:marTop w:val="0"/>
      <w:marBottom w:val="0"/>
      <w:divBdr>
        <w:top w:val="none" w:sz="0" w:space="0" w:color="auto"/>
        <w:left w:val="none" w:sz="0" w:space="0" w:color="auto"/>
        <w:bottom w:val="none" w:sz="0" w:space="0" w:color="auto"/>
        <w:right w:val="none" w:sz="0" w:space="0" w:color="auto"/>
      </w:divBdr>
    </w:div>
    <w:div w:id="1825387532">
      <w:bodyDiv w:val="1"/>
      <w:marLeft w:val="0"/>
      <w:marRight w:val="0"/>
      <w:marTop w:val="0"/>
      <w:marBottom w:val="0"/>
      <w:divBdr>
        <w:top w:val="none" w:sz="0" w:space="0" w:color="auto"/>
        <w:left w:val="none" w:sz="0" w:space="0" w:color="auto"/>
        <w:bottom w:val="none" w:sz="0" w:space="0" w:color="auto"/>
        <w:right w:val="none" w:sz="0" w:space="0" w:color="auto"/>
      </w:divBdr>
    </w:div>
    <w:div w:id="1831867677">
      <w:bodyDiv w:val="1"/>
      <w:marLeft w:val="0"/>
      <w:marRight w:val="0"/>
      <w:marTop w:val="0"/>
      <w:marBottom w:val="0"/>
      <w:divBdr>
        <w:top w:val="none" w:sz="0" w:space="0" w:color="auto"/>
        <w:left w:val="none" w:sz="0" w:space="0" w:color="auto"/>
        <w:bottom w:val="none" w:sz="0" w:space="0" w:color="auto"/>
        <w:right w:val="none" w:sz="0" w:space="0" w:color="auto"/>
      </w:divBdr>
    </w:div>
    <w:div w:id="1835296779">
      <w:bodyDiv w:val="1"/>
      <w:marLeft w:val="0"/>
      <w:marRight w:val="0"/>
      <w:marTop w:val="0"/>
      <w:marBottom w:val="0"/>
      <w:divBdr>
        <w:top w:val="none" w:sz="0" w:space="0" w:color="auto"/>
        <w:left w:val="none" w:sz="0" w:space="0" w:color="auto"/>
        <w:bottom w:val="none" w:sz="0" w:space="0" w:color="auto"/>
        <w:right w:val="none" w:sz="0" w:space="0" w:color="auto"/>
      </w:divBdr>
    </w:div>
    <w:div w:id="1835533761">
      <w:bodyDiv w:val="1"/>
      <w:marLeft w:val="0"/>
      <w:marRight w:val="0"/>
      <w:marTop w:val="0"/>
      <w:marBottom w:val="0"/>
      <w:divBdr>
        <w:top w:val="none" w:sz="0" w:space="0" w:color="auto"/>
        <w:left w:val="none" w:sz="0" w:space="0" w:color="auto"/>
        <w:bottom w:val="none" w:sz="0" w:space="0" w:color="auto"/>
        <w:right w:val="none" w:sz="0" w:space="0" w:color="auto"/>
      </w:divBdr>
    </w:div>
    <w:div w:id="1836337009">
      <w:bodyDiv w:val="1"/>
      <w:marLeft w:val="0"/>
      <w:marRight w:val="0"/>
      <w:marTop w:val="0"/>
      <w:marBottom w:val="0"/>
      <w:divBdr>
        <w:top w:val="none" w:sz="0" w:space="0" w:color="auto"/>
        <w:left w:val="none" w:sz="0" w:space="0" w:color="auto"/>
        <w:bottom w:val="none" w:sz="0" w:space="0" w:color="auto"/>
        <w:right w:val="none" w:sz="0" w:space="0" w:color="auto"/>
      </w:divBdr>
    </w:div>
    <w:div w:id="1836527576">
      <w:bodyDiv w:val="1"/>
      <w:marLeft w:val="0"/>
      <w:marRight w:val="0"/>
      <w:marTop w:val="0"/>
      <w:marBottom w:val="0"/>
      <w:divBdr>
        <w:top w:val="none" w:sz="0" w:space="0" w:color="auto"/>
        <w:left w:val="none" w:sz="0" w:space="0" w:color="auto"/>
        <w:bottom w:val="none" w:sz="0" w:space="0" w:color="auto"/>
        <w:right w:val="none" w:sz="0" w:space="0" w:color="auto"/>
      </w:divBdr>
    </w:div>
    <w:div w:id="1842349608">
      <w:bodyDiv w:val="1"/>
      <w:marLeft w:val="0"/>
      <w:marRight w:val="0"/>
      <w:marTop w:val="0"/>
      <w:marBottom w:val="0"/>
      <w:divBdr>
        <w:top w:val="none" w:sz="0" w:space="0" w:color="auto"/>
        <w:left w:val="none" w:sz="0" w:space="0" w:color="auto"/>
        <w:bottom w:val="none" w:sz="0" w:space="0" w:color="auto"/>
        <w:right w:val="none" w:sz="0" w:space="0" w:color="auto"/>
      </w:divBdr>
    </w:div>
    <w:div w:id="1843857321">
      <w:bodyDiv w:val="1"/>
      <w:marLeft w:val="0"/>
      <w:marRight w:val="0"/>
      <w:marTop w:val="0"/>
      <w:marBottom w:val="0"/>
      <w:divBdr>
        <w:top w:val="none" w:sz="0" w:space="0" w:color="auto"/>
        <w:left w:val="none" w:sz="0" w:space="0" w:color="auto"/>
        <w:bottom w:val="none" w:sz="0" w:space="0" w:color="auto"/>
        <w:right w:val="none" w:sz="0" w:space="0" w:color="auto"/>
      </w:divBdr>
    </w:div>
    <w:div w:id="1848902541">
      <w:bodyDiv w:val="1"/>
      <w:marLeft w:val="0"/>
      <w:marRight w:val="0"/>
      <w:marTop w:val="0"/>
      <w:marBottom w:val="0"/>
      <w:divBdr>
        <w:top w:val="none" w:sz="0" w:space="0" w:color="auto"/>
        <w:left w:val="none" w:sz="0" w:space="0" w:color="auto"/>
        <w:bottom w:val="none" w:sz="0" w:space="0" w:color="auto"/>
        <w:right w:val="none" w:sz="0" w:space="0" w:color="auto"/>
      </w:divBdr>
    </w:div>
    <w:div w:id="1849828654">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
    <w:div w:id="1850637024">
      <w:bodyDiv w:val="1"/>
      <w:marLeft w:val="0"/>
      <w:marRight w:val="0"/>
      <w:marTop w:val="0"/>
      <w:marBottom w:val="0"/>
      <w:divBdr>
        <w:top w:val="none" w:sz="0" w:space="0" w:color="auto"/>
        <w:left w:val="none" w:sz="0" w:space="0" w:color="auto"/>
        <w:bottom w:val="none" w:sz="0" w:space="0" w:color="auto"/>
        <w:right w:val="none" w:sz="0" w:space="0" w:color="auto"/>
      </w:divBdr>
    </w:div>
    <w:div w:id="1851555409">
      <w:bodyDiv w:val="1"/>
      <w:marLeft w:val="0"/>
      <w:marRight w:val="0"/>
      <w:marTop w:val="0"/>
      <w:marBottom w:val="0"/>
      <w:divBdr>
        <w:top w:val="none" w:sz="0" w:space="0" w:color="auto"/>
        <w:left w:val="none" w:sz="0" w:space="0" w:color="auto"/>
        <w:bottom w:val="none" w:sz="0" w:space="0" w:color="auto"/>
        <w:right w:val="none" w:sz="0" w:space="0" w:color="auto"/>
      </w:divBdr>
    </w:div>
    <w:div w:id="1851680406">
      <w:bodyDiv w:val="1"/>
      <w:marLeft w:val="0"/>
      <w:marRight w:val="0"/>
      <w:marTop w:val="0"/>
      <w:marBottom w:val="0"/>
      <w:divBdr>
        <w:top w:val="none" w:sz="0" w:space="0" w:color="auto"/>
        <w:left w:val="none" w:sz="0" w:space="0" w:color="auto"/>
        <w:bottom w:val="none" w:sz="0" w:space="0" w:color="auto"/>
        <w:right w:val="none" w:sz="0" w:space="0" w:color="auto"/>
      </w:divBdr>
    </w:div>
    <w:div w:id="1855267504">
      <w:bodyDiv w:val="1"/>
      <w:marLeft w:val="0"/>
      <w:marRight w:val="0"/>
      <w:marTop w:val="0"/>
      <w:marBottom w:val="0"/>
      <w:divBdr>
        <w:top w:val="none" w:sz="0" w:space="0" w:color="auto"/>
        <w:left w:val="none" w:sz="0" w:space="0" w:color="auto"/>
        <w:bottom w:val="none" w:sz="0" w:space="0" w:color="auto"/>
        <w:right w:val="none" w:sz="0" w:space="0" w:color="auto"/>
      </w:divBdr>
    </w:div>
    <w:div w:id="1856261493">
      <w:bodyDiv w:val="1"/>
      <w:marLeft w:val="0"/>
      <w:marRight w:val="0"/>
      <w:marTop w:val="0"/>
      <w:marBottom w:val="0"/>
      <w:divBdr>
        <w:top w:val="none" w:sz="0" w:space="0" w:color="auto"/>
        <w:left w:val="none" w:sz="0" w:space="0" w:color="auto"/>
        <w:bottom w:val="none" w:sz="0" w:space="0" w:color="auto"/>
        <w:right w:val="none" w:sz="0" w:space="0" w:color="auto"/>
      </w:divBdr>
    </w:div>
    <w:div w:id="1861435577">
      <w:bodyDiv w:val="1"/>
      <w:marLeft w:val="0"/>
      <w:marRight w:val="0"/>
      <w:marTop w:val="0"/>
      <w:marBottom w:val="0"/>
      <w:divBdr>
        <w:top w:val="none" w:sz="0" w:space="0" w:color="auto"/>
        <w:left w:val="none" w:sz="0" w:space="0" w:color="auto"/>
        <w:bottom w:val="none" w:sz="0" w:space="0" w:color="auto"/>
        <w:right w:val="none" w:sz="0" w:space="0" w:color="auto"/>
      </w:divBdr>
    </w:div>
    <w:div w:id="1865092108">
      <w:bodyDiv w:val="1"/>
      <w:marLeft w:val="0"/>
      <w:marRight w:val="0"/>
      <w:marTop w:val="0"/>
      <w:marBottom w:val="0"/>
      <w:divBdr>
        <w:top w:val="none" w:sz="0" w:space="0" w:color="auto"/>
        <w:left w:val="none" w:sz="0" w:space="0" w:color="auto"/>
        <w:bottom w:val="none" w:sz="0" w:space="0" w:color="auto"/>
        <w:right w:val="none" w:sz="0" w:space="0" w:color="auto"/>
      </w:divBdr>
    </w:div>
    <w:div w:id="1876969265">
      <w:bodyDiv w:val="1"/>
      <w:marLeft w:val="0"/>
      <w:marRight w:val="0"/>
      <w:marTop w:val="0"/>
      <w:marBottom w:val="0"/>
      <w:divBdr>
        <w:top w:val="none" w:sz="0" w:space="0" w:color="auto"/>
        <w:left w:val="none" w:sz="0" w:space="0" w:color="auto"/>
        <w:bottom w:val="none" w:sz="0" w:space="0" w:color="auto"/>
        <w:right w:val="none" w:sz="0" w:space="0" w:color="auto"/>
      </w:divBdr>
    </w:div>
    <w:div w:id="1885678402">
      <w:bodyDiv w:val="1"/>
      <w:marLeft w:val="0"/>
      <w:marRight w:val="0"/>
      <w:marTop w:val="0"/>
      <w:marBottom w:val="0"/>
      <w:divBdr>
        <w:top w:val="none" w:sz="0" w:space="0" w:color="auto"/>
        <w:left w:val="none" w:sz="0" w:space="0" w:color="auto"/>
        <w:bottom w:val="none" w:sz="0" w:space="0" w:color="auto"/>
        <w:right w:val="none" w:sz="0" w:space="0" w:color="auto"/>
      </w:divBdr>
    </w:div>
    <w:div w:id="1889025525">
      <w:bodyDiv w:val="1"/>
      <w:marLeft w:val="0"/>
      <w:marRight w:val="0"/>
      <w:marTop w:val="0"/>
      <w:marBottom w:val="0"/>
      <w:divBdr>
        <w:top w:val="none" w:sz="0" w:space="0" w:color="auto"/>
        <w:left w:val="none" w:sz="0" w:space="0" w:color="auto"/>
        <w:bottom w:val="none" w:sz="0" w:space="0" w:color="auto"/>
        <w:right w:val="none" w:sz="0" w:space="0" w:color="auto"/>
      </w:divBdr>
    </w:div>
    <w:div w:id="1889142273">
      <w:bodyDiv w:val="1"/>
      <w:marLeft w:val="0"/>
      <w:marRight w:val="0"/>
      <w:marTop w:val="0"/>
      <w:marBottom w:val="0"/>
      <w:divBdr>
        <w:top w:val="none" w:sz="0" w:space="0" w:color="auto"/>
        <w:left w:val="none" w:sz="0" w:space="0" w:color="auto"/>
        <w:bottom w:val="none" w:sz="0" w:space="0" w:color="auto"/>
        <w:right w:val="none" w:sz="0" w:space="0" w:color="auto"/>
      </w:divBdr>
    </w:div>
    <w:div w:id="1895659399">
      <w:bodyDiv w:val="1"/>
      <w:marLeft w:val="0"/>
      <w:marRight w:val="0"/>
      <w:marTop w:val="0"/>
      <w:marBottom w:val="0"/>
      <w:divBdr>
        <w:top w:val="none" w:sz="0" w:space="0" w:color="auto"/>
        <w:left w:val="none" w:sz="0" w:space="0" w:color="auto"/>
        <w:bottom w:val="none" w:sz="0" w:space="0" w:color="auto"/>
        <w:right w:val="none" w:sz="0" w:space="0" w:color="auto"/>
      </w:divBdr>
    </w:div>
    <w:div w:id="1897618131">
      <w:bodyDiv w:val="1"/>
      <w:marLeft w:val="0"/>
      <w:marRight w:val="0"/>
      <w:marTop w:val="0"/>
      <w:marBottom w:val="0"/>
      <w:divBdr>
        <w:top w:val="none" w:sz="0" w:space="0" w:color="auto"/>
        <w:left w:val="none" w:sz="0" w:space="0" w:color="auto"/>
        <w:bottom w:val="none" w:sz="0" w:space="0" w:color="auto"/>
        <w:right w:val="none" w:sz="0" w:space="0" w:color="auto"/>
      </w:divBdr>
    </w:div>
    <w:div w:id="1898127120">
      <w:bodyDiv w:val="1"/>
      <w:marLeft w:val="0"/>
      <w:marRight w:val="0"/>
      <w:marTop w:val="0"/>
      <w:marBottom w:val="0"/>
      <w:divBdr>
        <w:top w:val="none" w:sz="0" w:space="0" w:color="auto"/>
        <w:left w:val="none" w:sz="0" w:space="0" w:color="auto"/>
        <w:bottom w:val="none" w:sz="0" w:space="0" w:color="auto"/>
        <w:right w:val="none" w:sz="0" w:space="0" w:color="auto"/>
      </w:divBdr>
    </w:div>
    <w:div w:id="1899123341">
      <w:bodyDiv w:val="1"/>
      <w:marLeft w:val="0"/>
      <w:marRight w:val="0"/>
      <w:marTop w:val="0"/>
      <w:marBottom w:val="0"/>
      <w:divBdr>
        <w:top w:val="none" w:sz="0" w:space="0" w:color="auto"/>
        <w:left w:val="none" w:sz="0" w:space="0" w:color="auto"/>
        <w:bottom w:val="none" w:sz="0" w:space="0" w:color="auto"/>
        <w:right w:val="none" w:sz="0" w:space="0" w:color="auto"/>
      </w:divBdr>
    </w:div>
    <w:div w:id="1899585425">
      <w:bodyDiv w:val="1"/>
      <w:marLeft w:val="0"/>
      <w:marRight w:val="0"/>
      <w:marTop w:val="0"/>
      <w:marBottom w:val="0"/>
      <w:divBdr>
        <w:top w:val="none" w:sz="0" w:space="0" w:color="auto"/>
        <w:left w:val="none" w:sz="0" w:space="0" w:color="auto"/>
        <w:bottom w:val="none" w:sz="0" w:space="0" w:color="auto"/>
        <w:right w:val="none" w:sz="0" w:space="0" w:color="auto"/>
      </w:divBdr>
    </w:div>
    <w:div w:id="1902406494">
      <w:bodyDiv w:val="1"/>
      <w:marLeft w:val="0"/>
      <w:marRight w:val="0"/>
      <w:marTop w:val="0"/>
      <w:marBottom w:val="0"/>
      <w:divBdr>
        <w:top w:val="none" w:sz="0" w:space="0" w:color="auto"/>
        <w:left w:val="none" w:sz="0" w:space="0" w:color="auto"/>
        <w:bottom w:val="none" w:sz="0" w:space="0" w:color="auto"/>
        <w:right w:val="none" w:sz="0" w:space="0" w:color="auto"/>
      </w:divBdr>
    </w:div>
    <w:div w:id="1902516543">
      <w:bodyDiv w:val="1"/>
      <w:marLeft w:val="0"/>
      <w:marRight w:val="0"/>
      <w:marTop w:val="0"/>
      <w:marBottom w:val="0"/>
      <w:divBdr>
        <w:top w:val="none" w:sz="0" w:space="0" w:color="auto"/>
        <w:left w:val="none" w:sz="0" w:space="0" w:color="auto"/>
        <w:bottom w:val="none" w:sz="0" w:space="0" w:color="auto"/>
        <w:right w:val="none" w:sz="0" w:space="0" w:color="auto"/>
      </w:divBdr>
    </w:div>
    <w:div w:id="1905295274">
      <w:bodyDiv w:val="1"/>
      <w:marLeft w:val="0"/>
      <w:marRight w:val="0"/>
      <w:marTop w:val="0"/>
      <w:marBottom w:val="0"/>
      <w:divBdr>
        <w:top w:val="none" w:sz="0" w:space="0" w:color="auto"/>
        <w:left w:val="none" w:sz="0" w:space="0" w:color="auto"/>
        <w:bottom w:val="none" w:sz="0" w:space="0" w:color="auto"/>
        <w:right w:val="none" w:sz="0" w:space="0" w:color="auto"/>
      </w:divBdr>
    </w:div>
    <w:div w:id="1905947434">
      <w:bodyDiv w:val="1"/>
      <w:marLeft w:val="0"/>
      <w:marRight w:val="0"/>
      <w:marTop w:val="0"/>
      <w:marBottom w:val="0"/>
      <w:divBdr>
        <w:top w:val="none" w:sz="0" w:space="0" w:color="auto"/>
        <w:left w:val="none" w:sz="0" w:space="0" w:color="auto"/>
        <w:bottom w:val="none" w:sz="0" w:space="0" w:color="auto"/>
        <w:right w:val="none" w:sz="0" w:space="0" w:color="auto"/>
      </w:divBdr>
    </w:div>
    <w:div w:id="1908884042">
      <w:bodyDiv w:val="1"/>
      <w:marLeft w:val="0"/>
      <w:marRight w:val="0"/>
      <w:marTop w:val="0"/>
      <w:marBottom w:val="0"/>
      <w:divBdr>
        <w:top w:val="none" w:sz="0" w:space="0" w:color="auto"/>
        <w:left w:val="none" w:sz="0" w:space="0" w:color="auto"/>
        <w:bottom w:val="none" w:sz="0" w:space="0" w:color="auto"/>
        <w:right w:val="none" w:sz="0" w:space="0" w:color="auto"/>
      </w:divBdr>
    </w:div>
    <w:div w:id="1916089012">
      <w:bodyDiv w:val="1"/>
      <w:marLeft w:val="0"/>
      <w:marRight w:val="0"/>
      <w:marTop w:val="0"/>
      <w:marBottom w:val="0"/>
      <w:divBdr>
        <w:top w:val="none" w:sz="0" w:space="0" w:color="auto"/>
        <w:left w:val="none" w:sz="0" w:space="0" w:color="auto"/>
        <w:bottom w:val="none" w:sz="0" w:space="0" w:color="auto"/>
        <w:right w:val="none" w:sz="0" w:space="0" w:color="auto"/>
      </w:divBdr>
    </w:div>
    <w:div w:id="1926724873">
      <w:bodyDiv w:val="1"/>
      <w:marLeft w:val="0"/>
      <w:marRight w:val="0"/>
      <w:marTop w:val="0"/>
      <w:marBottom w:val="0"/>
      <w:divBdr>
        <w:top w:val="none" w:sz="0" w:space="0" w:color="auto"/>
        <w:left w:val="none" w:sz="0" w:space="0" w:color="auto"/>
        <w:bottom w:val="none" w:sz="0" w:space="0" w:color="auto"/>
        <w:right w:val="none" w:sz="0" w:space="0" w:color="auto"/>
      </w:divBdr>
    </w:div>
    <w:div w:id="1930961928">
      <w:bodyDiv w:val="1"/>
      <w:marLeft w:val="0"/>
      <w:marRight w:val="0"/>
      <w:marTop w:val="0"/>
      <w:marBottom w:val="0"/>
      <w:divBdr>
        <w:top w:val="none" w:sz="0" w:space="0" w:color="auto"/>
        <w:left w:val="none" w:sz="0" w:space="0" w:color="auto"/>
        <w:bottom w:val="none" w:sz="0" w:space="0" w:color="auto"/>
        <w:right w:val="none" w:sz="0" w:space="0" w:color="auto"/>
      </w:divBdr>
    </w:div>
    <w:div w:id="1931351095">
      <w:bodyDiv w:val="1"/>
      <w:marLeft w:val="0"/>
      <w:marRight w:val="0"/>
      <w:marTop w:val="0"/>
      <w:marBottom w:val="0"/>
      <w:divBdr>
        <w:top w:val="none" w:sz="0" w:space="0" w:color="auto"/>
        <w:left w:val="none" w:sz="0" w:space="0" w:color="auto"/>
        <w:bottom w:val="none" w:sz="0" w:space="0" w:color="auto"/>
        <w:right w:val="none" w:sz="0" w:space="0" w:color="auto"/>
      </w:divBdr>
    </w:div>
    <w:div w:id="1933658990">
      <w:bodyDiv w:val="1"/>
      <w:marLeft w:val="0"/>
      <w:marRight w:val="0"/>
      <w:marTop w:val="0"/>
      <w:marBottom w:val="0"/>
      <w:divBdr>
        <w:top w:val="none" w:sz="0" w:space="0" w:color="auto"/>
        <w:left w:val="none" w:sz="0" w:space="0" w:color="auto"/>
        <w:bottom w:val="none" w:sz="0" w:space="0" w:color="auto"/>
        <w:right w:val="none" w:sz="0" w:space="0" w:color="auto"/>
      </w:divBdr>
    </w:div>
    <w:div w:id="1934316738">
      <w:bodyDiv w:val="1"/>
      <w:marLeft w:val="0"/>
      <w:marRight w:val="0"/>
      <w:marTop w:val="0"/>
      <w:marBottom w:val="0"/>
      <w:divBdr>
        <w:top w:val="none" w:sz="0" w:space="0" w:color="auto"/>
        <w:left w:val="none" w:sz="0" w:space="0" w:color="auto"/>
        <w:bottom w:val="none" w:sz="0" w:space="0" w:color="auto"/>
        <w:right w:val="none" w:sz="0" w:space="0" w:color="auto"/>
      </w:divBdr>
    </w:div>
    <w:div w:id="1937905920">
      <w:bodyDiv w:val="1"/>
      <w:marLeft w:val="0"/>
      <w:marRight w:val="0"/>
      <w:marTop w:val="0"/>
      <w:marBottom w:val="0"/>
      <w:divBdr>
        <w:top w:val="none" w:sz="0" w:space="0" w:color="auto"/>
        <w:left w:val="none" w:sz="0" w:space="0" w:color="auto"/>
        <w:bottom w:val="none" w:sz="0" w:space="0" w:color="auto"/>
        <w:right w:val="none" w:sz="0" w:space="0" w:color="auto"/>
      </w:divBdr>
    </w:div>
    <w:div w:id="1940410675">
      <w:bodyDiv w:val="1"/>
      <w:marLeft w:val="0"/>
      <w:marRight w:val="0"/>
      <w:marTop w:val="0"/>
      <w:marBottom w:val="0"/>
      <w:divBdr>
        <w:top w:val="none" w:sz="0" w:space="0" w:color="auto"/>
        <w:left w:val="none" w:sz="0" w:space="0" w:color="auto"/>
        <w:bottom w:val="none" w:sz="0" w:space="0" w:color="auto"/>
        <w:right w:val="none" w:sz="0" w:space="0" w:color="auto"/>
      </w:divBdr>
    </w:div>
    <w:div w:id="1942451487">
      <w:bodyDiv w:val="1"/>
      <w:marLeft w:val="0"/>
      <w:marRight w:val="0"/>
      <w:marTop w:val="0"/>
      <w:marBottom w:val="0"/>
      <w:divBdr>
        <w:top w:val="none" w:sz="0" w:space="0" w:color="auto"/>
        <w:left w:val="none" w:sz="0" w:space="0" w:color="auto"/>
        <w:bottom w:val="none" w:sz="0" w:space="0" w:color="auto"/>
        <w:right w:val="none" w:sz="0" w:space="0" w:color="auto"/>
      </w:divBdr>
    </w:div>
    <w:div w:id="1942764839">
      <w:bodyDiv w:val="1"/>
      <w:marLeft w:val="0"/>
      <w:marRight w:val="0"/>
      <w:marTop w:val="0"/>
      <w:marBottom w:val="0"/>
      <w:divBdr>
        <w:top w:val="none" w:sz="0" w:space="0" w:color="auto"/>
        <w:left w:val="none" w:sz="0" w:space="0" w:color="auto"/>
        <w:bottom w:val="none" w:sz="0" w:space="0" w:color="auto"/>
        <w:right w:val="none" w:sz="0" w:space="0" w:color="auto"/>
      </w:divBdr>
    </w:div>
    <w:div w:id="1943876608">
      <w:bodyDiv w:val="1"/>
      <w:marLeft w:val="0"/>
      <w:marRight w:val="0"/>
      <w:marTop w:val="0"/>
      <w:marBottom w:val="0"/>
      <w:divBdr>
        <w:top w:val="none" w:sz="0" w:space="0" w:color="auto"/>
        <w:left w:val="none" w:sz="0" w:space="0" w:color="auto"/>
        <w:bottom w:val="none" w:sz="0" w:space="0" w:color="auto"/>
        <w:right w:val="none" w:sz="0" w:space="0" w:color="auto"/>
      </w:divBdr>
    </w:div>
    <w:div w:id="1948806487">
      <w:bodyDiv w:val="1"/>
      <w:marLeft w:val="0"/>
      <w:marRight w:val="0"/>
      <w:marTop w:val="0"/>
      <w:marBottom w:val="0"/>
      <w:divBdr>
        <w:top w:val="none" w:sz="0" w:space="0" w:color="auto"/>
        <w:left w:val="none" w:sz="0" w:space="0" w:color="auto"/>
        <w:bottom w:val="none" w:sz="0" w:space="0" w:color="auto"/>
        <w:right w:val="none" w:sz="0" w:space="0" w:color="auto"/>
      </w:divBdr>
    </w:div>
    <w:div w:id="1951427732">
      <w:bodyDiv w:val="1"/>
      <w:marLeft w:val="0"/>
      <w:marRight w:val="0"/>
      <w:marTop w:val="0"/>
      <w:marBottom w:val="0"/>
      <w:divBdr>
        <w:top w:val="none" w:sz="0" w:space="0" w:color="auto"/>
        <w:left w:val="none" w:sz="0" w:space="0" w:color="auto"/>
        <w:bottom w:val="none" w:sz="0" w:space="0" w:color="auto"/>
        <w:right w:val="none" w:sz="0" w:space="0" w:color="auto"/>
      </w:divBdr>
    </w:div>
    <w:div w:id="1951815176">
      <w:bodyDiv w:val="1"/>
      <w:marLeft w:val="0"/>
      <w:marRight w:val="0"/>
      <w:marTop w:val="0"/>
      <w:marBottom w:val="0"/>
      <w:divBdr>
        <w:top w:val="none" w:sz="0" w:space="0" w:color="auto"/>
        <w:left w:val="none" w:sz="0" w:space="0" w:color="auto"/>
        <w:bottom w:val="none" w:sz="0" w:space="0" w:color="auto"/>
        <w:right w:val="none" w:sz="0" w:space="0" w:color="auto"/>
      </w:divBdr>
    </w:div>
    <w:div w:id="1953897375">
      <w:bodyDiv w:val="1"/>
      <w:marLeft w:val="0"/>
      <w:marRight w:val="0"/>
      <w:marTop w:val="0"/>
      <w:marBottom w:val="0"/>
      <w:divBdr>
        <w:top w:val="none" w:sz="0" w:space="0" w:color="auto"/>
        <w:left w:val="none" w:sz="0" w:space="0" w:color="auto"/>
        <w:bottom w:val="none" w:sz="0" w:space="0" w:color="auto"/>
        <w:right w:val="none" w:sz="0" w:space="0" w:color="auto"/>
      </w:divBdr>
    </w:div>
    <w:div w:id="1956784713">
      <w:bodyDiv w:val="1"/>
      <w:marLeft w:val="0"/>
      <w:marRight w:val="0"/>
      <w:marTop w:val="0"/>
      <w:marBottom w:val="0"/>
      <w:divBdr>
        <w:top w:val="none" w:sz="0" w:space="0" w:color="auto"/>
        <w:left w:val="none" w:sz="0" w:space="0" w:color="auto"/>
        <w:bottom w:val="none" w:sz="0" w:space="0" w:color="auto"/>
        <w:right w:val="none" w:sz="0" w:space="0" w:color="auto"/>
      </w:divBdr>
    </w:div>
    <w:div w:id="1962178589">
      <w:bodyDiv w:val="1"/>
      <w:marLeft w:val="0"/>
      <w:marRight w:val="0"/>
      <w:marTop w:val="0"/>
      <w:marBottom w:val="0"/>
      <w:divBdr>
        <w:top w:val="none" w:sz="0" w:space="0" w:color="auto"/>
        <w:left w:val="none" w:sz="0" w:space="0" w:color="auto"/>
        <w:bottom w:val="none" w:sz="0" w:space="0" w:color="auto"/>
        <w:right w:val="none" w:sz="0" w:space="0" w:color="auto"/>
      </w:divBdr>
    </w:div>
    <w:div w:id="1962687669">
      <w:bodyDiv w:val="1"/>
      <w:marLeft w:val="0"/>
      <w:marRight w:val="0"/>
      <w:marTop w:val="0"/>
      <w:marBottom w:val="0"/>
      <w:divBdr>
        <w:top w:val="none" w:sz="0" w:space="0" w:color="auto"/>
        <w:left w:val="none" w:sz="0" w:space="0" w:color="auto"/>
        <w:bottom w:val="none" w:sz="0" w:space="0" w:color="auto"/>
        <w:right w:val="none" w:sz="0" w:space="0" w:color="auto"/>
      </w:divBdr>
    </w:div>
    <w:div w:id="1975334272">
      <w:bodyDiv w:val="1"/>
      <w:marLeft w:val="0"/>
      <w:marRight w:val="0"/>
      <w:marTop w:val="0"/>
      <w:marBottom w:val="0"/>
      <w:divBdr>
        <w:top w:val="none" w:sz="0" w:space="0" w:color="auto"/>
        <w:left w:val="none" w:sz="0" w:space="0" w:color="auto"/>
        <w:bottom w:val="none" w:sz="0" w:space="0" w:color="auto"/>
        <w:right w:val="none" w:sz="0" w:space="0" w:color="auto"/>
      </w:divBdr>
    </w:div>
    <w:div w:id="1976988144">
      <w:bodyDiv w:val="1"/>
      <w:marLeft w:val="0"/>
      <w:marRight w:val="0"/>
      <w:marTop w:val="0"/>
      <w:marBottom w:val="0"/>
      <w:divBdr>
        <w:top w:val="none" w:sz="0" w:space="0" w:color="auto"/>
        <w:left w:val="none" w:sz="0" w:space="0" w:color="auto"/>
        <w:bottom w:val="none" w:sz="0" w:space="0" w:color="auto"/>
        <w:right w:val="none" w:sz="0" w:space="0" w:color="auto"/>
      </w:divBdr>
    </w:div>
    <w:div w:id="1978952599">
      <w:bodyDiv w:val="1"/>
      <w:marLeft w:val="0"/>
      <w:marRight w:val="0"/>
      <w:marTop w:val="0"/>
      <w:marBottom w:val="0"/>
      <w:divBdr>
        <w:top w:val="none" w:sz="0" w:space="0" w:color="auto"/>
        <w:left w:val="none" w:sz="0" w:space="0" w:color="auto"/>
        <w:bottom w:val="none" w:sz="0" w:space="0" w:color="auto"/>
        <w:right w:val="none" w:sz="0" w:space="0" w:color="auto"/>
      </w:divBdr>
    </w:div>
    <w:div w:id="1981684756">
      <w:bodyDiv w:val="1"/>
      <w:marLeft w:val="0"/>
      <w:marRight w:val="0"/>
      <w:marTop w:val="0"/>
      <w:marBottom w:val="0"/>
      <w:divBdr>
        <w:top w:val="none" w:sz="0" w:space="0" w:color="auto"/>
        <w:left w:val="none" w:sz="0" w:space="0" w:color="auto"/>
        <w:bottom w:val="none" w:sz="0" w:space="0" w:color="auto"/>
        <w:right w:val="none" w:sz="0" w:space="0" w:color="auto"/>
      </w:divBdr>
    </w:div>
    <w:div w:id="1983148023">
      <w:bodyDiv w:val="1"/>
      <w:marLeft w:val="0"/>
      <w:marRight w:val="0"/>
      <w:marTop w:val="0"/>
      <w:marBottom w:val="0"/>
      <w:divBdr>
        <w:top w:val="none" w:sz="0" w:space="0" w:color="auto"/>
        <w:left w:val="none" w:sz="0" w:space="0" w:color="auto"/>
        <w:bottom w:val="none" w:sz="0" w:space="0" w:color="auto"/>
        <w:right w:val="none" w:sz="0" w:space="0" w:color="auto"/>
      </w:divBdr>
    </w:div>
    <w:div w:id="1984119871">
      <w:bodyDiv w:val="1"/>
      <w:marLeft w:val="0"/>
      <w:marRight w:val="0"/>
      <w:marTop w:val="0"/>
      <w:marBottom w:val="0"/>
      <w:divBdr>
        <w:top w:val="none" w:sz="0" w:space="0" w:color="auto"/>
        <w:left w:val="none" w:sz="0" w:space="0" w:color="auto"/>
        <w:bottom w:val="none" w:sz="0" w:space="0" w:color="auto"/>
        <w:right w:val="none" w:sz="0" w:space="0" w:color="auto"/>
      </w:divBdr>
    </w:div>
    <w:div w:id="1985964894">
      <w:bodyDiv w:val="1"/>
      <w:marLeft w:val="0"/>
      <w:marRight w:val="0"/>
      <w:marTop w:val="0"/>
      <w:marBottom w:val="0"/>
      <w:divBdr>
        <w:top w:val="none" w:sz="0" w:space="0" w:color="auto"/>
        <w:left w:val="none" w:sz="0" w:space="0" w:color="auto"/>
        <w:bottom w:val="none" w:sz="0" w:space="0" w:color="auto"/>
        <w:right w:val="none" w:sz="0" w:space="0" w:color="auto"/>
      </w:divBdr>
    </w:div>
    <w:div w:id="1990132869">
      <w:bodyDiv w:val="1"/>
      <w:marLeft w:val="0"/>
      <w:marRight w:val="0"/>
      <w:marTop w:val="0"/>
      <w:marBottom w:val="0"/>
      <w:divBdr>
        <w:top w:val="none" w:sz="0" w:space="0" w:color="auto"/>
        <w:left w:val="none" w:sz="0" w:space="0" w:color="auto"/>
        <w:bottom w:val="none" w:sz="0" w:space="0" w:color="auto"/>
        <w:right w:val="none" w:sz="0" w:space="0" w:color="auto"/>
      </w:divBdr>
    </w:div>
    <w:div w:id="1990748624">
      <w:bodyDiv w:val="1"/>
      <w:marLeft w:val="0"/>
      <w:marRight w:val="0"/>
      <w:marTop w:val="0"/>
      <w:marBottom w:val="0"/>
      <w:divBdr>
        <w:top w:val="none" w:sz="0" w:space="0" w:color="auto"/>
        <w:left w:val="none" w:sz="0" w:space="0" w:color="auto"/>
        <w:bottom w:val="none" w:sz="0" w:space="0" w:color="auto"/>
        <w:right w:val="none" w:sz="0" w:space="0" w:color="auto"/>
      </w:divBdr>
    </w:div>
    <w:div w:id="1995179596">
      <w:bodyDiv w:val="1"/>
      <w:marLeft w:val="0"/>
      <w:marRight w:val="0"/>
      <w:marTop w:val="0"/>
      <w:marBottom w:val="0"/>
      <w:divBdr>
        <w:top w:val="none" w:sz="0" w:space="0" w:color="auto"/>
        <w:left w:val="none" w:sz="0" w:space="0" w:color="auto"/>
        <w:bottom w:val="none" w:sz="0" w:space="0" w:color="auto"/>
        <w:right w:val="none" w:sz="0" w:space="0" w:color="auto"/>
      </w:divBdr>
    </w:div>
    <w:div w:id="2009748569">
      <w:bodyDiv w:val="1"/>
      <w:marLeft w:val="0"/>
      <w:marRight w:val="0"/>
      <w:marTop w:val="0"/>
      <w:marBottom w:val="0"/>
      <w:divBdr>
        <w:top w:val="none" w:sz="0" w:space="0" w:color="auto"/>
        <w:left w:val="none" w:sz="0" w:space="0" w:color="auto"/>
        <w:bottom w:val="none" w:sz="0" w:space="0" w:color="auto"/>
        <w:right w:val="none" w:sz="0" w:space="0" w:color="auto"/>
      </w:divBdr>
    </w:div>
    <w:div w:id="2010718090">
      <w:bodyDiv w:val="1"/>
      <w:marLeft w:val="0"/>
      <w:marRight w:val="0"/>
      <w:marTop w:val="0"/>
      <w:marBottom w:val="0"/>
      <w:divBdr>
        <w:top w:val="none" w:sz="0" w:space="0" w:color="auto"/>
        <w:left w:val="none" w:sz="0" w:space="0" w:color="auto"/>
        <w:bottom w:val="none" w:sz="0" w:space="0" w:color="auto"/>
        <w:right w:val="none" w:sz="0" w:space="0" w:color="auto"/>
      </w:divBdr>
    </w:div>
    <w:div w:id="2011174831">
      <w:bodyDiv w:val="1"/>
      <w:marLeft w:val="0"/>
      <w:marRight w:val="0"/>
      <w:marTop w:val="0"/>
      <w:marBottom w:val="0"/>
      <w:divBdr>
        <w:top w:val="none" w:sz="0" w:space="0" w:color="auto"/>
        <w:left w:val="none" w:sz="0" w:space="0" w:color="auto"/>
        <w:bottom w:val="none" w:sz="0" w:space="0" w:color="auto"/>
        <w:right w:val="none" w:sz="0" w:space="0" w:color="auto"/>
      </w:divBdr>
    </w:div>
    <w:div w:id="2011520294">
      <w:bodyDiv w:val="1"/>
      <w:marLeft w:val="0"/>
      <w:marRight w:val="0"/>
      <w:marTop w:val="0"/>
      <w:marBottom w:val="0"/>
      <w:divBdr>
        <w:top w:val="none" w:sz="0" w:space="0" w:color="auto"/>
        <w:left w:val="none" w:sz="0" w:space="0" w:color="auto"/>
        <w:bottom w:val="none" w:sz="0" w:space="0" w:color="auto"/>
        <w:right w:val="none" w:sz="0" w:space="0" w:color="auto"/>
      </w:divBdr>
    </w:div>
    <w:div w:id="2018343500">
      <w:bodyDiv w:val="1"/>
      <w:marLeft w:val="0"/>
      <w:marRight w:val="0"/>
      <w:marTop w:val="0"/>
      <w:marBottom w:val="0"/>
      <w:divBdr>
        <w:top w:val="none" w:sz="0" w:space="0" w:color="auto"/>
        <w:left w:val="none" w:sz="0" w:space="0" w:color="auto"/>
        <w:bottom w:val="none" w:sz="0" w:space="0" w:color="auto"/>
        <w:right w:val="none" w:sz="0" w:space="0" w:color="auto"/>
      </w:divBdr>
    </w:div>
    <w:div w:id="2020156565">
      <w:bodyDiv w:val="1"/>
      <w:marLeft w:val="0"/>
      <w:marRight w:val="0"/>
      <w:marTop w:val="0"/>
      <w:marBottom w:val="0"/>
      <w:divBdr>
        <w:top w:val="none" w:sz="0" w:space="0" w:color="auto"/>
        <w:left w:val="none" w:sz="0" w:space="0" w:color="auto"/>
        <w:bottom w:val="none" w:sz="0" w:space="0" w:color="auto"/>
        <w:right w:val="none" w:sz="0" w:space="0" w:color="auto"/>
      </w:divBdr>
    </w:div>
    <w:div w:id="2032149956">
      <w:bodyDiv w:val="1"/>
      <w:marLeft w:val="0"/>
      <w:marRight w:val="0"/>
      <w:marTop w:val="0"/>
      <w:marBottom w:val="0"/>
      <w:divBdr>
        <w:top w:val="none" w:sz="0" w:space="0" w:color="auto"/>
        <w:left w:val="none" w:sz="0" w:space="0" w:color="auto"/>
        <w:bottom w:val="none" w:sz="0" w:space="0" w:color="auto"/>
        <w:right w:val="none" w:sz="0" w:space="0" w:color="auto"/>
      </w:divBdr>
    </w:div>
    <w:div w:id="2036419679">
      <w:bodyDiv w:val="1"/>
      <w:marLeft w:val="0"/>
      <w:marRight w:val="0"/>
      <w:marTop w:val="0"/>
      <w:marBottom w:val="0"/>
      <w:divBdr>
        <w:top w:val="none" w:sz="0" w:space="0" w:color="auto"/>
        <w:left w:val="none" w:sz="0" w:space="0" w:color="auto"/>
        <w:bottom w:val="none" w:sz="0" w:space="0" w:color="auto"/>
        <w:right w:val="none" w:sz="0" w:space="0" w:color="auto"/>
      </w:divBdr>
    </w:div>
    <w:div w:id="2037654516">
      <w:bodyDiv w:val="1"/>
      <w:marLeft w:val="0"/>
      <w:marRight w:val="0"/>
      <w:marTop w:val="0"/>
      <w:marBottom w:val="0"/>
      <w:divBdr>
        <w:top w:val="none" w:sz="0" w:space="0" w:color="auto"/>
        <w:left w:val="none" w:sz="0" w:space="0" w:color="auto"/>
        <w:bottom w:val="none" w:sz="0" w:space="0" w:color="auto"/>
        <w:right w:val="none" w:sz="0" w:space="0" w:color="auto"/>
      </w:divBdr>
    </w:div>
    <w:div w:id="2044550955">
      <w:bodyDiv w:val="1"/>
      <w:marLeft w:val="0"/>
      <w:marRight w:val="0"/>
      <w:marTop w:val="0"/>
      <w:marBottom w:val="0"/>
      <w:divBdr>
        <w:top w:val="none" w:sz="0" w:space="0" w:color="auto"/>
        <w:left w:val="none" w:sz="0" w:space="0" w:color="auto"/>
        <w:bottom w:val="none" w:sz="0" w:space="0" w:color="auto"/>
        <w:right w:val="none" w:sz="0" w:space="0" w:color="auto"/>
      </w:divBdr>
    </w:div>
    <w:div w:id="2052412899">
      <w:bodyDiv w:val="1"/>
      <w:marLeft w:val="0"/>
      <w:marRight w:val="0"/>
      <w:marTop w:val="0"/>
      <w:marBottom w:val="0"/>
      <w:divBdr>
        <w:top w:val="none" w:sz="0" w:space="0" w:color="auto"/>
        <w:left w:val="none" w:sz="0" w:space="0" w:color="auto"/>
        <w:bottom w:val="none" w:sz="0" w:space="0" w:color="auto"/>
        <w:right w:val="none" w:sz="0" w:space="0" w:color="auto"/>
      </w:divBdr>
    </w:div>
    <w:div w:id="2053727412">
      <w:bodyDiv w:val="1"/>
      <w:marLeft w:val="0"/>
      <w:marRight w:val="0"/>
      <w:marTop w:val="0"/>
      <w:marBottom w:val="0"/>
      <w:divBdr>
        <w:top w:val="none" w:sz="0" w:space="0" w:color="auto"/>
        <w:left w:val="none" w:sz="0" w:space="0" w:color="auto"/>
        <w:bottom w:val="none" w:sz="0" w:space="0" w:color="auto"/>
        <w:right w:val="none" w:sz="0" w:space="0" w:color="auto"/>
      </w:divBdr>
    </w:div>
    <w:div w:id="2055227492">
      <w:bodyDiv w:val="1"/>
      <w:marLeft w:val="0"/>
      <w:marRight w:val="0"/>
      <w:marTop w:val="0"/>
      <w:marBottom w:val="0"/>
      <w:divBdr>
        <w:top w:val="none" w:sz="0" w:space="0" w:color="auto"/>
        <w:left w:val="none" w:sz="0" w:space="0" w:color="auto"/>
        <w:bottom w:val="none" w:sz="0" w:space="0" w:color="auto"/>
        <w:right w:val="none" w:sz="0" w:space="0" w:color="auto"/>
      </w:divBdr>
    </w:div>
    <w:div w:id="2057466585">
      <w:bodyDiv w:val="1"/>
      <w:marLeft w:val="0"/>
      <w:marRight w:val="0"/>
      <w:marTop w:val="0"/>
      <w:marBottom w:val="0"/>
      <w:divBdr>
        <w:top w:val="none" w:sz="0" w:space="0" w:color="auto"/>
        <w:left w:val="none" w:sz="0" w:space="0" w:color="auto"/>
        <w:bottom w:val="none" w:sz="0" w:space="0" w:color="auto"/>
        <w:right w:val="none" w:sz="0" w:space="0" w:color="auto"/>
      </w:divBdr>
    </w:div>
    <w:div w:id="2061592462">
      <w:bodyDiv w:val="1"/>
      <w:marLeft w:val="0"/>
      <w:marRight w:val="0"/>
      <w:marTop w:val="0"/>
      <w:marBottom w:val="0"/>
      <w:divBdr>
        <w:top w:val="none" w:sz="0" w:space="0" w:color="auto"/>
        <w:left w:val="none" w:sz="0" w:space="0" w:color="auto"/>
        <w:bottom w:val="none" w:sz="0" w:space="0" w:color="auto"/>
        <w:right w:val="none" w:sz="0" w:space="0" w:color="auto"/>
      </w:divBdr>
    </w:div>
    <w:div w:id="2066105513">
      <w:bodyDiv w:val="1"/>
      <w:marLeft w:val="0"/>
      <w:marRight w:val="0"/>
      <w:marTop w:val="0"/>
      <w:marBottom w:val="0"/>
      <w:divBdr>
        <w:top w:val="none" w:sz="0" w:space="0" w:color="auto"/>
        <w:left w:val="none" w:sz="0" w:space="0" w:color="auto"/>
        <w:bottom w:val="none" w:sz="0" w:space="0" w:color="auto"/>
        <w:right w:val="none" w:sz="0" w:space="0" w:color="auto"/>
      </w:divBdr>
    </w:div>
    <w:div w:id="2068146894">
      <w:bodyDiv w:val="1"/>
      <w:marLeft w:val="0"/>
      <w:marRight w:val="0"/>
      <w:marTop w:val="0"/>
      <w:marBottom w:val="0"/>
      <w:divBdr>
        <w:top w:val="none" w:sz="0" w:space="0" w:color="auto"/>
        <w:left w:val="none" w:sz="0" w:space="0" w:color="auto"/>
        <w:bottom w:val="none" w:sz="0" w:space="0" w:color="auto"/>
        <w:right w:val="none" w:sz="0" w:space="0" w:color="auto"/>
      </w:divBdr>
    </w:div>
    <w:div w:id="2070613745">
      <w:bodyDiv w:val="1"/>
      <w:marLeft w:val="0"/>
      <w:marRight w:val="0"/>
      <w:marTop w:val="0"/>
      <w:marBottom w:val="0"/>
      <w:divBdr>
        <w:top w:val="none" w:sz="0" w:space="0" w:color="auto"/>
        <w:left w:val="none" w:sz="0" w:space="0" w:color="auto"/>
        <w:bottom w:val="none" w:sz="0" w:space="0" w:color="auto"/>
        <w:right w:val="none" w:sz="0" w:space="0" w:color="auto"/>
      </w:divBdr>
    </w:div>
    <w:div w:id="2071807256">
      <w:bodyDiv w:val="1"/>
      <w:marLeft w:val="0"/>
      <w:marRight w:val="0"/>
      <w:marTop w:val="0"/>
      <w:marBottom w:val="0"/>
      <w:divBdr>
        <w:top w:val="none" w:sz="0" w:space="0" w:color="auto"/>
        <w:left w:val="none" w:sz="0" w:space="0" w:color="auto"/>
        <w:bottom w:val="none" w:sz="0" w:space="0" w:color="auto"/>
        <w:right w:val="none" w:sz="0" w:space="0" w:color="auto"/>
      </w:divBdr>
    </w:div>
    <w:div w:id="2072800382">
      <w:bodyDiv w:val="1"/>
      <w:marLeft w:val="0"/>
      <w:marRight w:val="0"/>
      <w:marTop w:val="0"/>
      <w:marBottom w:val="0"/>
      <w:divBdr>
        <w:top w:val="none" w:sz="0" w:space="0" w:color="auto"/>
        <w:left w:val="none" w:sz="0" w:space="0" w:color="auto"/>
        <w:bottom w:val="none" w:sz="0" w:space="0" w:color="auto"/>
        <w:right w:val="none" w:sz="0" w:space="0" w:color="auto"/>
      </w:divBdr>
    </w:div>
    <w:div w:id="2075160772">
      <w:bodyDiv w:val="1"/>
      <w:marLeft w:val="0"/>
      <w:marRight w:val="0"/>
      <w:marTop w:val="0"/>
      <w:marBottom w:val="0"/>
      <w:divBdr>
        <w:top w:val="none" w:sz="0" w:space="0" w:color="auto"/>
        <w:left w:val="none" w:sz="0" w:space="0" w:color="auto"/>
        <w:bottom w:val="none" w:sz="0" w:space="0" w:color="auto"/>
        <w:right w:val="none" w:sz="0" w:space="0" w:color="auto"/>
      </w:divBdr>
    </w:div>
    <w:div w:id="2078896212">
      <w:bodyDiv w:val="1"/>
      <w:marLeft w:val="0"/>
      <w:marRight w:val="0"/>
      <w:marTop w:val="0"/>
      <w:marBottom w:val="0"/>
      <w:divBdr>
        <w:top w:val="none" w:sz="0" w:space="0" w:color="auto"/>
        <w:left w:val="none" w:sz="0" w:space="0" w:color="auto"/>
        <w:bottom w:val="none" w:sz="0" w:space="0" w:color="auto"/>
        <w:right w:val="none" w:sz="0" w:space="0" w:color="auto"/>
      </w:divBdr>
    </w:div>
    <w:div w:id="2080246867">
      <w:bodyDiv w:val="1"/>
      <w:marLeft w:val="0"/>
      <w:marRight w:val="0"/>
      <w:marTop w:val="0"/>
      <w:marBottom w:val="0"/>
      <w:divBdr>
        <w:top w:val="none" w:sz="0" w:space="0" w:color="auto"/>
        <w:left w:val="none" w:sz="0" w:space="0" w:color="auto"/>
        <w:bottom w:val="none" w:sz="0" w:space="0" w:color="auto"/>
        <w:right w:val="none" w:sz="0" w:space="0" w:color="auto"/>
      </w:divBdr>
    </w:div>
    <w:div w:id="2080513772">
      <w:bodyDiv w:val="1"/>
      <w:marLeft w:val="0"/>
      <w:marRight w:val="0"/>
      <w:marTop w:val="0"/>
      <w:marBottom w:val="0"/>
      <w:divBdr>
        <w:top w:val="none" w:sz="0" w:space="0" w:color="auto"/>
        <w:left w:val="none" w:sz="0" w:space="0" w:color="auto"/>
        <w:bottom w:val="none" w:sz="0" w:space="0" w:color="auto"/>
        <w:right w:val="none" w:sz="0" w:space="0" w:color="auto"/>
      </w:divBdr>
    </w:div>
    <w:div w:id="2093236596">
      <w:bodyDiv w:val="1"/>
      <w:marLeft w:val="0"/>
      <w:marRight w:val="0"/>
      <w:marTop w:val="0"/>
      <w:marBottom w:val="0"/>
      <w:divBdr>
        <w:top w:val="none" w:sz="0" w:space="0" w:color="auto"/>
        <w:left w:val="none" w:sz="0" w:space="0" w:color="auto"/>
        <w:bottom w:val="none" w:sz="0" w:space="0" w:color="auto"/>
        <w:right w:val="none" w:sz="0" w:space="0" w:color="auto"/>
      </w:divBdr>
    </w:div>
    <w:div w:id="2097818121">
      <w:bodyDiv w:val="1"/>
      <w:marLeft w:val="0"/>
      <w:marRight w:val="0"/>
      <w:marTop w:val="0"/>
      <w:marBottom w:val="0"/>
      <w:divBdr>
        <w:top w:val="none" w:sz="0" w:space="0" w:color="auto"/>
        <w:left w:val="none" w:sz="0" w:space="0" w:color="auto"/>
        <w:bottom w:val="none" w:sz="0" w:space="0" w:color="auto"/>
        <w:right w:val="none" w:sz="0" w:space="0" w:color="auto"/>
      </w:divBdr>
    </w:div>
    <w:div w:id="2100447670">
      <w:bodyDiv w:val="1"/>
      <w:marLeft w:val="0"/>
      <w:marRight w:val="0"/>
      <w:marTop w:val="0"/>
      <w:marBottom w:val="0"/>
      <w:divBdr>
        <w:top w:val="none" w:sz="0" w:space="0" w:color="auto"/>
        <w:left w:val="none" w:sz="0" w:space="0" w:color="auto"/>
        <w:bottom w:val="none" w:sz="0" w:space="0" w:color="auto"/>
        <w:right w:val="none" w:sz="0" w:space="0" w:color="auto"/>
      </w:divBdr>
    </w:div>
    <w:div w:id="2103723797">
      <w:bodyDiv w:val="1"/>
      <w:marLeft w:val="0"/>
      <w:marRight w:val="0"/>
      <w:marTop w:val="0"/>
      <w:marBottom w:val="0"/>
      <w:divBdr>
        <w:top w:val="none" w:sz="0" w:space="0" w:color="auto"/>
        <w:left w:val="none" w:sz="0" w:space="0" w:color="auto"/>
        <w:bottom w:val="none" w:sz="0" w:space="0" w:color="auto"/>
        <w:right w:val="none" w:sz="0" w:space="0" w:color="auto"/>
      </w:divBdr>
    </w:div>
    <w:div w:id="2103911942">
      <w:bodyDiv w:val="1"/>
      <w:marLeft w:val="0"/>
      <w:marRight w:val="0"/>
      <w:marTop w:val="0"/>
      <w:marBottom w:val="0"/>
      <w:divBdr>
        <w:top w:val="none" w:sz="0" w:space="0" w:color="auto"/>
        <w:left w:val="none" w:sz="0" w:space="0" w:color="auto"/>
        <w:bottom w:val="none" w:sz="0" w:space="0" w:color="auto"/>
        <w:right w:val="none" w:sz="0" w:space="0" w:color="auto"/>
      </w:divBdr>
    </w:div>
    <w:div w:id="2107800576">
      <w:bodyDiv w:val="1"/>
      <w:marLeft w:val="0"/>
      <w:marRight w:val="0"/>
      <w:marTop w:val="0"/>
      <w:marBottom w:val="0"/>
      <w:divBdr>
        <w:top w:val="none" w:sz="0" w:space="0" w:color="auto"/>
        <w:left w:val="none" w:sz="0" w:space="0" w:color="auto"/>
        <w:bottom w:val="none" w:sz="0" w:space="0" w:color="auto"/>
        <w:right w:val="none" w:sz="0" w:space="0" w:color="auto"/>
      </w:divBdr>
    </w:div>
    <w:div w:id="2111966145">
      <w:bodyDiv w:val="1"/>
      <w:marLeft w:val="0"/>
      <w:marRight w:val="0"/>
      <w:marTop w:val="0"/>
      <w:marBottom w:val="0"/>
      <w:divBdr>
        <w:top w:val="none" w:sz="0" w:space="0" w:color="auto"/>
        <w:left w:val="none" w:sz="0" w:space="0" w:color="auto"/>
        <w:bottom w:val="none" w:sz="0" w:space="0" w:color="auto"/>
        <w:right w:val="none" w:sz="0" w:space="0" w:color="auto"/>
      </w:divBdr>
    </w:div>
    <w:div w:id="2112242292">
      <w:bodyDiv w:val="1"/>
      <w:marLeft w:val="0"/>
      <w:marRight w:val="0"/>
      <w:marTop w:val="0"/>
      <w:marBottom w:val="0"/>
      <w:divBdr>
        <w:top w:val="none" w:sz="0" w:space="0" w:color="auto"/>
        <w:left w:val="none" w:sz="0" w:space="0" w:color="auto"/>
        <w:bottom w:val="none" w:sz="0" w:space="0" w:color="auto"/>
        <w:right w:val="none" w:sz="0" w:space="0" w:color="auto"/>
      </w:divBdr>
    </w:div>
    <w:div w:id="2113429776">
      <w:bodyDiv w:val="1"/>
      <w:marLeft w:val="0"/>
      <w:marRight w:val="0"/>
      <w:marTop w:val="0"/>
      <w:marBottom w:val="0"/>
      <w:divBdr>
        <w:top w:val="none" w:sz="0" w:space="0" w:color="auto"/>
        <w:left w:val="none" w:sz="0" w:space="0" w:color="auto"/>
        <w:bottom w:val="none" w:sz="0" w:space="0" w:color="auto"/>
        <w:right w:val="none" w:sz="0" w:space="0" w:color="auto"/>
      </w:divBdr>
    </w:div>
    <w:div w:id="2115782100">
      <w:bodyDiv w:val="1"/>
      <w:marLeft w:val="0"/>
      <w:marRight w:val="0"/>
      <w:marTop w:val="0"/>
      <w:marBottom w:val="0"/>
      <w:divBdr>
        <w:top w:val="none" w:sz="0" w:space="0" w:color="auto"/>
        <w:left w:val="none" w:sz="0" w:space="0" w:color="auto"/>
        <w:bottom w:val="none" w:sz="0" w:space="0" w:color="auto"/>
        <w:right w:val="none" w:sz="0" w:space="0" w:color="auto"/>
      </w:divBdr>
    </w:div>
    <w:div w:id="2116359635">
      <w:bodyDiv w:val="1"/>
      <w:marLeft w:val="0"/>
      <w:marRight w:val="0"/>
      <w:marTop w:val="0"/>
      <w:marBottom w:val="0"/>
      <w:divBdr>
        <w:top w:val="none" w:sz="0" w:space="0" w:color="auto"/>
        <w:left w:val="none" w:sz="0" w:space="0" w:color="auto"/>
        <w:bottom w:val="none" w:sz="0" w:space="0" w:color="auto"/>
        <w:right w:val="none" w:sz="0" w:space="0" w:color="auto"/>
      </w:divBdr>
    </w:div>
    <w:div w:id="2122527639">
      <w:bodyDiv w:val="1"/>
      <w:marLeft w:val="0"/>
      <w:marRight w:val="0"/>
      <w:marTop w:val="0"/>
      <w:marBottom w:val="0"/>
      <w:divBdr>
        <w:top w:val="none" w:sz="0" w:space="0" w:color="auto"/>
        <w:left w:val="none" w:sz="0" w:space="0" w:color="auto"/>
        <w:bottom w:val="none" w:sz="0" w:space="0" w:color="auto"/>
        <w:right w:val="none" w:sz="0" w:space="0" w:color="auto"/>
      </w:divBdr>
    </w:div>
    <w:div w:id="2135439645">
      <w:bodyDiv w:val="1"/>
      <w:marLeft w:val="0"/>
      <w:marRight w:val="0"/>
      <w:marTop w:val="0"/>
      <w:marBottom w:val="0"/>
      <w:divBdr>
        <w:top w:val="none" w:sz="0" w:space="0" w:color="auto"/>
        <w:left w:val="none" w:sz="0" w:space="0" w:color="auto"/>
        <w:bottom w:val="none" w:sz="0" w:space="0" w:color="auto"/>
        <w:right w:val="none" w:sz="0" w:space="0" w:color="auto"/>
      </w:divBdr>
    </w:div>
    <w:div w:id="2136175234">
      <w:bodyDiv w:val="1"/>
      <w:marLeft w:val="0"/>
      <w:marRight w:val="0"/>
      <w:marTop w:val="0"/>
      <w:marBottom w:val="0"/>
      <w:divBdr>
        <w:top w:val="none" w:sz="0" w:space="0" w:color="auto"/>
        <w:left w:val="none" w:sz="0" w:space="0" w:color="auto"/>
        <w:bottom w:val="none" w:sz="0" w:space="0" w:color="auto"/>
        <w:right w:val="none" w:sz="0" w:space="0" w:color="auto"/>
      </w:divBdr>
    </w:div>
    <w:div w:id="2138599917">
      <w:bodyDiv w:val="1"/>
      <w:marLeft w:val="0"/>
      <w:marRight w:val="0"/>
      <w:marTop w:val="0"/>
      <w:marBottom w:val="0"/>
      <w:divBdr>
        <w:top w:val="none" w:sz="0" w:space="0" w:color="auto"/>
        <w:left w:val="none" w:sz="0" w:space="0" w:color="auto"/>
        <w:bottom w:val="none" w:sz="0" w:space="0" w:color="auto"/>
        <w:right w:val="none" w:sz="0" w:space="0" w:color="auto"/>
      </w:divBdr>
    </w:div>
    <w:div w:id="2139444393">
      <w:bodyDiv w:val="1"/>
      <w:marLeft w:val="0"/>
      <w:marRight w:val="0"/>
      <w:marTop w:val="0"/>
      <w:marBottom w:val="0"/>
      <w:divBdr>
        <w:top w:val="none" w:sz="0" w:space="0" w:color="auto"/>
        <w:left w:val="none" w:sz="0" w:space="0" w:color="auto"/>
        <w:bottom w:val="none" w:sz="0" w:space="0" w:color="auto"/>
        <w:right w:val="none" w:sz="0" w:space="0" w:color="auto"/>
      </w:divBdr>
    </w:div>
    <w:div w:id="2144496034">
      <w:bodyDiv w:val="1"/>
      <w:marLeft w:val="0"/>
      <w:marRight w:val="0"/>
      <w:marTop w:val="0"/>
      <w:marBottom w:val="0"/>
      <w:divBdr>
        <w:top w:val="none" w:sz="0" w:space="0" w:color="auto"/>
        <w:left w:val="none" w:sz="0" w:space="0" w:color="auto"/>
        <w:bottom w:val="none" w:sz="0" w:space="0" w:color="auto"/>
        <w:right w:val="none" w:sz="0" w:space="0" w:color="auto"/>
      </w:divBdr>
    </w:div>
    <w:div w:id="2147118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Kar19</b:Tag>
    <b:SourceType>ConferenceProceedings</b:SourceType>
    <b:Guid>{E9D26E02-927C-442E-840E-8F9556D2FA5C}</b:Guid>
    <b:Title>Drug-Drug Interaction Prediction Based on Knowledge Graph Embeddings and Convolutional-LSTM Network</b:Title>
    <b:Year>2019</b:Year>
    <b:City>New York, NY, USA</b:City>
    <b:Publisher>Association for Computing Machinery</b:Publisher>
    <b:Author>
      <b:Author>
        <b:NameList>
          <b:Person>
            <b:Last>Karim</b:Last>
          </b:Person>
          <b:Person>
            <b:Last>Cochez</b:Last>
            <b:First>Md.</b:First>
            <b:Middle>Rezaul and</b:Middle>
          </b:Person>
          <b:Person>
            <b:Last>Jares</b:Last>
            <b:First>Michael</b:First>
            <b:Middle>and</b:Middle>
          </b:Person>
          <b:Person>
            <b:Last>Uddin</b:Last>
            <b:First>Joao</b:First>
            <b:Middle>Bosco and</b:Middle>
          </b:Person>
          <b:Person>
            <b:Last>Beyan</b:Last>
            <b:First>Mamtaz</b:First>
            <b:Middle>and</b:Middle>
          </b:Person>
          <b:Person>
            <b:Last>Decker</b:Last>
            <b:First>Oya</b:First>
            <b:Middle>and</b:Middle>
          </b:Person>
          <b:Person>
            <b:Last>Stefan</b:Last>
          </b:Person>
        </b:NameList>
      </b:Author>
    </b:Author>
    <b:Pages>113–123</b:Pages>
    <b:Volume>11</b:Volume>
    <b:YearAccessed>2019</b:YearAccessed>
    <b:URL>https://doi.org/10.1145/3307339.3342161</b:URL>
    <b:DOI>10.1145/3307339.3342161</b:DOI>
    <b:ConferenceName>Proceedings of the 10th ACM International Conference on Bioinformatics, Computational Biology and Health Informatics</b:ConferenceName>
    <b:RefOrder>10</b:RefOrder>
  </b:Source>
  <b:Source>
    <b:Tag>NPT12</b:Tag>
    <b:SourceType>JournalArticle</b:SourceType>
    <b:Guid>{13545A82-E6CA-4DED-B2CF-91E295681805}</b:Guid>
    <b:Author>
      <b:Author>
        <b:NameList>
          <b:Person>
            <b:Last>NP</b:Last>
            <b:First>Tatonetti</b:First>
          </b:Person>
          <b:Person>
            <b:Last>PP</b:Last>
            <b:First>Ye</b:First>
          </b:Person>
          <b:Person>
            <b:Last>R</b:Last>
            <b:First>Daneshjou</b:First>
          </b:Person>
          <b:Person>
            <b:Last>RB</b:Last>
            <b:First>Altman</b:First>
          </b:Person>
        </b:NameList>
      </b:Author>
    </b:Author>
    <b:Title>Data-driven prediction of drug effects and interactions</b:Title>
    <b:Year>2012</b:Year>
    <b:JournalName>Science translational medicine</b:JournalName>
    <b:Pages>125-31</b:Pages>
    <b:Volume>6</b:Volume>
    <b:Issue>4</b:Issue>
    <b:Month>Mar</b:Month>
    <b:Day>14</b:Day>
    <b:DOI>doi: 10.1126/scitranslmed.3003377</b:DOI>
    <b:RefOrder>37</b:RefOrder>
  </b:Source>
  <b:Source>
    <b:Tag>Law14</b:Tag>
    <b:SourceType>JournalArticle</b:SourceType>
    <b:Guid>{AAD81FCE-ED35-4470-A812-BBC2CA1B85A9}</b:Guid>
    <b:Author>
      <b:Author>
        <b:NameList>
          <b:Person>
            <b:Last>V</b:Last>
            <b:First>Law</b:First>
          </b:Person>
          <b:Person>
            <b:Last>C</b:Last>
            <b:First>Knox</b:First>
          </b:Person>
          <b:Person>
            <b:Last>Y</b:Last>
            <b:First>Djoumbou</b:First>
          </b:Person>
          <b:Person>
            <b:Last>T</b:Last>
            <b:First>Jewison</b:First>
          </b:Person>
          <b:Person>
            <b:Last>AC</b:Last>
            <b:First>Guo</b:First>
          </b:Person>
          <b:Person>
            <b:Last>Y</b:Last>
            <b:First>Liu</b:First>
          </b:Person>
          <b:Person>
            <b:Last>A</b:Last>
            <b:First>Maciejewski</b:First>
          </b:Person>
          <b:Person>
            <b:Last>D</b:Last>
            <b:First>Arndt</b:First>
          </b:Person>
          <b:Person>
            <b:Last>M</b:Last>
            <b:First>Wilson</b:First>
          </b:Person>
          <b:Person>
            <b:Last>V</b:Last>
            <b:First>Neveu</b:First>
          </b:Person>
          <b:Person>
            <b:Last>A</b:Last>
            <b:First>Tang</b:First>
          </b:Person>
          <b:Person>
            <b:Last>G</b:Last>
            <b:First>Gabriel</b:First>
          </b:Person>
          <b:Person>
            <b:Last>C</b:Last>
            <b:First>Ly</b:First>
          </b:Person>
          <b:Person>
            <b:Last>S</b:Last>
            <b:First>Adamjee</b:First>
          </b:Person>
          <b:Person>
            <b:Last>ZT</b:Last>
            <b:First>Dame</b:First>
          </b:Person>
          <b:Person>
            <b:Last>B</b:Last>
            <b:First>Han</b:First>
          </b:Person>
          <b:Person>
            <b:Last>Y</b:Last>
            <b:First>Zhou</b:First>
          </b:Person>
          <b:Person>
            <b:Last>DS</b:Last>
            <b:First>Wishart</b:First>
          </b:Person>
        </b:NameList>
      </b:Author>
    </b:Author>
    <b:Title>DrugBank 4.0: shedding new light on drug metabolism</b:Title>
    <b:JournalName>Nucleic acids research</b:JournalName>
    <b:Year>2014</b:Year>
    <b:Pages>1091-1097</b:Pages>
    <b:Volume>42</b:Volume>
    <b:Issue>Database issue (2014)</b:Issue>
    <b:DOI>doi:10.1093/nar/gkt1068</b:DOI>
    <b:RefOrder>2</b:RefOrder>
  </b:Source>
  <b:Source>
    <b:Tag>LCW05</b:Tag>
    <b:SourceType>JournalArticle</b:SourceType>
    <b:Guid>{CDA4C188-5D6F-48F8-8611-4D1B9427CBFB}</b:Guid>
    <b:Author>
      <b:Author>
        <b:NameList>
          <b:Person>
            <b:Last>LC</b:Last>
            <b:First>Wienkers</b:First>
          </b:Person>
          <b:Person>
            <b:Last>TG</b:Last>
            <b:First>Heath</b:First>
          </b:Person>
        </b:NameList>
      </b:Author>
    </b:Author>
    <b:Title>Predicting in vivo drug interactions from in vitro drug discovery data. Nat Rev Drug Discov</b:Title>
    <b:JournalName>Nature reviews. Drug discovery</b:JournalName>
    <b:Year>2005</b:Year>
    <b:Pages>825-833</b:Pages>
    <b:Volume>4</b:Volume>
    <b:Issue>10</b:Issue>
    <b:DOI>https://doi.org/10.1038/nrd1851</b:DOI>
    <b:RefOrder>1</b:RefOrder>
  </b:Source>
  <b:Source>
    <b:Tag>Lea95</b:Tag>
    <b:SourceType>JournalArticle</b:SourceType>
    <b:Guid>{B6F3E111-C631-4E85-9EC9-798ACCE95664}</b:Guid>
    <b:Author>
      <b:Author>
        <b:NameList>
          <b:Person>
            <b:Last>LL</b:Last>
            <b:First>Leape</b:First>
          </b:Person>
          <b:Person>
            <b:Last>DW</b:Last>
            <b:First>Bates</b:First>
          </b:Person>
          <b:Person>
            <b:Last>DJ</b:Last>
            <b:First>Cullen</b:First>
          </b:Person>
          <b:Person>
            <b:Last>J</b:Last>
            <b:First>Cooper</b:First>
          </b:Person>
          <b:Person>
            <b:Last>HJ</b:Last>
            <b:First>Demonaco</b:First>
          </b:Person>
          <b:Person>
            <b:Last>T</b:Last>
            <b:First>Gallivan</b:First>
          </b:Person>
          <b:Person>
            <b:Last>R</b:Last>
            <b:First>Hallisey</b:First>
          </b:Person>
          <b:Person>
            <b:Last>J</b:Last>
            <b:First>Ives</b:First>
          </b:Person>
          <b:Person>
            <b:Last>N</b:Last>
            <b:First>Laird</b:First>
          </b:Person>
          <b:Person>
            <b:Last>Laffel G</b:Last>
            <b:First>et</b:First>
            <b:Middle>al</b:Middle>
          </b:Person>
        </b:NameList>
      </b:Author>
    </b:Author>
    <b:Title>Systems analysis of adverse drug events. ADE Prevention Study Group</b:Title>
    <b:JournalName>JAMA</b:JournalName>
    <b:Year>1995</b:Year>
    <b:Pages>35-43</b:Pages>
    <b:Volume>274</b:Volume>
    <b:Issue>1</b:Issue>
    <b:RefOrder>3</b:RefOrder>
  </b:Source>
  <b:Source>
    <b:Tag>AKa17</b:Tag>
    <b:SourceType>JournalArticle</b:SourceType>
    <b:Guid>{33DC9156-AFEF-43CC-A1AA-3D7ECB7B92DD}</b:Guid>
    <b:Author>
      <b:Author>
        <b:NameList>
          <b:Person>
            <b:Last>A</b:Last>
            <b:First>Karbownik</b:First>
          </b:Person>
          <b:Person>
            <b:Last>E</b:Last>
            <b:First>Szałek</b:First>
          </b:Person>
          <b:Person>
            <b:Last>K</b:Last>
            <b:First>Sobańska</b:First>
          </b:Person>
          <b:Person>
            <b:Last>T</b:Last>
            <b:First>Grabowski</b:First>
          </b:Person>
          <b:Person>
            <b:Last>A</b:Last>
            <b:First>Wolc</b:First>
          </b:Person>
          <b:Person>
            <b:Last>E</b:Last>
            <b:First>Grześkowiak</b:First>
          </b:Person>
        </b:NameList>
      </b:Author>
    </b:Author>
    <b:Title>Pharmacokinetic drug-drug interaction between erlotinib and paracetamol: A potential risk for clinical practice</b:Title>
    <b:JournalName>European journal of pharmaceutical sciences : official journal of the European Federation for Pharmaceutical Sciences</b:JournalName>
    <b:Year>2017</b:Year>
    <b:Pages>55-62</b:Pages>
    <b:Volume>102</b:Volume>
    <b:DOI>doi: 10.1016/j.ejps.2017.02.028</b:DOI>
    <b:RefOrder>4</b:RefOrder>
  </b:Source>
  <b:Source>
    <b:Tag>Gia</b:Tag>
    <b:SourceType>InternetSite</b:SourceType>
    <b:Guid>{5FEBD2B9-7A4D-4424-A0A4-3C5639482D3C}</b:Guid>
    <b:Title>Giant cell arteritis treatment failure resulting from probable steroid/antiepileptic drug-drug interaction</b:Title>
    <b:Author>
      <b:Author>
        <b:NameList>
          <b:Person>
            <b:Last>Mulroy</b:Last>
            <b:First>Eoin</b:First>
          </b:Person>
          <b:Person>
            <b:Last>Highton</b:Last>
            <b:First>John</b:First>
          </b:Person>
          <b:Person>
            <b:Last>Jordan</b:Last>
            <b:First>Sarah</b:First>
          </b:Person>
        </b:NameList>
      </b:Author>
    </b:Author>
    <b:Year>2017</b:Year>
    <b:ProductionCompany>The New Zealand Medical Journal (Online)</b:ProductionCompany>
    <b:Month>November</b:Month>
    <b:YearAccessed>2023</b:YearAccessed>
    <b:MonthAccessed>December</b:MonthAccessed>
    <b:DayAccessed>13</b:DayAccessed>
    <b:URL>https://journal.nzma.org.nz/journal-articles/giant-cell-arteritis-treatment-failure-resulting-from-probable-steroid-antiepileptic-drug-drug-interaction</b:URL>
    <b:StandardNumber>130(1450), 102 </b:StandardNumber>
    <b:RefOrder>5</b:RefOrder>
  </b:Source>
  <b:Source>
    <b:Tag>Xin11</b:Tag>
    <b:SourceType>JournalArticle</b:SourceType>
    <b:Guid>{FD03FE91-FADD-4C99-993D-0B8D8D02DBA5}</b:Guid>
    <b:Title>Prediction of drug combinations by integrating molecular and pharmacological data</b:Title>
    <b:Year>2011</b:Year>
    <b:Month>12</b:Month>
    <b:URL>{https://doi.org/10.1371/journal.pcbi.1002323</b:URL>
    <b:JournalName>PLOS Computational Biology</b:JournalName>
    <b:Pages>1-7</b:Pages>
    <b:Volume>7</b:Volume>
    <b:Issue>12</b:Issue>
    <b:Author>
      <b:Author>
        <b:NameList>
          <b:Person>
            <b:Last>Xing-Ming</b:Last>
            <b:First>Zhao</b:First>
          </b:Person>
          <b:Person>
            <b:Last>Murat</b:Last>
            <b:First>Iskar</b:First>
          </b:Person>
          <b:Person>
            <b:Last>Georg</b:Last>
            <b:First>Zeller</b:First>
          </b:Person>
          <b:Person>
            <b:Last>Michael</b:Last>
            <b:First>Kuhn</b:First>
          </b:Person>
          <b:Person>
            <b:Last>Vera</b:Last>
            <b:First>van</b:First>
            <b:Middle>Noort</b:Middle>
          </b:Person>
          <b:Person>
            <b:Last>Peer</b:Last>
            <b:First>Bork</b:First>
          </b:Person>
        </b:NameList>
      </b:Author>
    </b:Author>
    <b:Publisher>Public Library of Science</b:Publisher>
    <b:DOI>10.1371/journal.pcbi.1002323</b:DOI>
    <b:RefOrder>6</b:RefOrder>
  </b:Source>
  <b:Source>
    <b:Tag>Vei09</b:Tag>
    <b:SourceType>JournalArticle</b:SourceType>
    <b:Guid>{7A08ADEB-2047-41C1-AA4B-DFCB84B122E6}</b:Guid>
    <b:Author>
      <b:Author>
        <b:NameList>
          <b:Person>
            <b:Last>H</b:Last>
            <b:First>Veith</b:First>
          </b:Person>
          <b:Person>
            <b:Last>N</b:Last>
            <b:First>Southall</b:First>
          </b:Person>
          <b:Person>
            <b:Last>R</b:Last>
            <b:First>Huang</b:First>
          </b:Person>
          <b:Person>
            <b:Last>T</b:Last>
            <b:First>James</b:First>
          </b:Person>
          <b:Person>
            <b:Last>D</b:Last>
            <b:First>Fayne</b:First>
          </b:Person>
          <b:Person>
            <b:Last>N</b:Last>
            <b:First>Artemenko</b:First>
          </b:Person>
          <b:Person>
            <b:Last>M</b:Last>
            <b:First>Shen</b:First>
          </b:Person>
          <b:Person>
            <b:Last>J</b:Last>
            <b:First>Inglese</b:First>
          </b:Person>
          <b:Person>
            <b:Last>CP</b:Last>
            <b:First>Austin</b:First>
          </b:Person>
          <b:Person>
            <b:Last>DG</b:Last>
            <b:First>Lloyd</b:First>
          </b:Person>
          <b:Person>
            <b:Last>DS</b:Last>
            <b:First>Auld</b:First>
          </b:Person>
        </b:NameList>
      </b:Author>
    </b:Author>
    <b:Title>Comprehensive characterization of cytochrome p450 isozyme selectivity across chemical libraries</b:Title>
    <b:JournalName>Nat Biotechnol</b:JournalName>
    <b:Year>2009</b:Year>
    <b:Pages>1050-5</b:Pages>
    <b:Volume>27</b:Volume>
    <b:Issue>11</b:Issue>
    <b:RefOrder>7</b:RefOrder>
  </b:Source>
  <b:Source>
    <b:Tag>SMH07</b:Tag>
    <b:SourceType>JournalArticle</b:SourceType>
    <b:Guid>{D5B6FC5B-0FA7-4B8E-8C81-25FB2FE1DE39}</b:Guid>
    <b:Author>
      <b:Author>
        <b:NameList>
          <b:Person>
            <b:Last>SM</b:Last>
            <b:First>Huang</b:First>
          </b:Person>
          <b:Person>
            <b:Last>R</b:Last>
            <b:First>Temple</b:First>
          </b:Person>
          <b:Person>
            <b:Last>DC</b:Last>
            <b:First>Throckmorton</b:First>
          </b:Person>
          <b:Person>
            <b:Last>LJ</b:Last>
            <b:First>Lesko</b:First>
          </b:Person>
        </b:NameList>
      </b:Author>
    </b:Author>
    <b:Title>Drug interaction studies: study design, data analysis, and implications for dosing and labeling</b:Title>
    <b:JournalName>Clinical pharmacology and therapeutics</b:JournalName>
    <b:Year>2007</b:Year>
    <b:Pages>298-304</b:Pages>
    <b:Volume>81</b:Volume>
    <b:Issue>2</b:Issue>
    <b:DOI>https://doi.org/10.1038/sj.clpt.6100054</b:DOI>
    <b:RefOrder>8</b:RefOrder>
  </b:Source>
  <b:Source>
    <b:Tag>Pin15</b:Tag>
    <b:SourceType>JournalArticle</b:SourceType>
    <b:Guid>{8A5ECAB1-ACDA-493B-B23B-3397E819EFC5}</b:Guid>
    <b:Title>Label Propagation Prediction of Drug-Drug Interactions Based on Clinical Side Effects</b:Title>
    <b:JournalName>Scientific Reports</b:JournalName>
    <b:Year>2015</b:Year>
    <b:Volume>5</b:Volume>
    <b:Issue>1</b:Issue>
    <b:URL>https://api.semanticscholar.org/CorpusID:8040099}</b:URL>
    <b:Author>
      <b:Author>
        <b:NameList>
          <b:Person>
            <b:Last>Zhang</b:Last>
            <b:First>Ping</b:First>
          </b:Person>
          <b:Person>
            <b:Last>Wang</b:Last>
            <b:First>Fei</b:First>
          </b:Person>
          <b:Person>
            <b:Last>Hu</b:Last>
            <b:First>Jianying</b:First>
          </b:Person>
          <b:Person>
            <b:Last>Sorrentino</b:Last>
            <b:First>Robert</b:First>
          </b:Person>
        </b:NameList>
      </b:Author>
    </b:Author>
    <b:RefOrder>9</b:RefOrder>
  </b:Source>
  <b:Source>
    <b:Tag>Wiś16</b:Tag>
    <b:SourceType>JournalArticle</b:SourceType>
    <b:Guid>{A01FEE30-A071-4E8C-9882-3267383A1F63}</b:Guid>
    <b:Author>
      <b:Author>
        <b:NameList>
          <b:Person>
            <b:Last>Wiśniowska</b:Last>
            <b:First>Barbara</b:First>
          </b:Person>
          <b:Person>
            <b:Last>Polak</b:Last>
            <b:First>Sebastian</b:First>
          </b:Person>
        </b:NameList>
      </b:Author>
    </b:Author>
    <b:Title>The role of interaction model in simulation of drug interactions and qt prolongation</b:Title>
    <b:JournalName>Current pharmacology reports</b:JournalName>
    <b:Year>2016</b:Year>
    <b:Pages>339-344</b:Pages>
    <b:Volume>2</b:Volume>
    <b:Issue>6</b:Issue>
    <b:DOI>doi:10.1007/s40495-016-0075-9</b:DOI>
    <b:RefOrder>11</b:RefOrder>
  </b:Source>
  <b:Source>
    <b:Tag>DZh16</b:Tag>
    <b:SourceType>JournalArticle</b:SourceType>
    <b:Guid>{CE008692-89DB-4B36-9DD1-17C6E0E6E577}</b:Guid>
    <b:Author>
      <b:Author>
        <b:NameList>
          <b:Person>
            <b:Last>Zhou</b:Last>
            <b:First>D</b:First>
          </b:Person>
          <b:Person>
            <b:Last>Bui</b:Last>
            <b:First>K</b:First>
          </b:Person>
          <b:Person>
            <b:Last>Sostek</b:Last>
            <b:First>M</b:First>
          </b:Person>
          <b:Person>
            <b:Last>Al-Huniti</b:Last>
            <b:First>N</b:First>
          </b:Person>
        </b:NameList>
      </b:Author>
    </b:Author>
    <b:Title>Simulation and prediction of the drug-drug interaction potential of naloxegol by physiologically based pharmacokinetic modeling</b:Title>
    <b:JournalName>CPT: pharmacometrics &amp; systems pharmacology</b:JournalName>
    <b:Year>2016</b:Year>
    <b:Pages>250-257</b:Pages>
    <b:Volume>5</b:Volume>
    <b:Issue>5</b:Issue>
    <b:RefOrder>12</b:RefOrder>
  </b:Source>
  <b:Source>
    <b:Tag>QCB14</b:Tag>
    <b:SourceType>JournalArticle</b:SourceType>
    <b:Guid>{FD3E7DCB-551D-4ACE-847F-6D56704B5BD2}</b:Guid>
    <b:Author>
      <b:Author>
        <b:NameList>
          <b:Person>
            <b:Last>QC</b:Last>
            <b:First>Bui</b:First>
          </b:Person>
          <b:Person>
            <b:Last>PM</b:Last>
            <b:First>Sloot</b:First>
          </b:Person>
          <b:Person>
            <b:Last>EM</b:Last>
            <b:First>van</b:First>
            <b:Middle>Mulligen</b:Middle>
          </b:Person>
          <b:Person>
            <b:Last>JA</b:Last>
            <b:First>Kors</b:First>
          </b:Person>
        </b:NameList>
      </b:Author>
    </b:Author>
    <b:Title>A novel feature-based approach to extract drug–drug</b:Title>
    <b:JournalName>Bioinformatics (Oxford, England)</b:JournalName>
    <b:Year>2014</b:Year>
    <b:Pages>3365-3371</b:Pages>
    <b:Volume>30</b:Volume>
    <b:Issue>23</b:Issue>
    <b:DOI>https://doi.org/10.1093/bioinformatics/btu557</b:DOI>
    <b:RefOrder>13</b:RefOrder>
  </b:Source>
  <b:Source>
    <b:Tag>YZh16</b:Tag>
    <b:SourceType>JournalArticle</b:SourceType>
    <b:Guid>{E1A82572-1A3F-44D7-A260-B1AEA6C83290}</b:Guid>
    <b:Author>
      <b:Author>
        <b:NameList>
          <b:Person>
            <b:Last>Y</b:Last>
            <b:First>Zhang</b:First>
          </b:Person>
          <b:Person>
            <b:Last>HY</b:Last>
            <b:First>Wu</b:First>
          </b:Person>
          <b:Person>
            <b:Last>J</b:Last>
            <b:First>Xu</b:First>
          </b:Person>
          <b:Person>
            <b:Last>J</b:Last>
            <b:First>Wang</b:First>
          </b:Person>
          <b:Person>
            <b:Last>E</b:Last>
            <b:First>Soysal</b:First>
          </b:Person>
          <b:Person>
            <b:Last>L</b:Last>
            <b:First>Li</b:First>
          </b:Person>
          <b:Person>
            <b:Last>H</b:Last>
            <b:First>Xu</b:First>
          </b:Person>
        </b:NameList>
      </b:Author>
    </b:Author>
    <b:Title>Leveraging syntactic and semantic graph kernels to extract pharmacokinetic drug-drug interactions from biomedical literature</b:Title>
    <b:JournalName>BMC systems biology</b:JournalName>
    <b:Year>2016</b:Year>
    <b:Pages>Suppl 3(Suppl 3):67</b:Pages>
    <b:Volume>10</b:Volume>
    <b:Issue>8</b:Issue>
    <b:DOI>doi: 10.1186/s12918-016-0311-2</b:DOI>
    <b:RefOrder>14</b:RefOrder>
  </b:Source>
  <b:Source>
    <b:Tag>YYa08</b:Tag>
    <b:SourceType>JournalArticle</b:SourceType>
    <b:Guid>{4CEBFA61-4FE1-43F4-ABE0-08DA13C3BBB6}</b:Guid>
    <b:Author>
      <b:Author>
        <b:NameList>
          <b:Person>
            <b:Last>Y</b:Last>
            <b:First>Yamanishi</b:First>
          </b:Person>
          <b:Person>
            <b:Last>M</b:Last>
            <b:First>Araki</b:First>
          </b:Person>
          <b:Person>
            <b:Last>A</b:Last>
            <b:First>Gutteridge</b:First>
          </b:Person>
          <b:Person>
            <b:Last>W</b:Last>
            <b:First>Honda</b:First>
          </b:Person>
          <b:Person>
            <b:Last>M</b:Last>
            <b:First>Kanehisa</b:First>
          </b:Person>
        </b:NameList>
      </b:Author>
    </b:Author>
    <b:Title>Prediction of drug–target interaction networks from the integration of chemical and genomic spaces</b:Title>
    <b:JournalName>Bioinformatics</b:JournalName>
    <b:Year>2008</b:Year>
    <b:Pages>i232-i240</b:Pages>
    <b:Volume>24</b:Volume>
    <b:Issue>13</b:Issue>
    <b:DOI>doi:10.1093/bioinformatics/btn162</b:DOI>
    <b:RefOrder>15</b:RefOrder>
  </b:Source>
  <b:Source>
    <b:Tag>SVi14</b:Tag>
    <b:SourceType>JournalArticle</b:SourceType>
    <b:Guid>{B559A24F-937A-4849-8B9B-083384EA8F98}</b:Guid>
    <b:Author>
      <b:Author>
        <b:NameList>
          <b:Person>
            <b:Last>S</b:Last>
            <b:First>Vilar</b:First>
          </b:Person>
          <b:Person>
            <b:Last>E</b:Last>
            <b:First>Uriarte</b:First>
          </b:Person>
          <b:Person>
            <b:Last>L</b:Last>
            <b:First>Santana</b:First>
          </b:Person>
          <b:Person>
            <b:Last>T</b:Last>
            <b:First>Lorberbaum</b:First>
          </b:Person>
          <b:Person>
            <b:Last>G</b:Last>
            <b:First>Hripcsak</b:First>
          </b:Person>
          <b:Person>
            <b:Last>C</b:Last>
            <b:First>Friedman</b:First>
          </b:Person>
          <b:Person>
            <b:Last>NP</b:Last>
            <b:First>Tatonetti</b:First>
          </b:Person>
        </b:NameList>
      </b:Author>
    </b:Author>
    <b:Title>Similarity-based modeling in large-scale prediction of drug-drug interactions</b:Title>
    <b:JournalName>Nature protocols</b:JournalName>
    <b:Year>2014</b:Year>
    <b:Pages>2147-63</b:Pages>
    <b:Volume>9</b:Volume>
    <b:Issue>9</b:Issue>
    <b:DOI>doi: 10.1038/nprot.2014.151</b:DOI>
    <b:RefOrder>16</b:RefOrder>
  </b:Source>
  <b:Source>
    <b:Tag>Fei14</b:Tag>
    <b:SourceType>JournalArticle</b:SourceType>
    <b:Guid>{31ED70FC-50EB-4E87-9107-8C102F590D49}</b:Guid>
    <b:Title>Machine learning-based prediction of drug-drug interactions by integrating drug phenotypic, therapeutic, chemical, and genomic properties</b:Title>
    <b:JournalName>Journal of the American Medical Informatics Association</b:JournalName>
    <b:Year>2014</b:Year>
    <b:Pages>e278–e286</b:Pages>
    <b:Volume>21</b:Volume>
    <b:Issue>e2</b:Issue>
    <b:Author>
      <b:Author>
        <b:NameList>
          <b:Person>
            <b:Last>Cheng</b:Last>
            <b:First>Feixiong</b:First>
          </b:Person>
          <b:Person>
            <b:Last>Zhongming</b:Last>
            <b:First>Zhao</b:First>
          </b:Person>
        </b:NameList>
      </b:Author>
    </b:Author>
    <b:Publisher>JAMIA</b:Publisher>
    <b:DOI>https://doi.org/10.1136/amiajnl-2013-002512</b:DOI>
    <b:RefOrder>17</b:RefOrder>
  </b:Source>
  <b:Source>
    <b:Tag>TPa15</b:Tag>
    <b:SourceType>JournalArticle</b:SourceType>
    <b:Guid>{63A42B03-CB21-4C64-9FC0-339485FA85C3}</b:Guid>
    <b:Author>
      <b:Author>
        <b:NameList>
          <b:Person>
            <b:Last>T</b:Last>
            <b:First>Pahikkala</b:First>
          </b:Person>
          <b:Person>
            <b:Last>A</b:Last>
            <b:First>Airola</b:First>
          </b:Person>
          <b:Person>
            <b:Last>S</b:Last>
            <b:First>Pietilä</b:First>
          </b:Person>
          <b:Person>
            <b:Last>S</b:Last>
            <b:First>Shakyawar</b:First>
          </b:Person>
          <b:Person>
            <b:Last>A</b:Last>
            <b:First>Szwajda</b:First>
          </b:Person>
          <b:Person>
            <b:Last>J</b:Last>
            <b:First>Tang</b:First>
          </b:Person>
          <b:Person>
            <b:Last>T</b:Last>
            <b:First>Aittokallio</b:First>
          </b:Person>
        </b:NameList>
      </b:Author>
    </b:Author>
    <b:Title>Toward more realistic drug–target interaction predictions</b:Title>
    <b:JournalName>Brief Bioinform</b:JournalName>
    <b:Year>2015</b:Year>
    <b:Pages>325-37</b:Pages>
    <b:Volume>16</b:Volume>
    <b:Issue>2</b:Issue>
    <b:DOI>doi: 10.1093/bib/bbu010</b:DOI>
    <b:RefOrder>18</b:RefOrder>
  </b:Source>
  <b:Source>
    <b:Tag>HLu14</b:Tag>
    <b:SourceType>JournalArticle</b:SourceType>
    <b:Guid>{5345417B-D040-4D61-B11E-6A3EC2182157}</b:Guid>
    <b:Author>
      <b:Author>
        <b:NameList>
          <b:Person>
            <b:Last>H</b:Last>
            <b:First>Luo</b:First>
          </b:Person>
          <b:Person>
            <b:Last>P</b:Last>
            <b:First>Zhang</b:First>
          </b:Person>
          <b:Person>
            <b:Last>H</b:Last>
            <b:First>Huang</b:First>
          </b:Person>
          <b:Person>
            <b:Last>J</b:Last>
            <b:First>Huang</b:First>
          </b:Person>
          <b:Person>
            <b:Last>E</b:Last>
            <b:First>Kao</b:First>
          </b:Person>
          <b:Person>
            <b:Last>L</b:Last>
            <b:First>Shi</b:First>
          </b:Person>
          <b:Person>
            <b:Last>L</b:Last>
            <b:First>He</b:First>
          </b:Person>
          <b:Person>
            <b:Last>L</b:Last>
            <b:First>Yang</b:First>
          </b:Person>
        </b:NameList>
      </b:Author>
    </b:Author>
    <b:Title>DDI-CPI, a server that predicts drug-drug interactions through implementing the chemical-protein interactome</b:Title>
    <b:JournalName>Nucleic acids research</b:JournalName>
    <b:Year>2014</b:Year>
    <b:Pages>W46-52</b:Pages>
    <b:Volume>42</b:Volume>
    <b:Issue>2014</b:Issue>
    <b:DOI>doi:10.1093/nar/gku433</b:DOI>
    <b:RefOrder>19</b:RefOrder>
  </b:Source>
  <b:Source>
    <b:Tag>Hua17</b:Tag>
    <b:SourceType>ConferenceProceedings</b:SourceType>
    <b:Guid>{BEAD1AC1-0C1F-4086-9778-D7D430458578}</b:Guid>
    <b:Title>Predicting comprehensive drug-drug interactions for new drugs via triple matrix factorization</b:Title>
    <b:Year>2017</b:Year>
    <b:Pages>108--117</b:Pages>
    <b:Volume>10208</b:Volume>
    <b:Author>
      <b:Author>
        <b:NameList>
          <b:Person>
            <b:Last>Huang</b:Last>
            <b:First>Hua</b:First>
          </b:Person>
          <b:Person>
            <b:Last>Li</b:Last>
            <b:First>Jia-Xin</b:First>
          </b:Person>
          <b:Person>
            <b:Last>Lei</b:Last>
            <b:First>Peng</b:First>
          </b:Person>
          <b:Person>
            <b:Last>Zhang</b:Last>
            <b:First>Yan-Ning</b:First>
          </b:Person>
          <b:Person>
            <b:Last>Yiu</b:Last>
            <b:First>Siu-Ming</b:First>
          </b:Person>
        </b:NameList>
      </b:Author>
      <b:Editor>
        <b:NameList>
          <b:Person>
            <b:Last>Rojas</b:Last>
            <b:First>Ignacio</b:First>
            <b:Middle>and Ortuno, Francisco</b:Middle>
          </b:Person>
        </b:NameList>
      </b:Editor>
    </b:Author>
    <b:ConferenceName>Bioinformatics and Biomedical Engineering</b:ConferenceName>
    <b:City>Cham</b:City>
    <b:Publisher>Springer International Publishing</b:Publisher>
    <b:DOI>https://doi.org/10.1007/978-3-319-56148-6_</b:DOI>
    <b:RefOrder>20</b:RefOrder>
  </b:Source>
  <b:Source>
    <b:Tag>Dee18</b:Tag>
    <b:SourceType>ConferenceProceedings</b:SourceType>
    <b:Guid>{BDC82E39-D70C-43E4-8755-537B91327608}</b:Guid>
    <b:Title>Deep learning improves prediction of drug–drug and drug–food interactions</b:Title>
    <b:Year>2018</b:Year>
    <b:ConferenceName>Proceedings of the National Academy of Sciences of the United States of America</b:ConferenceName>
    <b:Pages>4304-4311</b:Pages>
    <b:Volume>115</b:Volume>
    <b:DOI>10.1073/pnas.1803294115</b:DOI>
    <b:RefOrder>22</b:RefOrder>
  </b:Source>
  <b:Source>
    <b:Tag>Liu16</b:Tag>
    <b:SourceType>ConferenceProceedings</b:SourceType>
    <b:Guid>{3C7CD1CE-262F-4A90-ACF7-8768593AA509}</b:Guid>
    <b:Author>
      <b:Author>
        <b:NameList>
          <b:Person>
            <b:Last>Liu</b:Last>
            <b:First>Shengyu</b:First>
          </b:Person>
          <b:Person>
            <b:Last>Chen</b:Last>
            <b:First>Kai</b:First>
          </b:Person>
          <b:Person>
            <b:Last>Chen</b:Last>
            <b:First>Qingcai</b:First>
          </b:Person>
          <b:Person>
            <b:Last>Tang</b:Last>
            <b:First>Buzhou</b:First>
          </b:Person>
        </b:NameList>
      </b:Author>
    </b:Author>
    <b:Title>Dependency-based convolutional neural network for drug-drug interaction extraction</b:Title>
    <b:Year>2016</b:Year>
    <b:ConferenceName>2016 IEEE International Conference on Bioinformatics and Biomedicine (BIBM)</b:ConferenceName>
    <b:DOI>10.1109/BIBM.2016.7822671</b:DOI>
    <b:Pages>1074-1080</b:Pages>
    <b:RefOrder>21</b:RefOrder>
  </b:Source>
  <b:Source>
    <b:Tag>BWa14</b:Tag>
    <b:SourceType>JournalArticle</b:SourceType>
    <b:Guid>{C62D37BD-9E0E-45C1-9448-A2CFA8A559ED}</b:Guid>
    <b:Author>
      <b:Author>
        <b:NameList>
          <b:Person>
            <b:Last>B</b:Last>
            <b:First>Wang</b:First>
          </b:Person>
          <b:Person>
            <b:Last>AM</b:Last>
            <b:First>Mezlini</b:First>
          </b:Person>
          <b:Person>
            <b:Last>F</b:Last>
            <b:First>Demir</b:First>
          </b:Person>
          <b:Person>
            <b:Last>M</b:Last>
            <b:First>Fiume</b:First>
          </b:Person>
          <b:Person>
            <b:Last>Z</b:Last>
            <b:First>Tu</b:First>
          </b:Person>
          <b:Person>
            <b:Last>M</b:Last>
            <b:First>Brudno</b:First>
          </b:Person>
          <b:Person>
            <b:Last>B</b:Last>
            <b:First>Haibe-Kains</b:First>
          </b:Person>
          <b:Person>
            <b:Last>A</b:Last>
            <b:First>Goldenberg</b:First>
          </b:Person>
        </b:NameList>
      </b:Author>
    </b:Author>
    <b:Title>Similarity network fusion for aggregating data types on a genomic scale</b:Title>
    <b:Year>2014</b:Year>
    <b:JournalName>Nature methods</b:JournalName>
    <b:Pages>333-7</b:Pages>
    <b:Volume>11</b:Volume>
    <b:Issue>3</b:Issue>
    <b:DOI>10.1038/nmeth.2810</b:DOI>
    <b:RefOrder>23</b:RefOrder>
  </b:Source>
  <b:Source>
    <b:Tag>RSO18</b:Tag>
    <b:SourceType>JournalArticle</b:SourceType>
    <b:Guid>{BE05DCC5-DF5A-4F93-8D70-E014CB8E0606}</b:Guid>
    <b:Author>
      <b:Author>
        <b:NameList>
          <b:Person>
            <b:Last>RS</b:Last>
            <b:First>Olayan</b:First>
          </b:Person>
          <b:Person>
            <b:Last>H</b:Last>
            <b:First>Ashoor</b:First>
          </b:Person>
          <b:Person>
            <b:Last>VB</b:Last>
            <b:First>Bajic</b:First>
          </b:Person>
        </b:NameList>
      </b:Author>
    </b:Author>
    <b:Title>DDR: efficient computational method to predict drug-target interactions using graph mining and machine learning approaches</b:Title>
    <b:JournalName>Bioinformatics (Oxford, England)</b:JournalName>
    <b:Year>2018</b:Year>
    <b:Pages>1164-1173</b:Pages>
    <b:Volume>34</b:Volume>
    <b:Issue>7</b:Issue>
    <b:DOI>10.1093/bioinformatics/btx731</b:DOI>
    <b:RefOrder>24</b:RefOrder>
  </b:Source>
  <b:Source>
    <b:Tag>ZTi17</b:Tag>
    <b:SourceType>JournalArticle</b:SourceType>
    <b:Guid>{14B0CF86-2AF0-46A7-A4C9-D560D977B51C}</b:Guid>
    <b:Author>
      <b:Author>
        <b:NameList>
          <b:Person>
            <b:Last>Z</b:Last>
            <b:First>Tian</b:First>
          </b:Person>
          <b:Person>
            <b:Last>M</b:Last>
            <b:First>Guo</b:First>
          </b:Person>
          <b:Person>
            <b:Last>C</b:Last>
            <b:First>Wang</b:First>
          </b:Person>
          <b:Person>
            <b:Last>L</b:Last>
            <b:First>Xing</b:First>
          </b:Person>
          <b:Person>
            <b:Last>L</b:Last>
            <b:First>Wang</b:First>
          </b:Person>
          <b:Person>
            <b:Last>Y</b:Last>
            <b:First>Zhang</b:First>
          </b:Person>
        </b:NameList>
      </b:Author>
    </b:Author>
    <b:Title>Constructing an integrated gene similarity network for the identification of disease genes</b:Title>
    <b:JournalName>Journal of biomedical semantics</b:JournalName>
    <b:Year>2017</b:Year>
    <b:Pages>(Suppl 1), 32</b:Pages>
    <b:Volume>8</b:Volume>
    <b:Issue>9</b:Issue>
    <b:DOI>10.1186/s13326-017-0141-1</b:DOI>
    <b:RefOrder>25</b:RefOrder>
  </b:Source>
  <b:Source>
    <b:Tag>YAK16</b:Tag>
    <b:SourceType>JournalArticle</b:SourceType>
    <b:Guid>{E29C25B7-8EFD-4926-B977-E9F3AFABE324}</b:Guid>
    <b:Author>
      <b:Author>
        <b:NameList>
          <b:Person>
            <b:Last>YA</b:Last>
            <b:First>Kim</b:First>
          </b:Person>
          <b:Person>
            <b:Last>DY</b:Last>
            <b:First>Cho</b:First>
          </b:Person>
          <b:Person>
            <b:Last>TM</b:Last>
            <b:First>Przytycka</b:First>
          </b:Person>
        </b:NameList>
      </b:Author>
    </b:Author>
    <b:Title>Understanding Genotype-Phenotype Effects in Cancer via Network Approaches</b:Title>
    <b:JournalName>PLoS computational biology</b:JournalName>
    <b:Year>2016</b:Year>
    <b:Pages>e1004747</b:Pages>
    <b:Volume>12</b:Volume>
    <b:Issue>3</b:Issue>
    <b:DOI>10.1371/journal.pcbi.1004747</b:DOI>
    <b:RefOrder>26</b:RefOrder>
  </b:Source>
  <b:Source>
    <b:Tag>YWa16</b:Tag>
    <b:SourceType>JournalArticle</b:SourceType>
    <b:Guid>{8411E3C3-BAF6-459F-A267-FD7A4E07D628}</b:Guid>
    <b:Author>
      <b:Author>
        <b:NameList>
          <b:Person>
            <b:Last>Y</b:Last>
            <b:First>Wang</b:First>
          </b:Person>
          <b:Person>
            <b:Last>T</b:Last>
            <b:First>Liu</b:First>
          </b:Person>
          <b:Person>
            <b:Last>D</b:Last>
            <b:First>Xu</b:First>
          </b:Person>
          <b:Person>
            <b:Last>H</b:Last>
            <b:First>Shi</b:First>
          </b:Person>
          <b:Person>
            <b:Last>C</b:Last>
            <b:First>Zhang</b:First>
          </b:Person>
          <b:Person>
            <b:Last>YY</b:Last>
            <b:First>Mo</b:First>
          </b:Person>
          <b:Person>
            <b:Last>Z</b:Last>
            <b:First>Wang</b:First>
          </b:Person>
        </b:NameList>
      </b:Author>
    </b:Author>
    <b:Title>Predicting DNA Methylation State of CpG Dinucleotide Using Genome Topological Features and Deep Networks</b:Title>
    <b:JournalName>Scientific reports</b:JournalName>
    <b:Year>2016</b:Year>
    <b:Pages>19598</b:Pages>
    <b:Volume>6</b:Volume>
    <b:Issue>1</b:Issue>
    <b:DOI>10.1038/srep19598</b:DOI>
    <b:RefOrder>27</b:RefOrder>
  </b:Source>
  <b:Source>
    <b:Tag>HUA09</b:Tag>
    <b:SourceType>JournalArticle</b:SourceType>
    <b:Guid>{197E7B06-5BCD-4669-8831-407A9287DD2A}</b:Guid>
    <b:Title>Effect of long-term fertilization on organic carbon and nitrogen in a subtropical paddy soil</b:Title>
    <b:JournalName>Pedosphere</b:JournalName>
    <b:Year>2009</b:Year>
    <b:Pages>727-734</b:Pages>
    <b:Volume>19</b:Volume>
    <b:Issue>6</b:Issue>
    <b:URL>https://www.sciencedirect.com/science/article/pii/S1002016009601685</b:URL>
    <b:DOI>10.1016/S1002-0160(09)60168-5</b:DOI>
    <b:Author>
      <b:Author>
        <b:NameList>
          <b:Person>
            <b:Last>HUANG</b:Last>
            <b:First>Qian-Ru</b:First>
          </b:Person>
          <b:Person>
            <b:Last>HU</b:Last>
            <b:First>Feng</b:First>
          </b:Person>
          <b:Person>
            <b:Last>HUANG</b:Last>
            <b:First>Shan</b:First>
          </b:Person>
          <b:Person>
            <b:Last>LI</b:Last>
            <b:First>Hui-Xin</b:First>
          </b:Person>
          <b:Person>
            <b:Last>YUAN</b:Last>
            <b:First>Ying-Hong</b:First>
          </b:Person>
          <b:Person>
            <b:Last>PAN</b:Last>
            <b:First>Gen-Xing</b:First>
          </b:Person>
          <b:Person>
            <b:Last>ZHANG</b:Last>
            <b:First>Wei-Jian</b:First>
          </b:Person>
        </b:NameList>
      </b:Author>
    </b:Author>
    <b:RefOrder>28</b:RefOrder>
  </b:Source>
  <b:Source>
    <b:Tag>FuL17</b:Tag>
    <b:SourceType>JournalArticle</b:SourceType>
    <b:Guid>{9181B5BE-BE76-4BB0-B16C-7D08CDD4A72F}</b:Guid>
    <b:Author>
      <b:Author>
        <b:NameList>
          <b:Person>
            <b:Last>Fu</b:Last>
            <b:First>Laiyi</b:First>
          </b:Person>
          <b:Person>
            <b:Last>Peng</b:Last>
            <b:First>Qinke</b:First>
          </b:Person>
        </b:NameList>
      </b:Author>
    </b:Author>
    <b:Title>A deep ensemble model to predict miRNA-disease association</b:Title>
    <b:JournalName>Scientific Reports</b:JournalName>
    <b:Year>2017</b:Year>
    <b:Volume>7</b:Volume>
    <b:Issue>1</b:Issue>
    <b:URL>https://doi.org/10.1038/s41598-017-15235-6</b:URL>
    <b:DOI>10.1038/s41598-017-15235-6</b:DOI>
    <b:RefOrder>29</b:RefOrder>
  </b:Source>
  <b:Source>
    <b:Tag>XPa16</b:Tag>
    <b:SourceType>JournalArticle</b:SourceType>
    <b:Guid>{5716FA60-D694-4C93-86C0-A062E3F40AF7}</b:Guid>
    <b:Author>
      <b:Author>
        <b:NameList>
          <b:Person>
            <b:Last>X</b:Last>
            <b:First>Pan</b:First>
          </b:Person>
          <b:Person>
            <b:Last>YX</b:Last>
            <b:First>Fan</b:First>
          </b:Person>
          <b:Person>
            <b:Last>J</b:Last>
            <b:First>Yan</b:First>
          </b:Person>
          <b:Person>
            <b:Last>HB</b:Last>
            <b:First>Shen</b:First>
          </b:Person>
        </b:NameList>
      </b:Author>
    </b:Author>
    <b:Title>IPMiner: hidden ncRNA-protein interaction sequential pattern mining with stacked autoencoder for accurate computational prediction</b:Title>
    <b:JournalName>BMC Genomics</b:JournalName>
    <b:Year>2016</b:Year>
    <b:Pages>582</b:Pages>
    <b:Volume>17</b:Volume>
    <b:Issue>9</b:Issue>
    <b:DOI>10.1186/s12864-016-2931-8</b:DOI>
    <b:RefOrder>30</b:RefOrder>
  </b:Source>
  <b:Source>
    <b:Tag>JKo81</b:Tag>
    <b:SourceType>JournalArticle</b:SourceType>
    <b:Guid>{6D27DA71-364D-4B84-82A7-64E9BF5C52FC}</b:Guid>
    <b:Author>
      <b:Author>
        <b:NameList>
          <b:Person>
            <b:Last>Koch-Weser</b:Last>
            <b:First>J</b:First>
          </b:Person>
        </b:NameList>
      </b:Author>
    </b:Author>
    <b:Title>Serum drug concentrations in clinical perspective</b:Title>
    <b:JournalName>Therapeutic drug monitoring</b:JournalName>
    <b:Year>1981</b:Year>
    <b:Pages>3-16</b:Pages>
    <b:Volume>3</b:Volume>
    <b:Issue>1</b:Issue>
    <b:RefOrder>31</b:RefOrder>
  </b:Source>
  <b:Source>
    <b:Tag>JYS18</b:Tag>
    <b:SourceType>JournalArticle</b:SourceType>
    <b:Guid>{1F068B49-E7C5-4558-AA3F-3AAE320189F4}</b:Guid>
    <b:Author>
      <b:Author>
        <b:NameList>
          <b:Person>
            <b:Last>JY</b:Last>
            <b:First>Shi</b:First>
          </b:Person>
          <b:Person>
            <b:Last>H</b:Last>
            <b:First>Huang</b:First>
          </b:Person>
          <b:Person>
            <b:Last>JX</b:Last>
            <b:First>Li</b:First>
          </b:Person>
          <b:Person>
            <b:Last>P</b:Last>
            <b:First>Lei</b:First>
          </b:Person>
          <b:Person>
            <b:Last>YN</b:Last>
            <b:First>Zhang</b:First>
          </b:Person>
          <b:Person>
            <b:Last>K</b:Last>
            <b:First>Dong</b:First>
          </b:Person>
          <b:Person>
            <b:Last>SM</b:Last>
            <b:First>Yiu</b:First>
          </b:Person>
        </b:NameList>
      </b:Author>
    </b:Author>
    <b:Title>TMFUF: a triple matrix factorization-based unified framework for predicting comprehensive drug-drug interactions of new drugs</b:Title>
    <b:JournalName>BMC Bioinformatics</b:JournalName>
    <b:Year>2018</b:Year>
    <b:Pages>19(Suppl 14):411</b:Pages>
    <b:Volume>20</b:Volume>
    <b:Issue>11</b:Issue>
    <b:DOI>10.1186/s12859-018-2379-8</b:DOI>
    <b:RefOrder>32</b:RefOrder>
  </b:Source>
  <b:Source>
    <b:Tag>Cok17</b:Tag>
    <b:SourceType>JournalArticle</b:SourceType>
    <b:Guid>{E6B64E6D-3D79-41E2-933B-251E27149940}</b:Guid>
    <b:Title>Efficient measurement and factorization of high-order drug interactions in mycobacterium tuberculosis</b:Title>
    <b:JournalName>Science advances</b:JournalName>
    <b:Year>2017</b:Year>
    <b:Pages>e1701881</b:Pages>
    <b:Volume>3</b:Volume>
    <b:Issue>10</b:Issue>
    <b:Author>
      <b:Author>
        <b:NameList>
          <b:Person>
            <b:Last>M</b:Last>
            <b:First>Cokol</b:First>
          </b:Person>
          <b:Person>
            <b:Last>N</b:Last>
            <b:First>Kuru</b:First>
          </b:Person>
          <b:Person>
            <b:Last>E</b:Last>
            <b:First>Bicak</b:First>
          </b:Person>
          <b:Person>
            <b:Last>J</b:Last>
            <b:First>Larkins-Ford</b:First>
          </b:Person>
          <b:Person>
            <b:Last>BB</b:Last>
            <b:First>Aldridge</b:First>
          </b:Person>
        </b:NameList>
      </b:Author>
    </b:Author>
    <b:DOI>10.1126/sciadv.1701881</b:DOI>
    <b:RefOrder>34</b:RefOrder>
  </b:Source>
  <b:Source>
    <b:Tag>YuH18</b:Tag>
    <b:SourceType>JournalArticle</b:SourceType>
    <b:Guid>{554A4393-828D-4F78-99D5-787A3D97A9AA}</b:Guid>
    <b:Author>
      <b:Author>
        <b:NameList>
          <b:Person>
            <b:Last>H</b:Last>
            <b:First>Yu</b:First>
          </b:Person>
          <b:Person>
            <b:Last>KT</b:Last>
            <b:First>Mao</b:First>
          </b:Person>
          <b:Person>
            <b:Last>JY</b:Last>
            <b:First>Shi</b:First>
          </b:Person>
          <b:Person>
            <b:Last>H</b:Last>
            <b:First>Huang</b:First>
          </b:Person>
          <b:Person>
            <b:Last>Z</b:Last>
            <b:First>Chen</b:First>
          </b:Person>
          <b:Person>
            <b:Last>K</b:Last>
            <b:First>Dong</b:First>
          </b:Person>
          <b:Person>
            <b:Last>SM</b:Last>
            <b:First>Yiu</b:First>
          </b:Person>
        </b:NameList>
      </b:Author>
    </b:Author>
    <b:Title>Predicting and understanding comprehensive drug-drug interactions via semi-nonnegative matrix factorization</b:Title>
    <b:JournalName>BMC systems biology</b:JournalName>
    <b:Year>2018</b:Year>
    <b:Pages>(Suppl 1):14</b:Pages>
    <b:Volume>12</b:Volume>
    <b:Issue>4</b:Issue>
    <b:DOI>10.1186/s12918-018-0532-7</b:DOI>
    <b:RefOrder>33</b:RefOrder>
  </b:Source>
  <b:Source>
    <b:Tag>JYS19</b:Tag>
    <b:SourceType>JournalArticle</b:SourceType>
    <b:Guid>{4AB3809A-11C2-431A-9C09-AFF6AA28EA22}</b:Guid>
    <b:Author>
      <b:Author>
        <b:NameList>
          <b:Person>
            <b:Last>JY</b:Last>
            <b:First>Shi</b:First>
          </b:Person>
          <b:Person>
            <b:Last>KT</b:Last>
            <b:First>Mao</b:First>
          </b:Person>
          <b:Person>
            <b:Last>H</b:Last>
            <b:First>Yu</b:First>
          </b:Person>
          <b:Person>
            <b:Last>SM</b:Last>
            <b:First>Yiu</b:First>
          </b:Person>
        </b:NameList>
      </b:Author>
    </b:Author>
    <b:Title>Detecting drug communities and predicting comprehensive drug-drug interactions via balance regularized semi-nonnegative matrix factorization</b:Title>
    <b:JournalName>Journal of cheminformatics</b:JournalName>
    <b:Year>2019</b:Year>
    <b:Pages>28</b:Pages>
    <b:Volume>11</b:Volume>
    <b:Issue>1</b:Issue>
    <b:DOI>10.1186/s13321-019-0352-9</b:DOI>
    <b:RefOrder>35</b:RefOrder>
  </b:Source>
  <b:Source>
    <b:Tag>Cam18</b:Tag>
    <b:SourceType>JournalArticle</b:SourceType>
    <b:Guid>{F1DF87E0-8923-473B-A97D-CDE9AB4B5E3D}</b:Guid>
    <b:Author>
      <b:Author>
        <b:NameList>
          <b:Person>
            <b:Last>Camacho</b:Last>
            <b:First>Lesly</b:First>
            <b:Middle>Alejandra Gonzalez</b:Middle>
          </b:Person>
          <b:Person>
            <b:Last>Alves-Souza</b:Last>
            <b:First>Solange</b:First>
            <b:Middle>Nice</b:Middle>
          </b:Person>
        </b:NameList>
      </b:Author>
    </b:Author>
    <b:Title>Social network data to alleviate cold-start in recommender system: A systematic review</b:Title>
    <b:JournalName>Information Processing &amp; Management</b:JournalName>
    <b:Year>2018</b:Year>
    <b:Pages>529-544</b:Pages>
    <b:Volume>54</b:Volume>
    <b:Issue>4</b:Issue>
    <b:DOI>10.1016/j.ipm.2018.03.004</b:DOI>
    <b:RefOrder>36</b:RefOrder>
  </b:Source>
  <b:Source>
    <b:Tag>Zha16</b:Tag>
    <b:SourceType>ConferenceProceedings</b:SourceType>
    <b:Guid>{F59C8263-71CE-47A7-ADAD-1427537CD217}</b:Guid>
    <b:Author>
      <b:Author>
        <b:NameList>
          <b:Person>
            <b:Last>Zhang</b:Last>
            <b:First>Wen</b:First>
          </b:Person>
          <b:Person>
            <b:Last>Chen</b:Last>
            <b:First>Yanlin</b:First>
          </b:Person>
          <b:Person>
            <b:Last>Tu</b:Last>
            <b:First>Shikui</b:First>
          </b:Person>
          <b:Person>
            <b:Last>Liu</b:Last>
            <b:First>Feng</b:First>
          </b:Person>
          <b:Person>
            <b:Last>Qu</b:Last>
            <b:First>Qianlong</b:First>
          </b:Person>
        </b:NameList>
      </b:Author>
    </b:Author>
    <b:Title>Drug side effect prediction through linear neighborhoods and multiple data source integration</b:Title>
    <b:Year>2016</b:Year>
    <b:Pages>427-434</b:Pages>
    <b:ConferenceName>2016 IEEE International Conference on Bioinformatics and Biomedicine (BIBM)</b:ConferenceName>
    <b:Publisher>2016 IEEE International Conference on Bioinformatics and Biomedicine (BIBM)</b:Publisher>
    <b:DOI>10.1109/BIBM.2016.7822555</b:DOI>
    <b:RefOrder>38</b:RefOrder>
  </b:Source>
  <b:Source>
    <b:Tag>Zha18</b:Tag>
    <b:SourceType>JournalArticle</b:SourceType>
    <b:Guid>{50B9504B-FF4B-48D3-A0FF-595B30BC8309}</b:Guid>
    <b:Author>
      <b:Author>
        <b:NameList>
          <b:Person>
            <b:Last>Zhang</b:Last>
            <b:First>Wen</b:First>
          </b:Person>
          <b:Person>
            <b:Last>Chen</b:Last>
            <b:First>Yanlin</b:First>
          </b:Person>
          <b:Person>
            <b:Last>Li</b:Last>
            <b:First>Dingfang</b:First>
          </b:Person>
          <b:Person>
            <b:Last>Yue</b:Last>
            <b:First>Xiang</b:First>
          </b:Person>
        </b:NameList>
      </b:Author>
    </b:Author>
    <b:Title>Manifold regularized matrix factorization for drug-drug interaction prediction</b:Title>
    <b:Year>2018</b:Year>
    <b:JournalName>Journal of Biomedical Informatics</b:JournalName>
    <b:Pages>90-97</b:Pages>
    <b:Volume>88</b:Volume>
    <b:URL>https://www.sciencedirect.com/science/article/pii/S1532046418302144</b:URL>
    <b:DOI>10.1016/j.jbi.2018.11.005</b:DOI>
    <b:RefOrder>39</b:RefOrder>
  </b:Source>
  <b:Source>
    <b:Tag>snf20</b:Tag>
    <b:SourceType>InternetSite</b:SourceType>
    <b:Guid>{4E9C18B3-3A29-498D-BD8D-E88C46674D26}</b:Guid>
    <b:Title>snfpy 0.2.2</b:Title>
    <b:Year>2020</b:Year>
    <b:YearAccessed>2023</b:YearAccessed>
    <b:MonthAccessed>December</b:MonthAccessed>
    <b:DayAccessed>18</b:DayAccessed>
    <b:Author>
      <b:Author>
        <b:NameList>
          <b:Person>
            <b:Last>Markello</b:Last>
            <b:First>Ross</b:First>
          </b:Person>
        </b:NameList>
      </b:Author>
    </b:Author>
    <b:URL>https://pypi.org/project/snfpy/</b:URL>
    <b:Month>March</b:Month>
    <b:Day>3</b:Day>
    <b:RefOrder>40</b:RefOrder>
  </b:Source>
  <b:Source>
    <b:Tag>Vin10</b:Tag>
    <b:SourceType>ConferenceProceedings</b:SourceType>
    <b:Guid>{ABA25DB8-68D0-4B63-A3C8-4D977327687C}</b:Guid>
    <b:Title>Rectified Linear Units Improve Restricted Boltzmann Machines</b:Title>
    <b:Year>2010</b:Year>
    <b:Author>
      <b:Author>
        <b:NameList>
          <b:Person>
            <b:Last>Nair</b:Last>
            <b:First>Vinod</b:First>
          </b:Person>
          <b:Person>
            <b:Last>Hinton</b:Last>
            <b:First>Geoffrey</b:First>
            <b:Middle>E.</b:Middle>
          </b:Person>
        </b:NameList>
      </b:Author>
    </b:Author>
    <b:JournalName>In: ICML</b:JournalName>
    <b:Pages>807-814</b:Pages>
    <b:ConferenceName>ICML'10: Proceedings of the 27th International Conference on International Conference on Machine Learning</b:ConferenceName>
    <b:URL>https://dl.acm.org/doi/10.5555/3104322.3104425</b:URL>
    <b:DOI>10.5555/3104322.3104425</b:DOI>
    <b:City>Haifa, Israel</b:City>
    <b:Publisher>Omnipress</b:Publisher>
    <b:RefOrder>41</b:RefOrder>
  </b:Source>
  <b:Source>
    <b:Tag>Hin121</b:Tag>
    <b:SourceType>ConferenceProceedings</b:SourceType>
    <b:Guid>{C4F4A994-F4BE-4D69-A3F3-3AB58BAA3888}</b:Guid>
    <b:Author>
      <b:Author>
        <b:NameList>
          <b:Person>
            <b:Last>Hinton</b:Last>
            <b:First>Geoffrey</b:First>
          </b:Person>
          <b:Person>
            <b:Last>Deng</b:Last>
            <b:First>Li</b:First>
          </b:Person>
          <b:Person>
            <b:Last>Yu</b:Last>
            <b:First>Dong</b:First>
          </b:Person>
          <b:Person>
            <b:Last>Dahl</b:Last>
            <b:First>George</b:First>
            <b:Middle>E.</b:Middle>
          </b:Person>
          <b:Person>
            <b:Last>Mohamed</b:Last>
            <b:First>Abdel-rahman</b:First>
          </b:Person>
          <b:Person>
            <b:Last>Jaitly</b:Last>
            <b:First>Navdeep</b:First>
          </b:Person>
          <b:Person>
            <b:Last>Senior</b:Last>
            <b:First>Andrew</b:First>
          </b:Person>
          <b:Person>
            <b:Last>Vanhoucke</b:Last>
            <b:First>Vincent</b:First>
          </b:Person>
          <b:Person>
            <b:Last>Nguyen</b:Last>
            <b:First>Patrick</b:First>
          </b:Person>
          <b:Person>
            <b:Last>Sainath</b:Last>
            <b:First>Tara</b:First>
            <b:Middle>N.</b:Middle>
          </b:Person>
          <b:Person>
            <b:Last>Kingsbury</b:Last>
            <b:First>Brian</b:First>
          </b:Person>
        </b:NameList>
      </b:Author>
    </b:Author>
    <b:Title>Deep Neural Networks for Acoustic Modeling in Speech Recognition: The Shared Views of Four Research Groups</b:Title>
    <b:Year>2012</b:Year>
    <b:ConferenceName>IEEE Signal Processing Magazine</b:ConferenceName>
    <b:Pages>82-97</b:Pages>
    <b:Volume>29</b:Volume>
    <b:DOI>10.1109/MSP.2012.2205597</b:DOI>
    <b:RefOrder>42</b:RefOrder>
  </b:Source>
  <b:Source>
    <b:Tag>Sri141</b:Tag>
    <b:SourceType>JournalArticle</b:SourceType>
    <b:Guid>{9CC1DDB2-B145-4FA3-A6F8-098456C3A4E1}</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Overfitting</b:Title>
    <b:Year>2014</b:Year>
    <b:JournalName>J. Mach. Learn. Res.</b:JournalName>
    <b:Pages>1929–1958</b:Pages>
    <b:Volume>15</b:Volume>
    <b:Issue>1</b:Issue>
    <b:RefOrder>43</b:RefOrder>
  </b:Source>
  <b:Source>
    <b:Tag>Aba16</b:Tag>
    <b:SourceType>ConferenceProceedings</b:SourceType>
    <b:Guid>{4C9081E3-26C8-425C-B772-4692F89F6C30}</b:Guid>
    <b:Author>
      <b:Author>
        <b:NameList>
          <b:Person>
            <b:Last>Abadi</b:Last>
            <b:First>Mart\'{\i}n</b:First>
          </b:Person>
          <b:Person>
            <b:Last>Barham</b:Last>
            <b:First>Paul</b:First>
          </b:Person>
          <b:Person>
            <b:Last>Chen</b:Last>
            <b:First>Jianmin</b:First>
          </b:Person>
          <b:Person>
            <b:Last>Chen</b:Last>
            <b:First>Zhifeng</b:First>
          </b:Person>
          <b:Person>
            <b:Last>Davis</b:Last>
            <b:First>Andy</b:First>
          </b:Person>
          <b:Person>
            <b:Last>Dean</b:Last>
            <b:First>Jeffrey</b:First>
          </b:Person>
          <b:Person>
            <b:Last>Devin</b:Last>
            <b:First>Matthieu</b:First>
          </b:Person>
          <b:Person>
            <b:Last>Ghemawat</b:Last>
            <b:First>Sanjay</b:First>
          </b:Person>
          <b:Person>
            <b:Last>Irving</b:Last>
            <b:First>Geoffrey</b:First>
          </b:Person>
          <b:Person>
            <b:Last>Isard</b:Last>
            <b:First>Michael</b:First>
          </b:Person>
          <b:Person>
            <b:Last>Kudlur</b:Last>
            <b:First>Manjunath</b:First>
          </b:Person>
          <b:Person>
            <b:Last>Levenberg</b:Last>
            <b:First>Josh</b:First>
          </b:Person>
          <b:Person>
            <b:Last>Monga</b:Last>
            <b:First>Rajat</b:First>
          </b:Person>
          <b:Person>
            <b:Last>Moore</b:Last>
            <b:First>Sherry</b:First>
          </b:Person>
          <b:Person>
            <b:Last>Murray</b:Last>
            <b:First>Derek</b:First>
            <b:Middle>G.</b:Middle>
          </b:Person>
          <b:Person>
            <b:Last>Steiner</b:Last>
            <b:First>Be</b:First>
          </b:Person>
        </b:NameList>
      </b:Author>
    </b:Author>
    <b:Title>TensorFlow: A System for Large-Scale Machine Learning</b:Title>
    <b:JournalName>USENIX Association</b:JournalName>
    <b:Year>2016</b:Year>
    <b:Pages>265–283</b:Pages>
    <b:City>Savannah, GA, USA</b:City>
    <b:ConferenceName>USENIX Association</b:ConferenceName>
    <b:RefOrder>44</b:RefOrder>
  </b:Source>
  <b:Source>
    <b:Tag>Fra15</b:Tag>
    <b:SourceType>InternetSite</b:SourceType>
    <b:Guid>{0C785D40-4EF1-4973-9FA0-55F1DC531EFC}</b:Guid>
    <b:Title>Keras</b:Title>
    <b:Year>2015</b:Year>
    <b:Author>
      <b:Author>
        <b:NameList>
          <b:Person>
            <b:Last>at.al.</b:Last>
            <b:First>François</b:First>
            <b:Middle>Chollet</b:Middle>
          </b:Person>
        </b:NameList>
      </b:Author>
    </b:Author>
    <b:ProductionCompany>keras-team</b:ProductionCompany>
    <b:Month>3</b:Month>
    <b:Day>28</b:Day>
    <b:YearAccessed>2023</b:YearAccessed>
    <b:MonthAccessed>12</b:MonthAccessed>
    <b:DayAccessed>19</b:DayAccessed>
    <b:URL>https://github.com/keras-team/keras</b:URL>
    <b:RefOrder>45</b:RefOrder>
  </b:Source>
  <b:Source>
    <b:Tag>Gho201</b:Tag>
    <b:SourceType>JournalArticle</b:SourceType>
    <b:Guid>{C2F14186-167A-48B6-A823-5B1F86048214}</b:Guid>
    <b:Author>
      <b:Author>
        <b:NameList>
          <b:Person>
            <b:Last>Ghosal</b:Last>
            <b:First>Tirthankar</b:First>
          </b:Person>
          <b:Person>
            <b:Last>Edithal</b:Last>
            <b:First>Vignesh</b:First>
          </b:Person>
          <b:Person>
            <b:Last>Ekbal</b:Last>
            <b:First>Asif</b:First>
          </b:Person>
          <b:Person>
            <b:Last>Bhattacharyya</b:Last>
            <b:First>Pushpak</b:First>
          </b:Person>
          <b:Person>
            <b:Last>Chivukula</b:Last>
            <b:First>Srinivasa</b:First>
            <b:Middle>Satya Sameer Kumar</b:Middle>
          </b:Person>
          <b:Person>
            <b:Last>Tsatsaronis</b:Last>
            <b:First>George</b:First>
          </b:Person>
        </b:NameList>
      </b:Author>
    </b:Author>
    <b:Title>Is your document novel? Let attention guide you. An attention-based model for document-level novelty detection</b:Title>
    <b:Year>2020</b:Year>
    <b:URL>https://api.semanticscholar.org/CorpusID:219029801</b:URL>
    <b:JournalName>Natural Language Engineering</b:JournalName>
    <b:Pages>427 - 454</b:Pages>
    <b:Volume>27</b:Volume>
    <b:DOI>10.1017/S1351324920000194</b:DOI>
    <b:RefOrder>46</b:RefOrder>
  </b:Source>
  <b:Source>
    <b:Tag>Tod19</b:Tag>
    <b:SourceType>JournalArticle</b:SourceType>
    <b:Guid>{1CD70729-E6E9-4E38-AD09-A96E8048B186}</b:Guid>
    <b:Author>
      <b:Author>
        <b:NameList>
          <b:Person>
            <b:Last>Toda</b:Last>
            <b:First>Yosuke</b:First>
          </b:Person>
          <b:Person>
            <b:Last>Okura.</b:Last>
            <b:First>Fumio</b:First>
          </b:Person>
        </b:NameList>
      </b:Author>
    </b:Author>
    <b:Title>How Convolutional Neural Networks Diagnose Plant Disease</b:Title>
    <b:JournalName>Plant phenomics (Washington, D.C.)</b:JournalName>
    <b:Year>2019</b:Year>
    <b:Volume>2019 9237136</b:Volume>
    <b:Issue>3</b:Issue>
    <b:City>Washington, D.C</b:City>
    <b:DOI>10.34133/2019/9237136</b:DOI>
    <b:RefOrder>47</b:RefOrder>
  </b:Source>
  <b:Source>
    <b:Tag>Kim191</b:Tag>
    <b:SourceType>JournalArticle</b:SourceType>
    <b:Guid>{03F24150-257E-4D2D-8D3D-329A9F9C1073}</b:Guid>
    <b:Title>1-Day Learning, 1-Year Localization: Long-Term LiDAR Localization Using Scan Context Image</b:Title>
    <b:JournalName>IEEE Robotics and Automation Letters</b:JournalName>
    <b:Year>2019</b:Year>
    <b:Pages>1948-1955</b:Pages>
    <b:Volume>4</b:Volume>
    <b:Issue>2</b:Issue>
    <b:DOI>10.1109/LRA.2019.2897340</b:DOI>
    <b:Author>
      <b:Author>
        <b:NameList>
          <b:Person>
            <b:Last>Kim</b:Last>
            <b:First>Giseop</b:First>
          </b:Person>
          <b:Person>
            <b:Last>Park</b:Last>
            <b:First>Byungjae</b:First>
          </b:Person>
          <b:Person>
            <b:Last>Kim</b:Last>
            <b:First>Ayoung</b:First>
          </b:Person>
        </b:NameList>
      </b:Author>
    </b:Author>
    <b:RefOrder>48</b:RefOrder>
  </b:Source>
  <b:Source>
    <b:Tag>Kin151</b:Tag>
    <b:SourceType>ConferenceProceedings</b:SourceType>
    <b:Guid>{AE83C1CF-4D12-493D-9FD6-51A4A8F1C5CF}</b:Guid>
    <b:Author>
      <b:Author>
        <b:NameList>
          <b:Person>
            <b:Last>Kingma</b:Last>
            <b:First>Diederik</b:First>
            <b:Middle>P.</b:Middle>
          </b:Person>
          <b:Person>
            <b:Last>Ba</b:Last>
            <b:First>Jimmy</b:First>
          </b:Person>
        </b:NameList>
      </b:Author>
      <b:Editor>
        <b:NameList>
          <b:Person>
            <b:Last>Bengio</b:Last>
            <b:First>Yoshua</b:First>
          </b:Person>
          <b:Person>
            <b:Last>LeCun</b:Last>
            <b:First>Yann</b:First>
          </b:Person>
        </b:NameList>
      </b:Editor>
    </b:Author>
    <b:Title>Adam: A Method for Stochastic Optimization</b:Title>
    <b:Year>2015</b:Year>
    <b:ConferenceName>3rd International Conference on Learning Representations, {ICLR} 2015, San Diego, CA, USA, May 7-9, 2015, Conference Track Proceedings</b:ConferenceName>
    <b:City>San Diego, CA, USA</b:City>
    <b:URL>http://arxiv.org/abs/1412.6980</b:URL>
    <b:RefOrder>49</b:RefOrder>
  </b:Source>
</b:Sources>
</file>

<file path=customXml/itemProps1.xml><?xml version="1.0" encoding="utf-8"?>
<ds:datastoreItem xmlns:ds="http://schemas.openxmlformats.org/officeDocument/2006/customXml" ds:itemID="{17DFEDFC-8A63-4A54-9B44-15F73413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13086</Words>
  <Characters>71455</Characters>
  <Application>Microsoft Office Word</Application>
  <DocSecurity>0</DocSecurity>
  <Lines>1401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Amin Khodamoradi</cp:lastModifiedBy>
  <cp:revision>183</cp:revision>
  <cp:lastPrinted>2024-01-08T16:05:00Z</cp:lastPrinted>
  <dcterms:created xsi:type="dcterms:W3CDTF">2023-11-13T15:33:00Z</dcterms:created>
  <dcterms:modified xsi:type="dcterms:W3CDTF">2024-04-08T15:59:00Z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27ec2f026cd58dd80b970c3879ca1e0da7f182e5462df74b0b787d4a61075be9</vt:lpwstr>
  </property>
</Properties>
</file>