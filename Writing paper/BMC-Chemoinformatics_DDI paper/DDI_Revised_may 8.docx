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3D147" w14:textId="77777777" w:rsidR="00BF0DDC" w:rsidRDefault="00000000">
      <w:pPr>
        <w:pStyle w:val="BodyText"/>
        <w:tabs>
          <w:tab w:val="right" w:pos="9622"/>
        </w:tabs>
        <w:spacing w:before="59"/>
        <w:ind w:left="5940"/>
      </w:pPr>
      <w:r>
        <w:rPr>
          <w:noProof/>
        </w:rPr>
        <mc:AlternateContent>
          <mc:Choice Requires="wps">
            <w:drawing>
              <wp:anchor distT="0" distB="0" distL="0" distR="0" simplePos="0" relativeHeight="487042560" behindDoc="1" locked="0" layoutInCell="1" allowOverlap="1" wp14:anchorId="278DD11B" wp14:editId="069BC77D">
                <wp:simplePos x="0" y="0"/>
                <wp:positionH relativeFrom="page">
                  <wp:posOffset>6560248</wp:posOffset>
                </wp:positionH>
                <wp:positionV relativeFrom="paragraph">
                  <wp:posOffset>42786</wp:posOffset>
                </wp:positionV>
                <wp:extent cx="1270" cy="1016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01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01600">
                              <a:moveTo>
                                <a:pt x="0" y="10121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92C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7B4B6A" id="Graphic 1" o:spid="_x0000_s1026" style="position:absolute;margin-left:516.55pt;margin-top:3.35pt;width:.1pt;height:8pt;z-index:-16273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10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" path="m,101219l,e" filled="f" strokecolor="#0092c8" strokeweight=".1055mm">
                <v:path arrowok="t"/>
                <w10:wrap anchorx="page"/>
              </v:shape>
            </w:pict>
          </mc:Fallback>
        </mc:AlternateContent>
      </w:r>
      <w:r>
        <w:rPr>
          <w:color w:val="0092C8"/>
          <w:w w:val="115"/>
        </w:rPr>
        <w:t>SNF-CNN,</w:t>
      </w:r>
      <w:r>
        <w:rPr>
          <w:color w:val="0092C8"/>
          <w:spacing w:val="14"/>
          <w:w w:val="115"/>
        </w:rPr>
        <w:t xml:space="preserve"> </w:t>
      </w:r>
      <w:r>
        <w:rPr>
          <w:color w:val="0092C8"/>
          <w:w w:val="115"/>
        </w:rPr>
        <w:t>comprehensive</w:t>
      </w:r>
      <w:r>
        <w:rPr>
          <w:color w:val="0092C8"/>
          <w:spacing w:val="14"/>
          <w:w w:val="115"/>
        </w:rPr>
        <w:t xml:space="preserve"> </w:t>
      </w:r>
      <w:r>
        <w:rPr>
          <w:color w:val="0092C8"/>
          <w:w w:val="115"/>
        </w:rPr>
        <w:t>DDI</w:t>
      </w:r>
      <w:r>
        <w:rPr>
          <w:color w:val="0092C8"/>
          <w:spacing w:val="14"/>
          <w:w w:val="115"/>
        </w:rPr>
        <w:t xml:space="preserve"> </w:t>
      </w:r>
      <w:r>
        <w:rPr>
          <w:color w:val="0092C8"/>
          <w:spacing w:val="-2"/>
          <w:w w:val="115"/>
        </w:rPr>
        <w:t>prediction</w:t>
      </w:r>
      <w:r>
        <w:rPr>
          <w:rFonts w:ascii="Times New Roman"/>
          <w:color w:val="0092C8"/>
        </w:rPr>
        <w:tab/>
      </w:r>
      <w:r>
        <w:rPr>
          <w:color w:val="0092C8"/>
          <w:spacing w:val="-10"/>
          <w:w w:val="120"/>
        </w:rPr>
        <w:t>1</w:t>
      </w:r>
    </w:p>
    <w:p w14:paraId="08E06757" w14:textId="77777777" w:rsidR="00BF0DDC" w:rsidRDefault="00000000">
      <w:pPr>
        <w:spacing w:before="346"/>
        <w:ind w:right="270"/>
        <w:jc w:val="right"/>
        <w:rPr>
          <w:rFonts w:ascii="Palatino Linotype" w:hAnsi="Palatino Linotype"/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043072" behindDoc="1" locked="0" layoutInCell="1" allowOverlap="1" wp14:anchorId="2140AF40" wp14:editId="498FDD80">
                <wp:simplePos x="0" y="0"/>
                <wp:positionH relativeFrom="page">
                  <wp:posOffset>690829</wp:posOffset>
                </wp:positionH>
                <wp:positionV relativeFrom="paragraph">
                  <wp:posOffset>80546</wp:posOffset>
                </wp:positionV>
                <wp:extent cx="6181090" cy="72644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81090" cy="726440"/>
                          <a:chOff x="0" y="0"/>
                          <a:chExt cx="6181090" cy="72644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18109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1090" h="25400">
                                <a:moveTo>
                                  <a:pt x="61807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311"/>
                                </a:lnTo>
                                <a:lnTo>
                                  <a:pt x="6180772" y="25311"/>
                                </a:lnTo>
                                <a:lnTo>
                                  <a:pt x="6180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30378"/>
                            <a:ext cx="569595" cy="695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9595" h="695960">
                                <a:moveTo>
                                  <a:pt x="5693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5896"/>
                                </a:lnTo>
                                <a:lnTo>
                                  <a:pt x="569366" y="695896"/>
                                </a:lnTo>
                                <a:lnTo>
                                  <a:pt x="569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852697" y="347078"/>
                            <a:ext cx="232854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8545" h="25400">
                                <a:moveTo>
                                  <a:pt x="23280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311"/>
                                </a:lnTo>
                                <a:lnTo>
                                  <a:pt x="2328075" y="25311"/>
                                </a:lnTo>
                                <a:lnTo>
                                  <a:pt x="2328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3E7D79" id="Group 2" o:spid="_x0000_s1026" style="position:absolute;margin-left:54.4pt;margin-top:6.35pt;width:486.7pt;height:57.2pt;z-index:-16273408;mso-wrap-distance-left:0;mso-wrap-distance-right:0;mso-position-horizontal-relative:page" coordsize="61810,7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">
                <v:shape id="Graphic 3" o:spid="_x0000_s1027" style="position:absolute;width:61810;height:254;visibility:visible;mso-wrap-style:square;v-text-anchor:top" coordsize="6181090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" path="m6180772,l,,,25311r6180772,l6180772,xe" fillcolor="#d8d8d8" stroked="f">
                  <v:path arrowok="t"/>
                </v:shape>
                <v:shape id="Graphic 4" o:spid="_x0000_s1028" style="position:absolute;top:303;width:5695;height:6960;visibility:visible;mso-wrap-style:square;v-text-anchor:top" coordsize="569595,695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" path="m569366,l,,,695896r569366,l569366,xe" fillcolor="#ccc" stroked="f">
                  <v:path arrowok="t"/>
                </v:shape>
                <v:shape id="Graphic 5" o:spid="_x0000_s1029" style="position:absolute;left:38526;top:3470;width:23286;height:254;visibility:visible;mso-wrap-style:square;v-text-anchor:top" coordsize="2328545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" path="m2328075,l,,,25311r2328075,l2328075,xe" fillcolor="#d8d8d8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i/>
          <w:w w:val="105"/>
          <w:sz w:val="16"/>
        </w:rPr>
        <w:t>Journal</w:t>
      </w:r>
      <w:r>
        <w:rPr>
          <w:i/>
          <w:spacing w:val="12"/>
          <w:w w:val="105"/>
          <w:sz w:val="16"/>
        </w:rPr>
        <w:t xml:space="preserve"> </w:t>
      </w:r>
      <w:r>
        <w:rPr>
          <w:i/>
          <w:w w:val="105"/>
          <w:sz w:val="16"/>
        </w:rPr>
        <w:t>Title</w:t>
      </w:r>
      <w:r>
        <w:rPr>
          <w:i/>
          <w:spacing w:val="12"/>
          <w:w w:val="105"/>
          <w:sz w:val="16"/>
        </w:rPr>
        <w:t xml:space="preserve"> </w:t>
      </w:r>
      <w:r>
        <w:rPr>
          <w:i/>
          <w:w w:val="105"/>
          <w:sz w:val="16"/>
        </w:rPr>
        <w:t>Here,</w:t>
      </w:r>
      <w:r>
        <w:rPr>
          <w:i/>
          <w:spacing w:val="9"/>
          <w:w w:val="105"/>
          <w:sz w:val="16"/>
        </w:rPr>
        <w:t xml:space="preserve"> </w:t>
      </w:r>
      <w:r>
        <w:rPr>
          <w:rFonts w:ascii="Palatino Linotype" w:hAnsi="Palatino Linotype"/>
          <w:w w:val="105"/>
          <w:sz w:val="16"/>
        </w:rPr>
        <w:t>2024,</w:t>
      </w:r>
      <w:r>
        <w:rPr>
          <w:rFonts w:ascii="Palatino Linotype" w:hAnsi="Palatino Linotype"/>
          <w:spacing w:val="7"/>
          <w:w w:val="105"/>
          <w:sz w:val="16"/>
        </w:rPr>
        <w:t xml:space="preserve"> </w:t>
      </w:r>
      <w:r>
        <w:rPr>
          <w:rFonts w:ascii="Palatino Linotype" w:hAnsi="Palatino Linotype"/>
          <w:w w:val="105"/>
          <w:sz w:val="16"/>
        </w:rPr>
        <w:t>pp.</w:t>
      </w:r>
      <w:r>
        <w:rPr>
          <w:rFonts w:ascii="Palatino Linotype" w:hAnsi="Palatino Linotype"/>
          <w:spacing w:val="6"/>
          <w:w w:val="105"/>
          <w:sz w:val="16"/>
        </w:rPr>
        <w:t xml:space="preserve"> </w:t>
      </w:r>
      <w:r>
        <w:rPr>
          <w:rFonts w:ascii="Palatino Linotype" w:hAnsi="Palatino Linotype"/>
          <w:spacing w:val="-5"/>
          <w:w w:val="105"/>
          <w:sz w:val="16"/>
        </w:rPr>
        <w:t>1–8</w:t>
      </w:r>
    </w:p>
    <w:p w14:paraId="23E92037" w14:textId="77777777" w:rsidR="00BF0DDC" w:rsidRDefault="00BF0DDC">
      <w:pPr>
        <w:pStyle w:val="BodyText"/>
        <w:spacing w:before="97"/>
        <w:rPr>
          <w:rFonts w:ascii="Palatino Linotype"/>
          <w:sz w:val="13"/>
        </w:rPr>
      </w:pPr>
    </w:p>
    <w:p w14:paraId="4185ACE1" w14:textId="77777777" w:rsidR="00BF0DDC" w:rsidRDefault="00000000">
      <w:pPr>
        <w:spacing w:before="1"/>
        <w:ind w:right="270"/>
        <w:jc w:val="right"/>
        <w:rPr>
          <w:b/>
          <w:sz w:val="13"/>
        </w:rPr>
      </w:pPr>
      <w:proofErr w:type="spellStart"/>
      <w:r>
        <w:rPr>
          <w:b/>
          <w:color w:val="0092C8"/>
          <w:w w:val="120"/>
          <w:sz w:val="13"/>
        </w:rPr>
        <w:t>doi</w:t>
      </w:r>
      <w:proofErr w:type="spellEnd"/>
      <w:r>
        <w:rPr>
          <w:b/>
          <w:color w:val="0092C8"/>
          <w:w w:val="120"/>
          <w:sz w:val="13"/>
        </w:rPr>
        <w:t>:</w:t>
      </w:r>
      <w:r>
        <w:rPr>
          <w:b/>
          <w:color w:val="0092C8"/>
          <w:spacing w:val="13"/>
          <w:w w:val="120"/>
          <w:sz w:val="13"/>
        </w:rPr>
        <w:t xml:space="preserve"> </w:t>
      </w:r>
      <w:r>
        <w:rPr>
          <w:b/>
          <w:color w:val="0092C8"/>
          <w:w w:val="120"/>
          <w:sz w:val="13"/>
        </w:rPr>
        <w:t>DOI</w:t>
      </w:r>
      <w:r>
        <w:rPr>
          <w:b/>
          <w:color w:val="0092C8"/>
          <w:spacing w:val="13"/>
          <w:w w:val="120"/>
          <w:sz w:val="13"/>
        </w:rPr>
        <w:t xml:space="preserve"> </w:t>
      </w:r>
      <w:r>
        <w:rPr>
          <w:b/>
          <w:color w:val="0092C8"/>
          <w:spacing w:val="-4"/>
          <w:w w:val="120"/>
          <w:sz w:val="13"/>
        </w:rPr>
        <w:t>HERE</w:t>
      </w:r>
    </w:p>
    <w:p w14:paraId="404617D8" w14:textId="77777777" w:rsidR="00BF0DDC" w:rsidRDefault="00000000">
      <w:pPr>
        <w:spacing w:before="43"/>
        <w:ind w:right="269"/>
        <w:jc w:val="right"/>
        <w:rPr>
          <w:sz w:val="13"/>
        </w:rPr>
      </w:pPr>
      <w:r>
        <w:rPr>
          <w:w w:val="120"/>
          <w:sz w:val="13"/>
        </w:rPr>
        <w:t>Advance</w:t>
      </w:r>
      <w:r>
        <w:rPr>
          <w:spacing w:val="15"/>
          <w:w w:val="120"/>
          <w:sz w:val="13"/>
        </w:rPr>
        <w:t xml:space="preserve"> </w:t>
      </w:r>
      <w:r>
        <w:rPr>
          <w:w w:val="120"/>
          <w:sz w:val="13"/>
        </w:rPr>
        <w:t>Access</w:t>
      </w:r>
      <w:r>
        <w:rPr>
          <w:spacing w:val="15"/>
          <w:w w:val="120"/>
          <w:sz w:val="13"/>
        </w:rPr>
        <w:t xml:space="preserve"> </w:t>
      </w:r>
      <w:r>
        <w:rPr>
          <w:w w:val="120"/>
          <w:sz w:val="13"/>
        </w:rPr>
        <w:t>Publication</w:t>
      </w:r>
      <w:r>
        <w:rPr>
          <w:spacing w:val="15"/>
          <w:w w:val="120"/>
          <w:sz w:val="13"/>
        </w:rPr>
        <w:t xml:space="preserve"> </w:t>
      </w:r>
      <w:r>
        <w:rPr>
          <w:w w:val="120"/>
          <w:sz w:val="13"/>
        </w:rPr>
        <w:t>Date:</w:t>
      </w:r>
      <w:r>
        <w:rPr>
          <w:spacing w:val="15"/>
          <w:w w:val="120"/>
          <w:sz w:val="13"/>
        </w:rPr>
        <w:t xml:space="preserve"> </w:t>
      </w:r>
      <w:r>
        <w:rPr>
          <w:w w:val="120"/>
          <w:sz w:val="13"/>
        </w:rPr>
        <w:t>Day</w:t>
      </w:r>
      <w:r>
        <w:rPr>
          <w:spacing w:val="15"/>
          <w:w w:val="120"/>
          <w:sz w:val="13"/>
        </w:rPr>
        <w:t xml:space="preserve"> </w:t>
      </w:r>
      <w:r>
        <w:rPr>
          <w:w w:val="120"/>
          <w:sz w:val="13"/>
        </w:rPr>
        <w:t>Month</w:t>
      </w:r>
      <w:r>
        <w:rPr>
          <w:spacing w:val="16"/>
          <w:w w:val="120"/>
          <w:sz w:val="13"/>
        </w:rPr>
        <w:t xml:space="preserve"> </w:t>
      </w:r>
      <w:r>
        <w:rPr>
          <w:spacing w:val="-4"/>
          <w:w w:val="120"/>
          <w:sz w:val="13"/>
        </w:rPr>
        <w:t>Year</w:t>
      </w:r>
    </w:p>
    <w:p w14:paraId="5C0D86B8" w14:textId="77777777" w:rsidR="00BF0DDC" w:rsidRDefault="00000000">
      <w:pPr>
        <w:spacing w:before="44"/>
        <w:ind w:right="270"/>
        <w:jc w:val="right"/>
        <w:rPr>
          <w:sz w:val="13"/>
        </w:rPr>
      </w:pPr>
      <w:r>
        <w:rPr>
          <w:spacing w:val="-2"/>
          <w:w w:val="120"/>
          <w:sz w:val="13"/>
        </w:rPr>
        <w:t>Paper</w:t>
      </w:r>
    </w:p>
    <w:p w14:paraId="0DF6251A" w14:textId="77777777" w:rsidR="00BF0DDC" w:rsidRDefault="00BF0DDC">
      <w:pPr>
        <w:pStyle w:val="BodyText"/>
        <w:rPr>
          <w:sz w:val="13"/>
        </w:rPr>
      </w:pPr>
    </w:p>
    <w:p w14:paraId="36FA0B45" w14:textId="77777777" w:rsidR="00BF0DDC" w:rsidRDefault="00BF0DDC">
      <w:pPr>
        <w:pStyle w:val="BodyText"/>
        <w:spacing w:before="142"/>
        <w:rPr>
          <w:sz w:val="13"/>
        </w:rPr>
      </w:pPr>
    </w:p>
    <w:p w14:paraId="318F3214" w14:textId="77777777" w:rsidR="00BF0DDC" w:rsidRDefault="00000000">
      <w:pPr>
        <w:spacing w:before="1"/>
        <w:ind w:left="127"/>
        <w:rPr>
          <w:sz w:val="19"/>
        </w:rPr>
      </w:pPr>
      <w:r>
        <w:rPr>
          <w:spacing w:val="-2"/>
          <w:w w:val="115"/>
          <w:sz w:val="19"/>
        </w:rPr>
        <w:t>PAPER</w:t>
      </w:r>
    </w:p>
    <w:p w14:paraId="5D810533" w14:textId="5EC5297D" w:rsidR="00BF0DDC" w:rsidRDefault="00000000">
      <w:pPr>
        <w:pStyle w:val="Title"/>
        <w:spacing w:line="232" w:lineRule="auto"/>
      </w:pPr>
      <w:del w:id="0" w:author="carla alves" w:date="2024-05-05T22:44:00Z">
        <w:r w:rsidDel="00F737A2">
          <w:rPr>
            <w:color w:val="0092C8"/>
            <w:spacing w:val="-4"/>
          </w:rPr>
          <w:delText>SNF-CNN:</w:delText>
        </w:r>
        <w:r w:rsidDel="00F737A2">
          <w:rPr>
            <w:color w:val="0092C8"/>
            <w:spacing w:val="-5"/>
          </w:rPr>
          <w:delText xml:space="preserve"> </w:delText>
        </w:r>
      </w:del>
      <w:r>
        <w:rPr>
          <w:color w:val="0092C8"/>
          <w:spacing w:val="-4"/>
        </w:rPr>
        <w:t>Predicting Comprehensive Drug-Drug Interaction</w:t>
      </w:r>
      <w:ins w:id="1" w:author="carla alves" w:date="2024-05-05T22:58:00Z">
        <w:r w:rsidR="00914A9E">
          <w:rPr>
            <w:color w:val="0092C8"/>
            <w:spacing w:val="-4"/>
          </w:rPr>
          <w:t>s</w:t>
        </w:r>
      </w:ins>
      <w:r>
        <w:rPr>
          <w:color w:val="0092C8"/>
          <w:spacing w:val="-5"/>
        </w:rPr>
        <w:t xml:space="preserve"> </w:t>
      </w:r>
      <w:r>
        <w:rPr>
          <w:color w:val="0092C8"/>
          <w:spacing w:val="-4"/>
        </w:rPr>
        <w:t>via Similarity Network Fusion and Convolutional</w:t>
      </w:r>
      <w:r>
        <w:rPr>
          <w:color w:val="0092C8"/>
          <w:spacing w:val="-5"/>
        </w:rPr>
        <w:t xml:space="preserve"> </w:t>
      </w:r>
      <w:r>
        <w:rPr>
          <w:color w:val="0092C8"/>
          <w:spacing w:val="-4"/>
        </w:rPr>
        <w:t>Neural Networks</w:t>
      </w:r>
    </w:p>
    <w:p w14:paraId="39B170DC" w14:textId="77777777" w:rsidR="00BF0DDC" w:rsidRPr="00F737A2" w:rsidRDefault="00000000">
      <w:pPr>
        <w:spacing w:before="222"/>
        <w:ind w:left="127" w:right="626"/>
        <w:rPr>
          <w:sz w:val="26"/>
          <w:lang w:val="pt-PT"/>
        </w:rPr>
      </w:pPr>
      <w:r w:rsidRPr="00F737A2">
        <w:rPr>
          <w:rFonts w:ascii="Times New Roman" w:hAnsi="Times New Roman"/>
          <w:w w:val="105"/>
          <w:sz w:val="26"/>
          <w:lang w:val="pt-PT"/>
        </w:rPr>
        <w:t>M.Amin Khodamoradi</w:t>
      </w:r>
      <w:r>
        <w:rPr>
          <w:rFonts w:ascii="Times New Roman" w:hAnsi="Times New Roman"/>
          <w:noProof/>
          <w:spacing w:val="-1"/>
          <w:sz w:val="26"/>
        </w:rPr>
        <w:drawing>
          <wp:inline distT="0" distB="0" distL="0" distR="0" wp14:anchorId="2F315AA2" wp14:editId="136EB83E">
            <wp:extent cx="112786" cy="112786"/>
            <wp:effectExtent l="0" t="0" r="0" b="0"/>
            <wp:docPr id="6" name="Image 6">
              <a:hlinkClick xmlns:a="http://schemas.openxmlformats.org/drawingml/2006/main" r:id="rId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>
                      <a:hlinkClick r:id="rId8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86" cy="1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37A2">
        <w:rPr>
          <w:rFonts w:ascii="Times New Roman" w:hAnsi="Times New Roman"/>
          <w:w w:val="105"/>
          <w:sz w:val="26"/>
          <w:lang w:val="pt-PT"/>
        </w:rPr>
        <w:t>,</w:t>
      </w:r>
      <w:r w:rsidRPr="00F737A2">
        <w:rPr>
          <w:w w:val="105"/>
          <w:sz w:val="26"/>
          <w:vertAlign w:val="superscript"/>
          <w:lang w:val="pt-PT"/>
        </w:rPr>
        <w:t>1,3</w:t>
      </w:r>
      <w:r w:rsidRPr="00F737A2">
        <w:rPr>
          <w:spacing w:val="80"/>
          <w:w w:val="105"/>
          <w:sz w:val="26"/>
          <w:lang w:val="pt-PT"/>
        </w:rPr>
        <w:t xml:space="preserve"> </w:t>
      </w:r>
      <w:r w:rsidRPr="00F737A2">
        <w:rPr>
          <w:rFonts w:ascii="Times New Roman" w:hAnsi="Times New Roman"/>
          <w:w w:val="105"/>
          <w:sz w:val="26"/>
          <w:lang w:val="pt-PT"/>
        </w:rPr>
        <w:t>Bahareh Levian,</w:t>
      </w:r>
      <w:r w:rsidRPr="00F737A2">
        <w:rPr>
          <w:w w:val="105"/>
          <w:sz w:val="26"/>
          <w:vertAlign w:val="superscript"/>
          <w:lang w:val="pt-PT"/>
        </w:rPr>
        <w:t>2</w:t>
      </w:r>
      <w:r w:rsidRPr="00F737A2">
        <w:rPr>
          <w:w w:val="105"/>
          <w:sz w:val="26"/>
          <w:lang w:val="pt-PT"/>
        </w:rPr>
        <w:t xml:space="preserve"> </w:t>
      </w:r>
      <w:r w:rsidRPr="00F737A2">
        <w:rPr>
          <w:rFonts w:ascii="Times New Roman" w:hAnsi="Times New Roman"/>
          <w:w w:val="105"/>
          <w:sz w:val="26"/>
          <w:lang w:val="pt-PT"/>
        </w:rPr>
        <w:t>Changiz Eslahchi,</w:t>
      </w:r>
      <w:r w:rsidRPr="00F737A2">
        <w:rPr>
          <w:w w:val="105"/>
          <w:sz w:val="26"/>
          <w:vertAlign w:val="superscript"/>
          <w:lang w:val="pt-PT"/>
        </w:rPr>
        <w:t>2</w:t>
      </w:r>
      <w:r w:rsidRPr="00F737A2">
        <w:rPr>
          <w:w w:val="105"/>
          <w:sz w:val="26"/>
          <w:lang w:val="pt-PT"/>
        </w:rPr>
        <w:t xml:space="preserve"> </w:t>
      </w:r>
      <w:r w:rsidRPr="00F737A2">
        <w:rPr>
          <w:rFonts w:ascii="Times New Roman" w:hAnsi="Times New Roman"/>
          <w:w w:val="105"/>
          <w:sz w:val="26"/>
          <w:lang w:val="pt-PT"/>
        </w:rPr>
        <w:t>Maria Marques</w:t>
      </w:r>
      <w:r w:rsidRPr="00F737A2">
        <w:rPr>
          <w:w w:val="105"/>
          <w:sz w:val="26"/>
          <w:vertAlign w:val="superscript"/>
          <w:lang w:val="pt-PT"/>
        </w:rPr>
        <w:t>3</w:t>
      </w:r>
      <w:r w:rsidRPr="00F737A2">
        <w:rPr>
          <w:w w:val="105"/>
          <w:sz w:val="26"/>
          <w:lang w:val="pt-PT"/>
        </w:rPr>
        <w:t xml:space="preserve"> </w:t>
      </w:r>
      <w:r w:rsidRPr="00F737A2">
        <w:rPr>
          <w:rFonts w:ascii="Times New Roman" w:hAnsi="Times New Roman"/>
          <w:w w:val="105"/>
          <w:sz w:val="26"/>
          <w:lang w:val="pt-PT"/>
        </w:rPr>
        <w:t>and Ricardo Jardim-</w:t>
      </w:r>
      <w:r w:rsidRPr="00F737A2">
        <w:rPr>
          <w:rFonts w:ascii="Times New Roman" w:hAnsi="Times New Roman"/>
          <w:spacing w:val="9"/>
          <w:w w:val="101"/>
          <w:sz w:val="26"/>
          <w:lang w:val="pt-PT"/>
        </w:rPr>
        <w:t>Gon</w:t>
      </w:r>
      <w:r w:rsidRPr="00F737A2">
        <w:rPr>
          <w:rFonts w:ascii="Times New Roman" w:hAnsi="Times New Roman"/>
          <w:spacing w:val="-105"/>
          <w:w w:val="128"/>
          <w:sz w:val="26"/>
          <w:lang w:val="pt-PT"/>
        </w:rPr>
        <w:t>¸</w:t>
      </w:r>
      <w:r w:rsidRPr="00F737A2">
        <w:rPr>
          <w:rFonts w:ascii="Times New Roman" w:hAnsi="Times New Roman"/>
          <w:spacing w:val="9"/>
          <w:sz w:val="26"/>
          <w:lang w:val="pt-PT"/>
        </w:rPr>
        <w:t>cal</w:t>
      </w:r>
      <w:r w:rsidRPr="00F737A2">
        <w:rPr>
          <w:rFonts w:ascii="Times New Roman" w:hAnsi="Times New Roman"/>
          <w:spacing w:val="2"/>
          <w:sz w:val="26"/>
          <w:lang w:val="pt-PT"/>
        </w:rPr>
        <w:t>v</w:t>
      </w:r>
      <w:r w:rsidRPr="00F737A2">
        <w:rPr>
          <w:rFonts w:ascii="Times New Roman" w:hAnsi="Times New Roman"/>
          <w:spacing w:val="9"/>
          <w:w w:val="96"/>
          <w:sz w:val="26"/>
          <w:lang w:val="pt-PT"/>
        </w:rPr>
        <w:t>e</w:t>
      </w:r>
      <w:r w:rsidRPr="00F737A2">
        <w:rPr>
          <w:rFonts w:ascii="Times New Roman" w:hAnsi="Times New Roman"/>
          <w:spacing w:val="8"/>
          <w:w w:val="96"/>
          <w:sz w:val="26"/>
          <w:lang w:val="pt-PT"/>
        </w:rPr>
        <w:t>s</w:t>
      </w:r>
      <w:r w:rsidRPr="00F737A2">
        <w:rPr>
          <w:spacing w:val="9"/>
          <w:w w:val="111"/>
          <w:sz w:val="26"/>
          <w:vertAlign w:val="superscript"/>
          <w:lang w:val="pt-PT"/>
        </w:rPr>
        <w:t>1,3</w:t>
      </w:r>
    </w:p>
    <w:p w14:paraId="67438102" w14:textId="7E0EBAE9" w:rsidR="00BF0DDC" w:rsidRDefault="00000000">
      <w:pPr>
        <w:spacing w:before="187" w:line="302" w:lineRule="auto"/>
        <w:ind w:left="127" w:right="269"/>
        <w:rPr>
          <w:sz w:val="13"/>
        </w:rPr>
      </w:pPr>
      <w:r>
        <w:rPr>
          <w:rFonts w:ascii="Cambria"/>
          <w:w w:val="120"/>
          <w:sz w:val="13"/>
          <w:vertAlign w:val="superscript"/>
        </w:rPr>
        <w:t>1</w:t>
      </w:r>
      <w:r>
        <w:rPr>
          <w:w w:val="120"/>
          <w:sz w:val="13"/>
        </w:rPr>
        <w:t>Universidade</w:t>
      </w:r>
      <w:r>
        <w:rPr>
          <w:spacing w:val="17"/>
          <w:w w:val="120"/>
          <w:sz w:val="13"/>
        </w:rPr>
        <w:t xml:space="preserve"> </w:t>
      </w:r>
      <w:r>
        <w:rPr>
          <w:w w:val="120"/>
          <w:sz w:val="13"/>
        </w:rPr>
        <w:t>NOVA</w:t>
      </w:r>
      <w:r>
        <w:rPr>
          <w:spacing w:val="17"/>
          <w:w w:val="120"/>
          <w:sz w:val="13"/>
        </w:rPr>
        <w:t xml:space="preserve"> </w:t>
      </w:r>
      <w:r>
        <w:rPr>
          <w:w w:val="120"/>
          <w:sz w:val="13"/>
        </w:rPr>
        <w:t>de</w:t>
      </w:r>
      <w:r>
        <w:rPr>
          <w:spacing w:val="17"/>
          <w:w w:val="120"/>
          <w:sz w:val="13"/>
        </w:rPr>
        <w:t xml:space="preserve"> </w:t>
      </w:r>
      <w:r>
        <w:rPr>
          <w:w w:val="120"/>
          <w:sz w:val="13"/>
        </w:rPr>
        <w:t>Lisboa,</w:t>
      </w:r>
      <w:r>
        <w:rPr>
          <w:spacing w:val="17"/>
          <w:w w:val="120"/>
          <w:sz w:val="13"/>
        </w:rPr>
        <w:t xml:space="preserve"> </w:t>
      </w:r>
      <w:r>
        <w:rPr>
          <w:w w:val="120"/>
          <w:sz w:val="13"/>
        </w:rPr>
        <w:t>NOVA</w:t>
      </w:r>
      <w:r>
        <w:rPr>
          <w:spacing w:val="17"/>
          <w:w w:val="120"/>
          <w:sz w:val="13"/>
        </w:rPr>
        <w:t xml:space="preserve"> </w:t>
      </w:r>
      <w:r>
        <w:rPr>
          <w:w w:val="120"/>
          <w:sz w:val="13"/>
        </w:rPr>
        <w:t>School</w:t>
      </w:r>
      <w:r>
        <w:rPr>
          <w:spacing w:val="17"/>
          <w:w w:val="120"/>
          <w:sz w:val="13"/>
        </w:rPr>
        <w:t xml:space="preserve"> </w:t>
      </w:r>
      <w:r>
        <w:rPr>
          <w:w w:val="120"/>
          <w:sz w:val="13"/>
        </w:rPr>
        <w:t>of</w:t>
      </w:r>
      <w:r>
        <w:rPr>
          <w:spacing w:val="17"/>
          <w:w w:val="120"/>
          <w:sz w:val="13"/>
        </w:rPr>
        <w:t xml:space="preserve"> </w:t>
      </w:r>
      <w:r>
        <w:rPr>
          <w:w w:val="120"/>
          <w:sz w:val="13"/>
        </w:rPr>
        <w:t>Science</w:t>
      </w:r>
      <w:r>
        <w:rPr>
          <w:spacing w:val="17"/>
          <w:w w:val="120"/>
          <w:sz w:val="13"/>
        </w:rPr>
        <w:t xml:space="preserve"> </w:t>
      </w:r>
      <w:r>
        <w:rPr>
          <w:w w:val="120"/>
          <w:sz w:val="13"/>
        </w:rPr>
        <w:t>and</w:t>
      </w:r>
      <w:r>
        <w:rPr>
          <w:spacing w:val="17"/>
          <w:w w:val="120"/>
          <w:sz w:val="13"/>
        </w:rPr>
        <w:t xml:space="preserve"> </w:t>
      </w:r>
      <w:r>
        <w:rPr>
          <w:w w:val="120"/>
          <w:sz w:val="13"/>
        </w:rPr>
        <w:t>Technology</w:t>
      </w:r>
      <w:r>
        <w:rPr>
          <w:spacing w:val="17"/>
          <w:w w:val="120"/>
          <w:sz w:val="13"/>
        </w:rPr>
        <w:t xml:space="preserve"> </w:t>
      </w:r>
      <w:r>
        <w:rPr>
          <w:w w:val="120"/>
          <w:sz w:val="13"/>
        </w:rPr>
        <w:t>(FCT</w:t>
      </w:r>
      <w:r>
        <w:rPr>
          <w:spacing w:val="17"/>
          <w:w w:val="120"/>
          <w:sz w:val="13"/>
        </w:rPr>
        <w:t xml:space="preserve"> </w:t>
      </w:r>
      <w:r>
        <w:rPr>
          <w:w w:val="120"/>
          <w:sz w:val="13"/>
        </w:rPr>
        <w:t>NOVA),</w:t>
      </w:r>
      <w:r>
        <w:rPr>
          <w:spacing w:val="17"/>
          <w:w w:val="120"/>
          <w:sz w:val="13"/>
        </w:rPr>
        <w:t xml:space="preserve"> </w:t>
      </w:r>
      <w:r>
        <w:rPr>
          <w:w w:val="120"/>
          <w:sz w:val="13"/>
        </w:rPr>
        <w:t>Caparica,</w:t>
      </w:r>
      <w:r>
        <w:rPr>
          <w:spacing w:val="17"/>
          <w:w w:val="120"/>
          <w:sz w:val="13"/>
        </w:rPr>
        <w:t xml:space="preserve"> </w:t>
      </w:r>
      <w:r>
        <w:rPr>
          <w:w w:val="120"/>
          <w:sz w:val="13"/>
        </w:rPr>
        <w:t>Portugal,</w:t>
      </w:r>
      <w:r>
        <w:rPr>
          <w:spacing w:val="17"/>
          <w:w w:val="120"/>
          <w:sz w:val="13"/>
        </w:rPr>
        <w:t xml:space="preserve"> </w:t>
      </w:r>
      <w:r>
        <w:rPr>
          <w:rFonts w:ascii="Cambria"/>
          <w:w w:val="120"/>
          <w:sz w:val="13"/>
          <w:vertAlign w:val="superscript"/>
        </w:rPr>
        <w:t>2</w:t>
      </w:r>
      <w:r>
        <w:rPr>
          <w:w w:val="120"/>
          <w:sz w:val="13"/>
        </w:rPr>
        <w:t>Department</w:t>
      </w:r>
      <w:r>
        <w:rPr>
          <w:spacing w:val="17"/>
          <w:w w:val="120"/>
          <w:sz w:val="13"/>
        </w:rPr>
        <w:t xml:space="preserve"> </w:t>
      </w:r>
      <w:r>
        <w:rPr>
          <w:w w:val="120"/>
          <w:sz w:val="13"/>
        </w:rPr>
        <w:t>of</w:t>
      </w:r>
      <w:r>
        <w:rPr>
          <w:spacing w:val="17"/>
          <w:w w:val="120"/>
          <w:sz w:val="13"/>
        </w:rPr>
        <w:t xml:space="preserve"> </w:t>
      </w:r>
      <w:r>
        <w:rPr>
          <w:w w:val="120"/>
          <w:sz w:val="13"/>
        </w:rPr>
        <w:t>Computer</w:t>
      </w:r>
      <w:r>
        <w:rPr>
          <w:spacing w:val="40"/>
          <w:w w:val="120"/>
          <w:sz w:val="13"/>
        </w:rPr>
        <w:t xml:space="preserve"> </w:t>
      </w:r>
      <w:r>
        <w:rPr>
          <w:w w:val="120"/>
          <w:sz w:val="13"/>
        </w:rPr>
        <w:t xml:space="preserve">Sciences, Shahid Beheshti University, Tehran, Iran and </w:t>
      </w:r>
      <w:r>
        <w:rPr>
          <w:rFonts w:ascii="Cambria"/>
          <w:w w:val="120"/>
          <w:sz w:val="13"/>
          <w:vertAlign w:val="superscript"/>
        </w:rPr>
        <w:t>3</w:t>
      </w:r>
      <w:del w:id="2" w:author="carla alves" w:date="2024-05-07T11:31:00Z">
        <w:r w:rsidDel="004363AC">
          <w:rPr>
            <w:rFonts w:ascii="Cambria"/>
            <w:spacing w:val="34"/>
            <w:w w:val="120"/>
            <w:sz w:val="13"/>
          </w:rPr>
          <w:delText xml:space="preserve"> </w:delText>
        </w:r>
      </w:del>
      <w:r>
        <w:rPr>
          <w:w w:val="120"/>
          <w:sz w:val="13"/>
        </w:rPr>
        <w:t>Center of Technology and Systems (UNINOVA-CTS) and Associated Lab of</w:t>
      </w:r>
      <w:r>
        <w:rPr>
          <w:spacing w:val="40"/>
          <w:w w:val="120"/>
          <w:sz w:val="13"/>
        </w:rPr>
        <w:t xml:space="preserve"> </w:t>
      </w:r>
      <w:r>
        <w:rPr>
          <w:w w:val="120"/>
          <w:sz w:val="13"/>
        </w:rPr>
        <w:t>Intelligent Systems (LASI), Organization, Caparica, Portugal</w:t>
      </w:r>
    </w:p>
    <w:p w14:paraId="23B928CF" w14:textId="77777777" w:rsidR="00BF0DDC" w:rsidRDefault="00000000">
      <w:pPr>
        <w:spacing w:before="2"/>
        <w:ind w:left="127"/>
        <w:rPr>
          <w:sz w:val="13"/>
        </w:rPr>
      </w:pPr>
      <w:r>
        <w:rPr>
          <w:w w:val="120"/>
          <w:sz w:val="13"/>
        </w:rPr>
        <w:t>FOR</w:t>
      </w:r>
      <w:r>
        <w:rPr>
          <w:spacing w:val="12"/>
          <w:w w:val="120"/>
          <w:sz w:val="13"/>
        </w:rPr>
        <w:t xml:space="preserve"> </w:t>
      </w:r>
      <w:r>
        <w:rPr>
          <w:w w:val="120"/>
          <w:sz w:val="13"/>
        </w:rPr>
        <w:t>PUBLISHER</w:t>
      </w:r>
      <w:r>
        <w:rPr>
          <w:spacing w:val="13"/>
          <w:w w:val="120"/>
          <w:sz w:val="13"/>
        </w:rPr>
        <w:t xml:space="preserve"> </w:t>
      </w:r>
      <w:r>
        <w:rPr>
          <w:w w:val="120"/>
          <w:sz w:val="13"/>
        </w:rPr>
        <w:t>ONLY</w:t>
      </w:r>
      <w:r>
        <w:rPr>
          <w:spacing w:val="13"/>
          <w:w w:val="120"/>
          <w:sz w:val="13"/>
        </w:rPr>
        <w:t xml:space="preserve"> </w:t>
      </w:r>
      <w:r>
        <w:rPr>
          <w:w w:val="120"/>
          <w:sz w:val="13"/>
        </w:rPr>
        <w:t>Received</w:t>
      </w:r>
      <w:r>
        <w:rPr>
          <w:spacing w:val="13"/>
          <w:w w:val="120"/>
          <w:sz w:val="13"/>
        </w:rPr>
        <w:t xml:space="preserve"> </w:t>
      </w:r>
      <w:r>
        <w:rPr>
          <w:w w:val="120"/>
          <w:sz w:val="13"/>
        </w:rPr>
        <w:t>on</w:t>
      </w:r>
      <w:r>
        <w:rPr>
          <w:spacing w:val="13"/>
          <w:w w:val="120"/>
          <w:sz w:val="13"/>
        </w:rPr>
        <w:t xml:space="preserve"> </w:t>
      </w:r>
      <w:r>
        <w:rPr>
          <w:w w:val="120"/>
          <w:sz w:val="13"/>
        </w:rPr>
        <w:t>Date</w:t>
      </w:r>
      <w:r>
        <w:rPr>
          <w:spacing w:val="13"/>
          <w:w w:val="120"/>
          <w:sz w:val="13"/>
        </w:rPr>
        <w:t xml:space="preserve"> </w:t>
      </w:r>
      <w:r>
        <w:rPr>
          <w:w w:val="120"/>
          <w:sz w:val="13"/>
        </w:rPr>
        <w:t>Month</w:t>
      </w:r>
      <w:r>
        <w:rPr>
          <w:spacing w:val="13"/>
          <w:w w:val="120"/>
          <w:sz w:val="13"/>
        </w:rPr>
        <w:t xml:space="preserve"> </w:t>
      </w:r>
      <w:r>
        <w:rPr>
          <w:w w:val="120"/>
          <w:sz w:val="13"/>
        </w:rPr>
        <w:t>Year;</w:t>
      </w:r>
      <w:r>
        <w:rPr>
          <w:spacing w:val="13"/>
          <w:w w:val="120"/>
          <w:sz w:val="13"/>
        </w:rPr>
        <w:t xml:space="preserve"> </w:t>
      </w:r>
      <w:r>
        <w:rPr>
          <w:w w:val="120"/>
          <w:sz w:val="13"/>
        </w:rPr>
        <w:t>revised</w:t>
      </w:r>
      <w:r>
        <w:rPr>
          <w:spacing w:val="13"/>
          <w:w w:val="120"/>
          <w:sz w:val="13"/>
        </w:rPr>
        <w:t xml:space="preserve"> </w:t>
      </w:r>
      <w:r>
        <w:rPr>
          <w:w w:val="120"/>
          <w:sz w:val="13"/>
        </w:rPr>
        <w:t>on</w:t>
      </w:r>
      <w:r>
        <w:rPr>
          <w:spacing w:val="13"/>
          <w:w w:val="120"/>
          <w:sz w:val="13"/>
        </w:rPr>
        <w:t xml:space="preserve"> </w:t>
      </w:r>
      <w:r>
        <w:rPr>
          <w:w w:val="120"/>
          <w:sz w:val="13"/>
        </w:rPr>
        <w:t>Date</w:t>
      </w:r>
      <w:r>
        <w:rPr>
          <w:spacing w:val="13"/>
          <w:w w:val="120"/>
          <w:sz w:val="13"/>
        </w:rPr>
        <w:t xml:space="preserve"> </w:t>
      </w:r>
      <w:r>
        <w:rPr>
          <w:w w:val="120"/>
          <w:sz w:val="13"/>
        </w:rPr>
        <w:t>Month</w:t>
      </w:r>
      <w:r>
        <w:rPr>
          <w:spacing w:val="12"/>
          <w:w w:val="120"/>
          <w:sz w:val="13"/>
        </w:rPr>
        <w:t xml:space="preserve"> </w:t>
      </w:r>
      <w:r>
        <w:rPr>
          <w:w w:val="120"/>
          <w:sz w:val="13"/>
        </w:rPr>
        <w:t>Year;</w:t>
      </w:r>
      <w:r>
        <w:rPr>
          <w:spacing w:val="13"/>
          <w:w w:val="120"/>
          <w:sz w:val="13"/>
        </w:rPr>
        <w:t xml:space="preserve"> </w:t>
      </w:r>
      <w:r>
        <w:rPr>
          <w:w w:val="120"/>
          <w:sz w:val="13"/>
        </w:rPr>
        <w:t>accepted</w:t>
      </w:r>
      <w:r>
        <w:rPr>
          <w:spacing w:val="13"/>
          <w:w w:val="120"/>
          <w:sz w:val="13"/>
        </w:rPr>
        <w:t xml:space="preserve"> </w:t>
      </w:r>
      <w:r>
        <w:rPr>
          <w:w w:val="120"/>
          <w:sz w:val="13"/>
        </w:rPr>
        <w:t>on</w:t>
      </w:r>
      <w:r>
        <w:rPr>
          <w:spacing w:val="13"/>
          <w:w w:val="120"/>
          <w:sz w:val="13"/>
        </w:rPr>
        <w:t xml:space="preserve"> </w:t>
      </w:r>
      <w:r>
        <w:rPr>
          <w:w w:val="120"/>
          <w:sz w:val="13"/>
        </w:rPr>
        <w:t>Date</w:t>
      </w:r>
      <w:r>
        <w:rPr>
          <w:spacing w:val="13"/>
          <w:w w:val="120"/>
          <w:sz w:val="13"/>
        </w:rPr>
        <w:t xml:space="preserve"> </w:t>
      </w:r>
      <w:r>
        <w:rPr>
          <w:w w:val="120"/>
          <w:sz w:val="13"/>
        </w:rPr>
        <w:t>Month</w:t>
      </w:r>
      <w:r>
        <w:rPr>
          <w:spacing w:val="13"/>
          <w:w w:val="120"/>
          <w:sz w:val="13"/>
        </w:rPr>
        <w:t xml:space="preserve"> </w:t>
      </w:r>
      <w:r>
        <w:rPr>
          <w:spacing w:val="-4"/>
          <w:w w:val="120"/>
          <w:sz w:val="13"/>
        </w:rPr>
        <w:t>Year</w:t>
      </w:r>
    </w:p>
    <w:p w14:paraId="115F4313" w14:textId="77777777" w:rsidR="00BF0DDC" w:rsidRDefault="00BF0DDC">
      <w:pPr>
        <w:pStyle w:val="BodyText"/>
        <w:rPr>
          <w:sz w:val="13"/>
        </w:rPr>
      </w:pPr>
    </w:p>
    <w:p w14:paraId="0E9CFA62" w14:textId="77777777" w:rsidR="00BF0DDC" w:rsidRDefault="00BF0DDC">
      <w:pPr>
        <w:pStyle w:val="BodyText"/>
        <w:spacing w:before="116"/>
        <w:rPr>
          <w:sz w:val="13"/>
        </w:rPr>
      </w:pPr>
    </w:p>
    <w:p w14:paraId="373E4A35" w14:textId="77777777" w:rsidR="00BF0DDC" w:rsidRDefault="00000000">
      <w:pPr>
        <w:ind w:left="127"/>
        <w:rPr>
          <w:rFonts w:ascii="Times New Roman"/>
          <w:b/>
          <w:sz w:val="23"/>
        </w:rPr>
      </w:pPr>
      <w:r>
        <w:rPr>
          <w:rFonts w:ascii="Times New Roman"/>
          <w:b/>
          <w:color w:val="0092C8"/>
          <w:spacing w:val="-2"/>
          <w:w w:val="105"/>
          <w:sz w:val="23"/>
        </w:rPr>
        <w:t>Abstract</w:t>
      </w:r>
    </w:p>
    <w:p w14:paraId="6BB1AD77" w14:textId="18D06C46" w:rsidR="00BF0DDC" w:rsidRDefault="00000000">
      <w:pPr>
        <w:spacing w:before="104" w:line="256" w:lineRule="auto"/>
        <w:ind w:left="127" w:right="269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43584" behindDoc="1" locked="0" layoutInCell="1" allowOverlap="1" wp14:anchorId="199EEFA1" wp14:editId="015BA372">
                <wp:simplePos x="0" y="0"/>
                <wp:positionH relativeFrom="page">
                  <wp:posOffset>6504749</wp:posOffset>
                </wp:positionH>
                <wp:positionV relativeFrom="paragraph">
                  <wp:posOffset>1421136</wp:posOffset>
                </wp:positionV>
                <wp:extent cx="35560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>
                              <a:moveTo>
                                <a:pt x="0" y="0"/>
                              </a:moveTo>
                              <a:lnTo>
                                <a:pt x="3524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47F980" id="Graphic 7" o:spid="_x0000_s1026" style="position:absolute;margin-left:512.2pt;margin-top:111.9pt;width:2.8pt;height:.1pt;z-index:-16272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5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" path="m,l35242,e" filled="f" strokeweight=".14039mm">
                <v:path arrowok="t"/>
                <w10:wrap anchorx="page"/>
              </v:shape>
            </w:pict>
          </mc:Fallback>
        </mc:AlternateContent>
      </w:r>
      <w:r>
        <w:rPr>
          <w:sz w:val="18"/>
        </w:rPr>
        <w:t>This</w:t>
      </w:r>
      <w:r>
        <w:rPr>
          <w:spacing w:val="-4"/>
          <w:sz w:val="18"/>
        </w:rPr>
        <w:t xml:space="preserve"> </w:t>
      </w:r>
      <w:r>
        <w:rPr>
          <w:sz w:val="18"/>
        </w:rPr>
        <w:t>research</w:t>
      </w:r>
      <w:r>
        <w:rPr>
          <w:spacing w:val="-4"/>
          <w:sz w:val="18"/>
        </w:rPr>
        <w:t xml:space="preserve"> </w:t>
      </w:r>
      <w:r>
        <w:rPr>
          <w:sz w:val="18"/>
        </w:rPr>
        <w:t>addresses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critical</w:t>
      </w:r>
      <w:r>
        <w:rPr>
          <w:spacing w:val="-4"/>
          <w:sz w:val="18"/>
        </w:rPr>
        <w:t xml:space="preserve"> </w:t>
      </w:r>
      <w:r>
        <w:rPr>
          <w:sz w:val="18"/>
        </w:rPr>
        <w:t>need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identify</w:t>
      </w:r>
      <w:r>
        <w:rPr>
          <w:spacing w:val="-4"/>
          <w:sz w:val="18"/>
        </w:rPr>
        <w:t xml:space="preserve"> </w:t>
      </w:r>
      <w:r>
        <w:rPr>
          <w:sz w:val="18"/>
        </w:rPr>
        <w:t>drug-drug</w:t>
      </w:r>
      <w:r>
        <w:rPr>
          <w:spacing w:val="-4"/>
          <w:sz w:val="18"/>
        </w:rPr>
        <w:t xml:space="preserve"> </w:t>
      </w:r>
      <w:r>
        <w:rPr>
          <w:sz w:val="18"/>
        </w:rPr>
        <w:t>interactions</w:t>
      </w:r>
      <w:r>
        <w:rPr>
          <w:spacing w:val="-4"/>
          <w:sz w:val="18"/>
        </w:rPr>
        <w:t xml:space="preserve"> </w:t>
      </w:r>
      <w:r>
        <w:rPr>
          <w:sz w:val="18"/>
        </w:rPr>
        <w:t>(DDIs)</w:t>
      </w:r>
      <w:r>
        <w:rPr>
          <w:spacing w:val="-4"/>
          <w:sz w:val="18"/>
        </w:rPr>
        <w:t xml:space="preserve"> </w:t>
      </w:r>
      <w:r>
        <w:rPr>
          <w:sz w:val="18"/>
        </w:rPr>
        <w:t>before</w:t>
      </w:r>
      <w:r>
        <w:rPr>
          <w:spacing w:val="-4"/>
          <w:sz w:val="18"/>
        </w:rPr>
        <w:t xml:space="preserve"> </w:t>
      </w:r>
      <w:r>
        <w:rPr>
          <w:sz w:val="18"/>
        </w:rPr>
        <w:t>market</w:t>
      </w:r>
      <w:r>
        <w:rPr>
          <w:spacing w:val="-4"/>
          <w:sz w:val="18"/>
        </w:rPr>
        <w:t xml:space="preserve"> </w:t>
      </w:r>
      <w:r>
        <w:rPr>
          <w:sz w:val="18"/>
        </w:rPr>
        <w:t>entry. Existing</w:t>
      </w:r>
      <w:r>
        <w:rPr>
          <w:spacing w:val="-4"/>
          <w:sz w:val="18"/>
        </w:rPr>
        <w:t xml:space="preserve"> </w:t>
      </w:r>
      <w:r>
        <w:rPr>
          <w:sz w:val="18"/>
        </w:rPr>
        <w:t>preclinical detection</w:t>
      </w:r>
      <w:r>
        <w:rPr>
          <w:spacing w:val="-8"/>
          <w:sz w:val="18"/>
        </w:rPr>
        <w:t xml:space="preserve"> </w:t>
      </w:r>
      <w:r>
        <w:rPr>
          <w:sz w:val="18"/>
        </w:rPr>
        <w:t>methods</w:t>
      </w:r>
      <w:r>
        <w:rPr>
          <w:spacing w:val="-8"/>
          <w:sz w:val="18"/>
        </w:rPr>
        <w:t xml:space="preserve"> </w:t>
      </w:r>
      <w:r>
        <w:rPr>
          <w:sz w:val="18"/>
        </w:rPr>
        <w:t>are</w:t>
      </w:r>
      <w:r>
        <w:rPr>
          <w:spacing w:val="-8"/>
          <w:sz w:val="18"/>
        </w:rPr>
        <w:t xml:space="preserve"> </w:t>
      </w:r>
      <w:r>
        <w:rPr>
          <w:sz w:val="18"/>
        </w:rPr>
        <w:t>resource-intensive,</w:t>
      </w:r>
      <w:r>
        <w:rPr>
          <w:spacing w:val="-4"/>
          <w:sz w:val="18"/>
        </w:rPr>
        <w:t xml:space="preserve"> </w:t>
      </w:r>
      <w:r>
        <w:rPr>
          <w:sz w:val="18"/>
        </w:rPr>
        <w:t>prompting</w:t>
      </w:r>
      <w:r>
        <w:rPr>
          <w:spacing w:val="-7"/>
          <w:sz w:val="18"/>
        </w:rPr>
        <w:t xml:space="preserve"> </w:t>
      </w:r>
      <w:r>
        <w:rPr>
          <w:sz w:val="18"/>
        </w:rPr>
        <w:t>the</w:t>
      </w:r>
      <w:r>
        <w:rPr>
          <w:spacing w:val="-8"/>
          <w:sz w:val="18"/>
        </w:rPr>
        <w:t xml:space="preserve"> </w:t>
      </w:r>
      <w:r>
        <w:rPr>
          <w:sz w:val="18"/>
        </w:rPr>
        <w:t>use</w:t>
      </w:r>
      <w:r>
        <w:rPr>
          <w:spacing w:val="-8"/>
          <w:sz w:val="18"/>
        </w:rPr>
        <w:t xml:space="preserve"> </w:t>
      </w:r>
      <w:r>
        <w:rPr>
          <w:sz w:val="18"/>
        </w:rPr>
        <w:t>of</w:t>
      </w:r>
      <w:r>
        <w:rPr>
          <w:spacing w:val="-8"/>
          <w:sz w:val="18"/>
        </w:rPr>
        <w:t xml:space="preserve"> </w:t>
      </w:r>
      <w:r>
        <w:rPr>
          <w:sz w:val="18"/>
        </w:rPr>
        <w:t>computational</w:t>
      </w:r>
      <w:r>
        <w:rPr>
          <w:spacing w:val="-8"/>
          <w:sz w:val="18"/>
        </w:rPr>
        <w:t xml:space="preserve"> </w:t>
      </w:r>
      <w:r>
        <w:rPr>
          <w:sz w:val="18"/>
        </w:rPr>
        <w:t>models</w:t>
      </w:r>
      <w:r>
        <w:rPr>
          <w:spacing w:val="-8"/>
          <w:sz w:val="18"/>
        </w:rPr>
        <w:t xml:space="preserve"> </w:t>
      </w:r>
      <w:r>
        <w:rPr>
          <w:sz w:val="18"/>
        </w:rPr>
        <w:t>based</w:t>
      </w:r>
      <w:r>
        <w:rPr>
          <w:spacing w:val="-7"/>
          <w:sz w:val="18"/>
        </w:rPr>
        <w:t xml:space="preserve"> </w:t>
      </w:r>
      <w:r>
        <w:rPr>
          <w:sz w:val="18"/>
        </w:rPr>
        <w:t>on</w:t>
      </w:r>
      <w:r>
        <w:rPr>
          <w:spacing w:val="-8"/>
          <w:sz w:val="18"/>
        </w:rPr>
        <w:t xml:space="preserve"> </w:t>
      </w:r>
      <w:r>
        <w:rPr>
          <w:sz w:val="18"/>
        </w:rPr>
        <w:t>premarket</w:t>
      </w:r>
      <w:r>
        <w:rPr>
          <w:spacing w:val="-8"/>
          <w:sz w:val="18"/>
        </w:rPr>
        <w:t xml:space="preserve"> </w:t>
      </w:r>
      <w:r>
        <w:rPr>
          <w:sz w:val="18"/>
        </w:rPr>
        <w:t>drug</w:t>
      </w:r>
      <w:r>
        <w:rPr>
          <w:spacing w:val="-8"/>
          <w:sz w:val="18"/>
        </w:rPr>
        <w:t xml:space="preserve"> </w:t>
      </w:r>
      <w:r>
        <w:rPr>
          <w:sz w:val="18"/>
        </w:rPr>
        <w:t>properties. However, current</w:t>
      </w:r>
      <w:r>
        <w:rPr>
          <w:spacing w:val="-1"/>
          <w:sz w:val="18"/>
        </w:rPr>
        <w:t xml:space="preserve"> </w:t>
      </w:r>
      <w:r>
        <w:rPr>
          <w:sz w:val="18"/>
        </w:rPr>
        <w:t>models</w:t>
      </w:r>
      <w:r>
        <w:rPr>
          <w:spacing w:val="-1"/>
          <w:sz w:val="18"/>
        </w:rPr>
        <w:t xml:space="preserve"> </w:t>
      </w:r>
      <w:r>
        <w:rPr>
          <w:sz w:val="18"/>
        </w:rPr>
        <w:t>often oversimplify</w:t>
      </w:r>
      <w:r>
        <w:rPr>
          <w:spacing w:val="-1"/>
          <w:sz w:val="18"/>
        </w:rPr>
        <w:t xml:space="preserve"> </w:t>
      </w:r>
      <w:r>
        <w:rPr>
          <w:sz w:val="18"/>
        </w:rPr>
        <w:t>interactions, neglecting nuanced alterations</w:t>
      </w:r>
      <w:r>
        <w:rPr>
          <w:spacing w:val="-1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pharmacological</w:t>
      </w:r>
      <w:r>
        <w:rPr>
          <w:spacing w:val="-1"/>
          <w:sz w:val="18"/>
        </w:rPr>
        <w:t xml:space="preserve"> </w:t>
      </w:r>
      <w:r>
        <w:rPr>
          <w:sz w:val="18"/>
        </w:rPr>
        <w:t>effects. DDIs, rooted</w:t>
      </w:r>
      <w:r>
        <w:rPr>
          <w:spacing w:val="40"/>
          <w:sz w:val="18"/>
        </w:rPr>
        <w:t xml:space="preserve"> </w:t>
      </w:r>
      <w:r>
        <w:rPr>
          <w:sz w:val="18"/>
        </w:rPr>
        <w:t>in</w:t>
      </w:r>
      <w:r>
        <w:rPr>
          <w:spacing w:val="40"/>
          <w:sz w:val="18"/>
        </w:rPr>
        <w:t xml:space="preserve"> </w:t>
      </w:r>
      <w:r>
        <w:rPr>
          <w:sz w:val="18"/>
        </w:rPr>
        <w:t>the</w:t>
      </w:r>
      <w:r>
        <w:rPr>
          <w:spacing w:val="40"/>
          <w:sz w:val="18"/>
        </w:rPr>
        <w:t xml:space="preserve"> </w:t>
      </w:r>
      <w:r>
        <w:rPr>
          <w:sz w:val="18"/>
        </w:rPr>
        <w:t>structural</w:t>
      </w:r>
      <w:r>
        <w:rPr>
          <w:spacing w:val="40"/>
          <w:sz w:val="18"/>
        </w:rPr>
        <w:t xml:space="preserve"> </w:t>
      </w:r>
      <w:r>
        <w:rPr>
          <w:sz w:val="18"/>
        </w:rPr>
        <w:t>features</w:t>
      </w:r>
      <w:r>
        <w:rPr>
          <w:spacing w:val="40"/>
          <w:sz w:val="18"/>
        </w:rPr>
        <w:t xml:space="preserve"> </w:t>
      </w:r>
      <w:r>
        <w:rPr>
          <w:sz w:val="18"/>
        </w:rPr>
        <w:t>of</w:t>
      </w:r>
      <w:r>
        <w:rPr>
          <w:spacing w:val="40"/>
          <w:sz w:val="18"/>
        </w:rPr>
        <w:t xml:space="preserve"> </w:t>
      </w:r>
      <w:r>
        <w:rPr>
          <w:sz w:val="18"/>
        </w:rPr>
        <w:t>the</w:t>
      </w:r>
      <w:r>
        <w:rPr>
          <w:spacing w:val="40"/>
          <w:sz w:val="18"/>
        </w:rPr>
        <w:t xml:space="preserve"> </w:t>
      </w:r>
      <w:r>
        <w:rPr>
          <w:sz w:val="18"/>
        </w:rPr>
        <w:t>DDI</w:t>
      </w:r>
      <w:r>
        <w:rPr>
          <w:spacing w:val="40"/>
          <w:sz w:val="18"/>
        </w:rPr>
        <w:t xml:space="preserve"> </w:t>
      </w:r>
      <w:r>
        <w:rPr>
          <w:sz w:val="18"/>
        </w:rPr>
        <w:t>graph,</w:t>
      </w:r>
      <w:r>
        <w:rPr>
          <w:spacing w:val="40"/>
          <w:sz w:val="18"/>
        </w:rPr>
        <w:t xml:space="preserve"> </w:t>
      </w:r>
      <w:r>
        <w:rPr>
          <w:sz w:val="18"/>
        </w:rPr>
        <w:t>are</w:t>
      </w:r>
      <w:r>
        <w:rPr>
          <w:spacing w:val="40"/>
          <w:sz w:val="18"/>
        </w:rPr>
        <w:t xml:space="preserve"> </w:t>
      </w:r>
      <w:r>
        <w:rPr>
          <w:sz w:val="18"/>
        </w:rPr>
        <w:t>non-random,</w:t>
      </w:r>
      <w:r>
        <w:rPr>
          <w:spacing w:val="40"/>
          <w:sz w:val="18"/>
        </w:rPr>
        <w:t xml:space="preserve"> </w:t>
      </w:r>
      <w:r>
        <w:rPr>
          <w:sz w:val="18"/>
        </w:rPr>
        <w:t>and</w:t>
      </w:r>
      <w:r>
        <w:rPr>
          <w:spacing w:val="40"/>
          <w:sz w:val="18"/>
        </w:rPr>
        <w:t xml:space="preserve"> </w:t>
      </w:r>
      <w:r>
        <w:rPr>
          <w:sz w:val="18"/>
        </w:rPr>
        <w:t>understanding</w:t>
      </w:r>
      <w:r>
        <w:rPr>
          <w:spacing w:val="40"/>
          <w:sz w:val="18"/>
        </w:rPr>
        <w:t xml:space="preserve"> </w:t>
      </w:r>
      <w:r>
        <w:rPr>
          <w:sz w:val="18"/>
        </w:rPr>
        <w:t>these</w:t>
      </w:r>
      <w:r>
        <w:rPr>
          <w:spacing w:val="40"/>
          <w:sz w:val="18"/>
        </w:rPr>
        <w:t xml:space="preserve"> </w:t>
      </w:r>
      <w:r>
        <w:rPr>
          <w:sz w:val="18"/>
        </w:rPr>
        <w:t>relationships</w:t>
      </w:r>
      <w:r>
        <w:rPr>
          <w:spacing w:val="40"/>
          <w:sz w:val="18"/>
        </w:rPr>
        <w:t xml:space="preserve"> </w:t>
      </w:r>
      <w:r>
        <w:rPr>
          <w:sz w:val="18"/>
        </w:rPr>
        <w:t>is</w:t>
      </w:r>
      <w:r>
        <w:rPr>
          <w:spacing w:val="40"/>
          <w:sz w:val="18"/>
        </w:rPr>
        <w:t xml:space="preserve"> </w:t>
      </w:r>
      <w:r>
        <w:rPr>
          <w:sz w:val="18"/>
        </w:rPr>
        <w:t>vital for</w:t>
      </w:r>
      <w:r>
        <w:rPr>
          <w:spacing w:val="25"/>
          <w:sz w:val="18"/>
        </w:rPr>
        <w:t xml:space="preserve"> </w:t>
      </w:r>
      <w:r>
        <w:rPr>
          <w:sz w:val="18"/>
        </w:rPr>
        <w:t>making</w:t>
      </w:r>
      <w:r>
        <w:rPr>
          <w:spacing w:val="25"/>
          <w:sz w:val="18"/>
        </w:rPr>
        <w:t xml:space="preserve"> </w:t>
      </w:r>
      <w:r>
        <w:rPr>
          <w:sz w:val="18"/>
        </w:rPr>
        <w:t>comprehensive</w:t>
      </w:r>
      <w:r>
        <w:rPr>
          <w:spacing w:val="25"/>
          <w:sz w:val="18"/>
        </w:rPr>
        <w:t xml:space="preserve"> </w:t>
      </w:r>
      <w:r>
        <w:rPr>
          <w:sz w:val="18"/>
        </w:rPr>
        <w:t>predictions</w:t>
      </w:r>
      <w:r>
        <w:rPr>
          <w:spacing w:val="25"/>
          <w:sz w:val="18"/>
        </w:rPr>
        <w:t xml:space="preserve"> </w:t>
      </w:r>
      <w:r>
        <w:rPr>
          <w:sz w:val="18"/>
        </w:rPr>
        <w:t>and</w:t>
      </w:r>
      <w:r>
        <w:rPr>
          <w:spacing w:val="25"/>
          <w:sz w:val="18"/>
        </w:rPr>
        <w:t xml:space="preserve"> </w:t>
      </w:r>
      <w:r>
        <w:rPr>
          <w:sz w:val="18"/>
        </w:rPr>
        <w:t>uncovering</w:t>
      </w:r>
      <w:r>
        <w:rPr>
          <w:spacing w:val="25"/>
          <w:sz w:val="18"/>
        </w:rPr>
        <w:t xml:space="preserve"> </w:t>
      </w:r>
      <w:r>
        <w:rPr>
          <w:sz w:val="18"/>
        </w:rPr>
        <w:t>structural</w:t>
      </w:r>
      <w:r>
        <w:rPr>
          <w:spacing w:val="25"/>
          <w:sz w:val="18"/>
        </w:rPr>
        <w:t xml:space="preserve"> </w:t>
      </w:r>
      <w:r>
        <w:rPr>
          <w:sz w:val="18"/>
        </w:rPr>
        <w:t>patterns</w:t>
      </w:r>
      <w:r>
        <w:rPr>
          <w:spacing w:val="25"/>
          <w:sz w:val="18"/>
        </w:rPr>
        <w:t xml:space="preserve"> </w:t>
      </w:r>
      <w:r>
        <w:rPr>
          <w:sz w:val="18"/>
        </w:rPr>
        <w:t>in</w:t>
      </w:r>
      <w:r>
        <w:rPr>
          <w:spacing w:val="25"/>
          <w:sz w:val="18"/>
        </w:rPr>
        <w:t xml:space="preserve"> </w:t>
      </w:r>
      <w:r>
        <w:rPr>
          <w:sz w:val="18"/>
        </w:rPr>
        <w:t>the</w:t>
      </w:r>
      <w:r>
        <w:rPr>
          <w:spacing w:val="25"/>
          <w:sz w:val="18"/>
        </w:rPr>
        <w:t xml:space="preserve"> </w:t>
      </w:r>
      <w:r>
        <w:rPr>
          <w:sz w:val="18"/>
        </w:rPr>
        <w:t>DDI</w:t>
      </w:r>
      <w:r>
        <w:rPr>
          <w:spacing w:val="25"/>
          <w:sz w:val="18"/>
        </w:rPr>
        <w:t xml:space="preserve"> </w:t>
      </w:r>
      <w:r>
        <w:rPr>
          <w:sz w:val="18"/>
        </w:rPr>
        <w:t>graph.</w:t>
      </w:r>
      <w:r>
        <w:rPr>
          <w:spacing w:val="30"/>
          <w:sz w:val="18"/>
        </w:rPr>
        <w:t xml:space="preserve"> </w:t>
      </w:r>
      <w:del w:id="3" w:author="carla alves" w:date="2024-05-05T22:47:00Z">
        <w:r w:rsidDel="00F737A2">
          <w:rPr>
            <w:sz w:val="18"/>
          </w:rPr>
          <w:delText>The</w:delText>
        </w:r>
        <w:r w:rsidDel="00F737A2">
          <w:rPr>
            <w:spacing w:val="25"/>
            <w:sz w:val="18"/>
          </w:rPr>
          <w:delText xml:space="preserve"> </w:delText>
        </w:r>
      </w:del>
      <w:ins w:id="4" w:author="carla alves" w:date="2024-05-05T22:47:00Z">
        <w:r w:rsidR="00F737A2">
          <w:rPr>
            <w:sz w:val="18"/>
          </w:rPr>
          <w:t>This</w:t>
        </w:r>
        <w:r w:rsidR="00F737A2">
          <w:rPr>
            <w:spacing w:val="25"/>
            <w:sz w:val="18"/>
          </w:rPr>
          <w:t xml:space="preserve"> </w:t>
        </w:r>
      </w:ins>
      <w:r>
        <w:rPr>
          <w:sz w:val="18"/>
        </w:rPr>
        <w:t>study</w:t>
      </w:r>
      <w:r>
        <w:rPr>
          <w:spacing w:val="25"/>
          <w:sz w:val="18"/>
        </w:rPr>
        <w:t xml:space="preserve"> </w:t>
      </w:r>
      <w:r>
        <w:rPr>
          <w:sz w:val="18"/>
        </w:rPr>
        <w:t>introduces</w:t>
      </w:r>
      <w:r>
        <w:rPr>
          <w:spacing w:val="25"/>
          <w:sz w:val="18"/>
        </w:rPr>
        <w:t xml:space="preserve"> </w:t>
      </w:r>
      <w:r>
        <w:rPr>
          <w:sz w:val="18"/>
        </w:rPr>
        <w:t>the Similarity</w:t>
      </w:r>
      <w:r>
        <w:rPr>
          <w:spacing w:val="29"/>
          <w:sz w:val="18"/>
        </w:rPr>
        <w:t xml:space="preserve"> </w:t>
      </w:r>
      <w:r>
        <w:rPr>
          <w:sz w:val="18"/>
        </w:rPr>
        <w:t>Network</w:t>
      </w:r>
      <w:r>
        <w:rPr>
          <w:spacing w:val="29"/>
          <w:sz w:val="18"/>
        </w:rPr>
        <w:t xml:space="preserve"> </w:t>
      </w:r>
      <w:r>
        <w:rPr>
          <w:sz w:val="18"/>
        </w:rPr>
        <w:t>Fusion</w:t>
      </w:r>
      <w:r>
        <w:rPr>
          <w:spacing w:val="29"/>
          <w:sz w:val="18"/>
        </w:rPr>
        <w:t xml:space="preserve"> </w:t>
      </w:r>
      <w:r>
        <w:rPr>
          <w:sz w:val="18"/>
        </w:rPr>
        <w:t>and</w:t>
      </w:r>
      <w:r>
        <w:rPr>
          <w:spacing w:val="29"/>
          <w:sz w:val="18"/>
        </w:rPr>
        <w:t xml:space="preserve"> </w:t>
      </w:r>
      <w:r>
        <w:rPr>
          <w:sz w:val="18"/>
        </w:rPr>
        <w:t>Convolutional</w:t>
      </w:r>
      <w:r>
        <w:rPr>
          <w:spacing w:val="29"/>
          <w:sz w:val="18"/>
        </w:rPr>
        <w:t xml:space="preserve"> </w:t>
      </w:r>
      <w:r>
        <w:rPr>
          <w:sz w:val="18"/>
        </w:rPr>
        <w:t>Neural</w:t>
      </w:r>
      <w:r>
        <w:rPr>
          <w:spacing w:val="29"/>
          <w:sz w:val="18"/>
        </w:rPr>
        <w:t xml:space="preserve"> </w:t>
      </w:r>
      <w:r>
        <w:rPr>
          <w:sz w:val="18"/>
        </w:rPr>
        <w:t>Networks</w:t>
      </w:r>
      <w:r>
        <w:rPr>
          <w:spacing w:val="29"/>
          <w:sz w:val="18"/>
        </w:rPr>
        <w:t xml:space="preserve"> </w:t>
      </w:r>
      <w:r>
        <w:rPr>
          <w:sz w:val="18"/>
        </w:rPr>
        <w:t>(SNF-CNN)</w:t>
      </w:r>
      <w:r>
        <w:rPr>
          <w:spacing w:val="29"/>
          <w:sz w:val="18"/>
        </w:rPr>
        <w:t xml:space="preserve"> </w:t>
      </w:r>
      <w:r>
        <w:rPr>
          <w:sz w:val="18"/>
        </w:rPr>
        <w:t>model,</w:t>
      </w:r>
      <w:r>
        <w:rPr>
          <w:spacing w:val="37"/>
          <w:sz w:val="18"/>
        </w:rPr>
        <w:t xml:space="preserve"> </w:t>
      </w:r>
      <w:r>
        <w:rPr>
          <w:sz w:val="18"/>
        </w:rPr>
        <w:t>treating</w:t>
      </w:r>
      <w:r>
        <w:rPr>
          <w:spacing w:val="29"/>
          <w:sz w:val="18"/>
        </w:rPr>
        <w:t xml:space="preserve"> </w:t>
      </w:r>
      <w:r>
        <w:rPr>
          <w:sz w:val="18"/>
        </w:rPr>
        <w:t>comprehensive</w:t>
      </w:r>
      <w:r>
        <w:rPr>
          <w:spacing w:val="29"/>
          <w:sz w:val="18"/>
        </w:rPr>
        <w:t xml:space="preserve"> </w:t>
      </w:r>
      <w:r>
        <w:rPr>
          <w:sz w:val="18"/>
        </w:rPr>
        <w:t>DDIs</w:t>
      </w:r>
      <w:r>
        <w:rPr>
          <w:spacing w:val="29"/>
          <w:sz w:val="18"/>
        </w:rPr>
        <w:t xml:space="preserve"> </w:t>
      </w:r>
      <w:r>
        <w:rPr>
          <w:sz w:val="18"/>
        </w:rPr>
        <w:t>as</w:t>
      </w:r>
      <w:r>
        <w:rPr>
          <w:spacing w:val="29"/>
          <w:sz w:val="18"/>
        </w:rPr>
        <w:t xml:space="preserve"> </w:t>
      </w:r>
      <w:r>
        <w:rPr>
          <w:sz w:val="18"/>
        </w:rPr>
        <w:t>a signed</w:t>
      </w:r>
      <w:r>
        <w:rPr>
          <w:spacing w:val="35"/>
          <w:sz w:val="18"/>
        </w:rPr>
        <w:t xml:space="preserve"> </w:t>
      </w:r>
      <w:r>
        <w:rPr>
          <w:sz w:val="18"/>
        </w:rPr>
        <w:t>network.</w:t>
      </w:r>
      <w:r>
        <w:rPr>
          <w:spacing w:val="40"/>
          <w:sz w:val="18"/>
        </w:rPr>
        <w:t xml:space="preserve"> </w:t>
      </w:r>
      <w:r>
        <w:rPr>
          <w:sz w:val="18"/>
        </w:rPr>
        <w:t>SNF-CNN</w:t>
      </w:r>
      <w:r>
        <w:rPr>
          <w:spacing w:val="35"/>
          <w:sz w:val="18"/>
        </w:rPr>
        <w:t xml:space="preserve"> </w:t>
      </w:r>
      <w:r>
        <w:rPr>
          <w:sz w:val="18"/>
        </w:rPr>
        <w:t>excels</w:t>
      </w:r>
      <w:r>
        <w:rPr>
          <w:spacing w:val="35"/>
          <w:sz w:val="18"/>
        </w:rPr>
        <w:t xml:space="preserve"> </w:t>
      </w:r>
      <w:r>
        <w:rPr>
          <w:sz w:val="18"/>
        </w:rPr>
        <w:t>in</w:t>
      </w:r>
      <w:r>
        <w:rPr>
          <w:spacing w:val="35"/>
          <w:sz w:val="18"/>
        </w:rPr>
        <w:t xml:space="preserve"> </w:t>
      </w:r>
      <w:r>
        <w:rPr>
          <w:sz w:val="18"/>
        </w:rPr>
        <w:t>predicting</w:t>
      </w:r>
      <w:r>
        <w:rPr>
          <w:spacing w:val="35"/>
          <w:sz w:val="18"/>
        </w:rPr>
        <w:t xml:space="preserve"> </w:t>
      </w:r>
      <w:r>
        <w:rPr>
          <w:sz w:val="18"/>
        </w:rPr>
        <w:t>degressive</w:t>
      </w:r>
      <w:r>
        <w:rPr>
          <w:spacing w:val="35"/>
          <w:sz w:val="18"/>
        </w:rPr>
        <w:t xml:space="preserve"> </w:t>
      </w:r>
      <w:r>
        <w:rPr>
          <w:sz w:val="18"/>
        </w:rPr>
        <w:t>(AUC</w:t>
      </w:r>
      <w:r>
        <w:rPr>
          <w:spacing w:val="35"/>
          <w:sz w:val="18"/>
        </w:rPr>
        <w:t xml:space="preserve"> </w:t>
      </w:r>
      <w:r>
        <w:rPr>
          <w:sz w:val="18"/>
        </w:rPr>
        <w:t>=</w:t>
      </w:r>
      <w:r>
        <w:rPr>
          <w:spacing w:val="35"/>
          <w:sz w:val="18"/>
        </w:rPr>
        <w:t xml:space="preserve"> </w:t>
      </w:r>
      <w:r>
        <w:rPr>
          <w:sz w:val="18"/>
        </w:rPr>
        <w:t>0.975,</w:t>
      </w:r>
      <w:r>
        <w:rPr>
          <w:spacing w:val="40"/>
          <w:sz w:val="18"/>
        </w:rPr>
        <w:t xml:space="preserve"> </w:t>
      </w:r>
      <w:r>
        <w:rPr>
          <w:sz w:val="18"/>
        </w:rPr>
        <w:t>AUPR</w:t>
      </w:r>
      <w:r>
        <w:rPr>
          <w:spacing w:val="35"/>
          <w:sz w:val="18"/>
        </w:rPr>
        <w:t xml:space="preserve"> </w:t>
      </w:r>
      <w:r>
        <w:rPr>
          <w:sz w:val="18"/>
        </w:rPr>
        <w:t>=</w:t>
      </w:r>
      <w:r>
        <w:rPr>
          <w:spacing w:val="35"/>
          <w:sz w:val="18"/>
        </w:rPr>
        <w:t xml:space="preserve"> </w:t>
      </w:r>
      <w:r>
        <w:rPr>
          <w:sz w:val="18"/>
        </w:rPr>
        <w:t>0.967),</w:t>
      </w:r>
      <w:r>
        <w:rPr>
          <w:spacing w:val="40"/>
          <w:sz w:val="18"/>
        </w:rPr>
        <w:t xml:space="preserve"> </w:t>
      </w:r>
      <w:r>
        <w:rPr>
          <w:sz w:val="18"/>
        </w:rPr>
        <w:t>enhancive</w:t>
      </w:r>
      <w:r>
        <w:rPr>
          <w:spacing w:val="35"/>
          <w:sz w:val="18"/>
        </w:rPr>
        <w:t xml:space="preserve"> </w:t>
      </w:r>
      <w:r>
        <w:rPr>
          <w:sz w:val="18"/>
        </w:rPr>
        <w:t>(AUC</w:t>
      </w:r>
      <w:r>
        <w:rPr>
          <w:spacing w:val="35"/>
          <w:sz w:val="18"/>
        </w:rPr>
        <w:t xml:space="preserve"> </w:t>
      </w:r>
      <w:r>
        <w:rPr>
          <w:sz w:val="18"/>
        </w:rPr>
        <w:t>=</w:t>
      </w:r>
      <w:r>
        <w:rPr>
          <w:spacing w:val="35"/>
          <w:sz w:val="18"/>
        </w:rPr>
        <w:t xml:space="preserve"> </w:t>
      </w:r>
      <w:r>
        <w:rPr>
          <w:sz w:val="18"/>
        </w:rPr>
        <w:t>0.969, AUPR</w:t>
      </w:r>
      <w:r>
        <w:rPr>
          <w:spacing w:val="36"/>
          <w:sz w:val="18"/>
        </w:rPr>
        <w:t xml:space="preserve"> </w:t>
      </w:r>
      <w:r>
        <w:rPr>
          <w:sz w:val="18"/>
        </w:rPr>
        <w:t>=</w:t>
      </w:r>
      <w:r>
        <w:rPr>
          <w:spacing w:val="36"/>
          <w:sz w:val="18"/>
        </w:rPr>
        <w:t xml:space="preserve"> </w:t>
      </w:r>
      <w:r>
        <w:rPr>
          <w:sz w:val="18"/>
        </w:rPr>
        <w:t>0.822)</w:t>
      </w:r>
      <w:r>
        <w:rPr>
          <w:spacing w:val="36"/>
          <w:sz w:val="18"/>
        </w:rPr>
        <w:t xml:space="preserve"> </w:t>
      </w:r>
      <w:r>
        <w:rPr>
          <w:sz w:val="18"/>
        </w:rPr>
        <w:t>and</w:t>
      </w:r>
      <w:r>
        <w:rPr>
          <w:spacing w:val="36"/>
          <w:sz w:val="18"/>
        </w:rPr>
        <w:t xml:space="preserve"> </w:t>
      </w:r>
      <w:r>
        <w:rPr>
          <w:sz w:val="18"/>
        </w:rPr>
        <w:t>Unknown</w:t>
      </w:r>
      <w:r>
        <w:rPr>
          <w:spacing w:val="36"/>
          <w:sz w:val="18"/>
        </w:rPr>
        <w:t xml:space="preserve"> </w:t>
      </w:r>
      <w:r>
        <w:rPr>
          <w:sz w:val="18"/>
        </w:rPr>
        <w:t>DDIs</w:t>
      </w:r>
      <w:r>
        <w:rPr>
          <w:spacing w:val="36"/>
          <w:sz w:val="18"/>
        </w:rPr>
        <w:t xml:space="preserve"> </w:t>
      </w:r>
      <w:r>
        <w:rPr>
          <w:sz w:val="18"/>
        </w:rPr>
        <w:t>(AUC</w:t>
      </w:r>
      <w:r>
        <w:rPr>
          <w:spacing w:val="36"/>
          <w:sz w:val="18"/>
        </w:rPr>
        <w:t xml:space="preserve"> </w:t>
      </w:r>
      <w:r>
        <w:rPr>
          <w:sz w:val="18"/>
        </w:rPr>
        <w:t>=</w:t>
      </w:r>
      <w:r>
        <w:rPr>
          <w:spacing w:val="36"/>
          <w:sz w:val="18"/>
        </w:rPr>
        <w:t xml:space="preserve"> </w:t>
      </w:r>
      <w:r>
        <w:rPr>
          <w:sz w:val="18"/>
        </w:rPr>
        <w:t>0.971,</w:t>
      </w:r>
      <w:r>
        <w:rPr>
          <w:spacing w:val="40"/>
          <w:sz w:val="18"/>
        </w:rPr>
        <w:t xml:space="preserve"> </w:t>
      </w:r>
      <w:r>
        <w:rPr>
          <w:sz w:val="18"/>
        </w:rPr>
        <w:t>AUPR</w:t>
      </w:r>
      <w:r>
        <w:rPr>
          <w:spacing w:val="36"/>
          <w:sz w:val="18"/>
        </w:rPr>
        <w:t xml:space="preserve"> </w:t>
      </w:r>
      <w:r>
        <w:rPr>
          <w:sz w:val="18"/>
        </w:rPr>
        <w:t>=</w:t>
      </w:r>
      <w:r>
        <w:rPr>
          <w:spacing w:val="36"/>
          <w:sz w:val="18"/>
        </w:rPr>
        <w:t xml:space="preserve"> </w:t>
      </w:r>
      <w:r>
        <w:rPr>
          <w:sz w:val="18"/>
        </w:rPr>
        <w:t>0.948).</w:t>
      </w:r>
      <w:r>
        <w:rPr>
          <w:spacing w:val="40"/>
          <w:sz w:val="18"/>
        </w:rPr>
        <w:t xml:space="preserve"> </w:t>
      </w:r>
      <w:r>
        <w:rPr>
          <w:sz w:val="18"/>
        </w:rPr>
        <w:t>A</w:t>
      </w:r>
      <w:r>
        <w:rPr>
          <w:spacing w:val="36"/>
          <w:sz w:val="18"/>
        </w:rPr>
        <w:t xml:space="preserve"> </w:t>
      </w:r>
      <w:r>
        <w:rPr>
          <w:sz w:val="18"/>
        </w:rPr>
        <w:t>comparative</w:t>
      </w:r>
      <w:r>
        <w:rPr>
          <w:spacing w:val="36"/>
          <w:sz w:val="18"/>
        </w:rPr>
        <w:t xml:space="preserve"> </w:t>
      </w:r>
      <w:r>
        <w:rPr>
          <w:sz w:val="18"/>
        </w:rPr>
        <w:t>analysis</w:t>
      </w:r>
      <w:r>
        <w:rPr>
          <w:spacing w:val="36"/>
          <w:sz w:val="18"/>
        </w:rPr>
        <w:t xml:space="preserve"> </w:t>
      </w:r>
      <w:r>
        <w:rPr>
          <w:sz w:val="18"/>
        </w:rPr>
        <w:t>against</w:t>
      </w:r>
      <w:r>
        <w:rPr>
          <w:spacing w:val="36"/>
          <w:sz w:val="18"/>
        </w:rPr>
        <w:t xml:space="preserve"> </w:t>
      </w:r>
      <w:r>
        <w:rPr>
          <w:sz w:val="18"/>
        </w:rPr>
        <w:t xml:space="preserve">state-of-the-art methods highlights </w:t>
      </w:r>
      <w:ins w:id="5" w:author="carla alves" w:date="2024-05-05T22:48:00Z">
        <w:r w:rsidR="00F737A2">
          <w:rPr>
            <w:sz w:val="18"/>
          </w:rPr>
          <w:t xml:space="preserve">the </w:t>
        </w:r>
      </w:ins>
      <w:del w:id="6" w:author="carla alves" w:date="2024-05-05T22:48:00Z">
        <w:r w:rsidDel="00F737A2">
          <w:rPr>
            <w:sz w:val="18"/>
          </w:rPr>
          <w:delText xml:space="preserve">SNF-CNN’s </w:delText>
        </w:r>
      </w:del>
      <w:r>
        <w:rPr>
          <w:sz w:val="18"/>
        </w:rPr>
        <w:t>superiority</w:t>
      </w:r>
      <w:ins w:id="7" w:author="carla alves" w:date="2024-05-05T22:48:00Z">
        <w:r w:rsidR="00F737A2">
          <w:rPr>
            <w:sz w:val="18"/>
          </w:rPr>
          <w:t xml:space="preserve"> of SNF-CNNs</w:t>
        </w:r>
      </w:ins>
      <w:r>
        <w:rPr>
          <w:sz w:val="18"/>
        </w:rPr>
        <w:t>, not only in predicting DDIs but also in accurately forecasting non-DDIs. The SNF-CNN</w:t>
      </w:r>
      <w:r>
        <w:rPr>
          <w:spacing w:val="38"/>
          <w:sz w:val="18"/>
        </w:rPr>
        <w:t xml:space="preserve"> </w:t>
      </w:r>
      <w:r>
        <w:rPr>
          <w:sz w:val="18"/>
        </w:rPr>
        <w:t>code</w:t>
      </w:r>
      <w:r>
        <w:rPr>
          <w:spacing w:val="38"/>
          <w:sz w:val="18"/>
        </w:rPr>
        <w:t xml:space="preserve"> </w:t>
      </w:r>
      <w:r>
        <w:rPr>
          <w:sz w:val="18"/>
        </w:rPr>
        <w:t>and</w:t>
      </w:r>
      <w:r>
        <w:rPr>
          <w:spacing w:val="38"/>
          <w:sz w:val="18"/>
        </w:rPr>
        <w:t xml:space="preserve"> </w:t>
      </w:r>
      <w:r>
        <w:rPr>
          <w:sz w:val="18"/>
        </w:rPr>
        <w:t>data</w:t>
      </w:r>
      <w:r>
        <w:rPr>
          <w:spacing w:val="38"/>
          <w:sz w:val="18"/>
        </w:rPr>
        <w:t xml:space="preserve"> </w:t>
      </w:r>
      <w:r>
        <w:rPr>
          <w:sz w:val="18"/>
        </w:rPr>
        <w:t>are</w:t>
      </w:r>
      <w:r>
        <w:rPr>
          <w:spacing w:val="38"/>
          <w:sz w:val="18"/>
        </w:rPr>
        <w:t xml:space="preserve"> </w:t>
      </w:r>
      <w:r>
        <w:rPr>
          <w:sz w:val="18"/>
        </w:rPr>
        <w:t>available</w:t>
      </w:r>
      <w:r>
        <w:rPr>
          <w:spacing w:val="38"/>
          <w:sz w:val="18"/>
        </w:rPr>
        <w:t xml:space="preserve"> </w:t>
      </w:r>
      <w:r>
        <w:rPr>
          <w:sz w:val="18"/>
        </w:rPr>
        <w:t>on</w:t>
      </w:r>
      <w:r>
        <w:rPr>
          <w:spacing w:val="38"/>
          <w:sz w:val="18"/>
        </w:rPr>
        <w:t xml:space="preserve"> </w:t>
      </w:r>
      <w:r>
        <w:rPr>
          <w:sz w:val="18"/>
        </w:rPr>
        <w:t>GitHub</w:t>
      </w:r>
      <w:r>
        <w:rPr>
          <w:spacing w:val="38"/>
          <w:sz w:val="18"/>
        </w:rPr>
        <w:t xml:space="preserve"> </w:t>
      </w:r>
      <w:hyperlink r:id="rId10">
        <w:r>
          <w:rPr>
            <w:sz w:val="18"/>
          </w:rPr>
          <w:t>https://github.com/aminkhod/DDI-Project/tree/master/SNF</w:t>
        </w:r>
        <w:r>
          <w:rPr>
            <w:spacing w:val="40"/>
            <w:sz w:val="18"/>
          </w:rPr>
          <w:t xml:space="preserve"> </w:t>
        </w:r>
        <w:r>
          <w:rPr>
            <w:sz w:val="18"/>
          </w:rPr>
          <w:t>CNN.</w:t>
        </w:r>
      </w:hyperlink>
      <w:r>
        <w:rPr>
          <w:sz w:val="18"/>
        </w:rPr>
        <w:t xml:space="preserve"> For inquiries or collaboration, please contact </w:t>
      </w:r>
      <w:hyperlink r:id="rId11">
        <w:r>
          <w:rPr>
            <w:sz w:val="18"/>
          </w:rPr>
          <w:t>A.khodamoradi@uninova.pt.</w:t>
        </w:r>
      </w:hyperlink>
    </w:p>
    <w:p w14:paraId="1A58A2BF" w14:textId="77777777" w:rsidR="00BF0DDC" w:rsidRDefault="00000000">
      <w:pPr>
        <w:pStyle w:val="BodyText"/>
        <w:spacing w:before="112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339A097B" wp14:editId="153E7955">
                <wp:simplePos x="0" y="0"/>
                <wp:positionH relativeFrom="page">
                  <wp:posOffset>692150</wp:posOffset>
                </wp:positionH>
                <wp:positionV relativeFrom="paragraph">
                  <wp:posOffset>227330</wp:posOffset>
                </wp:positionV>
                <wp:extent cx="5902960" cy="2106295"/>
                <wp:effectExtent l="0" t="0" r="2540" b="27305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02960" cy="2106295"/>
                          <a:chOff x="2530" y="2530"/>
                          <a:chExt cx="5904649" cy="210629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2530" y="2530"/>
                            <a:ext cx="3240405" cy="2106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0405" h="2106295">
                                <a:moveTo>
                                  <a:pt x="0" y="1998010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1"/>
                                </a:lnTo>
                                <a:lnTo>
                                  <a:pt x="31632" y="31632"/>
                                </a:lnTo>
                                <a:lnTo>
                                  <a:pt x="65961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3132016" y="0"/>
                                </a:lnTo>
                                <a:lnTo>
                                  <a:pt x="3174055" y="8487"/>
                                </a:lnTo>
                                <a:lnTo>
                                  <a:pt x="3208385" y="31632"/>
                                </a:lnTo>
                                <a:lnTo>
                                  <a:pt x="3231530" y="65961"/>
                                </a:lnTo>
                                <a:lnTo>
                                  <a:pt x="3240017" y="108001"/>
                                </a:lnTo>
                                <a:lnTo>
                                  <a:pt x="3240017" y="1998010"/>
                                </a:lnTo>
                                <a:lnTo>
                                  <a:pt x="3231530" y="2040049"/>
                                </a:lnTo>
                                <a:lnTo>
                                  <a:pt x="3208385" y="2074378"/>
                                </a:lnTo>
                                <a:lnTo>
                                  <a:pt x="3174055" y="2097524"/>
                                </a:lnTo>
                                <a:lnTo>
                                  <a:pt x="3132016" y="2106011"/>
                                </a:lnTo>
                                <a:lnTo>
                                  <a:pt x="108001" y="2106011"/>
                                </a:lnTo>
                                <a:lnTo>
                                  <a:pt x="65961" y="2097524"/>
                                </a:lnTo>
                                <a:lnTo>
                                  <a:pt x="31632" y="2074378"/>
                                </a:lnTo>
                                <a:lnTo>
                                  <a:pt x="8487" y="2040049"/>
                                </a:lnTo>
                                <a:lnTo>
                                  <a:pt x="0" y="199801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64531" y="326532"/>
                            <a:ext cx="810260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0260" h="648335">
                                <a:moveTo>
                                  <a:pt x="702002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65961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2"/>
                                </a:lnTo>
                                <a:lnTo>
                                  <a:pt x="0" y="108001"/>
                                </a:lnTo>
                                <a:lnTo>
                                  <a:pt x="0" y="540002"/>
                                </a:lnTo>
                                <a:lnTo>
                                  <a:pt x="8487" y="582041"/>
                                </a:lnTo>
                                <a:lnTo>
                                  <a:pt x="31632" y="616371"/>
                                </a:lnTo>
                                <a:lnTo>
                                  <a:pt x="65961" y="639516"/>
                                </a:lnTo>
                                <a:lnTo>
                                  <a:pt x="108001" y="648003"/>
                                </a:lnTo>
                                <a:lnTo>
                                  <a:pt x="702002" y="648003"/>
                                </a:lnTo>
                                <a:lnTo>
                                  <a:pt x="744042" y="639516"/>
                                </a:lnTo>
                                <a:lnTo>
                                  <a:pt x="778371" y="616371"/>
                                </a:lnTo>
                                <a:lnTo>
                                  <a:pt x="801516" y="582041"/>
                                </a:lnTo>
                                <a:lnTo>
                                  <a:pt x="810004" y="540002"/>
                                </a:lnTo>
                                <a:lnTo>
                                  <a:pt x="810004" y="108001"/>
                                </a:lnTo>
                                <a:lnTo>
                                  <a:pt x="801516" y="65962"/>
                                </a:lnTo>
                                <a:lnTo>
                                  <a:pt x="778371" y="31632"/>
                                </a:lnTo>
                                <a:lnTo>
                                  <a:pt x="744042" y="8487"/>
                                </a:lnTo>
                                <a:lnTo>
                                  <a:pt x="702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CC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64531" y="326532"/>
                            <a:ext cx="810260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0260" h="648335">
                                <a:moveTo>
                                  <a:pt x="0" y="540002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2"/>
                                </a:lnTo>
                                <a:lnTo>
                                  <a:pt x="31632" y="31632"/>
                                </a:lnTo>
                                <a:lnTo>
                                  <a:pt x="65961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702002" y="0"/>
                                </a:lnTo>
                                <a:lnTo>
                                  <a:pt x="744042" y="8487"/>
                                </a:lnTo>
                                <a:lnTo>
                                  <a:pt x="778371" y="31632"/>
                                </a:lnTo>
                                <a:lnTo>
                                  <a:pt x="801516" y="65962"/>
                                </a:lnTo>
                                <a:lnTo>
                                  <a:pt x="810004" y="108001"/>
                                </a:lnTo>
                                <a:lnTo>
                                  <a:pt x="810004" y="540002"/>
                                </a:lnTo>
                                <a:lnTo>
                                  <a:pt x="801516" y="582041"/>
                                </a:lnTo>
                                <a:lnTo>
                                  <a:pt x="778371" y="616371"/>
                                </a:lnTo>
                                <a:lnTo>
                                  <a:pt x="744042" y="639516"/>
                                </a:lnTo>
                                <a:lnTo>
                                  <a:pt x="702002" y="648003"/>
                                </a:lnTo>
                                <a:lnTo>
                                  <a:pt x="108001" y="648003"/>
                                </a:lnTo>
                                <a:lnTo>
                                  <a:pt x="65961" y="639516"/>
                                </a:lnTo>
                                <a:lnTo>
                                  <a:pt x="31632" y="616371"/>
                                </a:lnTo>
                                <a:lnTo>
                                  <a:pt x="8487" y="582041"/>
                                </a:lnTo>
                                <a:lnTo>
                                  <a:pt x="0" y="540002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298537" y="326532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540002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65961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2"/>
                                </a:lnTo>
                                <a:lnTo>
                                  <a:pt x="0" y="108001"/>
                                </a:lnTo>
                                <a:lnTo>
                                  <a:pt x="0" y="540002"/>
                                </a:lnTo>
                                <a:lnTo>
                                  <a:pt x="8487" y="582041"/>
                                </a:lnTo>
                                <a:lnTo>
                                  <a:pt x="31632" y="616371"/>
                                </a:lnTo>
                                <a:lnTo>
                                  <a:pt x="65961" y="639516"/>
                                </a:lnTo>
                                <a:lnTo>
                                  <a:pt x="108001" y="648003"/>
                                </a:lnTo>
                                <a:lnTo>
                                  <a:pt x="540002" y="648003"/>
                                </a:lnTo>
                                <a:lnTo>
                                  <a:pt x="582041" y="639516"/>
                                </a:lnTo>
                                <a:lnTo>
                                  <a:pt x="616371" y="616371"/>
                                </a:lnTo>
                                <a:lnTo>
                                  <a:pt x="639516" y="582041"/>
                                </a:lnTo>
                                <a:lnTo>
                                  <a:pt x="648003" y="540002"/>
                                </a:lnTo>
                                <a:lnTo>
                                  <a:pt x="648003" y="108001"/>
                                </a:lnTo>
                                <a:lnTo>
                                  <a:pt x="639516" y="65962"/>
                                </a:lnTo>
                                <a:lnTo>
                                  <a:pt x="616371" y="31632"/>
                                </a:lnTo>
                                <a:lnTo>
                                  <a:pt x="582041" y="8487"/>
                                </a:lnTo>
                                <a:lnTo>
                                  <a:pt x="540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CC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298537" y="326532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0" y="540002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2"/>
                                </a:lnTo>
                                <a:lnTo>
                                  <a:pt x="31632" y="31632"/>
                                </a:lnTo>
                                <a:lnTo>
                                  <a:pt x="65961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540002" y="0"/>
                                </a:lnTo>
                                <a:lnTo>
                                  <a:pt x="582041" y="8487"/>
                                </a:lnTo>
                                <a:lnTo>
                                  <a:pt x="616371" y="31632"/>
                                </a:lnTo>
                                <a:lnTo>
                                  <a:pt x="639516" y="65962"/>
                                </a:lnTo>
                                <a:lnTo>
                                  <a:pt x="648003" y="108001"/>
                                </a:lnTo>
                                <a:lnTo>
                                  <a:pt x="648003" y="540002"/>
                                </a:lnTo>
                                <a:lnTo>
                                  <a:pt x="639516" y="582041"/>
                                </a:lnTo>
                                <a:lnTo>
                                  <a:pt x="616371" y="616371"/>
                                </a:lnTo>
                                <a:lnTo>
                                  <a:pt x="582041" y="639516"/>
                                </a:lnTo>
                                <a:lnTo>
                                  <a:pt x="540002" y="648003"/>
                                </a:lnTo>
                                <a:lnTo>
                                  <a:pt x="108001" y="648003"/>
                                </a:lnTo>
                                <a:lnTo>
                                  <a:pt x="65961" y="639516"/>
                                </a:lnTo>
                                <a:lnTo>
                                  <a:pt x="31632" y="616371"/>
                                </a:lnTo>
                                <a:lnTo>
                                  <a:pt x="8487" y="582041"/>
                                </a:lnTo>
                                <a:lnTo>
                                  <a:pt x="0" y="540002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270542" y="326532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540002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65962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2"/>
                                </a:lnTo>
                                <a:lnTo>
                                  <a:pt x="0" y="108001"/>
                                </a:lnTo>
                                <a:lnTo>
                                  <a:pt x="0" y="540002"/>
                                </a:lnTo>
                                <a:lnTo>
                                  <a:pt x="8487" y="582041"/>
                                </a:lnTo>
                                <a:lnTo>
                                  <a:pt x="31632" y="616371"/>
                                </a:lnTo>
                                <a:lnTo>
                                  <a:pt x="65962" y="639516"/>
                                </a:lnTo>
                                <a:lnTo>
                                  <a:pt x="108001" y="648003"/>
                                </a:lnTo>
                                <a:lnTo>
                                  <a:pt x="540002" y="648003"/>
                                </a:lnTo>
                                <a:lnTo>
                                  <a:pt x="582041" y="639516"/>
                                </a:lnTo>
                                <a:lnTo>
                                  <a:pt x="616371" y="616371"/>
                                </a:lnTo>
                                <a:lnTo>
                                  <a:pt x="639516" y="582041"/>
                                </a:lnTo>
                                <a:lnTo>
                                  <a:pt x="648003" y="540002"/>
                                </a:lnTo>
                                <a:lnTo>
                                  <a:pt x="648003" y="108001"/>
                                </a:lnTo>
                                <a:lnTo>
                                  <a:pt x="639516" y="65962"/>
                                </a:lnTo>
                                <a:lnTo>
                                  <a:pt x="616371" y="31632"/>
                                </a:lnTo>
                                <a:lnTo>
                                  <a:pt x="582041" y="8487"/>
                                </a:lnTo>
                                <a:lnTo>
                                  <a:pt x="540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CC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270542" y="326532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0" y="540002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2"/>
                                </a:lnTo>
                                <a:lnTo>
                                  <a:pt x="31632" y="31632"/>
                                </a:lnTo>
                                <a:lnTo>
                                  <a:pt x="65962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540002" y="0"/>
                                </a:lnTo>
                                <a:lnTo>
                                  <a:pt x="582041" y="8487"/>
                                </a:lnTo>
                                <a:lnTo>
                                  <a:pt x="616371" y="31632"/>
                                </a:lnTo>
                                <a:lnTo>
                                  <a:pt x="639516" y="65962"/>
                                </a:lnTo>
                                <a:lnTo>
                                  <a:pt x="648003" y="108001"/>
                                </a:lnTo>
                                <a:lnTo>
                                  <a:pt x="648003" y="540002"/>
                                </a:lnTo>
                                <a:lnTo>
                                  <a:pt x="639516" y="582041"/>
                                </a:lnTo>
                                <a:lnTo>
                                  <a:pt x="616371" y="616371"/>
                                </a:lnTo>
                                <a:lnTo>
                                  <a:pt x="582041" y="639516"/>
                                </a:lnTo>
                                <a:lnTo>
                                  <a:pt x="540002" y="648003"/>
                                </a:lnTo>
                                <a:lnTo>
                                  <a:pt x="108001" y="648003"/>
                                </a:lnTo>
                                <a:lnTo>
                                  <a:pt x="65962" y="639516"/>
                                </a:lnTo>
                                <a:lnTo>
                                  <a:pt x="31632" y="616371"/>
                                </a:lnTo>
                                <a:lnTo>
                                  <a:pt x="8487" y="582041"/>
                                </a:lnTo>
                                <a:lnTo>
                                  <a:pt x="0" y="540002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270542" y="1298537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540002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65962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1"/>
                                </a:lnTo>
                                <a:lnTo>
                                  <a:pt x="0" y="108001"/>
                                </a:lnTo>
                                <a:lnTo>
                                  <a:pt x="0" y="540002"/>
                                </a:lnTo>
                                <a:lnTo>
                                  <a:pt x="8487" y="582041"/>
                                </a:lnTo>
                                <a:lnTo>
                                  <a:pt x="31632" y="616370"/>
                                </a:lnTo>
                                <a:lnTo>
                                  <a:pt x="65962" y="639516"/>
                                </a:lnTo>
                                <a:lnTo>
                                  <a:pt x="108001" y="648003"/>
                                </a:lnTo>
                                <a:lnTo>
                                  <a:pt x="540002" y="648003"/>
                                </a:lnTo>
                                <a:lnTo>
                                  <a:pt x="582041" y="639516"/>
                                </a:lnTo>
                                <a:lnTo>
                                  <a:pt x="616371" y="616370"/>
                                </a:lnTo>
                                <a:lnTo>
                                  <a:pt x="639516" y="582041"/>
                                </a:lnTo>
                                <a:lnTo>
                                  <a:pt x="648003" y="540002"/>
                                </a:lnTo>
                                <a:lnTo>
                                  <a:pt x="648003" y="108001"/>
                                </a:lnTo>
                                <a:lnTo>
                                  <a:pt x="639516" y="65961"/>
                                </a:lnTo>
                                <a:lnTo>
                                  <a:pt x="616371" y="31632"/>
                                </a:lnTo>
                                <a:lnTo>
                                  <a:pt x="582041" y="8487"/>
                                </a:lnTo>
                                <a:lnTo>
                                  <a:pt x="540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CC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270542" y="1298537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0" y="540002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1"/>
                                </a:lnTo>
                                <a:lnTo>
                                  <a:pt x="31632" y="31632"/>
                                </a:lnTo>
                                <a:lnTo>
                                  <a:pt x="65962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540002" y="0"/>
                                </a:lnTo>
                                <a:lnTo>
                                  <a:pt x="582041" y="8487"/>
                                </a:lnTo>
                                <a:lnTo>
                                  <a:pt x="616371" y="31632"/>
                                </a:lnTo>
                                <a:lnTo>
                                  <a:pt x="639516" y="65961"/>
                                </a:lnTo>
                                <a:lnTo>
                                  <a:pt x="648003" y="108001"/>
                                </a:lnTo>
                                <a:lnTo>
                                  <a:pt x="648003" y="540002"/>
                                </a:lnTo>
                                <a:lnTo>
                                  <a:pt x="639516" y="582041"/>
                                </a:lnTo>
                                <a:lnTo>
                                  <a:pt x="616371" y="616370"/>
                                </a:lnTo>
                                <a:lnTo>
                                  <a:pt x="582041" y="639516"/>
                                </a:lnTo>
                                <a:lnTo>
                                  <a:pt x="540002" y="648003"/>
                                </a:lnTo>
                                <a:lnTo>
                                  <a:pt x="108001" y="648003"/>
                                </a:lnTo>
                                <a:lnTo>
                                  <a:pt x="65962" y="639516"/>
                                </a:lnTo>
                                <a:lnTo>
                                  <a:pt x="31632" y="616370"/>
                                </a:lnTo>
                                <a:lnTo>
                                  <a:pt x="8487" y="582041"/>
                                </a:lnTo>
                                <a:lnTo>
                                  <a:pt x="0" y="540002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566550" y="1298537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540002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65961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1"/>
                                </a:lnTo>
                                <a:lnTo>
                                  <a:pt x="0" y="108001"/>
                                </a:lnTo>
                                <a:lnTo>
                                  <a:pt x="0" y="540002"/>
                                </a:lnTo>
                                <a:lnTo>
                                  <a:pt x="8487" y="582041"/>
                                </a:lnTo>
                                <a:lnTo>
                                  <a:pt x="31632" y="616370"/>
                                </a:lnTo>
                                <a:lnTo>
                                  <a:pt x="65961" y="639516"/>
                                </a:lnTo>
                                <a:lnTo>
                                  <a:pt x="108001" y="648003"/>
                                </a:lnTo>
                                <a:lnTo>
                                  <a:pt x="540002" y="648003"/>
                                </a:lnTo>
                                <a:lnTo>
                                  <a:pt x="582041" y="639516"/>
                                </a:lnTo>
                                <a:lnTo>
                                  <a:pt x="616370" y="616370"/>
                                </a:lnTo>
                                <a:lnTo>
                                  <a:pt x="639516" y="582041"/>
                                </a:lnTo>
                                <a:lnTo>
                                  <a:pt x="648003" y="540002"/>
                                </a:lnTo>
                                <a:lnTo>
                                  <a:pt x="648003" y="108001"/>
                                </a:lnTo>
                                <a:lnTo>
                                  <a:pt x="639516" y="65961"/>
                                </a:lnTo>
                                <a:lnTo>
                                  <a:pt x="616370" y="31632"/>
                                </a:lnTo>
                                <a:lnTo>
                                  <a:pt x="582041" y="8487"/>
                                </a:lnTo>
                                <a:lnTo>
                                  <a:pt x="540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CC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566550" y="1298537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0" y="540002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1"/>
                                </a:lnTo>
                                <a:lnTo>
                                  <a:pt x="31632" y="31632"/>
                                </a:lnTo>
                                <a:lnTo>
                                  <a:pt x="65961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540002" y="0"/>
                                </a:lnTo>
                                <a:lnTo>
                                  <a:pt x="582041" y="8487"/>
                                </a:lnTo>
                                <a:lnTo>
                                  <a:pt x="616370" y="31632"/>
                                </a:lnTo>
                                <a:lnTo>
                                  <a:pt x="639516" y="65961"/>
                                </a:lnTo>
                                <a:lnTo>
                                  <a:pt x="648003" y="108001"/>
                                </a:lnTo>
                                <a:lnTo>
                                  <a:pt x="648003" y="540002"/>
                                </a:lnTo>
                                <a:lnTo>
                                  <a:pt x="639516" y="582041"/>
                                </a:lnTo>
                                <a:lnTo>
                                  <a:pt x="616370" y="616370"/>
                                </a:lnTo>
                                <a:lnTo>
                                  <a:pt x="582041" y="639516"/>
                                </a:lnTo>
                                <a:lnTo>
                                  <a:pt x="540002" y="648003"/>
                                </a:lnTo>
                                <a:lnTo>
                                  <a:pt x="108001" y="648003"/>
                                </a:lnTo>
                                <a:lnTo>
                                  <a:pt x="65961" y="639516"/>
                                </a:lnTo>
                                <a:lnTo>
                                  <a:pt x="31632" y="616370"/>
                                </a:lnTo>
                                <a:lnTo>
                                  <a:pt x="8487" y="582041"/>
                                </a:lnTo>
                                <a:lnTo>
                                  <a:pt x="0" y="540002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566550" y="326532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540002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65961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2"/>
                                </a:lnTo>
                                <a:lnTo>
                                  <a:pt x="0" y="108001"/>
                                </a:lnTo>
                                <a:lnTo>
                                  <a:pt x="0" y="540002"/>
                                </a:lnTo>
                                <a:lnTo>
                                  <a:pt x="8487" y="582041"/>
                                </a:lnTo>
                                <a:lnTo>
                                  <a:pt x="31632" y="616371"/>
                                </a:lnTo>
                                <a:lnTo>
                                  <a:pt x="65961" y="639516"/>
                                </a:lnTo>
                                <a:lnTo>
                                  <a:pt x="108001" y="648003"/>
                                </a:lnTo>
                                <a:lnTo>
                                  <a:pt x="540002" y="648003"/>
                                </a:lnTo>
                                <a:lnTo>
                                  <a:pt x="582041" y="639516"/>
                                </a:lnTo>
                                <a:lnTo>
                                  <a:pt x="616370" y="616371"/>
                                </a:lnTo>
                                <a:lnTo>
                                  <a:pt x="639516" y="582041"/>
                                </a:lnTo>
                                <a:lnTo>
                                  <a:pt x="648003" y="540002"/>
                                </a:lnTo>
                                <a:lnTo>
                                  <a:pt x="648003" y="108001"/>
                                </a:lnTo>
                                <a:lnTo>
                                  <a:pt x="639516" y="65962"/>
                                </a:lnTo>
                                <a:lnTo>
                                  <a:pt x="616370" y="31632"/>
                                </a:lnTo>
                                <a:lnTo>
                                  <a:pt x="582041" y="8487"/>
                                </a:lnTo>
                                <a:lnTo>
                                  <a:pt x="540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CC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566550" y="326532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0" y="540002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2"/>
                                </a:lnTo>
                                <a:lnTo>
                                  <a:pt x="31632" y="31632"/>
                                </a:lnTo>
                                <a:lnTo>
                                  <a:pt x="65961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540002" y="0"/>
                                </a:lnTo>
                                <a:lnTo>
                                  <a:pt x="582041" y="8487"/>
                                </a:lnTo>
                                <a:lnTo>
                                  <a:pt x="616370" y="31632"/>
                                </a:lnTo>
                                <a:lnTo>
                                  <a:pt x="639516" y="65962"/>
                                </a:lnTo>
                                <a:lnTo>
                                  <a:pt x="648003" y="108001"/>
                                </a:lnTo>
                                <a:lnTo>
                                  <a:pt x="648003" y="540002"/>
                                </a:lnTo>
                                <a:lnTo>
                                  <a:pt x="639516" y="582041"/>
                                </a:lnTo>
                                <a:lnTo>
                                  <a:pt x="616370" y="616371"/>
                                </a:lnTo>
                                <a:lnTo>
                                  <a:pt x="582041" y="639516"/>
                                </a:lnTo>
                                <a:lnTo>
                                  <a:pt x="540002" y="648003"/>
                                </a:lnTo>
                                <a:lnTo>
                                  <a:pt x="108001" y="648003"/>
                                </a:lnTo>
                                <a:lnTo>
                                  <a:pt x="65961" y="639516"/>
                                </a:lnTo>
                                <a:lnTo>
                                  <a:pt x="31632" y="616371"/>
                                </a:lnTo>
                                <a:lnTo>
                                  <a:pt x="8487" y="582041"/>
                                </a:lnTo>
                                <a:lnTo>
                                  <a:pt x="0" y="540002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5186559" y="1298537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540002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65961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1"/>
                                </a:lnTo>
                                <a:lnTo>
                                  <a:pt x="0" y="108001"/>
                                </a:lnTo>
                                <a:lnTo>
                                  <a:pt x="0" y="540002"/>
                                </a:lnTo>
                                <a:lnTo>
                                  <a:pt x="8487" y="582041"/>
                                </a:lnTo>
                                <a:lnTo>
                                  <a:pt x="31632" y="616370"/>
                                </a:lnTo>
                                <a:lnTo>
                                  <a:pt x="65961" y="639516"/>
                                </a:lnTo>
                                <a:lnTo>
                                  <a:pt x="108001" y="648003"/>
                                </a:lnTo>
                                <a:lnTo>
                                  <a:pt x="540002" y="648003"/>
                                </a:lnTo>
                                <a:lnTo>
                                  <a:pt x="582041" y="639516"/>
                                </a:lnTo>
                                <a:lnTo>
                                  <a:pt x="616371" y="616370"/>
                                </a:lnTo>
                                <a:lnTo>
                                  <a:pt x="639516" y="582041"/>
                                </a:lnTo>
                                <a:lnTo>
                                  <a:pt x="648003" y="540002"/>
                                </a:lnTo>
                                <a:lnTo>
                                  <a:pt x="648003" y="108001"/>
                                </a:lnTo>
                                <a:lnTo>
                                  <a:pt x="639516" y="65961"/>
                                </a:lnTo>
                                <a:lnTo>
                                  <a:pt x="616371" y="31632"/>
                                </a:lnTo>
                                <a:lnTo>
                                  <a:pt x="582041" y="8487"/>
                                </a:lnTo>
                                <a:lnTo>
                                  <a:pt x="540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CC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5186559" y="1298537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0" y="540002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1"/>
                                </a:lnTo>
                                <a:lnTo>
                                  <a:pt x="31632" y="31632"/>
                                </a:lnTo>
                                <a:lnTo>
                                  <a:pt x="65961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540002" y="0"/>
                                </a:lnTo>
                                <a:lnTo>
                                  <a:pt x="582041" y="8487"/>
                                </a:lnTo>
                                <a:lnTo>
                                  <a:pt x="616371" y="31632"/>
                                </a:lnTo>
                                <a:lnTo>
                                  <a:pt x="639516" y="65961"/>
                                </a:lnTo>
                                <a:lnTo>
                                  <a:pt x="648003" y="108001"/>
                                </a:lnTo>
                                <a:lnTo>
                                  <a:pt x="648003" y="540002"/>
                                </a:lnTo>
                                <a:lnTo>
                                  <a:pt x="639516" y="582041"/>
                                </a:lnTo>
                                <a:lnTo>
                                  <a:pt x="616371" y="616370"/>
                                </a:lnTo>
                                <a:lnTo>
                                  <a:pt x="582041" y="639516"/>
                                </a:lnTo>
                                <a:lnTo>
                                  <a:pt x="540002" y="648003"/>
                                </a:lnTo>
                                <a:lnTo>
                                  <a:pt x="108001" y="648003"/>
                                </a:lnTo>
                                <a:lnTo>
                                  <a:pt x="65961" y="639516"/>
                                </a:lnTo>
                                <a:lnTo>
                                  <a:pt x="31632" y="616370"/>
                                </a:lnTo>
                                <a:lnTo>
                                  <a:pt x="8487" y="582041"/>
                                </a:lnTo>
                                <a:lnTo>
                                  <a:pt x="0" y="540002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186559" y="326532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540002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65961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2"/>
                                </a:lnTo>
                                <a:lnTo>
                                  <a:pt x="0" y="108001"/>
                                </a:lnTo>
                                <a:lnTo>
                                  <a:pt x="0" y="540002"/>
                                </a:lnTo>
                                <a:lnTo>
                                  <a:pt x="8487" y="582041"/>
                                </a:lnTo>
                                <a:lnTo>
                                  <a:pt x="31632" y="616371"/>
                                </a:lnTo>
                                <a:lnTo>
                                  <a:pt x="65961" y="639516"/>
                                </a:lnTo>
                                <a:lnTo>
                                  <a:pt x="108001" y="648003"/>
                                </a:lnTo>
                                <a:lnTo>
                                  <a:pt x="540002" y="648003"/>
                                </a:lnTo>
                                <a:lnTo>
                                  <a:pt x="582041" y="639516"/>
                                </a:lnTo>
                                <a:lnTo>
                                  <a:pt x="616371" y="616371"/>
                                </a:lnTo>
                                <a:lnTo>
                                  <a:pt x="639516" y="582041"/>
                                </a:lnTo>
                                <a:lnTo>
                                  <a:pt x="648003" y="540002"/>
                                </a:lnTo>
                                <a:lnTo>
                                  <a:pt x="648003" y="108001"/>
                                </a:lnTo>
                                <a:lnTo>
                                  <a:pt x="639516" y="65962"/>
                                </a:lnTo>
                                <a:lnTo>
                                  <a:pt x="616371" y="31632"/>
                                </a:lnTo>
                                <a:lnTo>
                                  <a:pt x="582041" y="8487"/>
                                </a:lnTo>
                                <a:lnTo>
                                  <a:pt x="540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CC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186559" y="326532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0" y="540002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2"/>
                                </a:lnTo>
                                <a:lnTo>
                                  <a:pt x="31632" y="31632"/>
                                </a:lnTo>
                                <a:lnTo>
                                  <a:pt x="65961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540002" y="0"/>
                                </a:lnTo>
                                <a:lnTo>
                                  <a:pt x="582041" y="8487"/>
                                </a:lnTo>
                                <a:lnTo>
                                  <a:pt x="616371" y="31632"/>
                                </a:lnTo>
                                <a:lnTo>
                                  <a:pt x="639516" y="65962"/>
                                </a:lnTo>
                                <a:lnTo>
                                  <a:pt x="648003" y="108001"/>
                                </a:lnTo>
                                <a:lnTo>
                                  <a:pt x="648003" y="540002"/>
                                </a:lnTo>
                                <a:lnTo>
                                  <a:pt x="639516" y="582041"/>
                                </a:lnTo>
                                <a:lnTo>
                                  <a:pt x="616371" y="616371"/>
                                </a:lnTo>
                                <a:lnTo>
                                  <a:pt x="582041" y="639516"/>
                                </a:lnTo>
                                <a:lnTo>
                                  <a:pt x="540002" y="648003"/>
                                </a:lnTo>
                                <a:lnTo>
                                  <a:pt x="108001" y="648003"/>
                                </a:lnTo>
                                <a:lnTo>
                                  <a:pt x="65961" y="639516"/>
                                </a:lnTo>
                                <a:lnTo>
                                  <a:pt x="31632" y="616371"/>
                                </a:lnTo>
                                <a:lnTo>
                                  <a:pt x="8487" y="582041"/>
                                </a:lnTo>
                                <a:lnTo>
                                  <a:pt x="0" y="540002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650533" y="974536"/>
                            <a:ext cx="1611630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1630" h="648335">
                                <a:moveTo>
                                  <a:pt x="0" y="0"/>
                                </a:moveTo>
                                <a:lnTo>
                                  <a:pt x="0" y="648003"/>
                                </a:lnTo>
                              </a:path>
                              <a:path w="1611630" h="648335">
                                <a:moveTo>
                                  <a:pt x="0" y="648003"/>
                                </a:moveTo>
                                <a:lnTo>
                                  <a:pt x="1611025" y="648003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241821" y="1596222"/>
                            <a:ext cx="2476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52705">
                                <a:moveTo>
                                  <a:pt x="0" y="0"/>
                                </a:moveTo>
                                <a:lnTo>
                                  <a:pt x="3855" y="8044"/>
                                </a:lnTo>
                                <a:lnTo>
                                  <a:pt x="11102" y="16242"/>
                                </a:lnTo>
                                <a:lnTo>
                                  <a:pt x="18966" y="22898"/>
                                </a:lnTo>
                                <a:lnTo>
                                  <a:pt x="24671" y="26316"/>
                                </a:lnTo>
                                <a:lnTo>
                                  <a:pt x="18966" y="29734"/>
                                </a:lnTo>
                                <a:lnTo>
                                  <a:pt x="11102" y="36391"/>
                                </a:lnTo>
                                <a:lnTo>
                                  <a:pt x="3855" y="44589"/>
                                </a:lnTo>
                                <a:lnTo>
                                  <a:pt x="0" y="52633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974535" y="650533"/>
                            <a:ext cx="315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595">
                                <a:moveTo>
                                  <a:pt x="0" y="0"/>
                                </a:moveTo>
                                <a:lnTo>
                                  <a:pt x="315018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269816" y="624217"/>
                            <a:ext cx="2476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52705">
                                <a:moveTo>
                                  <a:pt x="0" y="0"/>
                                </a:moveTo>
                                <a:lnTo>
                                  <a:pt x="3855" y="8044"/>
                                </a:lnTo>
                                <a:lnTo>
                                  <a:pt x="11102" y="16242"/>
                                </a:lnTo>
                                <a:lnTo>
                                  <a:pt x="18966" y="22898"/>
                                </a:lnTo>
                                <a:lnTo>
                                  <a:pt x="24671" y="26316"/>
                                </a:lnTo>
                                <a:lnTo>
                                  <a:pt x="18966" y="29734"/>
                                </a:lnTo>
                                <a:lnTo>
                                  <a:pt x="11102" y="36391"/>
                                </a:lnTo>
                                <a:lnTo>
                                  <a:pt x="3855" y="44589"/>
                                </a:lnTo>
                                <a:lnTo>
                                  <a:pt x="0" y="52633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946541" y="650533"/>
                            <a:ext cx="315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595">
                                <a:moveTo>
                                  <a:pt x="0" y="0"/>
                                </a:moveTo>
                                <a:lnTo>
                                  <a:pt x="315018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241821" y="624217"/>
                            <a:ext cx="2476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52705">
                                <a:moveTo>
                                  <a:pt x="0" y="0"/>
                                </a:moveTo>
                                <a:lnTo>
                                  <a:pt x="3855" y="8044"/>
                                </a:lnTo>
                                <a:lnTo>
                                  <a:pt x="11102" y="16242"/>
                                </a:lnTo>
                                <a:lnTo>
                                  <a:pt x="18966" y="22898"/>
                                </a:lnTo>
                                <a:lnTo>
                                  <a:pt x="24671" y="26316"/>
                                </a:lnTo>
                                <a:lnTo>
                                  <a:pt x="18966" y="29734"/>
                                </a:lnTo>
                                <a:lnTo>
                                  <a:pt x="11102" y="36391"/>
                                </a:lnTo>
                                <a:lnTo>
                                  <a:pt x="3855" y="44589"/>
                                </a:lnTo>
                                <a:lnTo>
                                  <a:pt x="0" y="52633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594544" y="974536"/>
                            <a:ext cx="1270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5595">
                                <a:moveTo>
                                  <a:pt x="0" y="0"/>
                                </a:moveTo>
                                <a:lnTo>
                                  <a:pt x="0" y="315018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568227" y="1269816"/>
                            <a:ext cx="5270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24765">
                                <a:moveTo>
                                  <a:pt x="52633" y="0"/>
                                </a:moveTo>
                                <a:lnTo>
                                  <a:pt x="44589" y="3855"/>
                                </a:lnTo>
                                <a:lnTo>
                                  <a:pt x="36391" y="11102"/>
                                </a:lnTo>
                                <a:lnTo>
                                  <a:pt x="29734" y="18966"/>
                                </a:lnTo>
                                <a:lnTo>
                                  <a:pt x="26316" y="24671"/>
                                </a:lnTo>
                                <a:lnTo>
                                  <a:pt x="22898" y="18966"/>
                                </a:lnTo>
                                <a:lnTo>
                                  <a:pt x="16242" y="11102"/>
                                </a:lnTo>
                                <a:lnTo>
                                  <a:pt x="8044" y="38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918546" y="1622539"/>
                            <a:ext cx="639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9445">
                                <a:moveTo>
                                  <a:pt x="0" y="0"/>
                                </a:moveTo>
                                <a:lnTo>
                                  <a:pt x="639020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537829" y="1596222"/>
                            <a:ext cx="2476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52705">
                                <a:moveTo>
                                  <a:pt x="0" y="0"/>
                                </a:moveTo>
                                <a:lnTo>
                                  <a:pt x="3855" y="8044"/>
                                </a:lnTo>
                                <a:lnTo>
                                  <a:pt x="11102" y="16242"/>
                                </a:lnTo>
                                <a:lnTo>
                                  <a:pt x="18966" y="22898"/>
                                </a:lnTo>
                                <a:lnTo>
                                  <a:pt x="24671" y="26316"/>
                                </a:lnTo>
                                <a:lnTo>
                                  <a:pt x="18966" y="29734"/>
                                </a:lnTo>
                                <a:lnTo>
                                  <a:pt x="11102" y="36391"/>
                                </a:lnTo>
                                <a:lnTo>
                                  <a:pt x="3855" y="44589"/>
                                </a:lnTo>
                                <a:lnTo>
                                  <a:pt x="0" y="52633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4214553" y="1622539"/>
                            <a:ext cx="96329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3294">
                                <a:moveTo>
                                  <a:pt x="0" y="0"/>
                                </a:moveTo>
                                <a:lnTo>
                                  <a:pt x="963021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5157837" y="1596222"/>
                            <a:ext cx="2476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52705">
                                <a:moveTo>
                                  <a:pt x="0" y="0"/>
                                </a:moveTo>
                                <a:lnTo>
                                  <a:pt x="3855" y="8044"/>
                                </a:lnTo>
                                <a:lnTo>
                                  <a:pt x="11102" y="16242"/>
                                </a:lnTo>
                                <a:lnTo>
                                  <a:pt x="18966" y="22898"/>
                                </a:lnTo>
                                <a:lnTo>
                                  <a:pt x="24671" y="26316"/>
                                </a:lnTo>
                                <a:lnTo>
                                  <a:pt x="18966" y="29734"/>
                                </a:lnTo>
                                <a:lnTo>
                                  <a:pt x="11102" y="36391"/>
                                </a:lnTo>
                                <a:lnTo>
                                  <a:pt x="3855" y="44589"/>
                                </a:lnTo>
                                <a:lnTo>
                                  <a:pt x="0" y="52633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4214553" y="650533"/>
                            <a:ext cx="96329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3294">
                                <a:moveTo>
                                  <a:pt x="0" y="0"/>
                                </a:moveTo>
                                <a:lnTo>
                                  <a:pt x="963021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157837" y="624217"/>
                            <a:ext cx="2476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52705">
                                <a:moveTo>
                                  <a:pt x="0" y="0"/>
                                </a:moveTo>
                                <a:lnTo>
                                  <a:pt x="3855" y="8044"/>
                                </a:lnTo>
                                <a:lnTo>
                                  <a:pt x="11102" y="16242"/>
                                </a:lnTo>
                                <a:lnTo>
                                  <a:pt x="18966" y="22898"/>
                                </a:lnTo>
                                <a:lnTo>
                                  <a:pt x="24671" y="26316"/>
                                </a:lnTo>
                                <a:lnTo>
                                  <a:pt x="18966" y="29734"/>
                                </a:lnTo>
                                <a:lnTo>
                                  <a:pt x="11102" y="36391"/>
                                </a:lnTo>
                                <a:lnTo>
                                  <a:pt x="3855" y="44589"/>
                                </a:lnTo>
                                <a:lnTo>
                                  <a:pt x="0" y="52633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890552" y="983519"/>
                            <a:ext cx="1270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5595">
                                <a:moveTo>
                                  <a:pt x="0" y="3150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864235" y="978585"/>
                            <a:ext cx="5270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24765">
                                <a:moveTo>
                                  <a:pt x="0" y="24671"/>
                                </a:moveTo>
                                <a:lnTo>
                                  <a:pt x="8044" y="20816"/>
                                </a:lnTo>
                                <a:lnTo>
                                  <a:pt x="16242" y="13569"/>
                                </a:lnTo>
                                <a:lnTo>
                                  <a:pt x="22898" y="5705"/>
                                </a:lnTo>
                                <a:lnTo>
                                  <a:pt x="26316" y="0"/>
                                </a:lnTo>
                                <a:lnTo>
                                  <a:pt x="29734" y="5705"/>
                                </a:lnTo>
                                <a:lnTo>
                                  <a:pt x="36391" y="13569"/>
                                </a:lnTo>
                                <a:lnTo>
                                  <a:pt x="44589" y="20816"/>
                                </a:lnTo>
                                <a:lnTo>
                                  <a:pt x="52633" y="24671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5510561" y="974536"/>
                            <a:ext cx="1270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5595">
                                <a:moveTo>
                                  <a:pt x="0" y="0"/>
                                </a:moveTo>
                                <a:lnTo>
                                  <a:pt x="0" y="315018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5484244" y="1269816"/>
                            <a:ext cx="5270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24765">
                                <a:moveTo>
                                  <a:pt x="52633" y="0"/>
                                </a:moveTo>
                                <a:lnTo>
                                  <a:pt x="44589" y="3855"/>
                                </a:lnTo>
                                <a:lnTo>
                                  <a:pt x="36391" y="11102"/>
                                </a:lnTo>
                                <a:lnTo>
                                  <a:pt x="29734" y="18966"/>
                                </a:lnTo>
                                <a:lnTo>
                                  <a:pt x="26316" y="24671"/>
                                </a:lnTo>
                                <a:lnTo>
                                  <a:pt x="22898" y="18966"/>
                                </a:lnTo>
                                <a:lnTo>
                                  <a:pt x="16242" y="11102"/>
                                </a:lnTo>
                                <a:lnTo>
                                  <a:pt x="8044" y="38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109781" y="116396"/>
                            <a:ext cx="770255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6C9547" w14:textId="77777777" w:rsidR="00BF0DDC" w:rsidRDefault="00000000">
                              <w:pPr>
                                <w:spacing w:line="145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w w:val="110"/>
                                  <w:sz w:val="15"/>
                                </w:rPr>
                                <w:t>Data</w:t>
                              </w:r>
                              <w:r>
                                <w:rPr>
                                  <w:spacing w:val="36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5"/>
                                </w:rPr>
                                <w:t>processing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164342" y="530657"/>
                            <a:ext cx="828237" cy="248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127544" w14:textId="77777777" w:rsidR="00BF0DDC" w:rsidRDefault="00000000">
                              <w:pPr>
                                <w:spacing w:line="145" w:lineRule="exact"/>
                                <w:ind w:left="1" w:right="18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w w:val="115"/>
                                  <w:sz w:val="15"/>
                                </w:rPr>
                                <w:t>Data</w:t>
                              </w:r>
                              <w:r>
                                <w:rPr>
                                  <w:spacing w:val="18"/>
                                  <w:w w:val="11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15"/>
                                  <w:sz w:val="15"/>
                                </w:rPr>
                                <w:t>set</w:t>
                              </w:r>
                            </w:p>
                            <w:p w14:paraId="4829A731" w14:textId="20A22555" w:rsidR="00BF0DDC" w:rsidRDefault="00000000">
                              <w:pPr>
                                <w:spacing w:before="71"/>
                                <w:ind w:left="-1" w:right="18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w w:val="110"/>
                                  <w:sz w:val="15"/>
                                </w:rPr>
                                <w:t>(Including</w:t>
                              </w:r>
                              <w:r>
                                <w:rPr>
                                  <w:spacing w:val="10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15"/>
                                </w:rPr>
                                <w:t>DDI</w:t>
                              </w:r>
                              <w:ins w:id="8" w:author="carla alves" w:date="2024-05-05T23:01:00Z">
                                <w:r w:rsidR="00914A9E">
                                  <w:rPr>
                                    <w:spacing w:val="-4"/>
                                    <w:w w:val="110"/>
                                    <w:sz w:val="15"/>
                                  </w:rPr>
                                  <w:t>s</w:t>
                                </w:r>
                              </w:ins>
                              <w:r>
                                <w:rPr>
                                  <w:spacing w:val="-4"/>
                                  <w:w w:val="110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1365214" y="521919"/>
                            <a:ext cx="528320" cy="266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AC5DAA" w14:textId="77777777" w:rsidR="00BF0DDC" w:rsidRDefault="00000000">
                              <w:pPr>
                                <w:spacing w:line="145" w:lineRule="exact"/>
                                <w:ind w:left="38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5"/>
                                </w:rPr>
                                <w:t>Similarity</w:t>
                              </w:r>
                            </w:p>
                            <w:p w14:paraId="7C922822" w14:textId="77777777" w:rsidR="00BF0DDC" w:rsidRDefault="00000000">
                              <w:pPr>
                                <w:spacing w:before="99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5"/>
                                </w:rPr>
                                <w:t>calculation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2361402" y="521919"/>
                            <a:ext cx="479425" cy="266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EEA3532" w14:textId="77777777" w:rsidR="00BF0DDC" w:rsidRDefault="00000000">
                              <w:pPr>
                                <w:spacing w:line="145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5"/>
                                </w:rPr>
                                <w:t>Similarity</w:t>
                              </w:r>
                            </w:p>
                            <w:p w14:paraId="6A078EBC" w14:textId="77777777" w:rsidR="00BF0DDC" w:rsidRDefault="00000000">
                              <w:pPr>
                                <w:spacing w:before="99"/>
                                <w:ind w:left="70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5"/>
                                </w:rPr>
                                <w:t>network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3567572" y="449656"/>
                            <a:ext cx="658495" cy="410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AD1C0A3" w14:textId="77777777" w:rsidR="00BF0DDC" w:rsidRDefault="00000000">
                              <w:pPr>
                                <w:spacing w:line="199" w:lineRule="auto"/>
                                <w:ind w:left="105" w:right="122" w:hanging="1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4"/>
                                  <w:w w:val="110"/>
                                  <w:sz w:val="15"/>
                                </w:rPr>
                                <w:t>Non-</w:t>
                              </w:r>
                              <w:r>
                                <w:rPr>
                                  <w:spacing w:val="40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5"/>
                                </w:rPr>
                                <w:t>interaction</w:t>
                              </w:r>
                            </w:p>
                            <w:p w14:paraId="3BD814D7" w14:textId="77777777" w:rsidR="00BF0DDC" w:rsidRDefault="00000000">
                              <w:pPr>
                                <w:spacing w:line="266" w:lineRule="auto"/>
                                <w:ind w:right="18" w:hanging="1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5"/>
                                </w:rPr>
                                <w:t>detector</w:t>
                              </w:r>
                              <w:r>
                                <w:rPr>
                                  <w:spacing w:val="40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5"/>
                                </w:rPr>
                                <w:t>(CNN model)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5151064" y="440919"/>
                            <a:ext cx="756115" cy="330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B588C0" w14:textId="77777777" w:rsidR="00BF0DDC" w:rsidRDefault="00000000">
                              <w:pPr>
                                <w:spacing w:line="145" w:lineRule="exact"/>
                                <w:ind w:right="18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w w:val="105"/>
                                  <w:sz w:val="15"/>
                                </w:rPr>
                                <w:t>High</w:t>
                              </w:r>
                              <w:r>
                                <w:rPr>
                                  <w:spacing w:val="25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5"/>
                                </w:rPr>
                                <w:t>possible</w:t>
                              </w:r>
                            </w:p>
                            <w:p w14:paraId="1E4BF443" w14:textId="1C5C3CF0" w:rsidR="00BF0DDC" w:rsidRDefault="00000000">
                              <w:pPr>
                                <w:spacing w:before="62" w:line="213" w:lineRule="auto"/>
                                <w:ind w:left="180" w:right="198" w:hanging="1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4"/>
                                  <w:w w:val="110"/>
                                  <w:sz w:val="15"/>
                                </w:rPr>
                                <w:t>Non-</w:t>
                              </w:r>
                              <w:r>
                                <w:rPr>
                                  <w:spacing w:val="40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5"/>
                                </w:rPr>
                                <w:t>i</w:t>
                              </w:r>
                              <w:ins w:id="9" w:author="carla alves" w:date="2024-05-05T22:51:00Z">
                                <w:r w:rsidR="00F737A2">
                                  <w:rPr>
                                    <w:spacing w:val="-2"/>
                                    <w:w w:val="110"/>
                                    <w:sz w:val="15"/>
                                  </w:rPr>
                                  <w:t>n</w:t>
                                </w:r>
                              </w:ins>
                              <w:r>
                                <w:rPr>
                                  <w:spacing w:val="-2"/>
                                  <w:w w:val="110"/>
                                  <w:sz w:val="15"/>
                                </w:rPr>
                                <w:t>t</w:t>
                              </w:r>
                              <w:ins w:id="10" w:author="carla alves" w:date="2024-05-05T22:51:00Z">
                                <w:r w:rsidR="00F737A2">
                                  <w:rPr>
                                    <w:spacing w:val="-2"/>
                                    <w:w w:val="110"/>
                                    <w:sz w:val="15"/>
                                  </w:rPr>
                                  <w:t>e</w:t>
                                </w:r>
                              </w:ins>
                              <w:r>
                                <w:rPr>
                                  <w:spacing w:val="-2"/>
                                  <w:w w:val="110"/>
                                  <w:sz w:val="15"/>
                                </w:rPr>
                                <w:t>raction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2409065" y="1503172"/>
                            <a:ext cx="383540" cy="257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D345A4" w14:textId="77777777" w:rsidR="00BF0DDC" w:rsidRDefault="00000000">
                              <w:pPr>
                                <w:spacing w:line="145" w:lineRule="exact"/>
                                <w:ind w:right="18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4"/>
                                  <w:w w:val="115"/>
                                  <w:sz w:val="15"/>
                                </w:rPr>
                                <w:t>Tabular</w:t>
                              </w:r>
                            </w:p>
                            <w:p w14:paraId="5623853C" w14:textId="77777777" w:rsidR="00BF0DDC" w:rsidRDefault="00000000">
                              <w:pPr>
                                <w:spacing w:before="84"/>
                                <w:ind w:right="17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4"/>
                                  <w:w w:val="115"/>
                                  <w:sz w:val="15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3613114" y="1503172"/>
                            <a:ext cx="567690" cy="256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E471F0" w14:textId="77777777" w:rsidR="00BF0DDC" w:rsidRDefault="00000000">
                              <w:pPr>
                                <w:spacing w:line="145" w:lineRule="exact"/>
                                <w:ind w:left="51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w w:val="115"/>
                                  <w:sz w:val="15"/>
                                </w:rPr>
                                <w:t>Filter</w:t>
                              </w:r>
                              <w:r>
                                <w:rPr>
                                  <w:spacing w:val="15"/>
                                  <w:w w:val="11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15"/>
                                  <w:sz w:val="15"/>
                                </w:rPr>
                                <w:t>the</w:t>
                              </w:r>
                            </w:p>
                            <w:p w14:paraId="21F3CE25" w14:textId="77777777" w:rsidR="00BF0DDC" w:rsidRDefault="00000000">
                              <w:pPr>
                                <w:spacing w:before="83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5"/>
                                </w:rPr>
                                <w:t>interactions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5353306" y="1486967"/>
                            <a:ext cx="327025" cy="354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225A8E" w14:textId="77777777" w:rsidR="00BF0DDC" w:rsidRDefault="00000000">
                              <w:pPr>
                                <w:spacing w:line="145" w:lineRule="exac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w w:val="115"/>
                                  <w:sz w:val="15"/>
                                </w:rPr>
                                <w:t>Global</w:t>
                              </w:r>
                            </w:p>
                            <w:p w14:paraId="1DF89EC1" w14:textId="77777777" w:rsidR="00BF0DDC" w:rsidRDefault="00000000">
                              <w:pPr>
                                <w:spacing w:before="33"/>
                                <w:ind w:left="59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5"/>
                                  <w:w w:val="115"/>
                                  <w:sz w:val="15"/>
                                </w:rPr>
                                <w:t>CNN</w:t>
                              </w:r>
                            </w:p>
                            <w:p w14:paraId="65EF092F" w14:textId="77777777" w:rsidR="00BF0DDC" w:rsidRDefault="00000000">
                              <w:pPr>
                                <w:spacing w:before="34"/>
                                <w:ind w:left="15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5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9A097B" id="Group 8" o:spid="_x0000_s1026" style="position:absolute;margin-left:54.5pt;margin-top:17.9pt;width:464.8pt;height:165.85pt;z-index:-15728640;mso-wrap-distance-left:0;mso-wrap-distance-right:0;mso-position-horizontal-relative:page;mso-width-relative:margin;mso-height-relative:margin" coordorigin="25,25" coordsize="59046,21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">
                <v:shape id="Graphic 9" o:spid="_x0000_s1027" style="position:absolute;left:25;top:25;width:32404;height:21063;visibility:visible;mso-wrap-style:square;v-text-anchor:top" coordsize="3240405,2106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" path="m,1998010l,108001,8487,65961,31632,31632,65961,8487,108001,,3132016,r42039,8487l3208385,31632r23145,34329l3240017,108001r,1890009l3231530,2040049r-23145,34329l3174055,2097524r-42039,8487l108001,2106011r-42040,-8487l31632,2074378,8487,2040049,,1998010xe" filled="f" strokeweight=".14056mm">
                  <v:stroke dashstyle="dash"/>
                  <v:path arrowok="t"/>
                </v:shape>
                <v:shape id="Graphic 10" o:spid="_x0000_s1028" style="position:absolute;left:1645;top:3265;width:8102;height:6483;visibility:visible;mso-wrap-style:square;v-text-anchor:top" coordsize="810260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" path="m702002,l108001,,65961,8487,31632,31632,8487,65962,,108001,,540002r8487,42039l31632,616371r34329,23145l108001,648003r594001,l744042,639516r34329,-23145l801516,582041r8488,-42039l810004,108001,801516,65962,778371,31632,744042,8487,702002,xe" fillcolor="#9bcce3" stroked="f">
                  <v:path arrowok="t"/>
                </v:shape>
                <v:shape id="Graphic 11" o:spid="_x0000_s1029" style="position:absolute;left:1645;top:3265;width:8102;height:6483;visibility:visible;mso-wrap-style:square;v-text-anchor:top" coordsize="810260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" path="m,540002l,108001,8487,65962,31632,31632,65961,8487,108001,,702002,r42040,8487l778371,31632r23145,34330l810004,108001r,432001l801516,582041r-23145,34330l744042,639516r-42040,8487l108001,648003,65961,639516,31632,616371,8487,582041,,540002xe" filled="f" strokeweight=".14056mm">
                  <v:path arrowok="t"/>
                </v:shape>
                <v:shape id="Graphic 12" o:spid="_x0000_s1030" style="position:absolute;left:12985;top:326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" path="m540002,l108001,,65961,8487,31632,31632,8487,65962,,108001,,540002r8487,42039l31632,616371r34329,23145l108001,648003r432001,l582041,639516r34330,-23145l639516,582041r8487,-42039l648003,108001,639516,65962,616371,31632,582041,8487,540002,xe" fillcolor="#9bcce3" stroked="f">
                  <v:path arrowok="t"/>
                </v:shape>
                <v:shape id="Graphic 13" o:spid="_x0000_s1031" style="position:absolute;left:12985;top:326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" path="m,540002l,108001,8487,65962,31632,31632,65961,8487,108001,,540002,r42039,8487l616371,31632r23145,34330l648003,108001r,432001l639516,582041r-23145,34330l582041,639516r-42039,8487l108001,648003,65961,639516,31632,616371,8487,582041,,540002xe" filled="f" strokeweight=".14056mm">
                  <v:path arrowok="t"/>
                </v:shape>
                <v:shape id="Graphic 14" o:spid="_x0000_s1032" style="position:absolute;left:22705;top:326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" path="m540002,l108001,,65962,8487,31632,31632,8487,65962,,108001,,540002r8487,42039l31632,616371r34330,23145l108001,648003r432001,l582041,639516r34330,-23145l639516,582041r8487,-42039l648003,108001,639516,65962,616371,31632,582041,8487,540002,xe" fillcolor="#9bcce3" stroked="f">
                  <v:path arrowok="t"/>
                </v:shape>
                <v:shape id="Graphic 15" o:spid="_x0000_s1033" style="position:absolute;left:22705;top:326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" path="m,540002l,108001,8487,65962,31632,31632,65962,8487,108001,,540002,r42039,8487l616371,31632r23145,34330l648003,108001r,432001l639516,582041r-23145,34330l582041,639516r-42039,8487l108001,648003,65962,639516,31632,616371,8487,582041,,540002xe" filled="f" strokeweight=".14056mm">
                  <v:path arrowok="t"/>
                </v:shape>
                <v:shape id="Graphic 16" o:spid="_x0000_s1034" style="position:absolute;left:22705;top:1298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" path="m540002,l108001,,65962,8487,31632,31632,8487,65961,,108001,,540002r8487,42039l31632,616370r34330,23146l108001,648003r432001,l582041,639516r34330,-23146l639516,582041r8487,-42039l648003,108001,639516,65961,616371,31632,582041,8487,540002,xe" fillcolor="#9bcce3" stroked="f">
                  <v:path arrowok="t"/>
                </v:shape>
                <v:shape id="Graphic 17" o:spid="_x0000_s1035" style="position:absolute;left:22705;top:1298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" path="m,540002l,108001,8487,65961,31632,31632,65962,8487,108001,,540002,r42039,8487l616371,31632r23145,34329l648003,108001r,432001l639516,582041r-23145,34329l582041,639516r-42039,8487l108001,648003,65962,639516,31632,616370,8487,582041,,540002xe" filled="f" strokeweight=".14056mm">
                  <v:path arrowok="t"/>
                </v:shape>
                <v:shape id="Graphic 18" o:spid="_x0000_s1036" style="position:absolute;left:35665;top:1298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" path="m540002,l108001,,65961,8487,31632,31632,8487,65961,,108001,,540002r8487,42039l31632,616370r34329,23146l108001,648003r432001,l582041,639516r34329,-23146l639516,582041r8487,-42039l648003,108001,639516,65961,616370,31632,582041,8487,540002,xe" fillcolor="#9bcce3" stroked="f">
                  <v:path arrowok="t"/>
                </v:shape>
                <v:shape id="Graphic 19" o:spid="_x0000_s1037" style="position:absolute;left:35665;top:1298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" path="m,540002l,108001,8487,65961,31632,31632,65961,8487,108001,,540002,r42039,8487l616370,31632r23146,34329l648003,108001r,432001l639516,582041r-23146,34329l582041,639516r-42039,8487l108001,648003,65961,639516,31632,616370,8487,582041,,540002xe" filled="f" strokeweight=".14056mm">
                  <v:path arrowok="t"/>
                </v:shape>
                <v:shape id="Graphic 20" o:spid="_x0000_s1038" style="position:absolute;left:35665;top:326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" path="m540002,l108001,,65961,8487,31632,31632,8487,65962,,108001,,540002r8487,42039l31632,616371r34329,23145l108001,648003r432001,l582041,639516r34329,-23145l639516,582041r8487,-42039l648003,108001,639516,65962,616370,31632,582041,8487,540002,xe" fillcolor="#9bcce3" stroked="f">
                  <v:path arrowok="t"/>
                </v:shape>
                <v:shape id="Graphic 21" o:spid="_x0000_s1039" style="position:absolute;left:35665;top:326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" path="m,540002l,108001,8487,65962,31632,31632,65961,8487,108001,,540002,r42039,8487l616370,31632r23146,34330l648003,108001r,432001l639516,582041r-23146,34330l582041,639516r-42039,8487l108001,648003,65961,639516,31632,616371,8487,582041,,540002xe" filled="f" strokeweight=".14056mm">
                  <v:path arrowok="t"/>
                </v:shape>
                <v:shape id="Graphic 22" o:spid="_x0000_s1040" style="position:absolute;left:51865;top:1298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" path="m540002,l108001,,65961,8487,31632,31632,8487,65961,,108001,,540002r8487,42039l31632,616370r34329,23146l108001,648003r432001,l582041,639516r34330,-23146l639516,582041r8487,-42039l648003,108001,639516,65961,616371,31632,582041,8487,540002,xe" fillcolor="#9bcce3" stroked="f">
                  <v:path arrowok="t"/>
                </v:shape>
                <v:shape id="Graphic 23" o:spid="_x0000_s1041" style="position:absolute;left:51865;top:1298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" path="m,540002l,108001,8487,65961,31632,31632,65961,8487,108001,,540002,r42039,8487l616371,31632r23145,34329l648003,108001r,432001l639516,582041r-23145,34329l582041,639516r-42039,8487l108001,648003,65961,639516,31632,616370,8487,582041,,540002xe" filled="f" strokeweight=".14056mm">
                  <v:path arrowok="t"/>
                </v:shape>
                <v:shape id="Graphic 24" o:spid="_x0000_s1042" style="position:absolute;left:51865;top:326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" path="m540002,l108001,,65961,8487,31632,31632,8487,65962,,108001,,540002r8487,42039l31632,616371r34329,23145l108001,648003r432001,l582041,639516r34330,-23145l639516,582041r8487,-42039l648003,108001,639516,65962,616371,31632,582041,8487,540002,xe" fillcolor="#9bcce3" stroked="f">
                  <v:path arrowok="t"/>
                </v:shape>
                <v:shape id="Graphic 25" o:spid="_x0000_s1043" style="position:absolute;left:51865;top:326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" path="m,540002l,108001,8487,65962,31632,31632,65961,8487,108001,,540002,r42039,8487l616371,31632r23145,34330l648003,108001r,432001l639516,582041r-23145,34330l582041,639516r-42039,8487l108001,648003,65961,639516,31632,616371,8487,582041,,540002xe" filled="f" strokeweight=".14056mm">
                  <v:path arrowok="t"/>
                </v:shape>
                <v:shape id="Graphic 26" o:spid="_x0000_s1044" style="position:absolute;left:6505;top:9745;width:16116;height:6483;visibility:visible;mso-wrap-style:square;v-text-anchor:top" coordsize="1611630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" path="m,l,648003em,648003r1611025,e" filled="f" strokeweight=".28117mm">
                  <v:path arrowok="t"/>
                </v:shape>
                <v:shape id="Graphic 27" o:spid="_x0000_s1045" style="position:absolute;left:22418;top:15962;width:247;height:527;visibility:visible;mso-wrap-style:square;v-text-anchor:top" coordsize="2476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" path="m,l3855,8044r7247,8198l18966,22898r5705,3418l18966,29734r-7864,6657l3855,44589,,52633e" filled="f" strokeweight=".22492mm">
                  <v:path arrowok="t"/>
                </v:shape>
                <v:shape id="Graphic 28" o:spid="_x0000_s1046" style="position:absolute;left:9745;top:6505;width:3156;height:13;visibility:visible;mso-wrap-style:square;v-text-anchor:top" coordsize="3155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" path="m,l315018,e" filled="f" strokeweight=".28117mm">
                  <v:path arrowok="t"/>
                </v:shape>
                <v:shape id="Graphic 29" o:spid="_x0000_s1047" style="position:absolute;left:12698;top:6242;width:247;height:527;visibility:visible;mso-wrap-style:square;v-text-anchor:top" coordsize="2476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" path="m,l3855,8044r7247,8198l18966,22898r5705,3418l18966,29734r-7864,6657l3855,44589,,52633e" filled="f" strokeweight=".22492mm">
                  <v:path arrowok="t"/>
                </v:shape>
                <v:shape id="Graphic 30" o:spid="_x0000_s1048" style="position:absolute;left:19465;top:6505;width:3156;height:13;visibility:visible;mso-wrap-style:square;v-text-anchor:top" coordsize="3155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" path="m,l315018,e" filled="f" strokeweight=".28117mm">
                  <v:path arrowok="t"/>
                </v:shape>
                <v:shape id="Graphic 31" o:spid="_x0000_s1049" style="position:absolute;left:22418;top:6242;width:247;height:527;visibility:visible;mso-wrap-style:square;v-text-anchor:top" coordsize="2476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" path="m,l3855,8044r7247,8198l18966,22898r5705,3418l18966,29734r-7864,6657l3855,44589,,52633e" filled="f" strokeweight=".22492mm">
                  <v:path arrowok="t"/>
                </v:shape>
                <v:shape id="Graphic 32" o:spid="_x0000_s1050" style="position:absolute;left:25945;top:9745;width:13;height:3156;visibility:visible;mso-wrap-style:square;v-text-anchor:top" coordsize="1270,315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" path="m,l,315018e" filled="f" strokeweight=".28117mm">
                  <v:path arrowok="t"/>
                </v:shape>
                <v:shape id="Graphic 33" o:spid="_x0000_s1051" style="position:absolute;left:25682;top:12698;width:527;height:247;visibility:visible;mso-wrap-style:square;v-text-anchor:top" coordsize="52705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" path="m52633,l44589,3855r-8198,7247l29734,18966r-3418,5705l22898,18966,16242,11102,8044,3855,,e" filled="f" strokeweight=".22492mm">
                  <v:path arrowok="t"/>
                </v:shape>
                <v:shape id="Graphic 34" o:spid="_x0000_s1052" style="position:absolute;left:29185;top:16225;width:6394;height:13;visibility:visible;mso-wrap-style:square;v-text-anchor:top" coordsize="639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" path="m,l639020,e" filled="f" strokeweight=".28117mm">
                  <v:path arrowok="t"/>
                </v:shape>
                <v:shape id="Graphic 35" o:spid="_x0000_s1053" style="position:absolute;left:35378;top:15962;width:247;height:527;visibility:visible;mso-wrap-style:square;v-text-anchor:top" coordsize="2476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" path="m,l3855,8044r7247,8198l18966,22898r5705,3418l18966,29734r-7864,6657l3855,44589,,52633e" filled="f" strokeweight=".22492mm">
                  <v:path arrowok="t"/>
                </v:shape>
                <v:shape id="Graphic 36" o:spid="_x0000_s1054" style="position:absolute;left:42145;top:16225;width:9633;height:13;visibility:visible;mso-wrap-style:square;v-text-anchor:top" coordsize="96329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" path="m,l963021,e" filled="f" strokeweight=".28117mm">
                  <v:path arrowok="t"/>
                </v:shape>
                <v:shape id="Graphic 37" o:spid="_x0000_s1055" style="position:absolute;left:51578;top:15962;width:248;height:527;visibility:visible;mso-wrap-style:square;v-text-anchor:top" coordsize="2476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" path="m,l3855,8044r7247,8198l18966,22898r5705,3418l18966,29734r-7864,6657l3855,44589,,52633e" filled="f" strokeweight=".22492mm">
                  <v:path arrowok="t"/>
                </v:shape>
                <v:shape id="Graphic 38" o:spid="_x0000_s1056" style="position:absolute;left:42145;top:6505;width:9633;height:13;visibility:visible;mso-wrap-style:square;v-text-anchor:top" coordsize="96329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" path="m,l963021,e" filled="f" strokeweight=".28117mm">
                  <v:path arrowok="t"/>
                </v:shape>
                <v:shape id="Graphic 39" o:spid="_x0000_s1057" style="position:absolute;left:51578;top:6242;width:248;height:527;visibility:visible;mso-wrap-style:square;v-text-anchor:top" coordsize="2476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" path="m,l3855,8044r7247,8198l18966,22898r5705,3418l18966,29734r-7864,6657l3855,44589,,52633e" filled="f" strokeweight=".22492mm">
                  <v:path arrowok="t"/>
                </v:shape>
                <v:shape id="Graphic 40" o:spid="_x0000_s1058" style="position:absolute;left:38905;top:9835;width:13;height:3156;visibility:visible;mso-wrap-style:square;v-text-anchor:top" coordsize="1270,315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" path="m,315018l,e" filled="f" strokeweight=".28117mm">
                  <v:path arrowok="t"/>
                </v:shape>
                <v:shape id="Graphic 41" o:spid="_x0000_s1059" style="position:absolute;left:38642;top:9785;width:527;height:248;visibility:visible;mso-wrap-style:square;v-text-anchor:top" coordsize="52705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" path="m,24671l8044,20816r8198,-7247l22898,5705,26316,r3418,5705l36391,13569r8198,7247l52633,24671e" filled="f" strokeweight=".22492mm">
                  <v:path arrowok="t"/>
                </v:shape>
                <v:shape id="Graphic 42" o:spid="_x0000_s1060" style="position:absolute;left:55105;top:9745;width:13;height:3156;visibility:visible;mso-wrap-style:square;v-text-anchor:top" coordsize="1270,315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" path="m,l,315018e" filled="f" strokeweight=".28117mm">
                  <v:path arrowok="t"/>
                </v:shape>
                <v:shape id="Graphic 43" o:spid="_x0000_s1061" style="position:absolute;left:54842;top:12698;width:527;height:247;visibility:visible;mso-wrap-style:square;v-text-anchor:top" coordsize="52705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" path="m52633,l44589,3855r-8198,7247l29734,18966r-3418,5705l22898,18966,16242,11102,8044,3855,,e" filled="f" strokeweight=".22492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4" o:spid="_x0000_s1062" type="#_x0000_t202" style="position:absolute;left:1097;top:1163;width:7703;height: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606C9547" w14:textId="77777777" w:rsidR="00BF0DDC" w:rsidRDefault="00000000">
                        <w:pPr>
                          <w:spacing w:line="145" w:lineRule="exact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Data</w:t>
                        </w:r>
                        <w:r>
                          <w:rPr>
                            <w:spacing w:val="36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15"/>
                          </w:rPr>
                          <w:t>processing</w:t>
                        </w:r>
                      </w:p>
                    </w:txbxContent>
                  </v:textbox>
                </v:shape>
                <v:shape id="Textbox 45" o:spid="_x0000_s1063" type="#_x0000_t202" style="position:absolute;left:1643;top:5306;width:8282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7D127544" w14:textId="77777777" w:rsidR="00BF0DDC" w:rsidRDefault="00000000">
                        <w:pPr>
                          <w:spacing w:line="145" w:lineRule="exact"/>
                          <w:ind w:left="1" w:right="18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w w:val="115"/>
                            <w:sz w:val="15"/>
                          </w:rPr>
                          <w:t>Data</w:t>
                        </w:r>
                        <w:r>
                          <w:rPr>
                            <w:spacing w:val="18"/>
                            <w:w w:val="115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5"/>
                            <w:sz w:val="15"/>
                          </w:rPr>
                          <w:t>set</w:t>
                        </w:r>
                      </w:p>
                      <w:p w14:paraId="4829A731" w14:textId="20A22555" w:rsidR="00BF0DDC" w:rsidRDefault="00000000">
                        <w:pPr>
                          <w:spacing w:before="71"/>
                          <w:ind w:left="-1" w:right="18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(Including</w:t>
                        </w:r>
                        <w:r>
                          <w:rPr>
                            <w:spacing w:val="10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10"/>
                            <w:sz w:val="15"/>
                          </w:rPr>
                          <w:t>DDI</w:t>
                        </w:r>
                        <w:ins w:id="11" w:author="carla alves" w:date="2024-05-05T23:01:00Z">
                          <w:r w:rsidR="00914A9E">
                            <w:rPr>
                              <w:spacing w:val="-4"/>
                              <w:w w:val="110"/>
                              <w:sz w:val="15"/>
                            </w:rPr>
                            <w:t>s</w:t>
                          </w:r>
                        </w:ins>
                        <w:r>
                          <w:rPr>
                            <w:spacing w:val="-4"/>
                            <w:w w:val="110"/>
                            <w:sz w:val="15"/>
                          </w:rPr>
                          <w:t>)</w:t>
                        </w:r>
                      </w:p>
                    </w:txbxContent>
                  </v:textbox>
                </v:shape>
                <v:shape id="Textbox 46" o:spid="_x0000_s1064" type="#_x0000_t202" style="position:absolute;left:13652;top:5219;width:528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71AC5DAA" w14:textId="77777777" w:rsidR="00BF0DDC" w:rsidRDefault="00000000">
                        <w:pPr>
                          <w:spacing w:line="145" w:lineRule="exact"/>
                          <w:ind w:left="38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w w:val="110"/>
                            <w:sz w:val="15"/>
                          </w:rPr>
                          <w:t>Similarity</w:t>
                        </w:r>
                      </w:p>
                      <w:p w14:paraId="7C922822" w14:textId="77777777" w:rsidR="00BF0DDC" w:rsidRDefault="00000000">
                        <w:pPr>
                          <w:spacing w:before="99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w w:val="110"/>
                            <w:sz w:val="15"/>
                          </w:rPr>
                          <w:t>calculation</w:t>
                        </w:r>
                      </w:p>
                    </w:txbxContent>
                  </v:textbox>
                </v:shape>
                <v:shape id="Textbox 47" o:spid="_x0000_s1065" type="#_x0000_t202" style="position:absolute;left:23614;top:5219;width:479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2EEA3532" w14:textId="77777777" w:rsidR="00BF0DDC" w:rsidRDefault="00000000">
                        <w:pPr>
                          <w:spacing w:line="145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w w:val="110"/>
                            <w:sz w:val="15"/>
                          </w:rPr>
                          <w:t>Similarity</w:t>
                        </w:r>
                      </w:p>
                      <w:p w14:paraId="6A078EBC" w14:textId="77777777" w:rsidR="00BF0DDC" w:rsidRDefault="00000000">
                        <w:pPr>
                          <w:spacing w:before="99"/>
                          <w:ind w:left="70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w w:val="110"/>
                            <w:sz w:val="15"/>
                          </w:rPr>
                          <w:t>network</w:t>
                        </w:r>
                      </w:p>
                    </w:txbxContent>
                  </v:textbox>
                </v:shape>
                <v:shape id="Textbox 48" o:spid="_x0000_s1066" type="#_x0000_t202" style="position:absolute;left:35675;top:4496;width:6585;height:4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5AD1C0A3" w14:textId="77777777" w:rsidR="00BF0DDC" w:rsidRDefault="00000000">
                        <w:pPr>
                          <w:spacing w:line="199" w:lineRule="auto"/>
                          <w:ind w:left="105" w:right="122" w:hanging="1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pacing w:val="-4"/>
                            <w:w w:val="110"/>
                            <w:sz w:val="15"/>
                          </w:rPr>
                          <w:t>Non-</w:t>
                        </w:r>
                        <w:r>
                          <w:rPr>
                            <w:spacing w:val="40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15"/>
                          </w:rPr>
                          <w:t>interaction</w:t>
                        </w:r>
                      </w:p>
                      <w:p w14:paraId="3BD814D7" w14:textId="77777777" w:rsidR="00BF0DDC" w:rsidRDefault="00000000">
                        <w:pPr>
                          <w:spacing w:line="266" w:lineRule="auto"/>
                          <w:ind w:right="18" w:hanging="1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w w:val="110"/>
                            <w:sz w:val="15"/>
                          </w:rPr>
                          <w:t>detector</w:t>
                        </w:r>
                        <w:r>
                          <w:rPr>
                            <w:spacing w:val="40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5"/>
                          </w:rPr>
                          <w:t>(CNN model)</w:t>
                        </w:r>
                      </w:p>
                    </w:txbxContent>
                  </v:textbox>
                </v:shape>
                <v:shape id="Textbox 49" o:spid="_x0000_s1067" type="#_x0000_t202" style="position:absolute;left:51510;top:4409;width:7561;height:3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1BB588C0" w14:textId="77777777" w:rsidR="00BF0DDC" w:rsidRDefault="00000000">
                        <w:pPr>
                          <w:spacing w:line="145" w:lineRule="exact"/>
                          <w:ind w:right="18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High</w:t>
                        </w:r>
                        <w:r>
                          <w:rPr>
                            <w:spacing w:val="2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5"/>
                          </w:rPr>
                          <w:t>possible</w:t>
                        </w:r>
                      </w:p>
                      <w:p w14:paraId="1E4BF443" w14:textId="1C5C3CF0" w:rsidR="00BF0DDC" w:rsidRDefault="00000000">
                        <w:pPr>
                          <w:spacing w:before="62" w:line="213" w:lineRule="auto"/>
                          <w:ind w:left="180" w:right="198" w:hanging="1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pacing w:val="-4"/>
                            <w:w w:val="110"/>
                            <w:sz w:val="15"/>
                          </w:rPr>
                          <w:t>Non-</w:t>
                        </w:r>
                        <w:r>
                          <w:rPr>
                            <w:spacing w:val="40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15"/>
                          </w:rPr>
                          <w:t>i</w:t>
                        </w:r>
                        <w:ins w:id="12" w:author="carla alves" w:date="2024-05-05T22:51:00Z">
                          <w:r w:rsidR="00F737A2">
                            <w:rPr>
                              <w:spacing w:val="-2"/>
                              <w:w w:val="110"/>
                              <w:sz w:val="15"/>
                            </w:rPr>
                            <w:t>n</w:t>
                          </w:r>
                        </w:ins>
                        <w:r>
                          <w:rPr>
                            <w:spacing w:val="-2"/>
                            <w:w w:val="110"/>
                            <w:sz w:val="15"/>
                          </w:rPr>
                          <w:t>t</w:t>
                        </w:r>
                        <w:ins w:id="13" w:author="carla alves" w:date="2024-05-05T22:51:00Z">
                          <w:r w:rsidR="00F737A2">
                            <w:rPr>
                              <w:spacing w:val="-2"/>
                              <w:w w:val="110"/>
                              <w:sz w:val="15"/>
                            </w:rPr>
                            <w:t>e</w:t>
                          </w:r>
                        </w:ins>
                        <w:r>
                          <w:rPr>
                            <w:spacing w:val="-2"/>
                            <w:w w:val="110"/>
                            <w:sz w:val="15"/>
                          </w:rPr>
                          <w:t>raction</w:t>
                        </w:r>
                      </w:p>
                    </w:txbxContent>
                  </v:textbox>
                </v:shape>
                <v:shape id="Textbox 50" o:spid="_x0000_s1068" type="#_x0000_t202" style="position:absolute;left:24090;top:15031;width:3836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14:paraId="3AD345A4" w14:textId="77777777" w:rsidR="00BF0DDC" w:rsidRDefault="00000000">
                        <w:pPr>
                          <w:spacing w:line="145" w:lineRule="exact"/>
                          <w:ind w:right="18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pacing w:val="-4"/>
                            <w:w w:val="115"/>
                            <w:sz w:val="15"/>
                          </w:rPr>
                          <w:t>Tabular</w:t>
                        </w:r>
                      </w:p>
                      <w:p w14:paraId="5623853C" w14:textId="77777777" w:rsidR="00BF0DDC" w:rsidRDefault="00000000">
                        <w:pPr>
                          <w:spacing w:before="84"/>
                          <w:ind w:right="17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pacing w:val="-4"/>
                            <w:w w:val="115"/>
                            <w:sz w:val="15"/>
                          </w:rPr>
                          <w:t>data</w:t>
                        </w:r>
                      </w:p>
                    </w:txbxContent>
                  </v:textbox>
                </v:shape>
                <v:shape id="Textbox 51" o:spid="_x0000_s1069" type="#_x0000_t202" style="position:absolute;left:36131;top:15031;width:5677;height:2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47E471F0" w14:textId="77777777" w:rsidR="00BF0DDC" w:rsidRDefault="00000000">
                        <w:pPr>
                          <w:spacing w:line="145" w:lineRule="exact"/>
                          <w:ind w:left="51"/>
                          <w:rPr>
                            <w:sz w:val="15"/>
                          </w:rPr>
                        </w:pPr>
                        <w:r>
                          <w:rPr>
                            <w:w w:val="115"/>
                            <w:sz w:val="15"/>
                          </w:rPr>
                          <w:t>Filter</w:t>
                        </w:r>
                        <w:r>
                          <w:rPr>
                            <w:spacing w:val="15"/>
                            <w:w w:val="115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5"/>
                            <w:sz w:val="15"/>
                          </w:rPr>
                          <w:t>the</w:t>
                        </w:r>
                      </w:p>
                      <w:p w14:paraId="21F3CE25" w14:textId="77777777" w:rsidR="00BF0DDC" w:rsidRDefault="00000000">
                        <w:pPr>
                          <w:spacing w:before="83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w w:val="110"/>
                            <w:sz w:val="15"/>
                          </w:rPr>
                          <w:t>interactions</w:t>
                        </w:r>
                      </w:p>
                    </w:txbxContent>
                  </v:textbox>
                </v:shape>
                <v:shape id="Textbox 52" o:spid="_x0000_s1070" type="#_x0000_t202" style="position:absolute;left:53533;top:14869;width:3270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01225A8E" w14:textId="77777777" w:rsidR="00BF0DDC" w:rsidRDefault="00000000">
                        <w:pPr>
                          <w:spacing w:line="145" w:lineRule="exact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w w:val="115"/>
                            <w:sz w:val="15"/>
                          </w:rPr>
                          <w:t>Global</w:t>
                        </w:r>
                      </w:p>
                      <w:p w14:paraId="1DF89EC1" w14:textId="77777777" w:rsidR="00BF0DDC" w:rsidRDefault="00000000">
                        <w:pPr>
                          <w:spacing w:before="33"/>
                          <w:ind w:left="59"/>
                          <w:rPr>
                            <w:sz w:val="15"/>
                          </w:rPr>
                        </w:pPr>
                        <w:r>
                          <w:rPr>
                            <w:spacing w:val="-5"/>
                            <w:w w:val="115"/>
                            <w:sz w:val="15"/>
                          </w:rPr>
                          <w:t>CNN</w:t>
                        </w:r>
                      </w:p>
                      <w:p w14:paraId="65EF092F" w14:textId="77777777" w:rsidR="00BF0DDC" w:rsidRDefault="00000000">
                        <w:pPr>
                          <w:spacing w:before="34"/>
                          <w:ind w:left="15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w w:val="110"/>
                            <w:sz w:val="15"/>
                          </w:rPr>
                          <w:t>Model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5683E3F" w14:textId="77777777" w:rsidR="00BF0DDC" w:rsidRDefault="00BF0DDC">
      <w:pPr>
        <w:pStyle w:val="BodyText"/>
        <w:spacing w:before="52"/>
        <w:rPr>
          <w:sz w:val="12"/>
        </w:rPr>
      </w:pPr>
    </w:p>
    <w:p w14:paraId="1B28CDF5" w14:textId="77777777" w:rsidR="00BF0DDC" w:rsidRDefault="00000000">
      <w:pPr>
        <w:ind w:left="127"/>
        <w:rPr>
          <w:sz w:val="12"/>
        </w:rPr>
      </w:pPr>
      <w:r>
        <w:rPr>
          <w:b/>
          <w:w w:val="120"/>
          <w:sz w:val="12"/>
        </w:rPr>
        <w:t>Fig.</w:t>
      </w:r>
      <w:r>
        <w:rPr>
          <w:b/>
          <w:spacing w:val="25"/>
          <w:w w:val="120"/>
          <w:sz w:val="12"/>
        </w:rPr>
        <w:t xml:space="preserve"> </w:t>
      </w:r>
      <w:r>
        <w:rPr>
          <w:b/>
          <w:w w:val="120"/>
          <w:sz w:val="12"/>
        </w:rPr>
        <w:t>1.</w:t>
      </w:r>
      <w:r>
        <w:rPr>
          <w:b/>
          <w:spacing w:val="19"/>
          <w:w w:val="120"/>
          <w:sz w:val="12"/>
        </w:rPr>
        <w:t xml:space="preserve"> </w:t>
      </w:r>
      <w:r>
        <w:rPr>
          <w:w w:val="120"/>
          <w:sz w:val="12"/>
        </w:rPr>
        <w:t>Graphical</w:t>
      </w:r>
      <w:r>
        <w:rPr>
          <w:spacing w:val="21"/>
          <w:w w:val="120"/>
          <w:sz w:val="12"/>
        </w:rPr>
        <w:t xml:space="preserve"> </w:t>
      </w:r>
      <w:r>
        <w:rPr>
          <w:spacing w:val="-2"/>
          <w:w w:val="120"/>
          <w:sz w:val="12"/>
        </w:rPr>
        <w:t>abstract</w:t>
      </w:r>
    </w:p>
    <w:p w14:paraId="0771E608" w14:textId="77777777" w:rsidR="00BF0DDC" w:rsidRDefault="00BF0DDC">
      <w:pPr>
        <w:pStyle w:val="BodyText"/>
        <w:rPr>
          <w:sz w:val="12"/>
        </w:rPr>
      </w:pPr>
    </w:p>
    <w:p w14:paraId="379272F6" w14:textId="77777777" w:rsidR="00BF0DDC" w:rsidRDefault="00BF0DDC">
      <w:pPr>
        <w:pStyle w:val="BodyText"/>
        <w:rPr>
          <w:sz w:val="12"/>
        </w:rPr>
      </w:pPr>
    </w:p>
    <w:p w14:paraId="085107BC" w14:textId="77777777" w:rsidR="00BF0DDC" w:rsidRDefault="00BF0DDC">
      <w:pPr>
        <w:pStyle w:val="BodyText"/>
        <w:rPr>
          <w:sz w:val="12"/>
        </w:rPr>
      </w:pPr>
    </w:p>
    <w:p w14:paraId="27A26BE6" w14:textId="77777777" w:rsidR="00BF0DDC" w:rsidRDefault="00BF0DDC">
      <w:pPr>
        <w:pStyle w:val="BodyText"/>
        <w:spacing w:before="94"/>
        <w:rPr>
          <w:sz w:val="12"/>
        </w:rPr>
      </w:pPr>
    </w:p>
    <w:p w14:paraId="1D121DAA" w14:textId="4CAF2FFF" w:rsidR="00BF0DDC" w:rsidRDefault="00000000">
      <w:pPr>
        <w:ind w:left="127"/>
        <w:rPr>
          <w:sz w:val="18"/>
        </w:rPr>
      </w:pPr>
      <w:r>
        <w:rPr>
          <w:b/>
          <w:sz w:val="16"/>
        </w:rPr>
        <w:t>Key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words:</w:t>
      </w:r>
      <w:r>
        <w:rPr>
          <w:b/>
          <w:spacing w:val="-5"/>
          <w:sz w:val="16"/>
        </w:rPr>
        <w:t xml:space="preserve"> </w:t>
      </w:r>
      <w:r>
        <w:rPr>
          <w:sz w:val="18"/>
        </w:rPr>
        <w:t>Drug-Drug</w:t>
      </w:r>
      <w:r>
        <w:rPr>
          <w:spacing w:val="-6"/>
          <w:sz w:val="18"/>
        </w:rPr>
        <w:t xml:space="preserve"> </w:t>
      </w:r>
      <w:r>
        <w:rPr>
          <w:sz w:val="18"/>
        </w:rPr>
        <w:t>Interaction,</w:t>
      </w:r>
      <w:r>
        <w:rPr>
          <w:spacing w:val="-2"/>
          <w:sz w:val="18"/>
        </w:rPr>
        <w:t xml:space="preserve"> </w:t>
      </w:r>
      <w:r>
        <w:rPr>
          <w:sz w:val="18"/>
        </w:rPr>
        <w:t>Drug</w:t>
      </w:r>
      <w:r>
        <w:rPr>
          <w:spacing w:val="-6"/>
          <w:sz w:val="18"/>
        </w:rPr>
        <w:t xml:space="preserve"> </w:t>
      </w:r>
      <w:r>
        <w:rPr>
          <w:sz w:val="18"/>
        </w:rPr>
        <w:t>Similarity,</w:t>
      </w:r>
      <w:r>
        <w:rPr>
          <w:spacing w:val="-2"/>
          <w:sz w:val="18"/>
        </w:rPr>
        <w:t xml:space="preserve"> </w:t>
      </w:r>
      <w:r>
        <w:rPr>
          <w:sz w:val="18"/>
        </w:rPr>
        <w:t>Drug</w:t>
      </w:r>
      <w:r>
        <w:rPr>
          <w:spacing w:val="-6"/>
          <w:sz w:val="18"/>
        </w:rPr>
        <w:t xml:space="preserve"> </w:t>
      </w:r>
      <w:r>
        <w:rPr>
          <w:sz w:val="18"/>
        </w:rPr>
        <w:t>Similarity</w:t>
      </w:r>
      <w:r>
        <w:rPr>
          <w:spacing w:val="-7"/>
          <w:sz w:val="18"/>
        </w:rPr>
        <w:t xml:space="preserve"> </w:t>
      </w:r>
      <w:r>
        <w:rPr>
          <w:sz w:val="18"/>
        </w:rPr>
        <w:t>Integration,</w:t>
      </w:r>
      <w:r>
        <w:rPr>
          <w:spacing w:val="-1"/>
          <w:sz w:val="18"/>
        </w:rPr>
        <w:t xml:space="preserve"> </w:t>
      </w:r>
      <w:r>
        <w:rPr>
          <w:sz w:val="18"/>
        </w:rPr>
        <w:t>Feature</w:t>
      </w:r>
      <w:r>
        <w:rPr>
          <w:spacing w:val="-7"/>
          <w:sz w:val="18"/>
        </w:rPr>
        <w:t xml:space="preserve"> </w:t>
      </w:r>
      <w:r>
        <w:rPr>
          <w:sz w:val="18"/>
        </w:rPr>
        <w:t>Selection,</w:t>
      </w:r>
      <w:r>
        <w:rPr>
          <w:spacing w:val="-1"/>
          <w:sz w:val="18"/>
        </w:rPr>
        <w:t xml:space="preserve"> </w:t>
      </w:r>
      <w:r>
        <w:rPr>
          <w:sz w:val="18"/>
        </w:rPr>
        <w:t>Recommender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System</w:t>
      </w:r>
    </w:p>
    <w:p w14:paraId="5B08C4B2" w14:textId="71D0596E" w:rsidR="00BF0DDC" w:rsidRDefault="00000000">
      <w:pPr>
        <w:spacing w:before="174"/>
        <w:ind w:left="127"/>
        <w:rPr>
          <w:sz w:val="18"/>
        </w:rPr>
      </w:pPr>
      <w:r>
        <w:rPr>
          <w:b/>
          <w:sz w:val="16"/>
        </w:rPr>
        <w:t>Abbreviations:</w:t>
      </w:r>
      <w:r>
        <w:rPr>
          <w:b/>
          <w:spacing w:val="22"/>
          <w:sz w:val="16"/>
        </w:rPr>
        <w:t xml:space="preserve"> </w:t>
      </w:r>
      <w:proofErr w:type="spellStart"/>
      <w:proofErr w:type="gramStart"/>
      <w:r>
        <w:rPr>
          <w:sz w:val="18"/>
        </w:rPr>
        <w:t>DDI:Drug</w:t>
      </w:r>
      <w:proofErr w:type="gramEnd"/>
      <w:r>
        <w:rPr>
          <w:sz w:val="18"/>
        </w:rPr>
        <w:t>-drug</w:t>
      </w:r>
      <w:proofErr w:type="spellEnd"/>
      <w:r>
        <w:rPr>
          <w:spacing w:val="20"/>
          <w:sz w:val="18"/>
        </w:rPr>
        <w:t xml:space="preserve"> </w:t>
      </w:r>
      <w:r>
        <w:rPr>
          <w:sz w:val="18"/>
        </w:rPr>
        <w:t>interaction</w:t>
      </w:r>
      <w:del w:id="14" w:author="carla alves" w:date="2024-05-05T22:52:00Z">
        <w:r w:rsidDel="00F737A2">
          <w:rPr>
            <w:sz w:val="18"/>
          </w:rPr>
          <w:delText>s</w:delText>
        </w:r>
      </w:del>
      <w:r>
        <w:rPr>
          <w:sz w:val="18"/>
        </w:rPr>
        <w:t>;</w:t>
      </w:r>
      <w:r>
        <w:rPr>
          <w:spacing w:val="21"/>
          <w:sz w:val="18"/>
        </w:rPr>
        <w:t xml:space="preserve"> </w:t>
      </w:r>
      <w:r>
        <w:rPr>
          <w:sz w:val="18"/>
        </w:rPr>
        <w:t>CV:</w:t>
      </w:r>
      <w:ins w:id="15" w:author="Amin Khodamoradi" w:date="2024-05-08T14:38:00Z" w16du:dateUtc="2024-05-08T13:38:00Z">
        <w:r w:rsidR="007E67B3">
          <w:rPr>
            <w:sz w:val="18"/>
          </w:rPr>
          <w:t xml:space="preserve"> </w:t>
        </w:r>
      </w:ins>
      <w:r>
        <w:rPr>
          <w:sz w:val="18"/>
        </w:rPr>
        <w:t>cross-validation;</w:t>
      </w:r>
      <w:r>
        <w:rPr>
          <w:spacing w:val="20"/>
          <w:sz w:val="18"/>
        </w:rPr>
        <w:t xml:space="preserve"> </w:t>
      </w:r>
      <w:proofErr w:type="spellStart"/>
      <w:r>
        <w:rPr>
          <w:sz w:val="18"/>
        </w:rPr>
        <w:t>SNF:Similarity</w:t>
      </w:r>
      <w:proofErr w:type="spellEnd"/>
      <w:r>
        <w:rPr>
          <w:spacing w:val="21"/>
          <w:sz w:val="18"/>
        </w:rPr>
        <w:t xml:space="preserve"> </w:t>
      </w:r>
      <w:r>
        <w:rPr>
          <w:sz w:val="18"/>
        </w:rPr>
        <w:t>Network</w:t>
      </w:r>
      <w:r>
        <w:rPr>
          <w:spacing w:val="20"/>
          <w:sz w:val="18"/>
        </w:rPr>
        <w:t xml:space="preserve"> </w:t>
      </w:r>
      <w:r>
        <w:rPr>
          <w:spacing w:val="-2"/>
          <w:sz w:val="18"/>
        </w:rPr>
        <w:t>Fusion</w:t>
      </w:r>
      <w:ins w:id="16" w:author="carla alves" w:date="2024-05-05T22:53:00Z">
        <w:r w:rsidR="00F737A2">
          <w:rPr>
            <w:spacing w:val="-2"/>
            <w:sz w:val="18"/>
          </w:rPr>
          <w:t>; CNN:</w:t>
        </w:r>
        <w:r w:rsidR="00F737A2" w:rsidRPr="00F737A2">
          <w:t xml:space="preserve"> </w:t>
        </w:r>
        <w:r w:rsidR="00F737A2" w:rsidRPr="00F737A2">
          <w:rPr>
            <w:spacing w:val="-2"/>
            <w:sz w:val="18"/>
          </w:rPr>
          <w:t>Convolutional Neural Network</w:t>
        </w:r>
      </w:ins>
    </w:p>
    <w:p w14:paraId="7A6EB481" w14:textId="77777777" w:rsidR="00BF0DDC" w:rsidRDefault="00BF0DDC">
      <w:pPr>
        <w:rPr>
          <w:sz w:val="18"/>
        </w:rPr>
        <w:sectPr w:rsidR="00BF0DDC" w:rsidSect="00F55CE0">
          <w:type w:val="continuous"/>
          <w:pgSz w:w="11900" w:h="15640"/>
          <w:pgMar w:top="460" w:right="800" w:bottom="280" w:left="960" w:header="720" w:footer="720" w:gutter="0"/>
          <w:cols w:space="720"/>
        </w:sectPr>
      </w:pPr>
    </w:p>
    <w:p w14:paraId="040FC2E3" w14:textId="77777777" w:rsidR="00BF0DDC" w:rsidRDefault="00000000">
      <w:pPr>
        <w:pStyle w:val="Heading1"/>
        <w:spacing w:before="48"/>
        <w:ind w:left="130"/>
      </w:pPr>
      <w:bookmarkStart w:id="17" w:name="Introduction"/>
      <w:bookmarkEnd w:id="17"/>
      <w:r>
        <w:rPr>
          <w:color w:val="0092C8"/>
          <w:spacing w:val="-2"/>
        </w:rPr>
        <w:lastRenderedPageBreak/>
        <w:t>Introduction</w:t>
      </w:r>
    </w:p>
    <w:p w14:paraId="6BB4220E" w14:textId="1758AEAE" w:rsidR="00BF0DDC" w:rsidDel="009A699B" w:rsidRDefault="00000000">
      <w:pPr>
        <w:pStyle w:val="BodyText"/>
        <w:spacing w:before="123" w:line="295" w:lineRule="auto"/>
        <w:ind w:left="130" w:right="39"/>
        <w:jc w:val="both"/>
        <w:rPr>
          <w:del w:id="18" w:author="carla alves" w:date="2024-05-05T23:04:00Z"/>
        </w:rPr>
      </w:pPr>
      <w:r>
        <w:rPr>
          <w:w w:val="110"/>
        </w:rPr>
        <w:t>When multiple drugs are taken together, their effects or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behaviors may be unexpectedly influenced by each other </w:t>
      </w:r>
      <w:hyperlink w:anchor="_bookmark14" w:history="1">
        <w:r>
          <w:rPr>
            <w:w w:val="110"/>
          </w:rPr>
          <w:t>[1].</w:t>
        </w:r>
      </w:hyperlink>
      <w:r>
        <w:rPr>
          <w:spacing w:val="40"/>
          <w:w w:val="110"/>
        </w:rPr>
        <w:t xml:space="preserve"> </w:t>
      </w:r>
      <w:r>
        <w:rPr>
          <w:w w:val="110"/>
        </w:rPr>
        <w:t xml:space="preserve">This phenomenon is known as </w:t>
      </w:r>
      <w:ins w:id="19" w:author="carla alves" w:date="2024-05-05T22:57:00Z">
        <w:r w:rsidR="00914A9E" w:rsidRPr="00914A9E">
          <w:rPr>
            <w:w w:val="110"/>
          </w:rPr>
          <w:t>Drug-Drug Interaction</w:t>
        </w:r>
      </w:ins>
      <w:ins w:id="20" w:author="carla alves" w:date="2024-05-05T23:02:00Z">
        <w:r w:rsidR="00914A9E">
          <w:rPr>
            <w:w w:val="110"/>
          </w:rPr>
          <w:t>s</w:t>
        </w:r>
      </w:ins>
      <w:ins w:id="21" w:author="carla alves" w:date="2024-05-05T22:57:00Z">
        <w:r w:rsidR="00914A9E" w:rsidRPr="00914A9E">
          <w:rPr>
            <w:w w:val="110"/>
          </w:rPr>
          <w:t xml:space="preserve"> </w:t>
        </w:r>
        <w:r w:rsidR="00914A9E">
          <w:rPr>
            <w:w w:val="110"/>
          </w:rPr>
          <w:t>(</w:t>
        </w:r>
      </w:ins>
      <w:r>
        <w:rPr>
          <w:w w:val="110"/>
        </w:rPr>
        <w:t>DDI</w:t>
      </w:r>
      <w:ins w:id="22" w:author="carla alves" w:date="2024-05-05T23:02:00Z">
        <w:r w:rsidR="00914A9E">
          <w:rPr>
            <w:w w:val="110"/>
          </w:rPr>
          <w:t>s</w:t>
        </w:r>
      </w:ins>
      <w:ins w:id="23" w:author="carla alves" w:date="2024-05-05T22:57:00Z">
        <w:r w:rsidR="00914A9E">
          <w:rPr>
            <w:w w:val="110"/>
          </w:rPr>
          <w:t>)</w:t>
        </w:r>
      </w:ins>
      <w:r>
        <w:rPr>
          <w:w w:val="110"/>
        </w:rPr>
        <w:t>, which can lead to reduced</w:t>
      </w:r>
      <w:r>
        <w:rPr>
          <w:spacing w:val="40"/>
          <w:w w:val="110"/>
        </w:rPr>
        <w:t xml:space="preserve"> </w:t>
      </w:r>
      <w:r>
        <w:rPr>
          <w:w w:val="110"/>
        </w:rPr>
        <w:t>drug efficacy, increased toxicity, or other adverse reactions</w:t>
      </w:r>
      <w:r>
        <w:rPr>
          <w:spacing w:val="40"/>
          <w:w w:val="110"/>
        </w:rPr>
        <w:t xml:space="preserve"> </w:t>
      </w:r>
      <w:r>
        <w:rPr>
          <w:w w:val="110"/>
        </w:rPr>
        <w:t>between</w:t>
      </w:r>
      <w:r>
        <w:rPr>
          <w:spacing w:val="66"/>
          <w:w w:val="110"/>
        </w:rPr>
        <w:t xml:space="preserve"> </w:t>
      </w:r>
      <w:r>
        <w:rPr>
          <w:w w:val="110"/>
        </w:rPr>
        <w:t>the</w:t>
      </w:r>
      <w:r>
        <w:rPr>
          <w:spacing w:val="65"/>
          <w:w w:val="110"/>
        </w:rPr>
        <w:t xml:space="preserve"> </w:t>
      </w:r>
      <w:r>
        <w:rPr>
          <w:w w:val="110"/>
        </w:rPr>
        <w:t>co-prescribed</w:t>
      </w:r>
      <w:r>
        <w:rPr>
          <w:spacing w:val="66"/>
          <w:w w:val="110"/>
        </w:rPr>
        <w:t xml:space="preserve"> </w:t>
      </w:r>
      <w:r>
        <w:rPr>
          <w:w w:val="110"/>
        </w:rPr>
        <w:t>drugs.</w:t>
      </w:r>
      <w:r>
        <w:rPr>
          <w:spacing w:val="80"/>
          <w:w w:val="110"/>
        </w:rPr>
        <w:t xml:space="preserve"> </w:t>
      </w:r>
      <w:r>
        <w:rPr>
          <w:w w:val="110"/>
        </w:rPr>
        <w:t>With</w:t>
      </w:r>
      <w:r>
        <w:rPr>
          <w:spacing w:val="66"/>
          <w:w w:val="110"/>
        </w:rPr>
        <w:t xml:space="preserve"> </w:t>
      </w:r>
      <w:r>
        <w:rPr>
          <w:w w:val="110"/>
        </w:rPr>
        <w:t>the</w:t>
      </w:r>
      <w:r>
        <w:rPr>
          <w:spacing w:val="65"/>
          <w:w w:val="110"/>
        </w:rPr>
        <w:t xml:space="preserve"> </w:t>
      </w:r>
      <w:r>
        <w:rPr>
          <w:w w:val="110"/>
        </w:rPr>
        <w:t>rising</w:t>
      </w:r>
      <w:r>
        <w:rPr>
          <w:spacing w:val="65"/>
          <w:w w:val="110"/>
        </w:rPr>
        <w:t xml:space="preserve"> </w:t>
      </w:r>
      <w:r>
        <w:rPr>
          <w:w w:val="110"/>
        </w:rPr>
        <w:t>number</w:t>
      </w:r>
      <w:r>
        <w:rPr>
          <w:spacing w:val="40"/>
          <w:w w:val="110"/>
        </w:rPr>
        <w:t xml:space="preserve"> </w:t>
      </w:r>
      <w:r>
        <w:rPr>
          <w:w w:val="110"/>
        </w:rPr>
        <w:t>of</w:t>
      </w:r>
      <w:r>
        <w:rPr>
          <w:spacing w:val="40"/>
          <w:w w:val="110"/>
        </w:rPr>
        <w:t xml:space="preserve"> </w:t>
      </w:r>
      <w:r>
        <w:rPr>
          <w:w w:val="110"/>
        </w:rPr>
        <w:t>approved</w:t>
      </w:r>
      <w:r>
        <w:rPr>
          <w:spacing w:val="40"/>
          <w:w w:val="110"/>
        </w:rPr>
        <w:t xml:space="preserve"> </w:t>
      </w:r>
      <w:r>
        <w:rPr>
          <w:w w:val="110"/>
        </w:rPr>
        <w:t>drugs,</w:t>
      </w:r>
      <w:r>
        <w:rPr>
          <w:spacing w:val="8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incidence</w:t>
      </w:r>
      <w:r>
        <w:rPr>
          <w:spacing w:val="40"/>
          <w:w w:val="110"/>
        </w:rPr>
        <w:t xml:space="preserve"> </w:t>
      </w:r>
      <w:r>
        <w:rPr>
          <w:w w:val="110"/>
        </w:rPr>
        <w:t>of</w:t>
      </w:r>
      <w:r>
        <w:rPr>
          <w:spacing w:val="40"/>
          <w:w w:val="110"/>
        </w:rPr>
        <w:t xml:space="preserve"> </w:t>
      </w:r>
      <w:r>
        <w:rPr>
          <w:w w:val="110"/>
        </w:rPr>
        <w:t>unidentified</w:t>
      </w:r>
      <w:r>
        <w:rPr>
          <w:spacing w:val="40"/>
          <w:w w:val="110"/>
        </w:rPr>
        <w:t xml:space="preserve"> </w:t>
      </w:r>
      <w:r>
        <w:rPr>
          <w:w w:val="110"/>
        </w:rPr>
        <w:t>DDIs</w:t>
      </w:r>
      <w:r>
        <w:rPr>
          <w:spacing w:val="40"/>
          <w:w w:val="110"/>
        </w:rPr>
        <w:t xml:space="preserve"> </w:t>
      </w:r>
      <w:r>
        <w:rPr>
          <w:w w:val="110"/>
        </w:rPr>
        <w:t>is</w:t>
      </w:r>
      <w:r>
        <w:rPr>
          <w:spacing w:val="40"/>
          <w:w w:val="110"/>
        </w:rPr>
        <w:t xml:space="preserve"> </w:t>
      </w:r>
      <w:r>
        <w:rPr>
          <w:w w:val="110"/>
        </w:rPr>
        <w:t>also increasing rapidly. For instance, among approved small</w:t>
      </w:r>
      <w:r>
        <w:rPr>
          <w:spacing w:val="40"/>
          <w:w w:val="110"/>
        </w:rPr>
        <w:t xml:space="preserve"> </w:t>
      </w:r>
      <w:r>
        <w:rPr>
          <w:w w:val="110"/>
        </w:rPr>
        <w:t>molecular</w:t>
      </w:r>
      <w:r>
        <w:rPr>
          <w:spacing w:val="67"/>
          <w:w w:val="150"/>
        </w:rPr>
        <w:t xml:space="preserve"> </w:t>
      </w:r>
      <w:r>
        <w:rPr>
          <w:w w:val="110"/>
        </w:rPr>
        <w:t>drugs</w:t>
      </w:r>
      <w:r>
        <w:rPr>
          <w:spacing w:val="68"/>
          <w:w w:val="150"/>
        </w:rPr>
        <w:t xml:space="preserve"> </w:t>
      </w:r>
      <w:r>
        <w:rPr>
          <w:w w:val="110"/>
        </w:rPr>
        <w:t>listed</w:t>
      </w:r>
      <w:r>
        <w:rPr>
          <w:spacing w:val="68"/>
          <w:w w:val="150"/>
        </w:rPr>
        <w:t xml:space="preserve"> </w:t>
      </w:r>
      <w:r>
        <w:rPr>
          <w:w w:val="110"/>
        </w:rPr>
        <w:t>in</w:t>
      </w:r>
      <w:r>
        <w:rPr>
          <w:spacing w:val="67"/>
          <w:w w:val="150"/>
        </w:rPr>
        <w:t xml:space="preserve"> </w:t>
      </w:r>
      <w:r>
        <w:rPr>
          <w:w w:val="110"/>
        </w:rPr>
        <w:t>the</w:t>
      </w:r>
      <w:r>
        <w:rPr>
          <w:spacing w:val="68"/>
          <w:w w:val="150"/>
        </w:rPr>
        <w:t xml:space="preserve"> </w:t>
      </w:r>
      <w:proofErr w:type="spellStart"/>
      <w:r>
        <w:rPr>
          <w:w w:val="110"/>
        </w:rPr>
        <w:t>Drug</w:t>
      </w:r>
      <w:del w:id="24" w:author="carla alves" w:date="2024-05-07T18:28:00Z">
        <w:r w:rsidDel="00304E3D">
          <w:rPr>
            <w:spacing w:val="68"/>
            <w:w w:val="150"/>
          </w:rPr>
          <w:delText xml:space="preserve"> </w:delText>
        </w:r>
      </w:del>
      <w:r>
        <w:rPr>
          <w:w w:val="110"/>
        </w:rPr>
        <w:t>Bank</w:t>
      </w:r>
      <w:proofErr w:type="spellEnd"/>
      <w:r>
        <w:rPr>
          <w:w w:val="110"/>
        </w:rPr>
        <w:t>,</w:t>
      </w:r>
      <w:r>
        <w:rPr>
          <w:spacing w:val="37"/>
          <w:w w:val="110"/>
        </w:rPr>
        <w:t xml:space="preserve"> </w:t>
      </w:r>
      <w:del w:id="25" w:author="carla alves" w:date="2024-05-05T23:04:00Z">
        <w:r w:rsidDel="00914A9E">
          <w:rPr>
            <w:spacing w:val="37"/>
            <w:w w:val="110"/>
          </w:rPr>
          <w:delText xml:space="preserve"> </w:delText>
        </w:r>
      </w:del>
      <w:r>
        <w:rPr>
          <w:spacing w:val="-2"/>
          <w:w w:val="110"/>
        </w:rPr>
        <w:t>approximately</w:t>
      </w:r>
      <w:ins w:id="26" w:author="carla alves" w:date="2024-05-05T23:04:00Z">
        <w:r w:rsidR="009A699B">
          <w:rPr>
            <w:spacing w:val="-2"/>
            <w:w w:val="110"/>
          </w:rPr>
          <w:t xml:space="preserve"> </w:t>
        </w:r>
      </w:ins>
    </w:p>
    <w:p w14:paraId="788B57A3" w14:textId="0E179C5E" w:rsidR="00BF0DDC" w:rsidRDefault="00000000">
      <w:pPr>
        <w:pStyle w:val="BodyText"/>
        <w:spacing w:before="123" w:line="295" w:lineRule="auto"/>
        <w:ind w:left="130" w:right="39"/>
        <w:jc w:val="both"/>
        <w:pPrChange w:id="27" w:author="carla alves" w:date="2024-05-05T23:04:00Z">
          <w:pPr>
            <w:pStyle w:val="BodyText"/>
            <w:spacing w:line="295" w:lineRule="auto"/>
            <w:ind w:left="130" w:right="38"/>
            <w:jc w:val="both"/>
          </w:pPr>
        </w:pPrChange>
      </w:pPr>
      <w:r>
        <w:rPr>
          <w:w w:val="110"/>
        </w:rPr>
        <w:t>15</w:t>
      </w:r>
      <w:r>
        <w:rPr>
          <w:spacing w:val="80"/>
          <w:w w:val="110"/>
        </w:rPr>
        <w:t xml:space="preserve"> </w:t>
      </w:r>
      <w:r>
        <w:rPr>
          <w:w w:val="110"/>
        </w:rPr>
        <w:t>out</w:t>
      </w:r>
      <w:r>
        <w:rPr>
          <w:spacing w:val="80"/>
          <w:w w:val="110"/>
        </w:rPr>
        <w:t xml:space="preserve"> </w:t>
      </w:r>
      <w:r>
        <w:rPr>
          <w:w w:val="110"/>
        </w:rPr>
        <w:t>of</w:t>
      </w:r>
      <w:r>
        <w:rPr>
          <w:spacing w:val="80"/>
          <w:w w:val="110"/>
        </w:rPr>
        <w:t xml:space="preserve"> </w:t>
      </w:r>
      <w:r>
        <w:rPr>
          <w:w w:val="110"/>
        </w:rPr>
        <w:t>every</w:t>
      </w:r>
      <w:r>
        <w:rPr>
          <w:spacing w:val="80"/>
          <w:w w:val="110"/>
        </w:rPr>
        <w:t xml:space="preserve"> </w:t>
      </w:r>
      <w:r>
        <w:rPr>
          <w:w w:val="110"/>
        </w:rPr>
        <w:t>100</w:t>
      </w:r>
      <w:r>
        <w:rPr>
          <w:spacing w:val="80"/>
          <w:w w:val="110"/>
        </w:rPr>
        <w:t xml:space="preserve"> </w:t>
      </w:r>
      <w:r>
        <w:rPr>
          <w:w w:val="110"/>
        </w:rPr>
        <w:t>drug</w:t>
      </w:r>
      <w:r>
        <w:rPr>
          <w:spacing w:val="80"/>
          <w:w w:val="110"/>
        </w:rPr>
        <w:t xml:space="preserve"> </w:t>
      </w:r>
      <w:r>
        <w:rPr>
          <w:w w:val="110"/>
        </w:rPr>
        <w:t>pairs</w:t>
      </w:r>
      <w:r>
        <w:rPr>
          <w:spacing w:val="80"/>
          <w:w w:val="110"/>
        </w:rPr>
        <w:t xml:space="preserve"> </w:t>
      </w:r>
      <w:r>
        <w:rPr>
          <w:w w:val="110"/>
        </w:rPr>
        <w:t>have</w:t>
      </w:r>
      <w:r>
        <w:rPr>
          <w:spacing w:val="80"/>
          <w:w w:val="110"/>
        </w:rPr>
        <w:t xml:space="preserve"> </w:t>
      </w:r>
      <w:r>
        <w:rPr>
          <w:w w:val="110"/>
        </w:rPr>
        <w:t>known</w:t>
      </w:r>
      <w:r>
        <w:rPr>
          <w:spacing w:val="80"/>
          <w:w w:val="110"/>
        </w:rPr>
        <w:t xml:space="preserve"> </w:t>
      </w:r>
      <w:r>
        <w:rPr>
          <w:w w:val="110"/>
        </w:rPr>
        <w:t>DDIs</w:t>
      </w:r>
      <w:r>
        <w:rPr>
          <w:spacing w:val="80"/>
          <w:w w:val="110"/>
        </w:rPr>
        <w:t xml:space="preserve"> </w:t>
      </w:r>
      <w:r>
        <w:fldChar w:fldCharType="begin"/>
      </w:r>
      <w:r>
        <w:instrText>HYPERLINK \l "_bookmark15"</w:instrText>
      </w:r>
      <w:r>
        <w:fldChar w:fldCharType="separate"/>
      </w:r>
      <w:r>
        <w:rPr>
          <w:w w:val="110"/>
        </w:rPr>
        <w:t>[2].</w:t>
      </w:r>
      <w:r>
        <w:rPr>
          <w:w w:val="110"/>
        </w:rPr>
        <w:fldChar w:fldCharType="end"/>
      </w:r>
      <w:r>
        <w:rPr>
          <w:spacing w:val="40"/>
          <w:w w:val="110"/>
        </w:rPr>
        <w:t xml:space="preserve"> </w:t>
      </w:r>
      <w:r>
        <w:rPr>
          <w:w w:val="110"/>
        </w:rPr>
        <w:t>Such interactions pose risks to patients receiving multiple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medications </w:t>
      </w:r>
      <w:r>
        <w:fldChar w:fldCharType="begin"/>
      </w:r>
      <w:r>
        <w:instrText>HYPERLINK \l "_bookmark16"</w:instrText>
      </w:r>
      <w:r>
        <w:fldChar w:fldCharType="separate"/>
      </w:r>
      <w:r>
        <w:rPr>
          <w:w w:val="110"/>
        </w:rPr>
        <w:t>[3,</w:t>
      </w:r>
      <w:r>
        <w:rPr>
          <w:w w:val="110"/>
        </w:rPr>
        <w:fldChar w:fldCharType="end"/>
      </w:r>
      <w:r>
        <w:rPr>
          <w:w w:val="110"/>
        </w:rPr>
        <w:t xml:space="preserve"> </w:t>
      </w:r>
      <w:r>
        <w:fldChar w:fldCharType="begin"/>
      </w:r>
      <w:r>
        <w:instrText>HYPERLINK \l "_bookmark17"</w:instrText>
      </w:r>
      <w:r>
        <w:fldChar w:fldCharType="separate"/>
      </w:r>
      <w:r>
        <w:rPr>
          <w:w w:val="110"/>
        </w:rPr>
        <w:t>4,</w:t>
      </w:r>
      <w:r>
        <w:rPr>
          <w:w w:val="110"/>
        </w:rPr>
        <w:fldChar w:fldCharType="end"/>
      </w:r>
      <w:r>
        <w:rPr>
          <w:w w:val="110"/>
        </w:rPr>
        <w:t xml:space="preserve"> </w:t>
      </w:r>
      <w:r>
        <w:fldChar w:fldCharType="begin"/>
      </w:r>
      <w:r>
        <w:instrText>HYPERLINK \l "_bookmark18"</w:instrText>
      </w:r>
      <w:r>
        <w:fldChar w:fldCharType="separate"/>
      </w:r>
      <w:r>
        <w:rPr>
          <w:w w:val="110"/>
        </w:rPr>
        <w:t>5].</w:t>
      </w:r>
      <w:r>
        <w:rPr>
          <w:w w:val="110"/>
        </w:rPr>
        <w:fldChar w:fldCharType="end"/>
      </w:r>
      <w:r>
        <w:rPr>
          <w:w w:val="110"/>
        </w:rPr>
        <w:t xml:space="preserve"> Understanding DDI</w:t>
      </w:r>
      <w:ins w:id="28" w:author="carla alves" w:date="2024-05-05T23:05:00Z">
        <w:r w:rsidR="009A699B">
          <w:rPr>
            <w:w w:val="110"/>
          </w:rPr>
          <w:t>s</w:t>
        </w:r>
      </w:ins>
      <w:r>
        <w:rPr>
          <w:w w:val="110"/>
        </w:rPr>
        <w:t xml:space="preserve"> is crucial as it is the</w:t>
      </w:r>
      <w:r>
        <w:rPr>
          <w:spacing w:val="40"/>
          <w:w w:val="110"/>
        </w:rPr>
        <w:t xml:space="preserve"> </w:t>
      </w:r>
      <w:r>
        <w:rPr>
          <w:w w:val="110"/>
        </w:rPr>
        <w:t>first</w:t>
      </w:r>
      <w:r>
        <w:rPr>
          <w:spacing w:val="-5"/>
          <w:w w:val="110"/>
        </w:rPr>
        <w:t xml:space="preserve"> </w:t>
      </w:r>
      <w:r>
        <w:rPr>
          <w:w w:val="110"/>
        </w:rPr>
        <w:t>step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exploring</w:t>
      </w:r>
      <w:r>
        <w:rPr>
          <w:spacing w:val="-5"/>
          <w:w w:val="110"/>
        </w:rPr>
        <w:t xml:space="preserve"> </w:t>
      </w:r>
      <w:r>
        <w:rPr>
          <w:w w:val="110"/>
        </w:rPr>
        <w:t>drug</w:t>
      </w:r>
      <w:r>
        <w:rPr>
          <w:spacing w:val="-5"/>
          <w:w w:val="110"/>
        </w:rPr>
        <w:t xml:space="preserve"> </w:t>
      </w:r>
      <w:r>
        <w:rPr>
          <w:w w:val="110"/>
        </w:rPr>
        <w:t>combinations, which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5"/>
          <w:w w:val="110"/>
        </w:rPr>
        <w:t xml:space="preserve"> </w:t>
      </w:r>
      <w:r>
        <w:rPr>
          <w:w w:val="110"/>
        </w:rPr>
        <w:t>increasingly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seen as promising solutions for treating complex diseases </w:t>
      </w:r>
      <w:r>
        <w:fldChar w:fldCharType="begin"/>
      </w:r>
      <w:r>
        <w:instrText>HYPERLINK \l "_bookmark19"</w:instrText>
      </w:r>
      <w:r>
        <w:fldChar w:fldCharType="separate"/>
      </w:r>
      <w:r>
        <w:rPr>
          <w:w w:val="110"/>
        </w:rPr>
        <w:t>[6].</w:t>
      </w:r>
      <w:r>
        <w:rPr>
          <w:w w:val="110"/>
        </w:rPr>
        <w:fldChar w:fldCharType="end"/>
      </w:r>
      <w:r>
        <w:rPr>
          <w:spacing w:val="40"/>
          <w:w w:val="110"/>
        </w:rPr>
        <w:t xml:space="preserve"> </w:t>
      </w:r>
      <w:r>
        <w:rPr>
          <w:w w:val="110"/>
        </w:rPr>
        <w:t>Therefore, there is an urgent need for screening and analyzing</w:t>
      </w:r>
      <w:r>
        <w:rPr>
          <w:spacing w:val="40"/>
          <w:w w:val="110"/>
        </w:rPr>
        <w:t xml:space="preserve"> </w:t>
      </w:r>
      <w:r>
        <w:rPr>
          <w:w w:val="110"/>
        </w:rPr>
        <w:t>DDIs before administering clinical co-medications. However,</w:t>
      </w:r>
      <w:r>
        <w:rPr>
          <w:spacing w:val="40"/>
          <w:w w:val="110"/>
        </w:rPr>
        <w:t xml:space="preserve"> </w:t>
      </w:r>
      <w:r>
        <w:rPr>
          <w:w w:val="110"/>
        </w:rPr>
        <w:t>traditional DDI identification approaches, such as testing</w:t>
      </w:r>
      <w:r>
        <w:rPr>
          <w:spacing w:val="40"/>
          <w:w w:val="110"/>
        </w:rPr>
        <w:t xml:space="preserve"> </w:t>
      </w:r>
      <w:r>
        <w:rPr>
          <w:w w:val="110"/>
        </w:rPr>
        <w:t>Cytochrome</w:t>
      </w:r>
      <w:r>
        <w:rPr>
          <w:spacing w:val="-1"/>
          <w:w w:val="110"/>
        </w:rPr>
        <w:t xml:space="preserve"> </w:t>
      </w:r>
      <w:r>
        <w:rPr>
          <w:w w:val="110"/>
        </w:rPr>
        <w:t>P450</w:t>
      </w:r>
      <w:r>
        <w:rPr>
          <w:spacing w:val="-1"/>
          <w:w w:val="110"/>
        </w:rPr>
        <w:t xml:space="preserve"> </w:t>
      </w:r>
      <w:r>
        <w:fldChar w:fldCharType="begin"/>
      </w:r>
      <w:r>
        <w:instrText>HYPERLINK \l "_bookmark20"</w:instrText>
      </w:r>
      <w:r>
        <w:fldChar w:fldCharType="separate"/>
      </w:r>
      <w:r>
        <w:rPr>
          <w:w w:val="110"/>
        </w:rPr>
        <w:t>[7]</w:t>
      </w:r>
      <w:r>
        <w:rPr>
          <w:w w:val="110"/>
        </w:rPr>
        <w:fldChar w:fldCharType="end"/>
      </w:r>
      <w:r>
        <w:rPr>
          <w:spacing w:val="-1"/>
          <w:w w:val="110"/>
        </w:rPr>
        <w:t xml:space="preserve"> </w:t>
      </w:r>
      <w:r>
        <w:rPr>
          <w:w w:val="110"/>
        </w:rPr>
        <w:t>or</w:t>
      </w:r>
      <w:r>
        <w:rPr>
          <w:spacing w:val="-1"/>
          <w:w w:val="110"/>
        </w:rPr>
        <w:t xml:space="preserve"> </w:t>
      </w:r>
      <w:r>
        <w:rPr>
          <w:w w:val="110"/>
        </w:rPr>
        <w:t>transporter-associated</w:t>
      </w:r>
      <w:r>
        <w:rPr>
          <w:spacing w:val="-1"/>
          <w:w w:val="110"/>
        </w:rPr>
        <w:t xml:space="preserve"> </w:t>
      </w:r>
      <w:r>
        <w:rPr>
          <w:w w:val="110"/>
        </w:rPr>
        <w:t>interactions</w:t>
      </w:r>
      <w:r>
        <w:rPr>
          <w:spacing w:val="-1"/>
          <w:w w:val="110"/>
        </w:rPr>
        <w:t xml:space="preserve"> </w:t>
      </w:r>
      <w:r>
        <w:fldChar w:fldCharType="begin"/>
      </w:r>
      <w:r>
        <w:instrText>HYPERLINK \l "_bookmark21"</w:instrText>
      </w:r>
      <w:r>
        <w:fldChar w:fldCharType="separate"/>
      </w:r>
      <w:r>
        <w:rPr>
          <w:w w:val="110"/>
        </w:rPr>
        <w:t>[8],</w:t>
      </w:r>
      <w:r>
        <w:rPr>
          <w:w w:val="110"/>
        </w:rPr>
        <w:fldChar w:fldCharType="end"/>
      </w:r>
      <w:r>
        <w:rPr>
          <w:spacing w:val="40"/>
          <w:w w:val="110"/>
        </w:rPr>
        <w:t xml:space="preserve"> </w:t>
      </w:r>
      <w:r>
        <w:rPr>
          <w:w w:val="110"/>
        </w:rPr>
        <w:t>face challenges including high costs, time consumption, animal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welfare concerns </w:t>
      </w:r>
      <w:r>
        <w:fldChar w:fldCharType="begin"/>
      </w:r>
      <w:r>
        <w:instrText>HYPERLINK \l "_bookmark22"</w:instrText>
      </w:r>
      <w:r>
        <w:fldChar w:fldCharType="separate"/>
      </w:r>
      <w:r>
        <w:rPr>
          <w:w w:val="110"/>
        </w:rPr>
        <w:t>[9],</w:t>
      </w:r>
      <w:r>
        <w:rPr>
          <w:w w:val="110"/>
        </w:rPr>
        <w:fldChar w:fldCharType="end"/>
      </w:r>
      <w:r>
        <w:rPr>
          <w:w w:val="110"/>
        </w:rPr>
        <w:t xml:space="preserve"> limited trial participants, and a multitude</w:t>
      </w:r>
      <w:r>
        <w:rPr>
          <w:spacing w:val="40"/>
          <w:w w:val="110"/>
        </w:rPr>
        <w:t xml:space="preserve"> </w:t>
      </w:r>
      <w:r>
        <w:rPr>
          <w:w w:val="110"/>
        </w:rPr>
        <w:t>of drug combinations undergoing screening in clinical trials.</w:t>
      </w:r>
      <w:r>
        <w:rPr>
          <w:spacing w:val="40"/>
          <w:w w:val="110"/>
        </w:rPr>
        <w:t xml:space="preserve"> </w:t>
      </w:r>
      <w:r>
        <w:rPr>
          <w:w w:val="110"/>
        </w:rPr>
        <w:t>Consequently, only a few DDIs are identified during drug</w:t>
      </w:r>
      <w:r>
        <w:rPr>
          <w:spacing w:val="40"/>
          <w:w w:val="110"/>
        </w:rPr>
        <w:t xml:space="preserve"> </w:t>
      </w:r>
      <w:r>
        <w:rPr>
          <w:w w:val="110"/>
        </w:rPr>
        <w:t>development,</w:t>
      </w:r>
      <w:r>
        <w:rPr>
          <w:spacing w:val="40"/>
          <w:w w:val="110"/>
        </w:rPr>
        <w:t xml:space="preserve"> </w:t>
      </w:r>
      <w:r>
        <w:rPr>
          <w:w w:val="110"/>
        </w:rPr>
        <w:t>often in the clinical trial phase.</w:t>
      </w:r>
      <w:r>
        <w:rPr>
          <w:spacing w:val="40"/>
          <w:w w:val="110"/>
        </w:rPr>
        <w:t xml:space="preserve"> </w:t>
      </w:r>
      <w:r>
        <w:rPr>
          <w:w w:val="110"/>
        </w:rPr>
        <w:t>Some are</w:t>
      </w:r>
      <w:r>
        <w:rPr>
          <w:spacing w:val="40"/>
          <w:w w:val="110"/>
        </w:rPr>
        <w:t xml:space="preserve"> </w:t>
      </w:r>
      <w:r>
        <w:rPr>
          <w:w w:val="110"/>
        </w:rPr>
        <w:t>reported</w:t>
      </w:r>
      <w:r>
        <w:rPr>
          <w:spacing w:val="40"/>
          <w:w w:val="110"/>
        </w:rPr>
        <w:t xml:space="preserve"> </w:t>
      </w:r>
      <w:r>
        <w:rPr>
          <w:w w:val="110"/>
        </w:rPr>
        <w:t>post-approval,</w:t>
      </w:r>
      <w:r>
        <w:rPr>
          <w:spacing w:val="40"/>
          <w:w w:val="110"/>
        </w:rPr>
        <w:t xml:space="preserve"> </w:t>
      </w:r>
      <w:r>
        <w:rPr>
          <w:w w:val="110"/>
        </w:rPr>
        <w:t>while</w:t>
      </w:r>
      <w:r>
        <w:rPr>
          <w:spacing w:val="40"/>
          <w:w w:val="110"/>
        </w:rPr>
        <w:t xml:space="preserve"> </w:t>
      </w:r>
      <w:r>
        <w:rPr>
          <w:w w:val="110"/>
        </w:rPr>
        <w:t>many</w:t>
      </w:r>
      <w:r>
        <w:rPr>
          <w:spacing w:val="40"/>
          <w:w w:val="110"/>
        </w:rPr>
        <w:t xml:space="preserve"> </w:t>
      </w:r>
      <w:r>
        <w:rPr>
          <w:w w:val="110"/>
        </w:rPr>
        <w:t>are</w:t>
      </w:r>
      <w:r>
        <w:rPr>
          <w:spacing w:val="40"/>
          <w:w w:val="110"/>
        </w:rPr>
        <w:t xml:space="preserve"> </w:t>
      </w:r>
      <w:r>
        <w:rPr>
          <w:w w:val="110"/>
        </w:rPr>
        <w:t>discovered</w:t>
      </w:r>
      <w:r>
        <w:rPr>
          <w:spacing w:val="40"/>
          <w:w w:val="110"/>
        </w:rPr>
        <w:t xml:space="preserve"> </w:t>
      </w:r>
      <w:r>
        <w:rPr>
          <w:w w:val="110"/>
        </w:rPr>
        <w:t>during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post-marketing surveillance </w:t>
      </w:r>
      <w:r>
        <w:fldChar w:fldCharType="begin"/>
      </w:r>
      <w:r>
        <w:instrText>HYPERLINK \l "_bookmark23"</w:instrText>
      </w:r>
      <w:r>
        <w:fldChar w:fldCharType="separate"/>
      </w:r>
      <w:r>
        <w:rPr>
          <w:w w:val="110"/>
        </w:rPr>
        <w:t>[10</w:t>
      </w:r>
      <w:r>
        <w:rPr>
          <w:w w:val="110"/>
        </w:rPr>
        <w:fldChar w:fldCharType="end"/>
      </w:r>
      <w:r>
        <w:rPr>
          <w:w w:val="110"/>
        </w:rPr>
        <w:t>].</w:t>
      </w:r>
    </w:p>
    <w:p w14:paraId="14ADFF6E" w14:textId="2BA88E0C" w:rsidR="00BF0DDC" w:rsidRDefault="00000000">
      <w:pPr>
        <w:pStyle w:val="BodyText"/>
        <w:spacing w:line="292" w:lineRule="auto"/>
        <w:ind w:left="130" w:right="38" w:firstLine="239"/>
        <w:jc w:val="both"/>
      </w:pPr>
      <w:r>
        <w:rPr>
          <w:w w:val="110"/>
        </w:rPr>
        <w:t>DDI</w:t>
      </w:r>
      <w:del w:id="29" w:author="Amin Khodamoradi" w:date="2024-05-08T23:37:00Z" w16du:dateUtc="2024-05-08T22:37:00Z">
        <w:r w:rsidDel="00493920">
          <w:rPr>
            <w:w w:val="110"/>
          </w:rPr>
          <w:delText>s</w:delText>
        </w:r>
      </w:del>
      <w:r>
        <w:rPr>
          <w:w w:val="110"/>
        </w:rPr>
        <w:t xml:space="preserve"> can be significantly influenced by a patient’s medical</w:t>
      </w:r>
      <w:r>
        <w:rPr>
          <w:spacing w:val="40"/>
          <w:w w:val="110"/>
        </w:rPr>
        <w:t xml:space="preserve"> </w:t>
      </w:r>
      <w:r>
        <w:rPr>
          <w:w w:val="110"/>
        </w:rPr>
        <w:t>history and genetics. To bridge these aspects, the Smart4Health</w:t>
      </w:r>
      <w:r>
        <w:rPr>
          <w:spacing w:val="40"/>
          <w:w w:val="110"/>
        </w:rPr>
        <w:t xml:space="preserve"> </w:t>
      </w:r>
      <w:r>
        <w:rPr>
          <w:w w:val="110"/>
        </w:rPr>
        <w:t>project</w:t>
      </w:r>
      <w:hyperlink w:anchor="_bookmark0" w:history="1">
        <w:r>
          <w:rPr>
            <w:rFonts w:ascii="Cambria" w:hAnsi="Cambria"/>
            <w:w w:val="110"/>
            <w:vertAlign w:val="superscript"/>
          </w:rPr>
          <w:t>1</w:t>
        </w:r>
      </w:hyperlink>
      <w:r>
        <w:rPr>
          <w:rFonts w:ascii="Cambria" w:hAnsi="Cambria"/>
          <w:w w:val="110"/>
        </w:rPr>
        <w:t xml:space="preserve"> </w:t>
      </w:r>
      <w:r>
        <w:rPr>
          <w:w w:val="110"/>
        </w:rPr>
        <w:t>developed two platforms: one personal, containing</w:t>
      </w:r>
      <w:r>
        <w:rPr>
          <w:spacing w:val="40"/>
          <w:w w:val="110"/>
        </w:rPr>
        <w:t xml:space="preserve"> </w:t>
      </w:r>
      <w:r>
        <w:rPr>
          <w:w w:val="110"/>
        </w:rPr>
        <w:t>health information from the citizen (Citizen Health Data</w:t>
      </w:r>
      <w:r>
        <w:rPr>
          <w:spacing w:val="40"/>
          <w:w w:val="110"/>
        </w:rPr>
        <w:t xml:space="preserve"> </w:t>
      </w:r>
      <w:r>
        <w:rPr>
          <w:w w:val="110"/>
        </w:rPr>
        <w:t>Platform – CHDP), including medical conditions, allergies,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intolerances, medication use, and genetic data, and one </w:t>
      </w:r>
      <w:del w:id="30" w:author="Amin Khodamoradi" w:date="2024-05-08T14:37:00Z" w16du:dateUtc="2024-05-08T13:37:00Z">
        <w:r w:rsidDel="007E67B3">
          <w:rPr>
            <w:w w:val="110"/>
          </w:rPr>
          <w:delText>de-</w:delText>
        </w:r>
        <w:r w:rsidDel="007E67B3">
          <w:rPr>
            <w:spacing w:val="40"/>
            <w:w w:val="110"/>
          </w:rPr>
          <w:delText xml:space="preserve"> </w:delText>
        </w:r>
        <w:r w:rsidDel="007E67B3">
          <w:rPr>
            <w:w w:val="110"/>
          </w:rPr>
          <w:delText>identified</w:delText>
        </w:r>
      </w:del>
      <w:ins w:id="31" w:author="Amin Khodamoradi" w:date="2024-05-08T14:37:00Z" w16du:dateUtc="2024-05-08T13:37:00Z">
        <w:r w:rsidR="007E67B3">
          <w:rPr>
            <w:w w:val="110"/>
          </w:rPr>
          <w:t>de-identified</w:t>
        </w:r>
      </w:ins>
      <w:r>
        <w:rPr>
          <w:w w:val="110"/>
        </w:rPr>
        <w:t xml:space="preserve">, containing data donated </w:t>
      </w:r>
      <w:del w:id="32" w:author="carla alves" w:date="2024-05-05T23:24:00Z">
        <w:r w:rsidDel="00F41451">
          <w:rPr>
            <w:w w:val="110"/>
          </w:rPr>
          <w:delText xml:space="preserve">for research </w:delText>
        </w:r>
      </w:del>
      <w:r>
        <w:rPr>
          <w:w w:val="110"/>
        </w:rPr>
        <w:t>by the citizen</w:t>
      </w:r>
      <w:r>
        <w:rPr>
          <w:spacing w:val="40"/>
          <w:w w:val="110"/>
        </w:rPr>
        <w:t xml:space="preserve"> </w:t>
      </w:r>
      <w:ins w:id="33" w:author="carla alves" w:date="2024-05-05T23:24:00Z">
        <w:r w:rsidR="00F41451">
          <w:rPr>
            <w:w w:val="110"/>
          </w:rPr>
          <w:t xml:space="preserve">for research </w:t>
        </w:r>
      </w:ins>
      <w:r>
        <w:rPr>
          <w:w w:val="110"/>
        </w:rPr>
        <w:t xml:space="preserve">(Research Platform – RP). </w:t>
      </w:r>
      <w:ins w:id="34" w:author="carla alves" w:date="2024-05-05T23:27:00Z">
        <w:r w:rsidR="00F41451">
          <w:rPr>
            <w:w w:val="110"/>
          </w:rPr>
          <w:t xml:space="preserve">The </w:t>
        </w:r>
      </w:ins>
      <w:r>
        <w:rPr>
          <w:w w:val="110"/>
        </w:rPr>
        <w:t xml:space="preserve">CHDP utilizes </w:t>
      </w:r>
      <w:commentRangeStart w:id="35"/>
      <w:commentRangeStart w:id="36"/>
      <w:r>
        <w:rPr>
          <w:w w:val="110"/>
        </w:rPr>
        <w:t>HL7 FHIR</w:t>
      </w:r>
      <w:commentRangeEnd w:id="35"/>
      <w:r w:rsidR="00A33484">
        <w:rPr>
          <w:rStyle w:val="CommentReference"/>
        </w:rPr>
        <w:commentReference w:id="35"/>
      </w:r>
      <w:commentRangeEnd w:id="36"/>
      <w:r w:rsidR="004F5F7E">
        <w:rPr>
          <w:rStyle w:val="CommentReference"/>
        </w:rPr>
        <w:commentReference w:id="36"/>
      </w:r>
      <w:hyperlink w:anchor="_bookmark1" w:history="1">
        <w:r>
          <w:rPr>
            <w:rFonts w:ascii="Cambria" w:hAnsi="Cambria"/>
            <w:w w:val="110"/>
            <w:vertAlign w:val="superscript"/>
          </w:rPr>
          <w:t>2</w:t>
        </w:r>
      </w:hyperlink>
      <w:r>
        <w:rPr>
          <w:rFonts w:ascii="Cambria" w:hAnsi="Cambria"/>
          <w:w w:val="110"/>
        </w:rPr>
        <w:t xml:space="preserve"> </w:t>
      </w:r>
      <w:r>
        <w:rPr>
          <w:w w:val="110"/>
        </w:rPr>
        <w:t>to</w:t>
      </w:r>
      <w:r>
        <w:rPr>
          <w:spacing w:val="40"/>
          <w:w w:val="110"/>
        </w:rPr>
        <w:t xml:space="preserve"> </w:t>
      </w:r>
      <w:r>
        <w:rPr>
          <w:w w:val="110"/>
        </w:rPr>
        <w:t>structure collected data,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while </w:t>
      </w:r>
      <w:ins w:id="37" w:author="carla alves" w:date="2024-05-05T23:31:00Z">
        <w:r w:rsidR="00F41451">
          <w:rPr>
            <w:w w:val="110"/>
          </w:rPr>
          <w:t xml:space="preserve">the </w:t>
        </w:r>
      </w:ins>
      <w:r>
        <w:rPr>
          <w:w w:val="110"/>
        </w:rPr>
        <w:t xml:space="preserve">RP adopts </w:t>
      </w:r>
      <w:ins w:id="38" w:author="carla alves" w:date="2024-05-05T23:31:00Z">
        <w:r w:rsidR="00F41451">
          <w:rPr>
            <w:w w:val="110"/>
          </w:rPr>
          <w:t xml:space="preserve">the </w:t>
        </w:r>
      </w:ins>
      <w:commentRangeStart w:id="39"/>
      <w:commentRangeStart w:id="40"/>
      <w:r>
        <w:rPr>
          <w:w w:val="110"/>
        </w:rPr>
        <w:t>OMOP CDM</w:t>
      </w:r>
      <w:commentRangeEnd w:id="39"/>
      <w:r w:rsidR="00A33484">
        <w:rPr>
          <w:rStyle w:val="CommentReference"/>
        </w:rPr>
        <w:commentReference w:id="39"/>
      </w:r>
      <w:commentRangeEnd w:id="40"/>
      <w:r w:rsidR="00A16F77">
        <w:rPr>
          <w:rStyle w:val="CommentReference"/>
        </w:rPr>
        <w:commentReference w:id="40"/>
      </w:r>
      <w:r>
        <w:rPr>
          <w:w w:val="110"/>
        </w:rPr>
        <w:t xml:space="preserve"> to</w:t>
      </w:r>
      <w:r>
        <w:rPr>
          <w:spacing w:val="40"/>
          <w:w w:val="110"/>
        </w:rPr>
        <w:t xml:space="preserve"> </w:t>
      </w:r>
      <w:r>
        <w:rPr>
          <w:w w:val="110"/>
        </w:rPr>
        <w:t>convey</w:t>
      </w:r>
      <w:r>
        <w:rPr>
          <w:spacing w:val="40"/>
          <w:w w:val="110"/>
        </w:rPr>
        <w:t xml:space="preserve"> </w:t>
      </w:r>
      <w:r>
        <w:rPr>
          <w:w w:val="110"/>
        </w:rPr>
        <w:t>data</w:t>
      </w:r>
      <w:r>
        <w:rPr>
          <w:spacing w:val="40"/>
          <w:w w:val="110"/>
        </w:rPr>
        <w:t xml:space="preserve"> </w:t>
      </w:r>
      <w:r>
        <w:rPr>
          <w:w w:val="110"/>
        </w:rPr>
        <w:t>from</w:t>
      </w:r>
      <w:ins w:id="41" w:author="carla alves" w:date="2024-05-05T23:24:00Z">
        <w:r w:rsidR="00BD5053">
          <w:rPr>
            <w:w w:val="110"/>
          </w:rPr>
          <w:t xml:space="preserve"> the</w:t>
        </w:r>
      </w:ins>
      <w:r>
        <w:rPr>
          <w:spacing w:val="40"/>
          <w:w w:val="110"/>
        </w:rPr>
        <w:t xml:space="preserve"> </w:t>
      </w:r>
      <w:r>
        <w:rPr>
          <w:w w:val="110"/>
        </w:rPr>
        <w:t>CHDP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40"/>
          <w:w w:val="110"/>
        </w:rPr>
        <w:t xml:space="preserve"> </w:t>
      </w:r>
      <w:r>
        <w:rPr>
          <w:w w:val="110"/>
        </w:rPr>
        <w:t>make</w:t>
      </w:r>
      <w:r>
        <w:rPr>
          <w:spacing w:val="40"/>
          <w:w w:val="110"/>
        </w:rPr>
        <w:t xml:space="preserve"> </w:t>
      </w:r>
      <w:r>
        <w:rPr>
          <w:w w:val="110"/>
        </w:rPr>
        <w:t>it</w:t>
      </w:r>
      <w:r>
        <w:rPr>
          <w:spacing w:val="40"/>
          <w:w w:val="110"/>
        </w:rPr>
        <w:t xml:space="preserve"> </w:t>
      </w:r>
      <w:r>
        <w:rPr>
          <w:w w:val="110"/>
        </w:rPr>
        <w:t>reusable</w:t>
      </w:r>
      <w:r>
        <w:rPr>
          <w:spacing w:val="40"/>
          <w:w w:val="110"/>
        </w:rPr>
        <w:t xml:space="preserve"> </w:t>
      </w:r>
      <w:r>
        <w:rPr>
          <w:w w:val="110"/>
        </w:rPr>
        <w:t>by</w:t>
      </w:r>
      <w:r>
        <w:rPr>
          <w:spacing w:val="40"/>
          <w:w w:val="110"/>
        </w:rPr>
        <w:t xml:space="preserve"> </w:t>
      </w:r>
      <w:r>
        <w:rPr>
          <w:w w:val="110"/>
        </w:rPr>
        <w:t>third-</w:t>
      </w:r>
      <w:del w:id="42" w:author="carla alves" w:date="2024-05-05T23:27:00Z">
        <w:r w:rsidDel="00F41451">
          <w:rPr>
            <w:spacing w:val="40"/>
            <w:w w:val="110"/>
          </w:rPr>
          <w:delText xml:space="preserve"> </w:delText>
        </w:r>
      </w:del>
      <w:r>
        <w:rPr>
          <w:w w:val="110"/>
        </w:rPr>
        <w:t>party research infrastructures (e.g., ELIXIR</w:t>
      </w:r>
      <w:hyperlink w:anchor="_bookmark2" w:history="1">
        <w:r>
          <w:rPr>
            <w:rFonts w:ascii="Cambria" w:hAnsi="Cambria"/>
            <w:w w:val="110"/>
            <w:vertAlign w:val="superscript"/>
          </w:rPr>
          <w:t>3</w:t>
        </w:r>
      </w:hyperlink>
      <w:r>
        <w:rPr>
          <w:w w:val="110"/>
        </w:rPr>
        <w:t>). The concept</w:t>
      </w:r>
      <w:r>
        <w:rPr>
          <w:spacing w:val="40"/>
          <w:w w:val="110"/>
        </w:rPr>
        <w:t xml:space="preserve"> </w:t>
      </w:r>
      <w:r>
        <w:rPr>
          <w:w w:val="110"/>
        </w:rPr>
        <w:t>involves</w:t>
      </w:r>
      <w:r>
        <w:rPr>
          <w:spacing w:val="40"/>
          <w:w w:val="110"/>
        </w:rPr>
        <w:t xml:space="preserve"> </w:t>
      </w:r>
      <w:r>
        <w:rPr>
          <w:w w:val="110"/>
        </w:rPr>
        <w:t>citizens</w:t>
      </w:r>
      <w:r>
        <w:rPr>
          <w:spacing w:val="40"/>
          <w:w w:val="110"/>
        </w:rPr>
        <w:t xml:space="preserve"> </w:t>
      </w:r>
      <w:r>
        <w:rPr>
          <w:w w:val="110"/>
        </w:rPr>
        <w:t>collecting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40"/>
          <w:w w:val="110"/>
        </w:rPr>
        <w:t xml:space="preserve"> </w:t>
      </w:r>
      <w:r>
        <w:rPr>
          <w:w w:val="110"/>
        </w:rPr>
        <w:t>aggregating</w:t>
      </w:r>
      <w:r>
        <w:rPr>
          <w:spacing w:val="40"/>
          <w:w w:val="110"/>
        </w:rPr>
        <w:t xml:space="preserve"> </w:t>
      </w:r>
      <w:r>
        <w:rPr>
          <w:w w:val="110"/>
        </w:rPr>
        <w:t>data</w:t>
      </w:r>
      <w:r>
        <w:rPr>
          <w:spacing w:val="40"/>
          <w:w w:val="110"/>
        </w:rPr>
        <w:t xml:space="preserve"> </w:t>
      </w:r>
      <w:r>
        <w:rPr>
          <w:w w:val="110"/>
        </w:rPr>
        <w:t>generated</w:t>
      </w:r>
      <w:r>
        <w:rPr>
          <w:spacing w:val="40"/>
          <w:w w:val="110"/>
        </w:rPr>
        <w:t xml:space="preserve"> </w:t>
      </w:r>
      <w:r>
        <w:rPr>
          <w:w w:val="110"/>
        </w:rPr>
        <w:t>from interactions with medical institutions (e.g., medication</w:t>
      </w:r>
      <w:r>
        <w:rPr>
          <w:spacing w:val="40"/>
          <w:w w:val="110"/>
        </w:rPr>
        <w:t xml:space="preserve"> </w:t>
      </w:r>
      <w:r>
        <w:rPr>
          <w:w w:val="110"/>
        </w:rPr>
        <w:t>prescriptions, laboratory</w:t>
      </w:r>
      <w:r>
        <w:rPr>
          <w:spacing w:val="-1"/>
          <w:w w:val="110"/>
        </w:rPr>
        <w:t xml:space="preserve"> </w:t>
      </w:r>
      <w:r>
        <w:rPr>
          <w:w w:val="110"/>
        </w:rPr>
        <w:t>results, discharge</w:t>
      </w:r>
      <w:r>
        <w:rPr>
          <w:spacing w:val="-1"/>
          <w:w w:val="110"/>
        </w:rPr>
        <w:t xml:space="preserve"> </w:t>
      </w:r>
      <w:r>
        <w:rPr>
          <w:w w:val="110"/>
        </w:rPr>
        <w:t>letters)</w:t>
      </w:r>
      <w:r>
        <w:rPr>
          <w:spacing w:val="-1"/>
          <w:w w:val="110"/>
        </w:rPr>
        <w:t xml:space="preserve"> </w:t>
      </w:r>
      <w:r>
        <w:rPr>
          <w:w w:val="110"/>
        </w:rPr>
        <w:t>into</w:t>
      </w:r>
      <w:r>
        <w:rPr>
          <w:spacing w:val="-1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single,</w:t>
      </w:r>
      <w:r>
        <w:rPr>
          <w:spacing w:val="40"/>
          <w:w w:val="110"/>
        </w:rPr>
        <w:t xml:space="preserve"> </w:t>
      </w:r>
      <w:r>
        <w:rPr>
          <w:w w:val="110"/>
        </w:rPr>
        <w:t>interoperable</w:t>
      </w:r>
      <w:ins w:id="43" w:author="carla alves" w:date="2024-05-05T23:32:00Z">
        <w:r w:rsidR="00F41451">
          <w:rPr>
            <w:w w:val="110"/>
          </w:rPr>
          <w:t xml:space="preserve"> </w:t>
        </w:r>
        <w:r w:rsidR="00F41451" w:rsidRPr="00F41451">
          <w:rPr>
            <w:w w:val="110"/>
          </w:rPr>
          <w:t>electronic health record</w:t>
        </w:r>
      </w:ins>
      <w:r>
        <w:rPr>
          <w:w w:val="110"/>
        </w:rPr>
        <w:t xml:space="preserve"> </w:t>
      </w:r>
      <w:ins w:id="44" w:author="carla alves" w:date="2024-05-05T23:32:00Z">
        <w:r w:rsidR="00F41451">
          <w:rPr>
            <w:w w:val="110"/>
          </w:rPr>
          <w:t>(</w:t>
        </w:r>
      </w:ins>
      <w:r>
        <w:rPr>
          <w:w w:val="110"/>
        </w:rPr>
        <w:t>EHR</w:t>
      </w:r>
      <w:ins w:id="45" w:author="carla alves" w:date="2024-05-05T23:32:00Z">
        <w:r w:rsidR="00F41451">
          <w:rPr>
            <w:w w:val="110"/>
          </w:rPr>
          <w:t>)</w:t>
        </w:r>
      </w:ins>
      <w:r>
        <w:rPr>
          <w:w w:val="110"/>
        </w:rPr>
        <w:t xml:space="preserve">. </w:t>
      </w:r>
      <w:del w:id="46" w:author="carla alves" w:date="2024-05-05T23:33:00Z">
        <w:r w:rsidDel="00F41451">
          <w:rPr>
            <w:w w:val="110"/>
          </w:rPr>
          <w:delText>This data may also encompass genetic data</w:delText>
        </w:r>
        <w:r w:rsidDel="00F41451">
          <w:rPr>
            <w:spacing w:val="40"/>
            <w:w w:val="110"/>
          </w:rPr>
          <w:delText xml:space="preserve"> </w:delText>
        </w:r>
        <w:r w:rsidDel="00F41451">
          <w:rPr>
            <w:w w:val="110"/>
          </w:rPr>
          <w:delText xml:space="preserve">if </w:delText>
        </w:r>
      </w:del>
      <w:ins w:id="47" w:author="carla alves" w:date="2024-05-05T23:33:00Z">
        <w:r w:rsidR="00F41451">
          <w:rPr>
            <w:w w:val="110"/>
          </w:rPr>
          <w:t xml:space="preserve">If </w:t>
        </w:r>
      </w:ins>
      <w:r>
        <w:rPr>
          <w:w w:val="110"/>
        </w:rPr>
        <w:t>available</w:t>
      </w:r>
      <w:ins w:id="48" w:author="carla alves" w:date="2024-05-05T23:33:00Z">
        <w:r w:rsidR="00F41451">
          <w:rPr>
            <w:w w:val="110"/>
          </w:rPr>
          <w:t>, genetic data may also be in</w:t>
        </w:r>
      </w:ins>
      <w:ins w:id="49" w:author="carla alves" w:date="2024-05-05T23:34:00Z">
        <w:r w:rsidR="00F41451">
          <w:rPr>
            <w:w w:val="110"/>
          </w:rPr>
          <w:t>cluded</w:t>
        </w:r>
      </w:ins>
      <w:r>
        <w:rPr>
          <w:w w:val="110"/>
        </w:rPr>
        <w:t>. This data can be donated to the RP at the citizens’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discretion. </w:t>
      </w:r>
      <w:del w:id="50" w:author="Amin Khodamoradi" w:date="2024-05-08T14:36:00Z" w16du:dateUtc="2024-05-08T13:36:00Z">
        <w:r w:rsidDel="00EB55A1">
          <w:rPr>
            <w:w w:val="110"/>
          </w:rPr>
          <w:delText>Specifically</w:delText>
        </w:r>
      </w:del>
      <w:ins w:id="51" w:author="Amin Khodamoradi" w:date="2024-05-08T14:36:00Z" w16du:dateUtc="2024-05-08T13:36:00Z">
        <w:r w:rsidR="00EB55A1">
          <w:rPr>
            <w:w w:val="110"/>
          </w:rPr>
          <w:t>Specifically,</w:t>
        </w:r>
      </w:ins>
      <w:r>
        <w:rPr>
          <w:w w:val="110"/>
        </w:rPr>
        <w:t xml:space="preserve"> </w:t>
      </w:r>
      <w:del w:id="52" w:author="Amin Khodamoradi" w:date="2024-05-08T14:37:00Z" w16du:dateUtc="2024-05-08T13:37:00Z">
        <w:r w:rsidDel="008E18FB">
          <w:rPr>
            <w:w w:val="110"/>
          </w:rPr>
          <w:delText xml:space="preserve">regarding </w:delText>
        </w:r>
      </w:del>
      <w:r>
        <w:rPr>
          <w:w w:val="110"/>
        </w:rPr>
        <w:t>medication intake and genetic</w:t>
      </w:r>
      <w:r>
        <w:rPr>
          <w:spacing w:val="40"/>
          <w:w w:val="110"/>
        </w:rPr>
        <w:t xml:space="preserve"> </w:t>
      </w:r>
      <w:r>
        <w:rPr>
          <w:w w:val="110"/>
        </w:rPr>
        <w:t>data,</w:t>
      </w:r>
      <w:r>
        <w:rPr>
          <w:spacing w:val="40"/>
          <w:w w:val="110"/>
        </w:rPr>
        <w:t xml:space="preserve"> </w:t>
      </w:r>
      <w:del w:id="53" w:author="Amin Khodamoradi" w:date="2024-05-08T14:37:00Z" w16du:dateUtc="2024-05-08T13:37:00Z">
        <w:r w:rsidDel="008E18FB">
          <w:rPr>
            <w:w w:val="110"/>
          </w:rPr>
          <w:delText xml:space="preserve">these </w:delText>
        </w:r>
      </w:del>
      <w:r>
        <w:rPr>
          <w:w w:val="110"/>
        </w:rPr>
        <w:t>are linked to drug exposure and outcome data</w:t>
      </w:r>
      <w:r>
        <w:rPr>
          <w:spacing w:val="40"/>
          <w:w w:val="110"/>
        </w:rPr>
        <w:t xml:space="preserve"> </w:t>
      </w:r>
      <w:r>
        <w:rPr>
          <w:w w:val="110"/>
        </w:rPr>
        <w:t>within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OMOP</w:t>
      </w:r>
      <w:r>
        <w:rPr>
          <w:spacing w:val="40"/>
          <w:w w:val="110"/>
        </w:rPr>
        <w:t xml:space="preserve"> </w:t>
      </w:r>
      <w:r>
        <w:rPr>
          <w:w w:val="110"/>
        </w:rPr>
        <w:t>CDM</w:t>
      </w:r>
      <w:hyperlink w:anchor="_bookmark3" w:history="1">
        <w:r>
          <w:rPr>
            <w:rFonts w:ascii="Cambria" w:hAnsi="Cambria"/>
            <w:w w:val="110"/>
            <w:vertAlign w:val="superscript"/>
          </w:rPr>
          <w:t>4</w:t>
        </w:r>
      </w:hyperlink>
      <w:r>
        <w:rPr>
          <w:w w:val="110"/>
        </w:rPr>
        <w:t>.</w:t>
      </w:r>
      <w:r>
        <w:rPr>
          <w:spacing w:val="40"/>
          <w:w w:val="110"/>
        </w:rPr>
        <w:t xml:space="preserve"> </w:t>
      </w:r>
      <w:r>
        <w:rPr>
          <w:w w:val="110"/>
        </w:rPr>
        <w:t>This</w:t>
      </w:r>
      <w:r>
        <w:rPr>
          <w:spacing w:val="40"/>
          <w:w w:val="110"/>
        </w:rPr>
        <w:t xml:space="preserve"> </w:t>
      </w:r>
      <w:r>
        <w:rPr>
          <w:w w:val="110"/>
        </w:rPr>
        <w:t>mechanism</w:t>
      </w:r>
      <w:r>
        <w:rPr>
          <w:spacing w:val="40"/>
          <w:w w:val="110"/>
        </w:rPr>
        <w:t xml:space="preserve"> </w:t>
      </w:r>
      <w:r>
        <w:rPr>
          <w:w w:val="110"/>
        </w:rPr>
        <w:t>has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potential</w:t>
      </w:r>
      <w:r>
        <w:rPr>
          <w:spacing w:val="40"/>
          <w:w w:val="110"/>
        </w:rPr>
        <w:t xml:space="preserve"> </w:t>
      </w:r>
      <w:r>
        <w:rPr>
          <w:w w:val="110"/>
        </w:rPr>
        <w:t>to</w:t>
      </w:r>
      <w:r>
        <w:rPr>
          <w:spacing w:val="40"/>
          <w:w w:val="110"/>
        </w:rPr>
        <w:t xml:space="preserve"> </w:t>
      </w:r>
      <w:r>
        <w:rPr>
          <w:w w:val="110"/>
        </w:rPr>
        <w:t>streamline</w:t>
      </w:r>
      <w:r>
        <w:rPr>
          <w:spacing w:val="40"/>
          <w:w w:val="110"/>
        </w:rPr>
        <w:t xml:space="preserve"> </w:t>
      </w:r>
      <w:r>
        <w:rPr>
          <w:w w:val="110"/>
        </w:rPr>
        <w:t>data</w:t>
      </w:r>
      <w:r>
        <w:rPr>
          <w:spacing w:val="40"/>
          <w:w w:val="110"/>
        </w:rPr>
        <w:t xml:space="preserve"> </w:t>
      </w:r>
      <w:r>
        <w:rPr>
          <w:w w:val="110"/>
        </w:rPr>
        <w:t>collection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40"/>
          <w:w w:val="110"/>
        </w:rPr>
        <w:t xml:space="preserve"> </w:t>
      </w:r>
      <w:r>
        <w:rPr>
          <w:w w:val="110"/>
        </w:rPr>
        <w:t>contribute</w:t>
      </w:r>
      <w:r>
        <w:rPr>
          <w:spacing w:val="40"/>
          <w:w w:val="110"/>
        </w:rPr>
        <w:t xml:space="preserve"> </w:t>
      </w:r>
      <w:r>
        <w:rPr>
          <w:w w:val="110"/>
        </w:rPr>
        <w:t>to</w:t>
      </w:r>
      <w:r>
        <w:rPr>
          <w:spacing w:val="40"/>
          <w:w w:val="110"/>
        </w:rPr>
        <w:t xml:space="preserve"> </w:t>
      </w:r>
      <w:r>
        <w:rPr>
          <w:w w:val="110"/>
        </w:rPr>
        <w:t>ensuring</w:t>
      </w:r>
      <w:r>
        <w:rPr>
          <w:spacing w:val="80"/>
          <w:w w:val="110"/>
        </w:rPr>
        <w:t xml:space="preserve"> </w:t>
      </w:r>
      <w:r>
        <w:rPr>
          <w:w w:val="110"/>
        </w:rPr>
        <w:t>data</w:t>
      </w:r>
      <w:r>
        <w:rPr>
          <w:spacing w:val="40"/>
          <w:w w:val="110"/>
        </w:rPr>
        <w:t xml:space="preserve"> </w:t>
      </w:r>
      <w:r>
        <w:rPr>
          <w:w w:val="110"/>
        </w:rPr>
        <w:t>quality.</w:t>
      </w:r>
      <w:r>
        <w:rPr>
          <w:spacing w:val="40"/>
          <w:w w:val="110"/>
        </w:rPr>
        <w:t xml:space="preserve"> </w:t>
      </w:r>
      <w:r>
        <w:rPr>
          <w:w w:val="110"/>
        </w:rPr>
        <w:t>Moreover,</w:t>
      </w:r>
      <w:r>
        <w:rPr>
          <w:spacing w:val="40"/>
          <w:w w:val="110"/>
        </w:rPr>
        <w:t xml:space="preserve"> </w:t>
      </w:r>
      <w:r>
        <w:rPr>
          <w:w w:val="110"/>
        </w:rPr>
        <w:t>placing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citizen</w:t>
      </w:r>
      <w:r>
        <w:rPr>
          <w:spacing w:val="40"/>
          <w:w w:val="110"/>
        </w:rPr>
        <w:t xml:space="preserve"> </w:t>
      </w:r>
      <w:r>
        <w:rPr>
          <w:w w:val="110"/>
        </w:rPr>
        <w:t>at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center</w:t>
      </w:r>
      <w:r>
        <w:rPr>
          <w:spacing w:val="40"/>
          <w:w w:val="110"/>
        </w:rPr>
        <w:t xml:space="preserve"> </w:t>
      </w:r>
      <w:r>
        <w:rPr>
          <w:w w:val="110"/>
        </w:rPr>
        <w:t>of</w:t>
      </w:r>
      <w:r>
        <w:rPr>
          <w:spacing w:val="40"/>
          <w:w w:val="110"/>
        </w:rPr>
        <w:t xml:space="preserve"> </w:t>
      </w:r>
      <w:r>
        <w:rPr>
          <w:w w:val="110"/>
        </w:rPr>
        <w:t>this process may expedite and broaden the identification of</w:t>
      </w:r>
      <w:r>
        <w:rPr>
          <w:spacing w:val="40"/>
          <w:w w:val="110"/>
        </w:rPr>
        <w:t xml:space="preserve"> </w:t>
      </w:r>
      <w:r>
        <w:rPr>
          <w:w w:val="110"/>
        </w:rPr>
        <w:t>DDIs, facilitating a more comprehensive understanding of their</w:t>
      </w:r>
      <w:r>
        <w:rPr>
          <w:spacing w:val="40"/>
          <w:w w:val="110"/>
        </w:rPr>
        <w:t xml:space="preserve"> </w:t>
      </w:r>
      <w:r>
        <w:rPr>
          <w:spacing w:val="-2"/>
          <w:w w:val="110"/>
        </w:rPr>
        <w:t>mechanisms.</w:t>
      </w:r>
    </w:p>
    <w:p w14:paraId="722CD222" w14:textId="42D4705F" w:rsidR="00BF0DDC" w:rsidRDefault="00000000">
      <w:pPr>
        <w:pStyle w:val="BodyText"/>
        <w:spacing w:line="292" w:lineRule="auto"/>
        <w:ind w:left="130" w:right="40" w:firstLine="239"/>
        <w:jc w:val="both"/>
      </w:pPr>
      <w:r>
        <w:rPr>
          <w:w w:val="110"/>
        </w:rPr>
        <w:t>Computational approaches offer a promising avenue for</w:t>
      </w:r>
      <w:r>
        <w:rPr>
          <w:spacing w:val="40"/>
          <w:w w:val="110"/>
        </w:rPr>
        <w:t xml:space="preserve"> </w:t>
      </w:r>
      <w:r>
        <w:rPr>
          <w:w w:val="110"/>
        </w:rPr>
        <w:t>discovering potential DDIs on a large scale, garnering recent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attention from academia and industry </w:t>
      </w:r>
      <w:hyperlink w:anchor="_bookmark24" w:history="1">
        <w:r>
          <w:rPr>
            <w:w w:val="110"/>
          </w:rPr>
          <w:t>[11,</w:t>
        </w:r>
      </w:hyperlink>
      <w:r>
        <w:rPr>
          <w:w w:val="110"/>
        </w:rPr>
        <w:t xml:space="preserve"> </w:t>
      </w:r>
      <w:hyperlink w:anchor="_bookmark25" w:history="1">
        <w:r>
          <w:rPr>
            <w:w w:val="110"/>
          </w:rPr>
          <w:t>12].</w:t>
        </w:r>
      </w:hyperlink>
      <w:r>
        <w:rPr>
          <w:w w:val="110"/>
        </w:rPr>
        <w:t xml:space="preserve"> Data mining-</w:t>
      </w:r>
      <w:r>
        <w:rPr>
          <w:spacing w:val="40"/>
          <w:w w:val="110"/>
        </w:rPr>
        <w:t xml:space="preserve"> </w:t>
      </w:r>
      <w:r>
        <w:rPr>
          <w:w w:val="110"/>
        </w:rPr>
        <w:t>based computational methods have emerged to detect DDIs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from diverse sources, including scientific literature </w:t>
      </w:r>
      <w:hyperlink w:anchor="_bookmark26" w:history="1">
        <w:r>
          <w:rPr>
            <w:w w:val="110"/>
          </w:rPr>
          <w:t>[13,</w:t>
        </w:r>
      </w:hyperlink>
      <w:r>
        <w:rPr>
          <w:w w:val="110"/>
        </w:rPr>
        <w:t xml:space="preserve"> </w:t>
      </w:r>
      <w:hyperlink w:anchor="_bookmark27" w:history="1">
        <w:r>
          <w:rPr>
            <w:w w:val="110"/>
          </w:rPr>
          <w:t>14],</w:t>
        </w:r>
      </w:hyperlink>
      <w:r>
        <w:rPr>
          <w:spacing w:val="40"/>
          <w:w w:val="110"/>
        </w:rPr>
        <w:t xml:space="preserve"> </w:t>
      </w:r>
      <w:r>
        <w:rPr>
          <w:w w:val="110"/>
        </w:rPr>
        <w:t xml:space="preserve">electronic medical records </w:t>
      </w:r>
      <w:hyperlink w:anchor="_bookmark28" w:history="1">
        <w:r>
          <w:rPr>
            <w:w w:val="110"/>
          </w:rPr>
          <w:t>[15],</w:t>
        </w:r>
      </w:hyperlink>
      <w:r>
        <w:rPr>
          <w:w w:val="110"/>
        </w:rPr>
        <w:t xml:space="preserve"> and the Food and Drug</w:t>
      </w:r>
      <w:r>
        <w:rPr>
          <w:spacing w:val="40"/>
          <w:w w:val="110"/>
        </w:rPr>
        <w:t xml:space="preserve"> </w:t>
      </w:r>
      <w:del w:id="54" w:author="carla alves" w:date="2024-05-05T23:35:00Z">
        <w:r w:rsidDel="00F7008E">
          <w:rPr>
            <w:w w:val="110"/>
          </w:rPr>
          <w:delText>Administration’s</w:delText>
        </w:r>
        <w:r w:rsidDel="00F7008E">
          <w:rPr>
            <w:spacing w:val="69"/>
            <w:w w:val="110"/>
          </w:rPr>
          <w:delText xml:space="preserve"> </w:delText>
        </w:r>
      </w:del>
      <w:ins w:id="55" w:author="carla alves" w:date="2024-05-05T23:35:00Z">
        <w:r w:rsidR="00F7008E">
          <w:rPr>
            <w:w w:val="110"/>
          </w:rPr>
          <w:t>Administration (FDA)</w:t>
        </w:r>
        <w:r w:rsidR="00F7008E">
          <w:rPr>
            <w:spacing w:val="69"/>
            <w:w w:val="110"/>
          </w:rPr>
          <w:t xml:space="preserve"> </w:t>
        </w:r>
      </w:ins>
      <w:r>
        <w:rPr>
          <w:w w:val="110"/>
        </w:rPr>
        <w:t>Adverse</w:t>
      </w:r>
      <w:r>
        <w:rPr>
          <w:spacing w:val="69"/>
          <w:w w:val="110"/>
        </w:rPr>
        <w:t xml:space="preserve"> </w:t>
      </w:r>
      <w:r>
        <w:rPr>
          <w:w w:val="110"/>
        </w:rPr>
        <w:t>Event</w:t>
      </w:r>
      <w:r>
        <w:rPr>
          <w:spacing w:val="69"/>
          <w:w w:val="110"/>
        </w:rPr>
        <w:t xml:space="preserve"> </w:t>
      </w:r>
      <w:r>
        <w:rPr>
          <w:w w:val="110"/>
        </w:rPr>
        <w:t>Reporting</w:t>
      </w:r>
      <w:r>
        <w:rPr>
          <w:spacing w:val="68"/>
          <w:w w:val="110"/>
        </w:rPr>
        <w:t xml:space="preserve"> </w:t>
      </w:r>
      <w:r>
        <w:rPr>
          <w:w w:val="110"/>
        </w:rPr>
        <w:t>System</w:t>
      </w:r>
      <w:commentRangeStart w:id="56"/>
      <w:commentRangeStart w:id="57"/>
      <w:del w:id="58" w:author="carla alves" w:date="2024-05-05T23:36:00Z">
        <w:r w:rsidDel="00F7008E">
          <w:rPr>
            <w:spacing w:val="68"/>
            <w:w w:val="110"/>
          </w:rPr>
          <w:delText xml:space="preserve"> </w:delText>
        </w:r>
        <w:r w:rsidDel="00F7008E">
          <w:rPr>
            <w:spacing w:val="-2"/>
            <w:w w:val="110"/>
          </w:rPr>
          <w:delText>(FD</w:delText>
        </w:r>
      </w:del>
      <w:del w:id="59" w:author="carla alves" w:date="2024-05-05T23:35:00Z">
        <w:r w:rsidDel="00F7008E">
          <w:rPr>
            <w:spacing w:val="-2"/>
            <w:w w:val="110"/>
          </w:rPr>
          <w:delText>A</w:delText>
        </w:r>
      </w:del>
      <w:r w:rsidRPr="00F7008E">
        <w:rPr>
          <w:highlight w:val="yellow"/>
          <w:rPrChange w:id="60" w:author="carla alves" w:date="2024-05-05T23:36:00Z">
            <w:rPr/>
          </w:rPrChange>
        </w:rPr>
        <w:fldChar w:fldCharType="begin"/>
      </w:r>
      <w:r w:rsidRPr="00F7008E">
        <w:rPr>
          <w:highlight w:val="yellow"/>
          <w:rPrChange w:id="61" w:author="carla alves" w:date="2024-05-05T23:36:00Z">
            <w:rPr/>
          </w:rPrChange>
        </w:rPr>
        <w:instrText>HYPERLINK \l "_bookmark4"</w:instrText>
      </w:r>
      <w:r w:rsidRPr="00493920">
        <w:rPr>
          <w:highlight w:val="yellow"/>
        </w:rPr>
      </w:r>
      <w:r w:rsidRPr="00F7008E">
        <w:rPr>
          <w:highlight w:val="yellow"/>
          <w:rPrChange w:id="62" w:author="carla alves" w:date="2024-05-05T23:36:00Z">
            <w:rPr>
              <w:rFonts w:ascii="Cambria" w:hAnsi="Cambria"/>
              <w:spacing w:val="-2"/>
              <w:w w:val="110"/>
              <w:vertAlign w:val="superscript"/>
            </w:rPr>
          </w:rPrChange>
        </w:rPr>
        <w:fldChar w:fldCharType="separate"/>
      </w:r>
      <w:r w:rsidRPr="00F7008E">
        <w:rPr>
          <w:rFonts w:ascii="Cambria" w:hAnsi="Cambria"/>
          <w:spacing w:val="-2"/>
          <w:w w:val="110"/>
          <w:highlight w:val="yellow"/>
          <w:vertAlign w:val="superscript"/>
          <w:rPrChange w:id="63" w:author="carla alves" w:date="2024-05-05T23:36:00Z">
            <w:rPr>
              <w:rFonts w:ascii="Cambria" w:hAnsi="Cambria"/>
              <w:spacing w:val="-2"/>
              <w:w w:val="110"/>
              <w:vertAlign w:val="superscript"/>
            </w:rPr>
          </w:rPrChange>
        </w:rPr>
        <w:t>5</w:t>
      </w:r>
      <w:r w:rsidRPr="00F7008E">
        <w:rPr>
          <w:rFonts w:ascii="Cambria" w:hAnsi="Cambria"/>
          <w:spacing w:val="-2"/>
          <w:w w:val="110"/>
          <w:highlight w:val="yellow"/>
          <w:vertAlign w:val="superscript"/>
          <w:rPrChange w:id="64" w:author="carla alves" w:date="2024-05-05T23:36:00Z">
            <w:rPr>
              <w:rFonts w:ascii="Cambria" w:hAnsi="Cambria"/>
              <w:spacing w:val="-2"/>
              <w:w w:val="110"/>
              <w:vertAlign w:val="superscript"/>
            </w:rPr>
          </w:rPrChange>
        </w:rPr>
        <w:fldChar w:fldCharType="end"/>
      </w:r>
      <w:commentRangeEnd w:id="56"/>
      <w:r w:rsidR="00A33484">
        <w:rPr>
          <w:rStyle w:val="CommentReference"/>
        </w:rPr>
        <w:commentReference w:id="56"/>
      </w:r>
      <w:commentRangeEnd w:id="57"/>
      <w:r w:rsidR="00EB55A1">
        <w:rPr>
          <w:rStyle w:val="CommentReference"/>
        </w:rPr>
        <w:commentReference w:id="57"/>
      </w:r>
      <w:del w:id="65" w:author="carla alves" w:date="2024-05-05T23:36:00Z">
        <w:r w:rsidDel="00F7008E">
          <w:rPr>
            <w:spacing w:val="-2"/>
            <w:w w:val="110"/>
          </w:rPr>
          <w:delText>)</w:delText>
        </w:r>
      </w:del>
      <w:r>
        <w:rPr>
          <w:spacing w:val="-2"/>
          <w:w w:val="110"/>
        </w:rPr>
        <w:t>.</w:t>
      </w:r>
    </w:p>
    <w:p w14:paraId="3C8664E1" w14:textId="77777777" w:rsidR="00BF0DDC" w:rsidRDefault="00000000">
      <w:pPr>
        <w:pStyle w:val="BodyText"/>
        <w:spacing w:before="10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DFAC866" wp14:editId="68E6B131">
                <wp:simplePos x="0" y="0"/>
                <wp:positionH relativeFrom="page">
                  <wp:posOffset>692581</wp:posOffset>
                </wp:positionH>
                <wp:positionV relativeFrom="paragraph">
                  <wp:posOffset>228094</wp:posOffset>
                </wp:positionV>
                <wp:extent cx="2976880" cy="1270"/>
                <wp:effectExtent l="0" t="0" r="0" b="0"/>
                <wp:wrapTopAndBottom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76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76880">
                              <a:moveTo>
                                <a:pt x="0" y="0"/>
                              </a:moveTo>
                              <a:lnTo>
                                <a:pt x="2976511" y="0"/>
                              </a:lnTo>
                            </a:path>
                          </a:pathLst>
                        </a:custGeom>
                        <a:ln w="6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31B73" id="Graphic 53" o:spid="_x0000_s1026" style="position:absolute;margin-left:54.55pt;margin-top:17.95pt;width:234.4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76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" path="m,l2976511,e" filled="f" strokeweight=".17567mm">
                <v:path arrowok="t"/>
                <w10:wrap type="topAndBottom" anchorx="page"/>
              </v:shape>
            </w:pict>
          </mc:Fallback>
        </mc:AlternateContent>
      </w:r>
    </w:p>
    <w:p w14:paraId="0AD8CF67" w14:textId="77777777" w:rsidR="00BF0DDC" w:rsidRDefault="00000000">
      <w:pPr>
        <w:spacing w:before="32"/>
        <w:ind w:left="130"/>
        <w:rPr>
          <w:sz w:val="16"/>
        </w:rPr>
      </w:pPr>
      <w:r>
        <w:rPr>
          <w:w w:val="140"/>
          <w:sz w:val="16"/>
          <w:vertAlign w:val="superscript"/>
        </w:rPr>
        <w:t>1</w:t>
      </w:r>
      <w:r>
        <w:rPr>
          <w:spacing w:val="52"/>
          <w:w w:val="140"/>
          <w:sz w:val="16"/>
        </w:rPr>
        <w:t xml:space="preserve"> </w:t>
      </w:r>
      <w:bookmarkStart w:id="66" w:name="_bookmark0"/>
      <w:bookmarkEnd w:id="66"/>
      <w:r>
        <w:fldChar w:fldCharType="begin"/>
      </w:r>
      <w:r>
        <w:instrText>HYPERLINK "http://www.smart4health.eu/" \h</w:instrText>
      </w:r>
      <w:r>
        <w:fldChar w:fldCharType="separate"/>
      </w:r>
      <w:r>
        <w:rPr>
          <w:spacing w:val="-2"/>
          <w:w w:val="115"/>
          <w:sz w:val="16"/>
        </w:rPr>
        <w:t>http://www.smart4health.eu</w:t>
      </w:r>
      <w:r>
        <w:rPr>
          <w:spacing w:val="-2"/>
          <w:w w:val="115"/>
          <w:sz w:val="16"/>
        </w:rPr>
        <w:fldChar w:fldCharType="end"/>
      </w:r>
    </w:p>
    <w:p w14:paraId="3A9956B8" w14:textId="77777777" w:rsidR="00BF0DDC" w:rsidRDefault="00000000">
      <w:pPr>
        <w:pStyle w:val="Heading3"/>
        <w:spacing w:before="58"/>
      </w:pPr>
      <w:r>
        <w:rPr>
          <w:w w:val="125"/>
          <w:vertAlign w:val="superscript"/>
        </w:rPr>
        <w:t>2</w:t>
      </w:r>
      <w:r>
        <w:rPr>
          <w:spacing w:val="48"/>
          <w:w w:val="125"/>
        </w:rPr>
        <w:t xml:space="preserve"> </w:t>
      </w:r>
      <w:r>
        <w:rPr>
          <w:spacing w:val="-2"/>
          <w:w w:val="125"/>
        </w:rPr>
        <w:t>https://hl7.org/fhir</w:t>
      </w:r>
    </w:p>
    <w:p w14:paraId="27A0A271" w14:textId="77777777" w:rsidR="00BF0DDC" w:rsidRDefault="00000000">
      <w:pPr>
        <w:spacing w:before="57"/>
        <w:ind w:left="130"/>
        <w:rPr>
          <w:sz w:val="16"/>
        </w:rPr>
      </w:pPr>
      <w:r>
        <w:rPr>
          <w:w w:val="120"/>
          <w:sz w:val="16"/>
          <w:vertAlign w:val="superscript"/>
        </w:rPr>
        <w:t>3</w:t>
      </w:r>
      <w:r>
        <w:rPr>
          <w:spacing w:val="46"/>
          <w:w w:val="120"/>
          <w:sz w:val="16"/>
        </w:rPr>
        <w:t xml:space="preserve">  </w:t>
      </w:r>
      <w:bookmarkStart w:id="67" w:name="_bookmark2"/>
      <w:bookmarkEnd w:id="67"/>
      <w:r>
        <w:fldChar w:fldCharType="begin"/>
      </w:r>
      <w:r>
        <w:instrText>HYPERLINK "https://elixir-europe.org/" \h</w:instrText>
      </w:r>
      <w:r>
        <w:fldChar w:fldCharType="separate"/>
      </w:r>
      <w:r>
        <w:rPr>
          <w:w w:val="120"/>
          <w:sz w:val="16"/>
        </w:rPr>
        <w:t>https://elixir-</w:t>
      </w:r>
      <w:r>
        <w:rPr>
          <w:spacing w:val="-2"/>
          <w:w w:val="120"/>
          <w:sz w:val="16"/>
        </w:rPr>
        <w:t>europe.org</w:t>
      </w:r>
      <w:r>
        <w:rPr>
          <w:spacing w:val="-2"/>
          <w:w w:val="120"/>
          <w:sz w:val="16"/>
        </w:rPr>
        <w:fldChar w:fldCharType="end"/>
      </w:r>
    </w:p>
    <w:p w14:paraId="58849B79" w14:textId="77777777" w:rsidR="00BF0DDC" w:rsidRDefault="00000000">
      <w:pPr>
        <w:spacing w:before="57"/>
        <w:ind w:left="130"/>
        <w:rPr>
          <w:sz w:val="16"/>
        </w:rPr>
      </w:pPr>
      <w:r>
        <w:rPr>
          <w:w w:val="110"/>
          <w:sz w:val="16"/>
          <w:vertAlign w:val="superscript"/>
        </w:rPr>
        <w:t>4</w:t>
      </w:r>
      <w:r>
        <w:rPr>
          <w:spacing w:val="63"/>
          <w:w w:val="110"/>
          <w:sz w:val="16"/>
        </w:rPr>
        <w:t xml:space="preserve"> </w:t>
      </w:r>
      <w:bookmarkStart w:id="68" w:name="_bookmark3"/>
      <w:bookmarkEnd w:id="68"/>
      <w:r>
        <w:fldChar w:fldCharType="begin"/>
      </w:r>
      <w:r>
        <w:instrText>HYPERLINK "https://www.ohdsi.org/data-standardization" \h</w:instrText>
      </w:r>
      <w:r>
        <w:fldChar w:fldCharType="separate"/>
      </w:r>
      <w:r>
        <w:rPr>
          <w:w w:val="110"/>
          <w:sz w:val="16"/>
        </w:rPr>
        <w:t>https://www.ohdsi.org/data-</w:t>
      </w:r>
      <w:r>
        <w:rPr>
          <w:spacing w:val="-2"/>
          <w:w w:val="110"/>
          <w:sz w:val="16"/>
        </w:rPr>
        <w:t>standardization</w:t>
      </w:r>
      <w:r>
        <w:rPr>
          <w:spacing w:val="-2"/>
          <w:w w:val="110"/>
          <w:sz w:val="16"/>
        </w:rPr>
        <w:fldChar w:fldCharType="end"/>
      </w:r>
    </w:p>
    <w:p w14:paraId="724D434D" w14:textId="77777777" w:rsidR="00BF0DDC" w:rsidRDefault="00000000">
      <w:pPr>
        <w:spacing w:before="58"/>
        <w:ind w:left="130"/>
        <w:rPr>
          <w:sz w:val="16"/>
        </w:rPr>
      </w:pPr>
      <w:r>
        <w:rPr>
          <w:w w:val="120"/>
          <w:sz w:val="16"/>
          <w:vertAlign w:val="superscript"/>
        </w:rPr>
        <w:t>5</w:t>
      </w:r>
      <w:r>
        <w:rPr>
          <w:spacing w:val="56"/>
          <w:w w:val="120"/>
          <w:sz w:val="16"/>
        </w:rPr>
        <w:t xml:space="preserve"> </w:t>
      </w:r>
      <w:bookmarkStart w:id="69" w:name="_bookmark4"/>
      <w:bookmarkEnd w:id="69"/>
      <w:r>
        <w:fldChar w:fldCharType="begin"/>
      </w:r>
      <w:r>
        <w:instrText>HYPERLINK "http://www.fda.gov/" \h</w:instrText>
      </w:r>
      <w:r>
        <w:fldChar w:fldCharType="separate"/>
      </w:r>
      <w:r>
        <w:rPr>
          <w:spacing w:val="-2"/>
          <w:w w:val="120"/>
          <w:sz w:val="16"/>
        </w:rPr>
        <w:t>http://www.fda.gov</w:t>
      </w:r>
      <w:r>
        <w:rPr>
          <w:spacing w:val="-2"/>
          <w:w w:val="120"/>
          <w:sz w:val="16"/>
        </w:rPr>
        <w:fldChar w:fldCharType="end"/>
      </w:r>
    </w:p>
    <w:p w14:paraId="191BD2B7" w14:textId="2A793CEB" w:rsidR="00BF0DDC" w:rsidRDefault="00000000">
      <w:pPr>
        <w:pStyle w:val="BodyText"/>
        <w:spacing w:before="113" w:line="295" w:lineRule="auto"/>
        <w:ind w:left="130" w:right="266"/>
        <w:jc w:val="both"/>
      </w:pPr>
      <w:r>
        <w:br w:type="column"/>
      </w:r>
      <w:r>
        <w:rPr>
          <w:w w:val="110"/>
        </w:rPr>
        <w:t>However, these approaches rely on post-market clinical</w:t>
      </w:r>
      <w:r>
        <w:rPr>
          <w:spacing w:val="40"/>
          <w:w w:val="110"/>
        </w:rPr>
        <w:t xml:space="preserve"> </w:t>
      </w:r>
      <w:r>
        <w:rPr>
          <w:w w:val="110"/>
        </w:rPr>
        <w:t>evidence, limiting their ability to provide alerts of potential</w:t>
      </w:r>
      <w:r>
        <w:rPr>
          <w:spacing w:val="40"/>
          <w:w w:val="110"/>
        </w:rPr>
        <w:t xml:space="preserve"> </w:t>
      </w:r>
      <w:r>
        <w:rPr>
          <w:w w:val="110"/>
        </w:rPr>
        <w:t>DDIs before administering clinical medications. In contrast,</w:t>
      </w:r>
      <w:r>
        <w:rPr>
          <w:spacing w:val="40"/>
          <w:w w:val="110"/>
        </w:rPr>
        <w:t xml:space="preserve"> </w:t>
      </w:r>
      <w:r>
        <w:rPr>
          <w:w w:val="110"/>
        </w:rPr>
        <w:t>machine learning-based computational methods (e.g., Naive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Similarity-Based </w:t>
      </w:r>
      <w:del w:id="70" w:author="carla alves" w:date="2024-05-05T23:37:00Z">
        <w:r w:rsidDel="00F7008E">
          <w:rPr>
            <w:w w:val="110"/>
          </w:rPr>
          <w:delText xml:space="preserve">Approach </w:delText>
        </w:r>
      </w:del>
      <w:hyperlink w:anchor="_bookmark29" w:history="1">
        <w:r>
          <w:rPr>
            <w:w w:val="110"/>
          </w:rPr>
          <w:t>[16],</w:t>
        </w:r>
      </w:hyperlink>
      <w:r>
        <w:rPr>
          <w:w w:val="110"/>
        </w:rPr>
        <w:t xml:space="preserve"> Network Recommendation-</w:t>
      </w:r>
      <w:del w:id="71" w:author="Amin Khodamoradi" w:date="2024-05-08T14:38:00Z" w16du:dateUtc="2024-05-08T13:38:00Z">
        <w:r w:rsidDel="007E67B3">
          <w:rPr>
            <w:spacing w:val="40"/>
            <w:w w:val="110"/>
          </w:rPr>
          <w:delText xml:space="preserve"> </w:delText>
        </w:r>
      </w:del>
      <w:r>
        <w:rPr>
          <w:w w:val="110"/>
        </w:rPr>
        <w:t xml:space="preserve">Based </w:t>
      </w:r>
      <w:hyperlink w:anchor="_bookmark22" w:history="1">
        <w:r>
          <w:rPr>
            <w:w w:val="110"/>
          </w:rPr>
          <w:t>[9],</w:t>
        </w:r>
      </w:hyperlink>
      <w:r>
        <w:rPr>
          <w:w w:val="110"/>
        </w:rPr>
        <w:t xml:space="preserve"> </w:t>
      </w:r>
      <w:ins w:id="72" w:author="Amin Khodamoradi" w:date="2024-05-08T14:38:00Z" w16du:dateUtc="2024-05-08T13:38:00Z">
        <w:r w:rsidR="007E67B3">
          <w:rPr>
            <w:w w:val="110"/>
          </w:rPr>
          <w:t xml:space="preserve">and </w:t>
        </w:r>
      </w:ins>
      <w:r>
        <w:rPr>
          <w:w w:val="110"/>
        </w:rPr>
        <w:t xml:space="preserve">Classification-Based </w:t>
      </w:r>
      <w:r>
        <w:fldChar w:fldCharType="begin"/>
      </w:r>
      <w:r>
        <w:instrText>HYPERLINK \l "_bookmark30"</w:instrText>
      </w:r>
      <w:r>
        <w:fldChar w:fldCharType="separate"/>
      </w:r>
      <w:r>
        <w:rPr>
          <w:w w:val="110"/>
        </w:rPr>
        <w:t>[17]</w:t>
      </w:r>
      <w:ins w:id="73" w:author="carla alves" w:date="2024-05-05T23:38:00Z">
        <w:r w:rsidR="00F7008E">
          <w:rPr>
            <w:w w:val="110"/>
          </w:rPr>
          <w:t xml:space="preserve"> approaches</w:t>
        </w:r>
      </w:ins>
      <w:r>
        <w:rPr>
          <w:w w:val="110"/>
        </w:rPr>
        <w:t>)</w:t>
      </w:r>
      <w:r>
        <w:rPr>
          <w:w w:val="110"/>
        </w:rPr>
        <w:fldChar w:fldCharType="end"/>
      </w:r>
      <w:r>
        <w:rPr>
          <w:w w:val="110"/>
        </w:rPr>
        <w:t xml:space="preserve"> can offer such alerts by</w:t>
      </w:r>
      <w:r>
        <w:rPr>
          <w:spacing w:val="40"/>
          <w:w w:val="110"/>
        </w:rPr>
        <w:t xml:space="preserve"> </w:t>
      </w:r>
      <w:r>
        <w:rPr>
          <w:w w:val="110"/>
        </w:rPr>
        <w:t>leveraging pre-marketed or post-marketed drug attributes or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drug similarities </w:t>
      </w:r>
      <w:hyperlink w:anchor="_bookmark31" w:history="1">
        <w:r>
          <w:rPr>
            <w:w w:val="110"/>
          </w:rPr>
          <w:t>[18].</w:t>
        </w:r>
      </w:hyperlink>
      <w:r>
        <w:rPr>
          <w:w w:val="110"/>
        </w:rPr>
        <w:t xml:space="preserve"> These approaches utilize various drug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features to predict DDIs, including chemical structures </w:t>
      </w:r>
      <w:hyperlink w:anchor="_bookmark29" w:history="1">
        <w:r>
          <w:rPr>
            <w:w w:val="110"/>
          </w:rPr>
          <w:t>[16],</w:t>
        </w:r>
      </w:hyperlink>
      <w:r>
        <w:rPr>
          <w:spacing w:val="40"/>
          <w:w w:val="110"/>
        </w:rPr>
        <w:t xml:space="preserve"> </w:t>
      </w:r>
      <w:r>
        <w:rPr>
          <w:w w:val="110"/>
        </w:rPr>
        <w:t xml:space="preserve">targets </w:t>
      </w:r>
      <w:hyperlink w:anchor="_bookmark32" w:history="1">
        <w:r>
          <w:rPr>
            <w:w w:val="110"/>
          </w:rPr>
          <w:t>[19],</w:t>
        </w:r>
      </w:hyperlink>
      <w:r>
        <w:rPr>
          <w:w w:val="110"/>
        </w:rPr>
        <w:t xml:space="preserve"> hierarchical classification codes </w:t>
      </w:r>
      <w:hyperlink w:anchor="_bookmark30" w:history="1">
        <w:r>
          <w:rPr>
            <w:w w:val="110"/>
          </w:rPr>
          <w:t>[17],</w:t>
        </w:r>
      </w:hyperlink>
      <w:r>
        <w:rPr>
          <w:w w:val="110"/>
        </w:rPr>
        <w:t xml:space="preserve"> as well as side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effects and off-label side effects </w:t>
      </w:r>
      <w:hyperlink w:anchor="_bookmark22" w:history="1">
        <w:r>
          <w:rPr>
            <w:w w:val="110"/>
          </w:rPr>
          <w:t>[9,</w:t>
        </w:r>
      </w:hyperlink>
      <w:r>
        <w:rPr>
          <w:w w:val="110"/>
        </w:rPr>
        <w:t xml:space="preserve"> </w:t>
      </w:r>
      <w:hyperlink w:anchor="_bookmark33" w:history="1">
        <w:r>
          <w:rPr>
            <w:w w:val="110"/>
          </w:rPr>
          <w:t>20].</w:t>
        </w:r>
      </w:hyperlink>
    </w:p>
    <w:p w14:paraId="5B6F8621" w14:textId="493819BC" w:rsidR="00BF0DDC" w:rsidRDefault="00000000">
      <w:pPr>
        <w:pStyle w:val="BodyText"/>
        <w:spacing w:line="295" w:lineRule="auto"/>
        <w:ind w:left="130" w:right="267" w:firstLine="239"/>
        <w:jc w:val="both"/>
      </w:pPr>
      <w:r>
        <w:rPr>
          <w:w w:val="110"/>
        </w:rPr>
        <w:t>Liu</w:t>
      </w:r>
      <w:r>
        <w:rPr>
          <w:spacing w:val="-1"/>
          <w:w w:val="110"/>
        </w:rPr>
        <w:t xml:space="preserve"> </w:t>
      </w:r>
      <w:r>
        <w:rPr>
          <w:w w:val="110"/>
        </w:rPr>
        <w:t>et</w:t>
      </w:r>
      <w:r>
        <w:rPr>
          <w:spacing w:val="-1"/>
          <w:w w:val="110"/>
        </w:rPr>
        <w:t xml:space="preserve"> </w:t>
      </w:r>
      <w:r>
        <w:rPr>
          <w:w w:val="110"/>
        </w:rPr>
        <w:t>al. proposed</w:t>
      </w:r>
      <w:r>
        <w:rPr>
          <w:spacing w:val="-1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dependency-based</w:t>
      </w:r>
      <w:r>
        <w:rPr>
          <w:spacing w:val="-1"/>
          <w:w w:val="110"/>
        </w:rPr>
        <w:t xml:space="preserve"> </w:t>
      </w:r>
      <w:r>
        <w:rPr>
          <w:w w:val="110"/>
        </w:rPr>
        <w:t>convolutional</w:t>
      </w:r>
      <w:r>
        <w:rPr>
          <w:spacing w:val="-1"/>
          <w:w w:val="110"/>
        </w:rPr>
        <w:t xml:space="preserve"> </w:t>
      </w:r>
      <w:r>
        <w:rPr>
          <w:w w:val="110"/>
        </w:rPr>
        <w:t>neural</w:t>
      </w:r>
      <w:r>
        <w:rPr>
          <w:spacing w:val="40"/>
          <w:w w:val="110"/>
        </w:rPr>
        <w:t xml:space="preserve"> </w:t>
      </w:r>
      <w:r>
        <w:rPr>
          <w:w w:val="110"/>
        </w:rPr>
        <w:t>network</w:t>
      </w:r>
      <w:r>
        <w:rPr>
          <w:spacing w:val="-2"/>
          <w:w w:val="110"/>
        </w:rPr>
        <w:t xml:space="preserve"> </w:t>
      </w:r>
      <w:r>
        <w:rPr>
          <w:w w:val="110"/>
        </w:rPr>
        <w:t>(DCNN)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2016</w:t>
      </w:r>
      <w:r>
        <w:rPr>
          <w:spacing w:val="-2"/>
          <w:w w:val="110"/>
        </w:rPr>
        <w:t xml:space="preserve"> </w:t>
      </w:r>
      <w:hyperlink w:anchor="_bookmark34" w:history="1">
        <w:r>
          <w:rPr>
            <w:w w:val="110"/>
          </w:rPr>
          <w:t>[21]</w:t>
        </w:r>
      </w:hyperlink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extract</w:t>
      </w:r>
      <w:r>
        <w:rPr>
          <w:spacing w:val="-2"/>
          <w:w w:val="110"/>
        </w:rPr>
        <w:t xml:space="preserve"> </w:t>
      </w:r>
      <w:del w:id="74" w:author="carla alves" w:date="2024-05-05T23:39:00Z">
        <w:r w:rsidDel="00F7008E">
          <w:rPr>
            <w:w w:val="110"/>
          </w:rPr>
          <w:delText>(</w:delText>
        </w:r>
      </w:del>
      <w:r>
        <w:rPr>
          <w:w w:val="110"/>
        </w:rPr>
        <w:t>DDIs</w:t>
      </w:r>
      <w:del w:id="75" w:author="carla alves" w:date="2024-05-05T23:39:00Z">
        <w:r w:rsidDel="00F7008E">
          <w:rPr>
            <w:w w:val="110"/>
          </w:rPr>
          <w:delText>)</w:delText>
        </w:r>
      </w:del>
      <w:r>
        <w:rPr>
          <w:spacing w:val="-2"/>
          <w:w w:val="110"/>
        </w:rPr>
        <w:t xml:space="preserve"> </w:t>
      </w:r>
      <w:r>
        <w:rPr>
          <w:w w:val="110"/>
        </w:rPr>
        <w:t>from</w:t>
      </w:r>
      <w:r>
        <w:rPr>
          <w:spacing w:val="-2"/>
          <w:w w:val="110"/>
        </w:rPr>
        <w:t xml:space="preserve"> </w:t>
      </w:r>
      <w:r>
        <w:rPr>
          <w:w w:val="110"/>
        </w:rPr>
        <w:t>biomedical</w:t>
      </w:r>
      <w:r>
        <w:rPr>
          <w:spacing w:val="40"/>
          <w:w w:val="110"/>
        </w:rPr>
        <w:t xml:space="preserve"> </w:t>
      </w:r>
      <w:r>
        <w:rPr>
          <w:w w:val="110"/>
        </w:rPr>
        <w:t>literature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knowledge</w:t>
      </w:r>
      <w:r>
        <w:rPr>
          <w:spacing w:val="-3"/>
          <w:w w:val="110"/>
        </w:rPr>
        <w:t xml:space="preserve"> </w:t>
      </w:r>
      <w:r>
        <w:rPr>
          <w:w w:val="110"/>
        </w:rPr>
        <w:t xml:space="preserve">bases. </w:t>
      </w:r>
      <w:del w:id="76" w:author="carla alves" w:date="2024-05-05T23:43:00Z">
        <w:r w:rsidDel="00F7008E">
          <w:rPr>
            <w:w w:val="110"/>
          </w:rPr>
          <w:delText>DCNN</w:delText>
        </w:r>
        <w:r w:rsidDel="00F7008E">
          <w:rPr>
            <w:spacing w:val="-4"/>
            <w:w w:val="110"/>
          </w:rPr>
          <w:delText xml:space="preserve"> </w:delText>
        </w:r>
        <w:r w:rsidDel="00F7008E">
          <w:rPr>
            <w:w w:val="110"/>
          </w:rPr>
          <w:delText>analyzes</w:delText>
        </w:r>
      </w:del>
      <w:del w:id="77" w:author="carla alves" w:date="2024-05-06T15:24:00Z">
        <w:r w:rsidDel="007440F6">
          <w:rPr>
            <w:spacing w:val="-3"/>
            <w:w w:val="110"/>
          </w:rPr>
          <w:delText xml:space="preserve"> </w:delText>
        </w:r>
        <w:r w:rsidDel="007440F6">
          <w:rPr>
            <w:w w:val="110"/>
          </w:rPr>
          <w:delText>word</w:delText>
        </w:r>
        <w:r w:rsidDel="007440F6">
          <w:rPr>
            <w:spacing w:val="-3"/>
            <w:w w:val="110"/>
          </w:rPr>
          <w:delText xml:space="preserve"> </w:delText>
        </w:r>
      </w:del>
      <w:ins w:id="78" w:author="carla alves" w:date="2024-05-06T15:24:00Z">
        <w:r w:rsidR="007440F6">
          <w:rPr>
            <w:w w:val="110"/>
          </w:rPr>
          <w:t>Word</w:t>
        </w:r>
        <w:r w:rsidR="007440F6">
          <w:rPr>
            <w:spacing w:val="-3"/>
            <w:w w:val="110"/>
          </w:rPr>
          <w:t xml:space="preserve"> </w:t>
        </w:r>
      </w:ins>
      <w:r>
        <w:rPr>
          <w:w w:val="110"/>
        </w:rPr>
        <w:t>sequences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40"/>
          <w:w w:val="110"/>
        </w:rPr>
        <w:t xml:space="preserve"> </w:t>
      </w:r>
      <w:r>
        <w:rPr>
          <w:w w:val="110"/>
        </w:rPr>
        <w:t>dependency</w:t>
      </w:r>
      <w:r>
        <w:rPr>
          <w:spacing w:val="40"/>
          <w:w w:val="110"/>
        </w:rPr>
        <w:t xml:space="preserve"> </w:t>
      </w:r>
      <w:r>
        <w:rPr>
          <w:w w:val="110"/>
        </w:rPr>
        <w:t>parsing</w:t>
      </w:r>
      <w:r>
        <w:rPr>
          <w:spacing w:val="40"/>
          <w:w w:val="110"/>
        </w:rPr>
        <w:t xml:space="preserve"> </w:t>
      </w:r>
      <w:r>
        <w:rPr>
          <w:w w:val="110"/>
        </w:rPr>
        <w:t>trees</w:t>
      </w:r>
      <w:ins w:id="79" w:author="carla alves" w:date="2024-05-05T23:44:00Z">
        <w:r w:rsidR="00F7008E">
          <w:rPr>
            <w:w w:val="110"/>
          </w:rPr>
          <w:t xml:space="preserve"> </w:t>
        </w:r>
      </w:ins>
      <w:ins w:id="80" w:author="carla alves" w:date="2024-05-06T11:27:00Z">
        <w:r w:rsidR="00BE5578">
          <w:rPr>
            <w:w w:val="110"/>
          </w:rPr>
          <w:t>we</w:t>
        </w:r>
      </w:ins>
      <w:ins w:id="81" w:author="carla alves" w:date="2024-05-05T23:44:00Z">
        <w:r w:rsidR="00F7008E">
          <w:rPr>
            <w:w w:val="110"/>
          </w:rPr>
          <w:t>re analyzed</w:t>
        </w:r>
      </w:ins>
      <w:ins w:id="82" w:author="carla alves" w:date="2024-05-06T15:27:00Z">
        <w:r w:rsidR="007440F6">
          <w:rPr>
            <w:w w:val="110"/>
          </w:rPr>
          <w:t xml:space="preserve"> here</w:t>
        </w:r>
      </w:ins>
      <w:r>
        <w:rPr>
          <w:spacing w:val="40"/>
          <w:w w:val="110"/>
        </w:rPr>
        <w:t xml:space="preserve"> </w:t>
      </w:r>
      <w:r>
        <w:rPr>
          <w:w w:val="110"/>
        </w:rPr>
        <w:t>using</w:t>
      </w:r>
      <w:r>
        <w:rPr>
          <w:spacing w:val="40"/>
          <w:w w:val="110"/>
        </w:rPr>
        <w:t xml:space="preserve"> </w:t>
      </w:r>
      <w:r>
        <w:rPr>
          <w:w w:val="110"/>
        </w:rPr>
        <w:t>convolution</w:t>
      </w:r>
      <w:r>
        <w:rPr>
          <w:spacing w:val="40"/>
          <w:w w:val="110"/>
        </w:rPr>
        <w:t xml:space="preserve"> </w:t>
      </w:r>
      <w:r>
        <w:rPr>
          <w:w w:val="110"/>
        </w:rPr>
        <w:t>layers.</w:t>
      </w:r>
      <w:r>
        <w:rPr>
          <w:spacing w:val="40"/>
          <w:w w:val="110"/>
        </w:rPr>
        <w:t xml:space="preserve"> </w:t>
      </w:r>
      <w:r>
        <w:rPr>
          <w:w w:val="110"/>
        </w:rPr>
        <w:t>Ryu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et al. developed </w:t>
      </w:r>
      <w:proofErr w:type="spellStart"/>
      <w:r>
        <w:rPr>
          <w:w w:val="110"/>
        </w:rPr>
        <w:t>DeepDDI</w:t>
      </w:r>
      <w:proofErr w:type="spellEnd"/>
      <w:r>
        <w:rPr>
          <w:w w:val="110"/>
        </w:rPr>
        <w:t xml:space="preserve"> in 2018 </w:t>
      </w:r>
      <w:hyperlink w:anchor="_bookmark35" w:history="1">
        <w:r>
          <w:rPr>
            <w:w w:val="110"/>
          </w:rPr>
          <w:t>[22],</w:t>
        </w:r>
      </w:hyperlink>
      <w:r>
        <w:rPr>
          <w:w w:val="110"/>
        </w:rPr>
        <w:t xml:space="preserve"> integrating structural</w:t>
      </w:r>
      <w:r>
        <w:rPr>
          <w:spacing w:val="40"/>
          <w:w w:val="110"/>
        </w:rPr>
        <w:t xml:space="preserve"> </w:t>
      </w:r>
      <w:r>
        <w:rPr>
          <w:w w:val="110"/>
        </w:rPr>
        <w:t>similarity</w:t>
      </w:r>
      <w:r>
        <w:rPr>
          <w:spacing w:val="40"/>
          <w:w w:val="110"/>
        </w:rPr>
        <w:t xml:space="preserve"> </w:t>
      </w:r>
      <w:r>
        <w:rPr>
          <w:w w:val="110"/>
        </w:rPr>
        <w:t>profiles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40"/>
          <w:w w:val="110"/>
        </w:rPr>
        <w:t xml:space="preserve"> </w:t>
      </w:r>
      <w:r>
        <w:rPr>
          <w:w w:val="110"/>
        </w:rPr>
        <w:t>a</w:t>
      </w:r>
      <w:r>
        <w:rPr>
          <w:spacing w:val="40"/>
          <w:w w:val="110"/>
        </w:rPr>
        <w:t xml:space="preserve"> </w:t>
      </w:r>
      <w:r>
        <w:rPr>
          <w:w w:val="110"/>
        </w:rPr>
        <w:t>Deep</w:t>
      </w:r>
      <w:r>
        <w:rPr>
          <w:spacing w:val="40"/>
          <w:w w:val="110"/>
        </w:rPr>
        <w:t xml:space="preserve"> </w:t>
      </w:r>
      <w:r>
        <w:rPr>
          <w:w w:val="110"/>
        </w:rPr>
        <w:t>Neural</w:t>
      </w:r>
      <w:r>
        <w:rPr>
          <w:spacing w:val="40"/>
          <w:w w:val="110"/>
        </w:rPr>
        <w:t xml:space="preserve"> </w:t>
      </w:r>
      <w:r>
        <w:rPr>
          <w:w w:val="110"/>
        </w:rPr>
        <w:t>Network</w:t>
      </w:r>
      <w:r>
        <w:rPr>
          <w:spacing w:val="40"/>
          <w:w w:val="110"/>
        </w:rPr>
        <w:t xml:space="preserve"> </w:t>
      </w:r>
      <w:r>
        <w:rPr>
          <w:w w:val="110"/>
        </w:rPr>
        <w:t>(DNN)</w:t>
      </w:r>
      <w:r>
        <w:rPr>
          <w:spacing w:val="40"/>
          <w:w w:val="110"/>
        </w:rPr>
        <w:t xml:space="preserve"> </w:t>
      </w:r>
      <w:r>
        <w:rPr>
          <w:w w:val="110"/>
        </w:rPr>
        <w:t>to</w:t>
      </w:r>
      <w:r>
        <w:rPr>
          <w:spacing w:val="40"/>
          <w:w w:val="110"/>
        </w:rPr>
        <w:t xml:space="preserve"> </w:t>
      </w:r>
      <w:r>
        <w:rPr>
          <w:w w:val="110"/>
        </w:rPr>
        <w:t>predict</w:t>
      </w:r>
      <w:r>
        <w:rPr>
          <w:spacing w:val="40"/>
          <w:w w:val="110"/>
        </w:rPr>
        <w:t xml:space="preserve"> </w:t>
      </w:r>
      <w:r>
        <w:rPr>
          <w:w w:val="110"/>
        </w:rPr>
        <w:t>DDIs</w:t>
      </w:r>
      <w:r>
        <w:rPr>
          <w:spacing w:val="40"/>
          <w:w w:val="110"/>
        </w:rPr>
        <w:t xml:space="preserve"> </w:t>
      </w:r>
      <w:r>
        <w:rPr>
          <w:w w:val="110"/>
        </w:rPr>
        <w:t>based</w:t>
      </w:r>
      <w:r>
        <w:rPr>
          <w:spacing w:val="40"/>
          <w:w w:val="110"/>
        </w:rPr>
        <w:t xml:space="preserve"> </w:t>
      </w:r>
      <w:r>
        <w:rPr>
          <w:w w:val="110"/>
        </w:rPr>
        <w:t>on</w:t>
      </w:r>
      <w:r>
        <w:rPr>
          <w:spacing w:val="40"/>
          <w:w w:val="110"/>
        </w:rPr>
        <w:t xml:space="preserve"> </w:t>
      </w:r>
      <w:r>
        <w:rPr>
          <w:w w:val="110"/>
        </w:rPr>
        <w:t>chemical</w:t>
      </w:r>
      <w:r>
        <w:rPr>
          <w:spacing w:val="40"/>
          <w:w w:val="110"/>
        </w:rPr>
        <w:t xml:space="preserve"> </w:t>
      </w:r>
      <w:r>
        <w:rPr>
          <w:w w:val="110"/>
        </w:rPr>
        <w:t>structures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40"/>
          <w:w w:val="110"/>
        </w:rPr>
        <w:t xml:space="preserve"> </w:t>
      </w:r>
      <w:r>
        <w:rPr>
          <w:w w:val="110"/>
        </w:rPr>
        <w:t>names</w:t>
      </w:r>
      <w:r>
        <w:rPr>
          <w:spacing w:val="40"/>
          <w:w w:val="110"/>
        </w:rPr>
        <w:t xml:space="preserve"> </w:t>
      </w:r>
      <w:r>
        <w:rPr>
          <w:w w:val="110"/>
        </w:rPr>
        <w:t>of</w:t>
      </w:r>
      <w:r>
        <w:rPr>
          <w:spacing w:val="40"/>
          <w:w w:val="110"/>
        </w:rPr>
        <w:t xml:space="preserve"> </w:t>
      </w:r>
      <w:r>
        <w:rPr>
          <w:w w:val="110"/>
        </w:rPr>
        <w:t>drug pairs.</w:t>
      </w:r>
      <w:r>
        <w:rPr>
          <w:spacing w:val="40"/>
          <w:w w:val="110"/>
        </w:rPr>
        <w:t xml:space="preserve"> </w:t>
      </w:r>
      <w:del w:id="83" w:author="carla alves" w:date="2024-05-05T23:45:00Z">
        <w:r w:rsidDel="00D1734E">
          <w:rPr>
            <w:w w:val="110"/>
          </w:rPr>
          <w:delText xml:space="preserve">DeepDDI </w:delText>
        </w:r>
      </w:del>
      <w:ins w:id="84" w:author="carla alves" w:date="2024-05-05T23:45:00Z">
        <w:r w:rsidR="00D1734E">
          <w:rPr>
            <w:w w:val="110"/>
          </w:rPr>
          <w:t>Th</w:t>
        </w:r>
      </w:ins>
      <w:ins w:id="85" w:author="carla alves" w:date="2024-05-07T11:34:00Z">
        <w:r w:rsidR="004363AC">
          <w:rPr>
            <w:w w:val="110"/>
          </w:rPr>
          <w:t>e developed</w:t>
        </w:r>
      </w:ins>
      <w:ins w:id="86" w:author="carla alves" w:date="2024-05-05T23:45:00Z">
        <w:r w:rsidR="00D1734E">
          <w:rPr>
            <w:w w:val="110"/>
          </w:rPr>
          <w:t xml:space="preserve"> approach </w:t>
        </w:r>
      </w:ins>
      <w:r>
        <w:rPr>
          <w:w w:val="110"/>
        </w:rPr>
        <w:t>aids in identifying adverse drug events</w:t>
      </w:r>
      <w:r>
        <w:rPr>
          <w:spacing w:val="40"/>
          <w:w w:val="110"/>
        </w:rPr>
        <w:t xml:space="preserve"> </w:t>
      </w:r>
      <w:r>
        <w:rPr>
          <w:w w:val="110"/>
        </w:rPr>
        <w:t>and understanding potential causal mechanisms, providing</w:t>
      </w:r>
      <w:r>
        <w:rPr>
          <w:spacing w:val="40"/>
          <w:w w:val="110"/>
        </w:rPr>
        <w:t xml:space="preserve"> </w:t>
      </w:r>
      <w:r>
        <w:rPr>
          <w:w w:val="110"/>
        </w:rPr>
        <w:t>informative output sentences.</w:t>
      </w:r>
    </w:p>
    <w:p w14:paraId="5FC0B608" w14:textId="34D79675" w:rsidR="00D1734E" w:rsidRDefault="00000000" w:rsidP="00D1734E">
      <w:pPr>
        <w:pStyle w:val="BodyText"/>
        <w:tabs>
          <w:tab w:val="left" w:pos="3301"/>
        </w:tabs>
        <w:spacing w:line="295" w:lineRule="auto"/>
        <w:ind w:left="130" w:right="266" w:firstLine="239"/>
        <w:jc w:val="both"/>
        <w:rPr>
          <w:spacing w:val="40"/>
          <w:w w:val="110"/>
        </w:rPr>
      </w:pPr>
      <w:r>
        <w:rPr>
          <w:w w:val="110"/>
        </w:rPr>
        <w:t>While</w:t>
      </w:r>
      <w:r>
        <w:rPr>
          <w:spacing w:val="40"/>
          <w:w w:val="110"/>
        </w:rPr>
        <w:t xml:space="preserve"> </w:t>
      </w:r>
      <w:r>
        <w:rPr>
          <w:w w:val="110"/>
        </w:rPr>
        <w:t>previous</w:t>
      </w:r>
      <w:r>
        <w:rPr>
          <w:spacing w:val="40"/>
          <w:w w:val="110"/>
        </w:rPr>
        <w:t xml:space="preserve"> </w:t>
      </w:r>
      <w:r>
        <w:rPr>
          <w:w w:val="110"/>
        </w:rPr>
        <w:t>methods</w:t>
      </w:r>
      <w:r>
        <w:rPr>
          <w:spacing w:val="40"/>
          <w:w w:val="110"/>
        </w:rPr>
        <w:t xml:space="preserve"> </w:t>
      </w:r>
      <w:r>
        <w:rPr>
          <w:w w:val="110"/>
        </w:rPr>
        <w:t>have</w:t>
      </w:r>
      <w:r>
        <w:rPr>
          <w:spacing w:val="40"/>
          <w:w w:val="110"/>
        </w:rPr>
        <w:t xml:space="preserve"> </w:t>
      </w:r>
      <w:r>
        <w:rPr>
          <w:w w:val="110"/>
        </w:rPr>
        <w:t>made</w:t>
      </w:r>
      <w:r>
        <w:rPr>
          <w:spacing w:val="40"/>
          <w:w w:val="110"/>
        </w:rPr>
        <w:t xml:space="preserve"> </w:t>
      </w:r>
      <w:r>
        <w:rPr>
          <w:w w:val="110"/>
        </w:rPr>
        <w:t>significant</w:t>
      </w:r>
      <w:r>
        <w:rPr>
          <w:spacing w:val="40"/>
          <w:w w:val="110"/>
        </w:rPr>
        <w:t xml:space="preserve"> </w:t>
      </w:r>
      <w:r>
        <w:rPr>
          <w:w w:val="110"/>
        </w:rPr>
        <w:t>advances,</w:t>
      </w:r>
      <w:r>
        <w:rPr>
          <w:spacing w:val="40"/>
          <w:w w:val="110"/>
        </w:rPr>
        <w:t xml:space="preserve"> </w:t>
      </w:r>
      <w:r>
        <w:rPr>
          <w:w w:val="110"/>
        </w:rPr>
        <w:t>achieving</w:t>
      </w:r>
      <w:r>
        <w:rPr>
          <w:spacing w:val="80"/>
          <w:w w:val="110"/>
        </w:rPr>
        <w:t xml:space="preserve"> </w:t>
      </w:r>
      <w:r>
        <w:rPr>
          <w:w w:val="110"/>
        </w:rPr>
        <w:t>greater</w:t>
      </w:r>
      <w:r>
        <w:rPr>
          <w:spacing w:val="80"/>
          <w:w w:val="110"/>
        </w:rPr>
        <w:t xml:space="preserve"> </w:t>
      </w:r>
      <w:r>
        <w:rPr>
          <w:w w:val="110"/>
        </w:rPr>
        <w:t>prediction</w:t>
      </w:r>
      <w:r>
        <w:rPr>
          <w:spacing w:val="80"/>
          <w:w w:val="110"/>
        </w:rPr>
        <w:t xml:space="preserve"> </w:t>
      </w:r>
      <w:r>
        <w:rPr>
          <w:w w:val="110"/>
        </w:rPr>
        <w:t>accuracy</w:t>
      </w:r>
      <w:r>
        <w:rPr>
          <w:spacing w:val="80"/>
          <w:w w:val="110"/>
        </w:rPr>
        <w:t xml:space="preserve"> </w:t>
      </w:r>
      <w:r>
        <w:rPr>
          <w:w w:val="110"/>
        </w:rPr>
        <w:t>remains</w:t>
      </w:r>
      <w:r>
        <w:rPr>
          <w:spacing w:val="80"/>
          <w:w w:val="110"/>
        </w:rPr>
        <w:t xml:space="preserve"> </w:t>
      </w:r>
      <w:r>
        <w:rPr>
          <w:w w:val="110"/>
        </w:rPr>
        <w:t>a</w:t>
      </w:r>
      <w:r>
        <w:rPr>
          <w:spacing w:val="80"/>
          <w:w w:val="110"/>
        </w:rPr>
        <w:t xml:space="preserve"> </w:t>
      </w:r>
      <w:r>
        <w:rPr>
          <w:w w:val="110"/>
        </w:rPr>
        <w:t>priority.</w:t>
      </w:r>
      <w:r>
        <w:rPr>
          <w:spacing w:val="40"/>
          <w:w w:val="110"/>
        </w:rPr>
        <w:t xml:space="preserve"> </w:t>
      </w:r>
      <w:r>
        <w:rPr>
          <w:w w:val="110"/>
        </w:rPr>
        <w:t>Leveraging</w:t>
      </w:r>
      <w:r>
        <w:rPr>
          <w:spacing w:val="40"/>
          <w:w w:val="110"/>
        </w:rPr>
        <w:t xml:space="preserve"> </w:t>
      </w:r>
      <w:r>
        <w:rPr>
          <w:w w:val="110"/>
        </w:rPr>
        <w:t>additional</w:t>
      </w:r>
      <w:r>
        <w:rPr>
          <w:spacing w:val="40"/>
          <w:w w:val="110"/>
        </w:rPr>
        <w:t xml:space="preserve"> </w:t>
      </w:r>
      <w:r>
        <w:rPr>
          <w:w w:val="110"/>
        </w:rPr>
        <w:t>similarities</w:t>
      </w:r>
      <w:r>
        <w:rPr>
          <w:spacing w:val="40"/>
          <w:w w:val="110"/>
        </w:rPr>
        <w:t xml:space="preserve"> </w:t>
      </w:r>
      <w:r>
        <w:rPr>
          <w:w w:val="110"/>
        </w:rPr>
        <w:t>could</w:t>
      </w:r>
      <w:r>
        <w:rPr>
          <w:spacing w:val="40"/>
          <w:w w:val="110"/>
        </w:rPr>
        <w:t xml:space="preserve"> </w:t>
      </w:r>
      <w:r>
        <w:rPr>
          <w:w w:val="110"/>
        </w:rPr>
        <w:t>potentially</w:t>
      </w:r>
      <w:r>
        <w:rPr>
          <w:spacing w:val="40"/>
          <w:w w:val="110"/>
        </w:rPr>
        <w:t xml:space="preserve"> </w:t>
      </w:r>
      <w:r>
        <w:rPr>
          <w:w w:val="110"/>
        </w:rPr>
        <w:t>lead</w:t>
      </w:r>
      <w:r>
        <w:rPr>
          <w:spacing w:val="40"/>
          <w:w w:val="110"/>
        </w:rPr>
        <w:t xml:space="preserve"> </w:t>
      </w:r>
      <w:r>
        <w:rPr>
          <w:w w:val="110"/>
        </w:rPr>
        <w:t>to</w:t>
      </w:r>
      <w:r>
        <w:rPr>
          <w:spacing w:val="40"/>
          <w:w w:val="110"/>
        </w:rPr>
        <w:t xml:space="preserve"> </w:t>
      </w:r>
      <w:r>
        <w:rPr>
          <w:w w:val="110"/>
        </w:rPr>
        <w:t>further</w:t>
      </w:r>
      <w:r>
        <w:rPr>
          <w:spacing w:val="80"/>
          <w:w w:val="110"/>
        </w:rPr>
        <w:t xml:space="preserve"> </w:t>
      </w:r>
      <w:r>
        <w:rPr>
          <w:w w:val="110"/>
        </w:rPr>
        <w:t>advancements</w:t>
      </w:r>
      <w:r>
        <w:rPr>
          <w:spacing w:val="80"/>
          <w:w w:val="110"/>
        </w:rPr>
        <w:t xml:space="preserve"> </w:t>
      </w:r>
      <w:r>
        <w:rPr>
          <w:w w:val="110"/>
        </w:rPr>
        <w:t>in</w:t>
      </w:r>
      <w:r>
        <w:rPr>
          <w:spacing w:val="80"/>
          <w:w w:val="110"/>
        </w:rPr>
        <w:t xml:space="preserve"> </w:t>
      </w:r>
      <w:r>
        <w:rPr>
          <w:w w:val="110"/>
        </w:rPr>
        <w:t>this</w:t>
      </w:r>
      <w:r>
        <w:rPr>
          <w:spacing w:val="80"/>
          <w:w w:val="110"/>
        </w:rPr>
        <w:t xml:space="preserve"> </w:t>
      </w:r>
      <w:r>
        <w:rPr>
          <w:w w:val="110"/>
        </w:rPr>
        <w:t>area.</w:t>
      </w:r>
      <w:r w:rsidR="00D1734E">
        <w:rPr>
          <w:w w:val="110"/>
        </w:rPr>
        <w:t xml:space="preserve"> </w:t>
      </w:r>
      <w:r>
        <w:rPr>
          <w:w w:val="110"/>
        </w:rPr>
        <w:t>Similarity</w:t>
      </w:r>
      <w:r>
        <w:rPr>
          <w:spacing w:val="80"/>
          <w:w w:val="110"/>
        </w:rPr>
        <w:t xml:space="preserve"> </w:t>
      </w:r>
      <w:r>
        <w:rPr>
          <w:w w:val="110"/>
        </w:rPr>
        <w:t>Network</w:t>
      </w:r>
      <w:r>
        <w:rPr>
          <w:spacing w:val="40"/>
          <w:w w:val="110"/>
        </w:rPr>
        <w:t xml:space="preserve"> </w:t>
      </w:r>
      <w:del w:id="87" w:author="carla alves" w:date="2024-05-05T23:48:00Z">
        <w:r w:rsidDel="00D1734E">
          <w:rPr>
            <w:w w:val="110"/>
          </w:rPr>
          <w:delText>Similarity</w:delText>
        </w:r>
        <w:r w:rsidDel="00D1734E">
          <w:rPr>
            <w:spacing w:val="25"/>
            <w:w w:val="110"/>
          </w:rPr>
          <w:delText xml:space="preserve"> </w:delText>
        </w:r>
        <w:r w:rsidDel="00D1734E">
          <w:rPr>
            <w:w w:val="110"/>
          </w:rPr>
          <w:delText>Network</w:delText>
        </w:r>
        <w:r w:rsidDel="00D1734E">
          <w:rPr>
            <w:spacing w:val="25"/>
            <w:w w:val="110"/>
          </w:rPr>
          <w:delText xml:space="preserve"> </w:delText>
        </w:r>
      </w:del>
      <w:r>
        <w:rPr>
          <w:w w:val="110"/>
        </w:rPr>
        <w:t>Fusion</w:t>
      </w:r>
      <w:r>
        <w:rPr>
          <w:spacing w:val="25"/>
          <w:w w:val="110"/>
        </w:rPr>
        <w:t xml:space="preserve"> </w:t>
      </w:r>
      <w:r>
        <w:rPr>
          <w:w w:val="110"/>
        </w:rPr>
        <w:t>(SNF)</w:t>
      </w:r>
      <w:r>
        <w:rPr>
          <w:spacing w:val="25"/>
          <w:w w:val="110"/>
        </w:rPr>
        <w:t xml:space="preserve"> </w:t>
      </w:r>
      <w:hyperlink w:anchor="_bookmark36" w:history="1">
        <w:r>
          <w:rPr>
            <w:w w:val="110"/>
          </w:rPr>
          <w:t>[23]</w:t>
        </w:r>
      </w:hyperlink>
      <w:ins w:id="88" w:author="carla alves" w:date="2024-05-06T15:41:00Z">
        <w:r w:rsidR="00984F55">
          <w:rPr>
            <w:w w:val="110"/>
          </w:rPr>
          <w:t>,</w:t>
        </w:r>
      </w:ins>
      <w:r>
        <w:rPr>
          <w:spacing w:val="25"/>
          <w:w w:val="110"/>
        </w:rPr>
        <w:t xml:space="preserve"> </w:t>
      </w:r>
      <w:del w:id="89" w:author="carla alves" w:date="2024-05-06T15:41:00Z">
        <w:r w:rsidDel="00984F55">
          <w:rPr>
            <w:w w:val="110"/>
          </w:rPr>
          <w:delText>is</w:delText>
        </w:r>
        <w:r w:rsidDel="00984F55">
          <w:rPr>
            <w:spacing w:val="25"/>
            <w:w w:val="110"/>
          </w:rPr>
          <w:delText xml:space="preserve"> </w:delText>
        </w:r>
      </w:del>
      <w:r>
        <w:rPr>
          <w:w w:val="110"/>
        </w:rPr>
        <w:t>a</w:t>
      </w:r>
      <w:r>
        <w:rPr>
          <w:spacing w:val="25"/>
          <w:w w:val="110"/>
        </w:rPr>
        <w:t xml:space="preserve"> </w:t>
      </w:r>
      <w:r>
        <w:rPr>
          <w:w w:val="110"/>
        </w:rPr>
        <w:t>competent</w:t>
      </w:r>
      <w:r>
        <w:rPr>
          <w:spacing w:val="25"/>
          <w:w w:val="110"/>
        </w:rPr>
        <w:t xml:space="preserve"> </w:t>
      </w:r>
      <w:r>
        <w:rPr>
          <w:w w:val="110"/>
        </w:rPr>
        <w:t>method</w:t>
      </w:r>
      <w:r>
        <w:rPr>
          <w:spacing w:val="40"/>
          <w:w w:val="110"/>
        </w:rPr>
        <w:t xml:space="preserve"> </w:t>
      </w:r>
      <w:r>
        <w:rPr>
          <w:w w:val="110"/>
        </w:rPr>
        <w:t>to</w:t>
      </w:r>
      <w:r>
        <w:rPr>
          <w:spacing w:val="80"/>
          <w:w w:val="110"/>
        </w:rPr>
        <w:t xml:space="preserve"> </w:t>
      </w:r>
      <w:r>
        <w:rPr>
          <w:w w:val="110"/>
        </w:rPr>
        <w:t>integrate</w:t>
      </w:r>
      <w:r>
        <w:rPr>
          <w:spacing w:val="80"/>
          <w:w w:val="110"/>
        </w:rPr>
        <w:t xml:space="preserve"> </w:t>
      </w:r>
      <w:r>
        <w:rPr>
          <w:w w:val="110"/>
        </w:rPr>
        <w:t>various</w:t>
      </w:r>
      <w:r>
        <w:rPr>
          <w:spacing w:val="80"/>
          <w:w w:val="110"/>
        </w:rPr>
        <w:t xml:space="preserve"> </w:t>
      </w:r>
      <w:r>
        <w:rPr>
          <w:w w:val="110"/>
        </w:rPr>
        <w:t>similarities,</w:t>
      </w:r>
      <w:del w:id="90" w:author="carla alves" w:date="2024-05-06T15:40:00Z">
        <w:r w:rsidDel="00984F55">
          <w:rPr>
            <w:spacing w:val="80"/>
            <w:w w:val="150"/>
          </w:rPr>
          <w:delText xml:space="preserve"> </w:delText>
        </w:r>
        <w:r w:rsidDel="00984F55">
          <w:rPr>
            <w:w w:val="110"/>
          </w:rPr>
          <w:delText>which</w:delText>
        </w:r>
        <w:r w:rsidDel="00984F55">
          <w:rPr>
            <w:spacing w:val="80"/>
            <w:w w:val="110"/>
          </w:rPr>
          <w:delText xml:space="preserve"> </w:delText>
        </w:r>
        <w:r w:rsidDel="00984F55">
          <w:rPr>
            <w:w w:val="110"/>
          </w:rPr>
          <w:delText>is</w:delText>
        </w:r>
      </w:del>
      <w:ins w:id="91" w:author="carla alves" w:date="2024-05-06T15:43:00Z">
        <w:r w:rsidR="00673ED8">
          <w:rPr>
            <w:w w:val="110"/>
          </w:rPr>
          <w:t xml:space="preserve"> </w:t>
        </w:r>
      </w:ins>
      <w:ins w:id="92" w:author="carla alves" w:date="2024-05-06T15:40:00Z">
        <w:r w:rsidR="00984F55">
          <w:rPr>
            <w:w w:val="110"/>
          </w:rPr>
          <w:t>has been</w:t>
        </w:r>
      </w:ins>
      <w:r>
        <w:rPr>
          <w:spacing w:val="80"/>
          <w:w w:val="110"/>
        </w:rPr>
        <w:t xml:space="preserve"> </w:t>
      </w:r>
      <w:r>
        <w:rPr>
          <w:w w:val="110"/>
        </w:rPr>
        <w:t>used</w:t>
      </w:r>
      <w:r>
        <w:rPr>
          <w:spacing w:val="80"/>
          <w:w w:val="110"/>
        </w:rPr>
        <w:t xml:space="preserve"> </w:t>
      </w:r>
      <w:r>
        <w:rPr>
          <w:w w:val="110"/>
        </w:rPr>
        <w:t>in</w:t>
      </w:r>
      <w:r>
        <w:rPr>
          <w:spacing w:val="80"/>
          <w:w w:val="110"/>
        </w:rPr>
        <w:t xml:space="preserve"> </w:t>
      </w:r>
      <w:r>
        <w:rPr>
          <w:w w:val="110"/>
        </w:rPr>
        <w:t>other</w:t>
      </w:r>
      <w:r>
        <w:rPr>
          <w:spacing w:val="40"/>
          <w:w w:val="110"/>
        </w:rPr>
        <w:t xml:space="preserve"> </w:t>
      </w:r>
      <w:r>
        <w:rPr>
          <w:w w:val="110"/>
        </w:rPr>
        <w:t>biological</w:t>
      </w:r>
      <w:r>
        <w:rPr>
          <w:spacing w:val="-5"/>
          <w:w w:val="110"/>
        </w:rPr>
        <w:t xml:space="preserve"> </w:t>
      </w:r>
      <w:r>
        <w:rPr>
          <w:w w:val="110"/>
        </w:rPr>
        <w:t>studies</w:t>
      </w:r>
      <w:r>
        <w:rPr>
          <w:spacing w:val="-5"/>
          <w:w w:val="110"/>
        </w:rPr>
        <w:t xml:space="preserve"> </w:t>
      </w:r>
      <w:hyperlink w:anchor="_bookmark37" w:history="1">
        <w:r>
          <w:rPr>
            <w:w w:val="110"/>
          </w:rPr>
          <w:t>[24,</w:t>
        </w:r>
      </w:hyperlink>
      <w:r>
        <w:rPr>
          <w:spacing w:val="-5"/>
          <w:w w:val="110"/>
        </w:rPr>
        <w:t xml:space="preserve"> </w:t>
      </w:r>
      <w:hyperlink w:anchor="_bookmark38" w:history="1">
        <w:r>
          <w:rPr>
            <w:w w:val="110"/>
          </w:rPr>
          <w:t>25</w:t>
        </w:r>
      </w:hyperlink>
      <w:r>
        <w:rPr>
          <w:w w:val="110"/>
        </w:rPr>
        <w:t>,</w:t>
      </w:r>
      <w:r>
        <w:rPr>
          <w:spacing w:val="-5"/>
          <w:w w:val="110"/>
        </w:rPr>
        <w:t xml:space="preserve"> </w:t>
      </w:r>
      <w:hyperlink w:anchor="_bookmark39" w:history="1">
        <w:r>
          <w:rPr>
            <w:w w:val="110"/>
          </w:rPr>
          <w:t>26].</w:t>
        </w:r>
      </w:hyperlink>
      <w:r>
        <w:rPr>
          <w:spacing w:val="-2"/>
          <w:w w:val="110"/>
        </w:rPr>
        <w:t xml:space="preserve"> </w:t>
      </w:r>
      <w:r>
        <w:rPr>
          <w:w w:val="110"/>
        </w:rPr>
        <w:t>Neural</w:t>
      </w:r>
      <w:r>
        <w:rPr>
          <w:spacing w:val="-5"/>
          <w:w w:val="110"/>
        </w:rPr>
        <w:t xml:space="preserve"> </w:t>
      </w:r>
      <w:r>
        <w:rPr>
          <w:w w:val="110"/>
        </w:rPr>
        <w:t>networks</w:t>
      </w:r>
      <w:r>
        <w:rPr>
          <w:spacing w:val="-5"/>
          <w:w w:val="110"/>
        </w:rPr>
        <w:t xml:space="preserve"> </w:t>
      </w:r>
      <w:r>
        <w:rPr>
          <w:w w:val="110"/>
        </w:rPr>
        <w:t>represent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well-</w:t>
      </w:r>
      <w:del w:id="93" w:author="carla alves" w:date="2024-05-05T23:49:00Z">
        <w:r w:rsidDel="00D1734E">
          <w:rPr>
            <w:spacing w:val="40"/>
            <w:w w:val="110"/>
          </w:rPr>
          <w:delText xml:space="preserve"> </w:delText>
        </w:r>
      </w:del>
      <w:r>
        <w:rPr>
          <w:w w:val="110"/>
        </w:rPr>
        <w:t>established</w:t>
      </w:r>
      <w:r>
        <w:rPr>
          <w:spacing w:val="31"/>
          <w:w w:val="110"/>
        </w:rPr>
        <w:t xml:space="preserve"> </w:t>
      </w:r>
      <w:r>
        <w:rPr>
          <w:w w:val="110"/>
        </w:rPr>
        <w:t>approach,</w:t>
      </w:r>
      <w:r>
        <w:rPr>
          <w:spacing w:val="39"/>
          <w:w w:val="110"/>
        </w:rPr>
        <w:t xml:space="preserve"> </w:t>
      </w:r>
      <w:r>
        <w:rPr>
          <w:w w:val="110"/>
        </w:rPr>
        <w:t>offering</w:t>
      </w:r>
      <w:r>
        <w:rPr>
          <w:spacing w:val="31"/>
          <w:w w:val="110"/>
        </w:rPr>
        <w:t xml:space="preserve"> </w:t>
      </w:r>
      <w:r>
        <w:rPr>
          <w:w w:val="110"/>
        </w:rPr>
        <w:t>effective</w:t>
      </w:r>
      <w:r>
        <w:rPr>
          <w:spacing w:val="31"/>
          <w:w w:val="110"/>
        </w:rPr>
        <w:t xml:space="preserve"> </w:t>
      </w:r>
      <w:r>
        <w:rPr>
          <w:w w:val="110"/>
        </w:rPr>
        <w:t>solutions,</w:t>
      </w:r>
      <w:r>
        <w:rPr>
          <w:spacing w:val="39"/>
          <w:w w:val="110"/>
        </w:rPr>
        <w:t xml:space="preserve"> </w:t>
      </w:r>
      <w:r>
        <w:rPr>
          <w:w w:val="110"/>
        </w:rPr>
        <w:t>particularly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for large datasets and nonlinear analyses </w:t>
      </w:r>
      <w:hyperlink w:anchor="_bookmark40" w:history="1">
        <w:r>
          <w:rPr>
            <w:w w:val="110"/>
          </w:rPr>
          <w:t>[27].</w:t>
        </w:r>
      </w:hyperlink>
      <w:r>
        <w:rPr>
          <w:w w:val="110"/>
        </w:rPr>
        <w:t xml:space="preserve"> They are widely</w:t>
      </w:r>
      <w:r>
        <w:rPr>
          <w:spacing w:val="40"/>
          <w:w w:val="110"/>
        </w:rPr>
        <w:t xml:space="preserve"> </w:t>
      </w:r>
      <w:r>
        <w:rPr>
          <w:w w:val="110"/>
        </w:rPr>
        <w:t>utilized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critical</w:t>
      </w:r>
      <w:r>
        <w:rPr>
          <w:spacing w:val="-3"/>
          <w:w w:val="110"/>
        </w:rPr>
        <w:t xml:space="preserve"> </w:t>
      </w:r>
      <w:r>
        <w:rPr>
          <w:w w:val="110"/>
        </w:rPr>
        <w:t>problems</w:t>
      </w:r>
      <w:r>
        <w:rPr>
          <w:spacing w:val="-3"/>
          <w:w w:val="110"/>
        </w:rPr>
        <w:t xml:space="preserve"> </w:t>
      </w:r>
      <w:r>
        <w:rPr>
          <w:w w:val="110"/>
        </w:rPr>
        <w:t>across</w:t>
      </w:r>
      <w:r>
        <w:rPr>
          <w:spacing w:val="-3"/>
          <w:w w:val="110"/>
        </w:rPr>
        <w:t xml:space="preserve"> </w:t>
      </w:r>
      <w:r>
        <w:rPr>
          <w:w w:val="110"/>
        </w:rPr>
        <w:t>various</w:t>
      </w:r>
      <w:r>
        <w:rPr>
          <w:spacing w:val="-3"/>
          <w:w w:val="110"/>
        </w:rPr>
        <w:t xml:space="preserve"> </w:t>
      </w:r>
      <w:r>
        <w:rPr>
          <w:w w:val="110"/>
        </w:rPr>
        <w:t>domains</w:t>
      </w:r>
      <w:r>
        <w:rPr>
          <w:spacing w:val="-3"/>
          <w:w w:val="110"/>
        </w:rPr>
        <w:t xml:space="preserve"> </w:t>
      </w:r>
      <w:hyperlink w:anchor="_bookmark41" w:history="1">
        <w:r>
          <w:rPr>
            <w:w w:val="110"/>
          </w:rPr>
          <w:t>[28,</w:t>
        </w:r>
      </w:hyperlink>
      <w:r>
        <w:rPr>
          <w:spacing w:val="-3"/>
          <w:w w:val="110"/>
        </w:rPr>
        <w:t xml:space="preserve"> </w:t>
      </w:r>
      <w:hyperlink w:anchor="_bookmark42" w:history="1">
        <w:r>
          <w:rPr>
            <w:w w:val="110"/>
          </w:rPr>
          <w:t>29,</w:t>
        </w:r>
      </w:hyperlink>
      <w:r>
        <w:rPr>
          <w:spacing w:val="-3"/>
          <w:w w:val="110"/>
        </w:rPr>
        <w:t xml:space="preserve"> </w:t>
      </w:r>
      <w:hyperlink w:anchor="_bookmark43" w:history="1">
        <w:r>
          <w:rPr>
            <w:w w:val="110"/>
          </w:rPr>
          <w:t>30].</w:t>
        </w:r>
      </w:hyperlink>
    </w:p>
    <w:p w14:paraId="60797D0C" w14:textId="20AE6503" w:rsidR="00BF0DDC" w:rsidRDefault="00000000" w:rsidP="00D1734E">
      <w:pPr>
        <w:pStyle w:val="BodyText"/>
        <w:tabs>
          <w:tab w:val="left" w:pos="3301"/>
        </w:tabs>
        <w:spacing w:line="295" w:lineRule="auto"/>
        <w:ind w:left="130" w:right="266" w:firstLine="239"/>
        <w:jc w:val="both"/>
      </w:pPr>
      <w:r>
        <w:rPr>
          <w:w w:val="110"/>
        </w:rPr>
        <w:t>Most</w:t>
      </w:r>
      <w:r>
        <w:rPr>
          <w:spacing w:val="40"/>
          <w:w w:val="110"/>
        </w:rPr>
        <w:t xml:space="preserve"> </w:t>
      </w:r>
      <w:r>
        <w:rPr>
          <w:w w:val="110"/>
        </w:rPr>
        <w:t>existing</w:t>
      </w:r>
      <w:r>
        <w:rPr>
          <w:spacing w:val="40"/>
          <w:w w:val="110"/>
        </w:rPr>
        <w:t xml:space="preserve"> </w:t>
      </w:r>
      <w:r>
        <w:rPr>
          <w:w w:val="110"/>
        </w:rPr>
        <w:t>approaches</w:t>
      </w:r>
      <w:r>
        <w:rPr>
          <w:spacing w:val="40"/>
          <w:w w:val="110"/>
        </w:rPr>
        <w:t xml:space="preserve"> </w:t>
      </w:r>
      <w:r>
        <w:rPr>
          <w:w w:val="110"/>
        </w:rPr>
        <w:t>focus</w:t>
      </w:r>
      <w:r>
        <w:rPr>
          <w:spacing w:val="40"/>
          <w:w w:val="110"/>
        </w:rPr>
        <w:t xml:space="preserve"> </w:t>
      </w:r>
      <w:r>
        <w:rPr>
          <w:w w:val="110"/>
        </w:rPr>
        <w:t>on</w:t>
      </w:r>
      <w:r>
        <w:rPr>
          <w:spacing w:val="40"/>
          <w:w w:val="110"/>
        </w:rPr>
        <w:t xml:space="preserve"> </w:t>
      </w:r>
      <w:r>
        <w:rPr>
          <w:w w:val="110"/>
        </w:rPr>
        <w:t>predicting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typical</w:t>
      </w:r>
      <w:r>
        <w:rPr>
          <w:spacing w:val="40"/>
          <w:w w:val="110"/>
        </w:rPr>
        <w:t xml:space="preserve"> </w:t>
      </w:r>
      <w:r>
        <w:rPr>
          <w:w w:val="110"/>
        </w:rPr>
        <w:t>two-class</w:t>
      </w:r>
      <w:del w:id="94" w:author="carla alves" w:date="2024-05-05T23:50:00Z">
        <w:r w:rsidDel="00D1734E">
          <w:rPr>
            <w:w w:val="110"/>
          </w:rPr>
          <w:delText>es</w:delText>
        </w:r>
      </w:del>
      <w:r>
        <w:rPr>
          <w:spacing w:val="80"/>
          <w:w w:val="110"/>
        </w:rPr>
        <w:t xml:space="preserve"> </w:t>
      </w:r>
      <w:r>
        <w:rPr>
          <w:w w:val="110"/>
        </w:rPr>
        <w:t>problem,</w:t>
      </w:r>
      <w:r>
        <w:rPr>
          <w:spacing w:val="80"/>
          <w:w w:val="150"/>
        </w:rPr>
        <w:t xml:space="preserve"> </w:t>
      </w:r>
      <w:r>
        <w:rPr>
          <w:w w:val="110"/>
        </w:rPr>
        <w:t>indicating</w:t>
      </w:r>
      <w:r>
        <w:rPr>
          <w:spacing w:val="80"/>
          <w:w w:val="110"/>
        </w:rPr>
        <w:t xml:space="preserve"> </w:t>
      </w:r>
      <w:r>
        <w:rPr>
          <w:w w:val="110"/>
        </w:rPr>
        <w:t>the</w:t>
      </w:r>
      <w:r>
        <w:rPr>
          <w:spacing w:val="80"/>
          <w:w w:val="110"/>
        </w:rPr>
        <w:t xml:space="preserve"> </w:t>
      </w:r>
      <w:r>
        <w:rPr>
          <w:w w:val="110"/>
        </w:rPr>
        <w:t>likelihood</w:t>
      </w:r>
      <w:r>
        <w:rPr>
          <w:spacing w:val="80"/>
          <w:w w:val="110"/>
        </w:rPr>
        <w:t xml:space="preserve"> </w:t>
      </w:r>
      <w:r>
        <w:rPr>
          <w:w w:val="110"/>
        </w:rPr>
        <w:t>of</w:t>
      </w:r>
      <w:r>
        <w:rPr>
          <w:spacing w:val="80"/>
          <w:w w:val="110"/>
        </w:rPr>
        <w:t xml:space="preserve"> </w:t>
      </w:r>
      <w:r>
        <w:rPr>
          <w:w w:val="110"/>
        </w:rPr>
        <w:t>a</w:t>
      </w:r>
      <w:r>
        <w:rPr>
          <w:spacing w:val="80"/>
          <w:w w:val="110"/>
        </w:rPr>
        <w:t xml:space="preserve"> </w:t>
      </w:r>
      <w:r>
        <w:rPr>
          <w:w w:val="110"/>
        </w:rPr>
        <w:t>drug</w:t>
      </w:r>
      <w:r>
        <w:rPr>
          <w:spacing w:val="40"/>
          <w:w w:val="110"/>
        </w:rPr>
        <w:t xml:space="preserve"> </w:t>
      </w:r>
      <w:r>
        <w:rPr>
          <w:w w:val="110"/>
        </w:rPr>
        <w:t>pair</w:t>
      </w:r>
      <w:r>
        <w:rPr>
          <w:spacing w:val="40"/>
          <w:w w:val="110"/>
        </w:rPr>
        <w:t xml:space="preserve"> </w:t>
      </w:r>
      <w:del w:id="95" w:author="carla alves" w:date="2024-05-05T23:50:00Z">
        <w:r w:rsidDel="00D1734E">
          <w:rPr>
            <w:w w:val="110"/>
          </w:rPr>
          <w:delText>being</w:delText>
        </w:r>
        <w:r w:rsidDel="00D1734E">
          <w:rPr>
            <w:spacing w:val="40"/>
            <w:w w:val="110"/>
          </w:rPr>
          <w:delText xml:space="preserve"> </w:delText>
        </w:r>
      </w:del>
      <w:ins w:id="96" w:author="carla alves" w:date="2024-05-05T23:50:00Z">
        <w:r w:rsidR="00D1734E">
          <w:rPr>
            <w:w w:val="110"/>
          </w:rPr>
          <w:t>having</w:t>
        </w:r>
        <w:r w:rsidR="00D1734E">
          <w:rPr>
            <w:spacing w:val="40"/>
            <w:w w:val="110"/>
          </w:rPr>
          <w:t xml:space="preserve"> </w:t>
        </w:r>
      </w:ins>
      <w:r>
        <w:rPr>
          <w:w w:val="110"/>
        </w:rPr>
        <w:t>a</w:t>
      </w:r>
      <w:r>
        <w:rPr>
          <w:spacing w:val="40"/>
          <w:w w:val="110"/>
        </w:rPr>
        <w:t xml:space="preserve"> </w:t>
      </w:r>
      <w:r>
        <w:rPr>
          <w:w w:val="110"/>
        </w:rPr>
        <w:t>DDI.</w:t>
      </w:r>
      <w:r>
        <w:rPr>
          <w:spacing w:val="40"/>
          <w:w w:val="110"/>
        </w:rPr>
        <w:t xml:space="preserve"> </w:t>
      </w:r>
      <w:r>
        <w:rPr>
          <w:w w:val="110"/>
        </w:rPr>
        <w:t>However,</w:t>
      </w:r>
      <w:r>
        <w:rPr>
          <w:spacing w:val="40"/>
          <w:w w:val="110"/>
        </w:rPr>
        <w:t xml:space="preserve"> </w:t>
      </w:r>
      <w:r w:rsidRPr="00D1734E">
        <w:rPr>
          <w:i/>
          <w:iCs/>
          <w:w w:val="110"/>
          <w:rPrChange w:id="97" w:author="carla alves" w:date="2024-05-05T23:51:00Z">
            <w:rPr>
              <w:w w:val="110"/>
            </w:rPr>
          </w:rPrChange>
        </w:rPr>
        <w:t>in</w:t>
      </w:r>
      <w:r w:rsidRPr="00D1734E">
        <w:rPr>
          <w:i/>
          <w:iCs/>
          <w:spacing w:val="40"/>
          <w:w w:val="110"/>
          <w:rPrChange w:id="98" w:author="carla alves" w:date="2024-05-05T23:51:00Z">
            <w:rPr>
              <w:spacing w:val="40"/>
              <w:w w:val="110"/>
            </w:rPr>
          </w:rPrChange>
        </w:rPr>
        <w:t xml:space="preserve"> </w:t>
      </w:r>
      <w:r w:rsidRPr="00D1734E">
        <w:rPr>
          <w:i/>
          <w:iCs/>
          <w:w w:val="110"/>
          <w:rPrChange w:id="99" w:author="carla alves" w:date="2024-05-05T23:51:00Z">
            <w:rPr>
              <w:w w:val="110"/>
            </w:rPr>
          </w:rPrChange>
        </w:rPr>
        <w:t>vivo</w:t>
      </w:r>
      <w:r>
        <w:rPr>
          <w:w w:val="110"/>
        </w:rPr>
        <w:t>,</w:t>
      </w:r>
      <w:r>
        <w:rPr>
          <w:spacing w:val="40"/>
          <w:w w:val="110"/>
        </w:rPr>
        <w:t xml:space="preserve"> </w:t>
      </w:r>
      <w:r>
        <w:rPr>
          <w:w w:val="110"/>
        </w:rPr>
        <w:t>interacting</w:t>
      </w:r>
      <w:r>
        <w:rPr>
          <w:spacing w:val="40"/>
          <w:w w:val="110"/>
        </w:rPr>
        <w:t xml:space="preserve"> </w:t>
      </w:r>
      <w:r>
        <w:rPr>
          <w:w w:val="110"/>
        </w:rPr>
        <w:t>drugs</w:t>
      </w:r>
      <w:r>
        <w:rPr>
          <w:spacing w:val="40"/>
          <w:w w:val="110"/>
        </w:rPr>
        <w:t xml:space="preserve"> </w:t>
      </w:r>
      <w:r>
        <w:rPr>
          <w:w w:val="110"/>
        </w:rPr>
        <w:t>may</w:t>
      </w:r>
      <w:r>
        <w:rPr>
          <w:spacing w:val="40"/>
          <w:w w:val="110"/>
        </w:rPr>
        <w:t xml:space="preserve"> </w:t>
      </w:r>
      <w:r>
        <w:rPr>
          <w:w w:val="110"/>
        </w:rPr>
        <w:t>alter</w:t>
      </w:r>
      <w:r>
        <w:rPr>
          <w:spacing w:val="80"/>
          <w:w w:val="110"/>
        </w:rPr>
        <w:t xml:space="preserve"> </w:t>
      </w:r>
      <w:r>
        <w:rPr>
          <w:w w:val="110"/>
        </w:rPr>
        <w:t>their</w:t>
      </w:r>
      <w:r>
        <w:rPr>
          <w:spacing w:val="80"/>
          <w:w w:val="110"/>
        </w:rPr>
        <w:t xml:space="preserve"> </w:t>
      </w:r>
      <w:r>
        <w:rPr>
          <w:w w:val="110"/>
        </w:rPr>
        <w:t>pharmacological</w:t>
      </w:r>
      <w:r>
        <w:rPr>
          <w:spacing w:val="80"/>
          <w:w w:val="110"/>
        </w:rPr>
        <w:t xml:space="preserve"> </w:t>
      </w:r>
      <w:r>
        <w:rPr>
          <w:w w:val="110"/>
        </w:rPr>
        <w:t>behaviors</w:t>
      </w:r>
      <w:r>
        <w:rPr>
          <w:spacing w:val="80"/>
          <w:w w:val="110"/>
        </w:rPr>
        <w:t xml:space="preserve"> </w:t>
      </w:r>
      <w:r>
        <w:rPr>
          <w:w w:val="110"/>
        </w:rPr>
        <w:t>or</w:t>
      </w:r>
      <w:r>
        <w:rPr>
          <w:spacing w:val="80"/>
          <w:w w:val="110"/>
        </w:rPr>
        <w:t xml:space="preserve"> </w:t>
      </w:r>
      <w:r>
        <w:rPr>
          <w:w w:val="110"/>
        </w:rPr>
        <w:t>effects,</w:t>
      </w:r>
      <w:r>
        <w:rPr>
          <w:spacing w:val="80"/>
          <w:w w:val="110"/>
        </w:rPr>
        <w:t xml:space="preserve"> </w:t>
      </w:r>
      <w:r>
        <w:rPr>
          <w:w w:val="110"/>
        </w:rPr>
        <w:t>such</w:t>
      </w:r>
      <w:r>
        <w:rPr>
          <w:spacing w:val="80"/>
          <w:w w:val="110"/>
        </w:rPr>
        <w:t xml:space="preserve"> </w:t>
      </w:r>
      <w:r>
        <w:rPr>
          <w:w w:val="110"/>
        </w:rPr>
        <w:t>as</w:t>
      </w:r>
      <w:r>
        <w:rPr>
          <w:spacing w:val="40"/>
          <w:w w:val="110"/>
        </w:rPr>
        <w:t xml:space="preserve"> </w:t>
      </w:r>
      <w:r>
        <w:rPr>
          <w:w w:val="110"/>
        </w:rPr>
        <w:t>increasing</w:t>
      </w:r>
      <w:r>
        <w:rPr>
          <w:spacing w:val="40"/>
          <w:w w:val="110"/>
        </w:rPr>
        <w:t xml:space="preserve"> </w:t>
      </w:r>
      <w:r>
        <w:rPr>
          <w:w w:val="110"/>
        </w:rPr>
        <w:t>or</w:t>
      </w:r>
      <w:r>
        <w:rPr>
          <w:spacing w:val="40"/>
          <w:w w:val="110"/>
        </w:rPr>
        <w:t xml:space="preserve"> </w:t>
      </w:r>
      <w:r>
        <w:rPr>
          <w:w w:val="110"/>
        </w:rPr>
        <w:t>decreasing</w:t>
      </w:r>
      <w:r>
        <w:rPr>
          <w:spacing w:val="40"/>
          <w:w w:val="110"/>
        </w:rPr>
        <w:t xml:space="preserve"> </w:t>
      </w:r>
      <w:r>
        <w:rPr>
          <w:w w:val="110"/>
        </w:rPr>
        <w:t>serum</w:t>
      </w:r>
      <w:r>
        <w:rPr>
          <w:spacing w:val="40"/>
          <w:w w:val="110"/>
        </w:rPr>
        <w:t xml:space="preserve"> </w:t>
      </w:r>
      <w:r>
        <w:rPr>
          <w:w w:val="110"/>
        </w:rPr>
        <w:t>concentration.</w:t>
      </w:r>
      <w:r>
        <w:rPr>
          <w:spacing w:val="40"/>
          <w:w w:val="110"/>
        </w:rPr>
        <w:t xml:space="preserve"> </w:t>
      </w:r>
      <w:r>
        <w:rPr>
          <w:w w:val="110"/>
        </w:rPr>
        <w:t>For</w:t>
      </w:r>
      <w:r>
        <w:rPr>
          <w:spacing w:val="40"/>
          <w:w w:val="110"/>
        </w:rPr>
        <w:t xml:space="preserve"> </w:t>
      </w:r>
      <w:r>
        <w:rPr>
          <w:w w:val="110"/>
        </w:rPr>
        <w:t>example,</w:t>
      </w:r>
      <w:r>
        <w:rPr>
          <w:spacing w:val="40"/>
          <w:w w:val="110"/>
        </w:rPr>
        <w:t xml:space="preserve"> </w:t>
      </w:r>
      <w:r>
        <w:rPr>
          <w:w w:val="110"/>
        </w:rPr>
        <w:t>Flunisolide (DB00180) exhibits decreased serum concentration</w:t>
      </w:r>
      <w:r>
        <w:rPr>
          <w:spacing w:val="40"/>
          <w:w w:val="110"/>
        </w:rPr>
        <w:t xml:space="preserve"> </w:t>
      </w:r>
      <w:r>
        <w:rPr>
          <w:w w:val="110"/>
        </w:rPr>
        <w:t>with</w:t>
      </w:r>
      <w:r>
        <w:rPr>
          <w:spacing w:val="46"/>
          <w:w w:val="110"/>
        </w:rPr>
        <w:t xml:space="preserve"> </w:t>
      </w:r>
      <w:r>
        <w:rPr>
          <w:w w:val="110"/>
        </w:rPr>
        <w:t>Mitotane</w:t>
      </w:r>
      <w:r>
        <w:rPr>
          <w:spacing w:val="46"/>
          <w:w w:val="110"/>
        </w:rPr>
        <w:t xml:space="preserve"> </w:t>
      </w:r>
      <w:r>
        <w:rPr>
          <w:w w:val="110"/>
        </w:rPr>
        <w:t>(DB00648)</w:t>
      </w:r>
      <w:r>
        <w:rPr>
          <w:spacing w:val="46"/>
          <w:w w:val="110"/>
        </w:rPr>
        <w:t xml:space="preserve"> </w:t>
      </w:r>
      <w:r>
        <w:rPr>
          <w:w w:val="110"/>
        </w:rPr>
        <w:t>and</w:t>
      </w:r>
      <w:r>
        <w:rPr>
          <w:spacing w:val="46"/>
          <w:w w:val="110"/>
        </w:rPr>
        <w:t xml:space="preserve"> </w:t>
      </w:r>
      <w:r>
        <w:rPr>
          <w:w w:val="110"/>
        </w:rPr>
        <w:t>increased</w:t>
      </w:r>
      <w:r>
        <w:rPr>
          <w:spacing w:val="46"/>
          <w:w w:val="110"/>
        </w:rPr>
        <w:t xml:space="preserve"> </w:t>
      </w:r>
      <w:r>
        <w:rPr>
          <w:w w:val="110"/>
        </w:rPr>
        <w:t>concentration</w:t>
      </w:r>
      <w:r>
        <w:rPr>
          <w:spacing w:val="46"/>
          <w:w w:val="110"/>
        </w:rPr>
        <w:t xml:space="preserve"> </w:t>
      </w:r>
      <w:r>
        <w:rPr>
          <w:spacing w:val="-4"/>
          <w:w w:val="110"/>
        </w:rPr>
        <w:t>with</w:t>
      </w:r>
    </w:p>
    <w:p w14:paraId="2FBF2621" w14:textId="77777777" w:rsidR="00BF0DDC" w:rsidRDefault="00000000">
      <w:pPr>
        <w:pStyle w:val="BodyText"/>
        <w:spacing w:line="295" w:lineRule="auto"/>
        <w:ind w:left="130"/>
      </w:pPr>
      <w:r>
        <w:rPr>
          <w:w w:val="110"/>
        </w:rPr>
        <w:t>Roxithromycin</w:t>
      </w:r>
      <w:r>
        <w:rPr>
          <w:spacing w:val="-10"/>
          <w:w w:val="110"/>
        </w:rPr>
        <w:t xml:space="preserve"> </w:t>
      </w:r>
      <w:r>
        <w:rPr>
          <w:w w:val="110"/>
        </w:rPr>
        <w:t>(DB00778),</w:t>
      </w:r>
      <w:r>
        <w:rPr>
          <w:spacing w:val="-10"/>
          <w:w w:val="110"/>
        </w:rPr>
        <w:t xml:space="preserve"> </w:t>
      </w:r>
      <w:r>
        <w:rPr>
          <w:w w:val="110"/>
        </w:rPr>
        <w:t>representing</w:t>
      </w:r>
      <w:r>
        <w:rPr>
          <w:spacing w:val="-10"/>
          <w:w w:val="110"/>
        </w:rPr>
        <w:t xml:space="preserve"> </w:t>
      </w:r>
      <w:r>
        <w:rPr>
          <w:w w:val="110"/>
        </w:rPr>
        <w:t>degressive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enhancive</w:t>
      </w:r>
      <w:r>
        <w:rPr>
          <w:spacing w:val="40"/>
          <w:w w:val="110"/>
        </w:rPr>
        <w:t xml:space="preserve"> </w:t>
      </w:r>
      <w:r>
        <w:rPr>
          <w:w w:val="110"/>
        </w:rPr>
        <w:t>DDIs,</w:t>
      </w:r>
      <w:r>
        <w:rPr>
          <w:spacing w:val="40"/>
          <w:w w:val="110"/>
        </w:rPr>
        <w:t xml:space="preserve"> </w:t>
      </w:r>
      <w:r>
        <w:rPr>
          <w:w w:val="110"/>
        </w:rPr>
        <w:t>respectively.</w:t>
      </w:r>
      <w:r>
        <w:rPr>
          <w:spacing w:val="40"/>
          <w:w w:val="110"/>
        </w:rPr>
        <w:t xml:space="preserve"> </w:t>
      </w:r>
      <w:r>
        <w:rPr>
          <w:w w:val="110"/>
        </w:rPr>
        <w:t>Understanding</w:t>
      </w:r>
      <w:r>
        <w:rPr>
          <w:spacing w:val="40"/>
          <w:w w:val="110"/>
        </w:rPr>
        <w:t xml:space="preserve"> </w:t>
      </w:r>
      <w:r>
        <w:rPr>
          <w:w w:val="110"/>
        </w:rPr>
        <w:t>these</w:t>
      </w:r>
      <w:r>
        <w:rPr>
          <w:spacing w:val="40"/>
          <w:w w:val="110"/>
        </w:rPr>
        <w:t xml:space="preserve"> </w:t>
      </w:r>
      <w:r>
        <w:rPr>
          <w:w w:val="110"/>
        </w:rPr>
        <w:t>interactions</w:t>
      </w:r>
      <w:r>
        <w:rPr>
          <w:spacing w:val="40"/>
          <w:w w:val="110"/>
        </w:rPr>
        <w:t xml:space="preserve"> </w:t>
      </w:r>
      <w:r>
        <w:rPr>
          <w:w w:val="110"/>
        </w:rPr>
        <w:t>is</w:t>
      </w:r>
      <w:r>
        <w:rPr>
          <w:spacing w:val="40"/>
          <w:w w:val="110"/>
        </w:rPr>
        <w:t xml:space="preserve"> </w:t>
      </w:r>
      <w:r>
        <w:rPr>
          <w:w w:val="110"/>
        </w:rPr>
        <w:t>crucial</w:t>
      </w:r>
      <w:r>
        <w:rPr>
          <w:spacing w:val="40"/>
          <w:w w:val="110"/>
        </w:rPr>
        <w:t xml:space="preserve"> </w:t>
      </w:r>
      <w:r>
        <w:rPr>
          <w:w w:val="110"/>
        </w:rPr>
        <w:t>for</w:t>
      </w:r>
      <w:r>
        <w:rPr>
          <w:spacing w:val="40"/>
          <w:w w:val="110"/>
        </w:rPr>
        <w:t xml:space="preserve"> </w:t>
      </w:r>
      <w:r>
        <w:rPr>
          <w:w w:val="110"/>
        </w:rPr>
        <w:t>optimal</w:t>
      </w:r>
      <w:r>
        <w:rPr>
          <w:spacing w:val="40"/>
          <w:w w:val="110"/>
        </w:rPr>
        <w:t xml:space="preserve"> </w:t>
      </w:r>
      <w:r>
        <w:rPr>
          <w:w w:val="110"/>
        </w:rPr>
        <w:t>patient</w:t>
      </w:r>
      <w:r>
        <w:rPr>
          <w:spacing w:val="40"/>
          <w:w w:val="110"/>
        </w:rPr>
        <w:t xml:space="preserve"> </w:t>
      </w:r>
      <w:r>
        <w:rPr>
          <w:w w:val="110"/>
        </w:rPr>
        <w:t>care,</w:t>
      </w:r>
      <w:r>
        <w:rPr>
          <w:spacing w:val="40"/>
          <w:w w:val="110"/>
        </w:rPr>
        <w:t xml:space="preserve"> </w:t>
      </w:r>
      <w:r>
        <w:rPr>
          <w:w w:val="110"/>
        </w:rPr>
        <w:t>drug</w:t>
      </w:r>
      <w:r>
        <w:rPr>
          <w:spacing w:val="40"/>
          <w:w w:val="110"/>
        </w:rPr>
        <w:t xml:space="preserve"> </w:t>
      </w:r>
      <w:r>
        <w:rPr>
          <w:w w:val="110"/>
        </w:rPr>
        <w:t>dosage,</w:t>
      </w:r>
      <w:r>
        <w:rPr>
          <w:spacing w:val="40"/>
          <w:w w:val="110"/>
        </w:rPr>
        <w:t xml:space="preserve"> </w:t>
      </w:r>
      <w:r>
        <w:rPr>
          <w:w w:val="110"/>
        </w:rPr>
        <w:t>prophylactic</w:t>
      </w:r>
      <w:r>
        <w:rPr>
          <w:spacing w:val="40"/>
          <w:w w:val="110"/>
        </w:rPr>
        <w:t xml:space="preserve"> </w:t>
      </w:r>
      <w:r>
        <w:rPr>
          <w:w w:val="110"/>
        </w:rPr>
        <w:t>therapy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design, and identifying therapy resistance </w:t>
      </w:r>
      <w:hyperlink w:anchor="_bookmark44" w:history="1">
        <w:r>
          <w:rPr>
            <w:w w:val="110"/>
          </w:rPr>
          <w:t>[31].</w:t>
        </w:r>
      </w:hyperlink>
    </w:p>
    <w:p w14:paraId="532681A0" w14:textId="56DB50DC" w:rsidR="00BF0DDC" w:rsidRDefault="00000000">
      <w:pPr>
        <w:pStyle w:val="BodyText"/>
        <w:spacing w:line="295" w:lineRule="auto"/>
        <w:ind w:left="130" w:right="267" w:firstLine="239"/>
        <w:jc w:val="both"/>
      </w:pPr>
      <w:r>
        <w:rPr>
          <w:w w:val="110"/>
        </w:rPr>
        <w:t>While enhancive and degressive DDIs are not arbitrary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occurrences </w:t>
      </w:r>
      <w:hyperlink w:anchor="_bookmark45" w:history="1">
        <w:r>
          <w:rPr>
            <w:w w:val="110"/>
          </w:rPr>
          <w:t>[32,</w:t>
        </w:r>
      </w:hyperlink>
      <w:r>
        <w:rPr>
          <w:w w:val="110"/>
        </w:rPr>
        <w:t xml:space="preserve"> </w:t>
      </w:r>
      <w:hyperlink w:anchor="_bookmark46" w:history="1">
        <w:r>
          <w:rPr>
            <w:w w:val="110"/>
          </w:rPr>
          <w:t>33],</w:t>
        </w:r>
      </w:hyperlink>
      <w:r>
        <w:rPr>
          <w:w w:val="110"/>
        </w:rPr>
        <w:t xml:space="preserve"> many current approaches have not</w:t>
      </w:r>
      <w:r>
        <w:rPr>
          <w:spacing w:val="40"/>
          <w:w w:val="110"/>
        </w:rPr>
        <w:t xml:space="preserve"> </w:t>
      </w:r>
      <w:r>
        <w:rPr>
          <w:w w:val="110"/>
        </w:rPr>
        <w:t>leveraged this structural property</w:t>
      </w:r>
      <w:del w:id="100" w:author="carla alves" w:date="2024-05-06T15:53:00Z">
        <w:r w:rsidDel="00673ED8">
          <w:rPr>
            <w:w w:val="110"/>
          </w:rPr>
          <w:delText xml:space="preserve">, </w:delText>
        </w:r>
      </w:del>
      <w:ins w:id="101" w:author="carla alves" w:date="2024-05-06T15:53:00Z">
        <w:r w:rsidR="00673ED8">
          <w:rPr>
            <w:w w:val="110"/>
          </w:rPr>
          <w:t xml:space="preserve"> </w:t>
        </w:r>
      </w:ins>
      <w:ins w:id="102" w:author="carla alves" w:date="2024-05-06T15:55:00Z">
        <w:r w:rsidR="004A2F6C">
          <w:rPr>
            <w:w w:val="110"/>
          </w:rPr>
          <w:t>and</w:t>
        </w:r>
      </w:ins>
      <w:ins w:id="103" w:author="carla alves" w:date="2024-05-06T15:53:00Z">
        <w:r w:rsidR="00673ED8">
          <w:rPr>
            <w:w w:val="110"/>
          </w:rPr>
          <w:t xml:space="preserve"> have </w:t>
        </w:r>
      </w:ins>
      <w:r>
        <w:rPr>
          <w:w w:val="110"/>
        </w:rPr>
        <w:t xml:space="preserve">primarily </w:t>
      </w:r>
      <w:del w:id="104" w:author="carla alves" w:date="2024-05-06T15:53:00Z">
        <w:r w:rsidDel="00673ED8">
          <w:rPr>
            <w:w w:val="110"/>
          </w:rPr>
          <w:delText xml:space="preserve">focusing </w:delText>
        </w:r>
      </w:del>
      <w:ins w:id="105" w:author="carla alves" w:date="2024-05-06T15:53:00Z">
        <w:r w:rsidR="00673ED8">
          <w:rPr>
            <w:w w:val="110"/>
          </w:rPr>
          <w:t xml:space="preserve">focused </w:t>
        </w:r>
      </w:ins>
      <w:r>
        <w:rPr>
          <w:w w:val="110"/>
        </w:rPr>
        <w:t>on</w:t>
      </w:r>
      <w:r>
        <w:rPr>
          <w:spacing w:val="40"/>
          <w:w w:val="110"/>
        </w:rPr>
        <w:t xml:space="preserve"> </w:t>
      </w:r>
      <w:r>
        <w:rPr>
          <w:w w:val="110"/>
        </w:rPr>
        <w:t>conventional two-class</w:t>
      </w:r>
      <w:del w:id="106" w:author="carla alves" w:date="2024-05-06T15:52:00Z">
        <w:r w:rsidDel="00673ED8">
          <w:rPr>
            <w:w w:val="110"/>
          </w:rPr>
          <w:delText>es</w:delText>
        </w:r>
      </w:del>
      <w:r>
        <w:rPr>
          <w:w w:val="110"/>
        </w:rPr>
        <w:t xml:space="preserve"> DDIs. However, uncovering this</w:t>
      </w:r>
      <w:r>
        <w:rPr>
          <w:spacing w:val="40"/>
          <w:w w:val="110"/>
        </w:rPr>
        <w:t xml:space="preserve"> </w:t>
      </w:r>
      <w:r>
        <w:rPr>
          <w:w w:val="110"/>
        </w:rPr>
        <w:t>relationship is crucial for understanding DDI mechanisms,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advancing the treatment of complex diseases </w:t>
      </w:r>
      <w:hyperlink w:anchor="_bookmark47" w:history="1">
        <w:r>
          <w:rPr>
            <w:w w:val="110"/>
          </w:rPr>
          <w:t>[34],</w:t>
        </w:r>
      </w:hyperlink>
      <w:r>
        <w:rPr>
          <w:w w:val="110"/>
        </w:rPr>
        <w:t xml:space="preserve"> and aiding</w:t>
      </w:r>
      <w:r>
        <w:rPr>
          <w:spacing w:val="40"/>
          <w:w w:val="110"/>
        </w:rPr>
        <w:t xml:space="preserve"> </w:t>
      </w:r>
      <w:r>
        <w:rPr>
          <w:w w:val="110"/>
        </w:rPr>
        <w:t>physicians in crafting safer prescriptions, especially for high-</w:t>
      </w:r>
      <w:r>
        <w:rPr>
          <w:spacing w:val="40"/>
          <w:w w:val="110"/>
        </w:rPr>
        <w:t xml:space="preserve"> </w:t>
      </w:r>
      <w:r>
        <w:rPr>
          <w:w w:val="110"/>
        </w:rPr>
        <w:t>order drug interactions.</w:t>
      </w:r>
    </w:p>
    <w:p w14:paraId="0747B577" w14:textId="32FAA86D" w:rsidR="00BF0DDC" w:rsidRDefault="00000000">
      <w:pPr>
        <w:pStyle w:val="BodyText"/>
        <w:spacing w:line="295" w:lineRule="auto"/>
        <w:ind w:left="130" w:right="267" w:firstLine="239"/>
        <w:jc w:val="both"/>
      </w:pPr>
      <w:r>
        <w:rPr>
          <w:w w:val="110"/>
        </w:rPr>
        <w:t xml:space="preserve">The </w:t>
      </w:r>
      <w:ins w:id="107" w:author="carla alves" w:date="2024-05-06T00:03:00Z">
        <w:r w:rsidR="006B2E37" w:rsidRPr="006B2E37">
          <w:rPr>
            <w:w w:val="110"/>
          </w:rPr>
          <w:t xml:space="preserve">triple matrix factorization-based unified framework </w:t>
        </w:r>
        <w:r w:rsidR="006B2E37">
          <w:rPr>
            <w:w w:val="110"/>
          </w:rPr>
          <w:t>(</w:t>
        </w:r>
      </w:ins>
      <w:r>
        <w:rPr>
          <w:w w:val="110"/>
        </w:rPr>
        <w:t>TMFUF</w:t>
      </w:r>
      <w:ins w:id="108" w:author="carla alves" w:date="2024-05-06T00:03:00Z">
        <w:r w:rsidR="006B2E37">
          <w:rPr>
            <w:w w:val="110"/>
          </w:rPr>
          <w:t>)</w:t>
        </w:r>
      </w:ins>
      <w:r>
        <w:rPr>
          <w:w w:val="110"/>
        </w:rPr>
        <w:t xml:space="preserve"> model, introduced by Shi et al. in 2018 </w:t>
      </w:r>
      <w:hyperlink w:anchor="_bookmark45" w:history="1">
        <w:r>
          <w:rPr>
            <w:w w:val="110"/>
          </w:rPr>
          <w:t>[32],</w:t>
        </w:r>
      </w:hyperlink>
      <w:r>
        <w:rPr>
          <w:spacing w:val="40"/>
          <w:w w:val="110"/>
        </w:rPr>
        <w:t xml:space="preserve"> </w:t>
      </w:r>
      <w:r>
        <w:rPr>
          <w:w w:val="110"/>
        </w:rPr>
        <w:t>predicts enhancive and degressive DDIs for scenarios involving</w:t>
      </w:r>
      <w:r>
        <w:rPr>
          <w:spacing w:val="40"/>
          <w:w w:val="110"/>
        </w:rPr>
        <w:t xml:space="preserve"> </w:t>
      </w:r>
      <w:r>
        <w:rPr>
          <w:w w:val="110"/>
        </w:rPr>
        <w:t>new drugs with no known DDI history.</w:t>
      </w:r>
      <w:r>
        <w:rPr>
          <w:spacing w:val="40"/>
          <w:w w:val="110"/>
        </w:rPr>
        <w:t xml:space="preserve"> </w:t>
      </w:r>
      <w:r>
        <w:rPr>
          <w:w w:val="110"/>
        </w:rPr>
        <w:t>In contrast,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DDINMF model, proposed by Yu et al. </w:t>
      </w:r>
      <w:hyperlink w:anchor="_bookmark46" w:history="1">
        <w:r>
          <w:rPr>
            <w:w w:val="110"/>
          </w:rPr>
          <w:t>[33],</w:t>
        </w:r>
      </w:hyperlink>
      <w:r>
        <w:rPr>
          <w:w w:val="110"/>
        </w:rPr>
        <w:t xml:space="preserve"> predicts DDIs and</w:t>
      </w:r>
      <w:r>
        <w:rPr>
          <w:spacing w:val="40"/>
          <w:w w:val="110"/>
        </w:rPr>
        <w:t xml:space="preserve"> </w:t>
      </w:r>
      <w:r>
        <w:rPr>
          <w:w w:val="110"/>
        </w:rPr>
        <w:t>assigns</w:t>
      </w:r>
      <w:r>
        <w:rPr>
          <w:spacing w:val="-4"/>
          <w:w w:val="110"/>
        </w:rPr>
        <w:t xml:space="preserve"> </w:t>
      </w:r>
      <w:r>
        <w:rPr>
          <w:w w:val="110"/>
        </w:rPr>
        <w:t>drugs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communities, establishing</w:t>
      </w:r>
      <w:r>
        <w:rPr>
          <w:spacing w:val="-4"/>
          <w:w w:val="110"/>
        </w:rPr>
        <w:t xml:space="preserve"> </w:t>
      </w:r>
      <w:r>
        <w:rPr>
          <w:w w:val="110"/>
        </w:rPr>
        <w:t>correlations</w:t>
      </w:r>
      <w:r>
        <w:rPr>
          <w:spacing w:val="-4"/>
          <w:w w:val="110"/>
        </w:rPr>
        <w:t xml:space="preserve"> </w:t>
      </w:r>
      <w:r>
        <w:rPr>
          <w:w w:val="110"/>
        </w:rPr>
        <w:t>between</w:t>
      </w:r>
      <w:r>
        <w:rPr>
          <w:spacing w:val="40"/>
          <w:w w:val="110"/>
        </w:rPr>
        <w:t xml:space="preserve"> </w:t>
      </w:r>
      <w:r>
        <w:rPr>
          <w:w w:val="110"/>
        </w:rPr>
        <w:t>drug communities and the numbers of enhancive, degressive,</w:t>
      </w:r>
      <w:r>
        <w:rPr>
          <w:spacing w:val="40"/>
          <w:w w:val="110"/>
        </w:rPr>
        <w:t xml:space="preserve"> </w:t>
      </w:r>
      <w:r>
        <w:rPr>
          <w:w w:val="110"/>
        </w:rPr>
        <w:t>sum, and difference of DDIs for each drug.</w:t>
      </w:r>
    </w:p>
    <w:p w14:paraId="65093DA4" w14:textId="0C57DDFA" w:rsidR="00BF0DDC" w:rsidRDefault="00000000">
      <w:pPr>
        <w:pStyle w:val="BodyText"/>
        <w:spacing w:line="295" w:lineRule="auto"/>
        <w:ind w:left="130" w:right="267" w:firstLine="239"/>
        <w:jc w:val="both"/>
      </w:pPr>
      <w:r>
        <w:rPr>
          <w:w w:val="110"/>
        </w:rPr>
        <w:t>These observations suggest that enhancive or degressive</w:t>
      </w:r>
      <w:r>
        <w:rPr>
          <w:spacing w:val="40"/>
          <w:w w:val="110"/>
        </w:rPr>
        <w:t xml:space="preserve"> </w:t>
      </w:r>
      <w:r>
        <w:rPr>
          <w:w w:val="110"/>
        </w:rPr>
        <w:t>DDIs</w:t>
      </w:r>
      <w:r>
        <w:rPr>
          <w:spacing w:val="40"/>
          <w:w w:val="110"/>
        </w:rPr>
        <w:t xml:space="preserve"> </w:t>
      </w:r>
      <w:r>
        <w:rPr>
          <w:w w:val="110"/>
        </w:rPr>
        <w:t>exhibit</w:t>
      </w:r>
      <w:r>
        <w:rPr>
          <w:spacing w:val="40"/>
          <w:w w:val="110"/>
        </w:rPr>
        <w:t xml:space="preserve"> </w:t>
      </w:r>
      <w:r>
        <w:rPr>
          <w:w w:val="110"/>
        </w:rPr>
        <w:t>specific</w:t>
      </w:r>
      <w:r>
        <w:rPr>
          <w:spacing w:val="40"/>
          <w:w w:val="110"/>
        </w:rPr>
        <w:t xml:space="preserve"> </w:t>
      </w:r>
      <w:r>
        <w:rPr>
          <w:w w:val="110"/>
        </w:rPr>
        <w:t>topological</w:t>
      </w:r>
      <w:r>
        <w:rPr>
          <w:spacing w:val="40"/>
          <w:w w:val="110"/>
        </w:rPr>
        <w:t xml:space="preserve"> </w:t>
      </w:r>
      <w:r>
        <w:rPr>
          <w:w w:val="110"/>
        </w:rPr>
        <w:t>features</w:t>
      </w:r>
      <w:r>
        <w:rPr>
          <w:spacing w:val="40"/>
          <w:w w:val="110"/>
        </w:rPr>
        <w:t xml:space="preserve"> </w:t>
      </w:r>
      <w:r>
        <w:rPr>
          <w:w w:val="110"/>
        </w:rPr>
        <w:t>in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DDI</w:t>
      </w:r>
      <w:r>
        <w:rPr>
          <w:spacing w:val="40"/>
          <w:w w:val="110"/>
        </w:rPr>
        <w:t xml:space="preserve"> </w:t>
      </w:r>
      <w:r>
        <w:rPr>
          <w:w w:val="110"/>
        </w:rPr>
        <w:t>network.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ins w:id="109" w:author="carla alves" w:date="2024-05-06T00:04:00Z">
        <w:r w:rsidR="006B2E37">
          <w:rPr>
            <w:w w:val="110"/>
          </w:rPr>
          <w:t xml:space="preserve"> </w:t>
        </w:r>
        <w:r w:rsidR="006B2E37" w:rsidRPr="006B2E37">
          <w:rPr>
            <w:w w:val="110"/>
          </w:rPr>
          <w:t>balance regularized semi-nonnegative matrix factorization</w:t>
        </w:r>
      </w:ins>
      <w:r>
        <w:rPr>
          <w:spacing w:val="40"/>
          <w:w w:val="110"/>
        </w:rPr>
        <w:t xml:space="preserve"> </w:t>
      </w:r>
      <w:ins w:id="110" w:author="carla alves" w:date="2024-05-06T00:03:00Z">
        <w:r w:rsidR="006B2E37">
          <w:rPr>
            <w:spacing w:val="40"/>
            <w:w w:val="110"/>
          </w:rPr>
          <w:t>(</w:t>
        </w:r>
      </w:ins>
      <w:r>
        <w:rPr>
          <w:w w:val="110"/>
        </w:rPr>
        <w:t>BRSNMF</w:t>
      </w:r>
      <w:ins w:id="111" w:author="carla alves" w:date="2024-05-06T00:04:00Z">
        <w:r w:rsidR="006B2E37">
          <w:rPr>
            <w:w w:val="110"/>
          </w:rPr>
          <w:t>)</w:t>
        </w:r>
      </w:ins>
      <w:r>
        <w:rPr>
          <w:spacing w:val="40"/>
          <w:w w:val="110"/>
        </w:rPr>
        <w:t xml:space="preserve"> </w:t>
      </w:r>
      <w:r>
        <w:rPr>
          <w:w w:val="110"/>
        </w:rPr>
        <w:t>model,</w:t>
      </w:r>
      <w:r>
        <w:rPr>
          <w:spacing w:val="40"/>
          <w:w w:val="110"/>
        </w:rPr>
        <w:t xml:space="preserve"> </w:t>
      </w:r>
      <w:r>
        <w:rPr>
          <w:w w:val="110"/>
        </w:rPr>
        <w:t>proposed</w:t>
      </w:r>
      <w:r>
        <w:rPr>
          <w:spacing w:val="40"/>
          <w:w w:val="110"/>
        </w:rPr>
        <w:t xml:space="preserve"> </w:t>
      </w:r>
      <w:r>
        <w:rPr>
          <w:w w:val="110"/>
        </w:rPr>
        <w:t>by</w:t>
      </w:r>
      <w:r>
        <w:rPr>
          <w:spacing w:val="40"/>
          <w:w w:val="110"/>
        </w:rPr>
        <w:t xml:space="preserve"> </w:t>
      </w:r>
      <w:r>
        <w:rPr>
          <w:w w:val="110"/>
        </w:rPr>
        <w:t>Shi</w:t>
      </w:r>
      <w:r>
        <w:rPr>
          <w:spacing w:val="40"/>
          <w:w w:val="110"/>
        </w:rPr>
        <w:t xml:space="preserve"> </w:t>
      </w:r>
      <w:r>
        <w:rPr>
          <w:w w:val="110"/>
        </w:rPr>
        <w:t>et</w:t>
      </w:r>
      <w:r>
        <w:rPr>
          <w:spacing w:val="40"/>
          <w:w w:val="110"/>
        </w:rPr>
        <w:t xml:space="preserve"> </w:t>
      </w:r>
      <w:r>
        <w:rPr>
          <w:w w:val="110"/>
        </w:rPr>
        <w:t>al.</w:t>
      </w:r>
      <w:r>
        <w:rPr>
          <w:spacing w:val="40"/>
          <w:w w:val="110"/>
        </w:rPr>
        <w:t xml:space="preserve"> </w:t>
      </w:r>
      <w:r>
        <w:rPr>
          <w:w w:val="110"/>
        </w:rPr>
        <w:t>in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2019 </w:t>
      </w:r>
      <w:hyperlink w:anchor="_bookmark48" w:history="1">
        <w:r>
          <w:rPr>
            <w:w w:val="110"/>
          </w:rPr>
          <w:t>[35],</w:t>
        </w:r>
      </w:hyperlink>
      <w:r>
        <w:rPr>
          <w:w w:val="110"/>
        </w:rPr>
        <w:t xml:space="preserve"> utilizes Semi-NMF to predict these interactions more</w:t>
      </w:r>
      <w:r>
        <w:rPr>
          <w:spacing w:val="40"/>
          <w:w w:val="110"/>
        </w:rPr>
        <w:t xml:space="preserve"> </w:t>
      </w:r>
      <w:r>
        <w:rPr>
          <w:w w:val="110"/>
        </w:rPr>
        <w:t>accurately, particularly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cold</w:t>
      </w:r>
      <w:r>
        <w:rPr>
          <w:spacing w:val="-2"/>
          <w:w w:val="110"/>
        </w:rPr>
        <w:t xml:space="preserve"> </w:t>
      </w:r>
      <w:r>
        <w:rPr>
          <w:w w:val="110"/>
        </w:rPr>
        <w:t>start</w:t>
      </w:r>
      <w:r>
        <w:rPr>
          <w:spacing w:val="-2"/>
          <w:w w:val="110"/>
        </w:rPr>
        <w:t xml:space="preserve"> </w:t>
      </w:r>
      <w:r>
        <w:rPr>
          <w:w w:val="110"/>
        </w:rPr>
        <w:t>scenarios</w:t>
      </w:r>
      <w:r>
        <w:rPr>
          <w:spacing w:val="-2"/>
          <w:w w:val="110"/>
        </w:rPr>
        <w:t xml:space="preserve"> </w:t>
      </w:r>
      <w:hyperlink w:anchor="_bookmark49" w:history="1">
        <w:r>
          <w:rPr>
            <w:w w:val="110"/>
          </w:rPr>
          <w:t>[36].</w:t>
        </w:r>
      </w:hyperlink>
      <w:r>
        <w:rPr>
          <w:w w:val="110"/>
        </w:rPr>
        <w:t xml:space="preserve"> This</w:t>
      </w:r>
      <w:r>
        <w:rPr>
          <w:spacing w:val="-2"/>
          <w:w w:val="110"/>
        </w:rPr>
        <w:t xml:space="preserve"> </w:t>
      </w:r>
      <w:r>
        <w:rPr>
          <w:w w:val="110"/>
        </w:rPr>
        <w:t>method</w:t>
      </w:r>
      <w:r>
        <w:rPr>
          <w:spacing w:val="40"/>
          <w:w w:val="110"/>
        </w:rPr>
        <w:t xml:space="preserve"> </w:t>
      </w:r>
      <w:r>
        <w:rPr>
          <w:w w:val="110"/>
        </w:rPr>
        <w:t>leverages</w:t>
      </w:r>
      <w:r>
        <w:rPr>
          <w:spacing w:val="47"/>
          <w:w w:val="110"/>
        </w:rPr>
        <w:t xml:space="preserve"> </w:t>
      </w:r>
      <w:r>
        <w:rPr>
          <w:w w:val="110"/>
        </w:rPr>
        <w:t>Drug</w:t>
      </w:r>
      <w:r>
        <w:rPr>
          <w:spacing w:val="47"/>
          <w:w w:val="110"/>
        </w:rPr>
        <w:t xml:space="preserve"> </w:t>
      </w:r>
      <w:r>
        <w:rPr>
          <w:w w:val="110"/>
        </w:rPr>
        <w:t>Binding</w:t>
      </w:r>
      <w:r>
        <w:rPr>
          <w:spacing w:val="47"/>
          <w:w w:val="110"/>
        </w:rPr>
        <w:t xml:space="preserve"> </w:t>
      </w:r>
      <w:r>
        <w:rPr>
          <w:w w:val="110"/>
        </w:rPr>
        <w:t>Protein</w:t>
      </w:r>
      <w:r>
        <w:rPr>
          <w:spacing w:val="48"/>
          <w:w w:val="110"/>
        </w:rPr>
        <w:t xml:space="preserve"> </w:t>
      </w:r>
      <w:r>
        <w:rPr>
          <w:w w:val="110"/>
        </w:rPr>
        <w:t>(DBP)</w:t>
      </w:r>
      <w:r>
        <w:rPr>
          <w:spacing w:val="47"/>
          <w:w w:val="110"/>
        </w:rPr>
        <w:t xml:space="preserve"> </w:t>
      </w:r>
      <w:r>
        <w:rPr>
          <w:w w:val="110"/>
        </w:rPr>
        <w:t>features</w:t>
      </w:r>
      <w:r>
        <w:rPr>
          <w:spacing w:val="47"/>
          <w:w w:val="110"/>
        </w:rPr>
        <w:t xml:space="preserve"> </w:t>
      </w:r>
      <w:r>
        <w:rPr>
          <w:w w:val="110"/>
        </w:rPr>
        <w:t>to</w:t>
      </w:r>
      <w:r>
        <w:rPr>
          <w:spacing w:val="48"/>
          <w:w w:val="110"/>
        </w:rPr>
        <w:t xml:space="preserve"> </w:t>
      </w:r>
      <w:r>
        <w:rPr>
          <w:w w:val="110"/>
        </w:rPr>
        <w:t>map</w:t>
      </w:r>
      <w:r>
        <w:rPr>
          <w:spacing w:val="47"/>
          <w:w w:val="110"/>
        </w:rPr>
        <w:t xml:space="preserve"> </w:t>
      </w:r>
      <w:r>
        <w:rPr>
          <w:spacing w:val="-5"/>
          <w:w w:val="110"/>
        </w:rPr>
        <w:t>new</w:t>
      </w:r>
    </w:p>
    <w:p w14:paraId="2E8EAB40" w14:textId="77777777" w:rsidR="00BF0DDC" w:rsidRDefault="00BF0DDC">
      <w:pPr>
        <w:spacing w:line="295" w:lineRule="auto"/>
        <w:jc w:val="both"/>
        <w:sectPr w:rsidR="00BF0DDC" w:rsidSect="00F55CE0">
          <w:pgSz w:w="11900" w:h="15640"/>
          <w:pgMar w:top="1060" w:right="800" w:bottom="280" w:left="960" w:header="720" w:footer="720" w:gutter="0"/>
          <w:cols w:num="2" w:space="720" w:equalWidth="0">
            <w:col w:w="4861" w:space="185"/>
            <w:col w:w="5094"/>
          </w:cols>
        </w:sectPr>
      </w:pPr>
    </w:p>
    <w:p w14:paraId="324C7497" w14:textId="77777777" w:rsidR="00BF0DDC" w:rsidRDefault="00BF0DDC">
      <w:pPr>
        <w:pStyle w:val="BodyText"/>
        <w:spacing w:before="5"/>
        <w:rPr>
          <w:sz w:val="10"/>
        </w:rPr>
      </w:pPr>
    </w:p>
    <w:p w14:paraId="3A21A37E" w14:textId="77777777" w:rsidR="00BF0DDC" w:rsidRDefault="00000000">
      <w:pPr>
        <w:pStyle w:val="BodyText"/>
        <w:spacing w:line="20" w:lineRule="exact"/>
        <w:ind w:left="13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5289138" wp14:editId="30580B2E">
                <wp:extent cx="6181090" cy="6350"/>
                <wp:effectExtent l="9525" t="0" r="635" b="3175"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81090" cy="6350"/>
                          <a:chOff x="0" y="0"/>
                          <a:chExt cx="6181090" cy="6350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0" y="3162"/>
                            <a:ext cx="6181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1090">
                                <a:moveTo>
                                  <a:pt x="0" y="0"/>
                                </a:moveTo>
                                <a:lnTo>
                                  <a:pt x="6180772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48FA2D" id="Group 54" o:spid="_x0000_s1026" style="width:486.7pt;height:.5pt;mso-position-horizontal-relative:char;mso-position-vertical-relative:line" coordsize="6181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">
                <v:shape id="Graphic 55" o:spid="_x0000_s1027" style="position:absolute;top:31;width:61810;height:13;visibility:visible;mso-wrap-style:square;v-text-anchor:top" coordsize="61810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" path="m,l6180772,e" filled="f" strokeweight=".17567mm">
                  <v:path arrowok="t"/>
                </v:shape>
                <w10:anchorlock/>
              </v:group>
            </w:pict>
          </mc:Fallback>
        </mc:AlternateContent>
      </w:r>
    </w:p>
    <w:p w14:paraId="3789DC0F" w14:textId="77777777" w:rsidR="00BF0DDC" w:rsidRDefault="00000000">
      <w:pPr>
        <w:spacing w:before="60" w:line="247" w:lineRule="auto"/>
        <w:ind w:left="130" w:right="1138"/>
        <w:rPr>
          <w:sz w:val="13"/>
        </w:rPr>
      </w:pPr>
      <w:r>
        <w:rPr>
          <w:rFonts w:ascii="Calibri" w:hAnsi="Calibri"/>
          <w:w w:val="130"/>
          <w:sz w:val="13"/>
        </w:rPr>
        <w:t xml:space="preserve">© </w:t>
      </w:r>
      <w:r>
        <w:rPr>
          <w:w w:val="120"/>
          <w:sz w:val="13"/>
        </w:rPr>
        <w:t>The Author 2024. Published by Oxford University Press. All rights reserved. For permissions, please e-mail:</w:t>
      </w:r>
      <w:r>
        <w:rPr>
          <w:spacing w:val="40"/>
          <w:w w:val="120"/>
          <w:sz w:val="13"/>
        </w:rPr>
        <w:t xml:space="preserve"> </w:t>
      </w:r>
      <w:hyperlink r:id="rId16">
        <w:r>
          <w:rPr>
            <w:spacing w:val="-2"/>
            <w:w w:val="120"/>
            <w:sz w:val="13"/>
          </w:rPr>
          <w:t>journals.permissions@oup.com</w:t>
        </w:r>
      </w:hyperlink>
    </w:p>
    <w:p w14:paraId="3ECC09A2" w14:textId="77777777" w:rsidR="00BF0DDC" w:rsidRDefault="00000000">
      <w:pPr>
        <w:spacing w:before="28"/>
        <w:ind w:left="9774"/>
        <w:rPr>
          <w:b/>
          <w:sz w:val="13"/>
        </w:rPr>
      </w:pPr>
      <w:r>
        <w:rPr>
          <w:b/>
          <w:color w:val="0092C8"/>
          <w:spacing w:val="-10"/>
          <w:w w:val="110"/>
          <w:sz w:val="13"/>
        </w:rPr>
        <w:t>2</w:t>
      </w:r>
    </w:p>
    <w:p w14:paraId="349A720E" w14:textId="77777777" w:rsidR="00BF0DDC" w:rsidRDefault="00BF0DDC">
      <w:pPr>
        <w:rPr>
          <w:sz w:val="13"/>
        </w:rPr>
        <w:sectPr w:rsidR="00BF0DDC" w:rsidSect="00F55CE0">
          <w:type w:val="continuous"/>
          <w:pgSz w:w="11900" w:h="15640"/>
          <w:pgMar w:top="460" w:right="800" w:bottom="280" w:left="960" w:header="720" w:footer="720" w:gutter="0"/>
          <w:cols w:space="720"/>
        </w:sectPr>
      </w:pPr>
    </w:p>
    <w:p w14:paraId="241653A3" w14:textId="77777777" w:rsidR="00BF0DDC" w:rsidRDefault="00BF0DDC">
      <w:pPr>
        <w:pStyle w:val="BodyText"/>
        <w:spacing w:before="7"/>
        <w:rPr>
          <w:b/>
          <w:sz w:val="16"/>
        </w:rPr>
      </w:pPr>
    </w:p>
    <w:p w14:paraId="079351CF" w14:textId="77777777" w:rsidR="00BF0DDC" w:rsidRDefault="00BF0DDC">
      <w:pPr>
        <w:rPr>
          <w:sz w:val="16"/>
        </w:rPr>
        <w:sectPr w:rsidR="00BF0DDC" w:rsidSect="00F55CE0">
          <w:headerReference w:type="even" r:id="rId17"/>
          <w:headerReference w:type="default" r:id="rId18"/>
          <w:pgSz w:w="11900" w:h="15640"/>
          <w:pgMar w:top="860" w:right="800" w:bottom="280" w:left="960" w:header="546" w:footer="0" w:gutter="0"/>
          <w:pgNumType w:start="3"/>
          <w:cols w:space="720"/>
        </w:sectPr>
      </w:pPr>
    </w:p>
    <w:p w14:paraId="39B63184" w14:textId="77777777" w:rsidR="00BF0DDC" w:rsidRDefault="00000000">
      <w:pPr>
        <w:pStyle w:val="BodyText"/>
        <w:spacing w:before="128" w:line="295" w:lineRule="auto"/>
        <w:ind w:left="127" w:right="39"/>
        <w:jc w:val="both"/>
      </w:pPr>
      <w:r>
        <w:rPr>
          <w:w w:val="110"/>
        </w:rPr>
        <w:t>drugs with known drugs, resulting in drug communities with</w:t>
      </w:r>
      <w:r>
        <w:rPr>
          <w:spacing w:val="40"/>
          <w:w w:val="110"/>
        </w:rPr>
        <w:t xml:space="preserve"> </w:t>
      </w:r>
      <w:r>
        <w:rPr>
          <w:w w:val="110"/>
        </w:rPr>
        <w:t>more moderate sizes.</w:t>
      </w:r>
    </w:p>
    <w:p w14:paraId="1D965B17" w14:textId="16E7E16C" w:rsidR="00BF0DDC" w:rsidRDefault="00000000">
      <w:pPr>
        <w:pStyle w:val="BodyText"/>
        <w:spacing w:line="295" w:lineRule="auto"/>
        <w:ind w:left="127" w:right="38" w:firstLine="239"/>
        <w:jc w:val="both"/>
      </w:pPr>
      <w:del w:id="112" w:author="carla alves" w:date="2024-05-06T00:04:00Z">
        <w:r w:rsidDel="00CD7A68">
          <w:rPr>
            <w:w w:val="110"/>
          </w:rPr>
          <w:delText xml:space="preserve">Certainly! </w:delText>
        </w:r>
      </w:del>
      <w:r>
        <w:rPr>
          <w:w w:val="110"/>
        </w:rPr>
        <w:t>This study introduces a novel recommendation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system designed to </w:t>
      </w:r>
      <w:del w:id="113" w:author="Amin Khodamoradi" w:date="2024-05-08T17:55:00Z" w16du:dateUtc="2024-05-08T16:55:00Z">
        <w:r w:rsidDel="00FA52AA">
          <w:rPr>
            <w:w w:val="110"/>
          </w:rPr>
          <w:delText>not only predict DDIs but also</w:delText>
        </w:r>
      </w:del>
      <w:ins w:id="114" w:author="Amin Khodamoradi" w:date="2024-05-08T17:55:00Z" w16du:dateUtc="2024-05-08T16:55:00Z">
        <w:r w:rsidR="00FA52AA">
          <w:rPr>
            <w:w w:val="110"/>
          </w:rPr>
          <w:t>predict DDIs and</w:t>
        </w:r>
      </w:ins>
      <w:r>
        <w:rPr>
          <w:w w:val="110"/>
        </w:rPr>
        <w:t xml:space="preserve"> accurately</w:t>
      </w:r>
      <w:r>
        <w:rPr>
          <w:spacing w:val="40"/>
          <w:w w:val="110"/>
        </w:rPr>
        <w:t xml:space="preserve"> </w:t>
      </w:r>
      <w:r>
        <w:rPr>
          <w:w w:val="110"/>
        </w:rPr>
        <w:t>identify non-interacting drug pairs. The system, known as SNF-</w:t>
      </w:r>
      <w:del w:id="115" w:author="carla alves" w:date="2024-05-06T16:01:00Z">
        <w:r w:rsidDel="004A2F6C">
          <w:rPr>
            <w:spacing w:val="40"/>
            <w:w w:val="110"/>
          </w:rPr>
          <w:delText xml:space="preserve"> </w:delText>
        </w:r>
      </w:del>
      <w:r>
        <w:rPr>
          <w:w w:val="110"/>
        </w:rPr>
        <w:t>CNN, combines drug similarities and employs deep learning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techniques to predict </w:t>
      </w:r>
      <w:del w:id="116" w:author="carla alves" w:date="2024-05-06T16:01:00Z">
        <w:r w:rsidDel="004A2F6C">
          <w:rPr>
            <w:w w:val="110"/>
          </w:rPr>
          <w:delText>Drug-Drug Interactions (</w:delText>
        </w:r>
      </w:del>
      <w:r>
        <w:rPr>
          <w:w w:val="110"/>
        </w:rPr>
        <w:t>DDIs</w:t>
      </w:r>
      <w:del w:id="117" w:author="carla alves" w:date="2024-05-06T16:01:00Z">
        <w:r w:rsidDel="004A2F6C">
          <w:rPr>
            <w:w w:val="110"/>
          </w:rPr>
          <w:delText>)</w:delText>
        </w:r>
      </w:del>
      <w:r>
        <w:rPr>
          <w:w w:val="110"/>
        </w:rPr>
        <w:t xml:space="preserve"> within a</w:t>
      </w:r>
      <w:r>
        <w:rPr>
          <w:spacing w:val="40"/>
          <w:w w:val="110"/>
        </w:rPr>
        <w:t xml:space="preserve"> </w:t>
      </w:r>
      <w:r>
        <w:rPr>
          <w:w w:val="110"/>
        </w:rPr>
        <w:t>triple-class model. This innovative approach aims to uncover</w:t>
      </w:r>
      <w:r>
        <w:rPr>
          <w:spacing w:val="40"/>
          <w:w w:val="110"/>
        </w:rPr>
        <w:t xml:space="preserve"> </w:t>
      </w:r>
      <w:r>
        <w:rPr>
          <w:w w:val="110"/>
        </w:rPr>
        <w:t>previously unnoticed DDIs by leveraging off-label side effects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40"/>
          <w:w w:val="110"/>
        </w:rPr>
        <w:t xml:space="preserve"> </w:t>
      </w:r>
      <w:r>
        <w:rPr>
          <w:w w:val="110"/>
        </w:rPr>
        <w:t>drug</w:t>
      </w:r>
      <w:r>
        <w:rPr>
          <w:spacing w:val="40"/>
          <w:w w:val="110"/>
        </w:rPr>
        <w:t xml:space="preserve"> </w:t>
      </w:r>
      <w:r>
        <w:rPr>
          <w:w w:val="110"/>
        </w:rPr>
        <w:t>chemical</w:t>
      </w:r>
      <w:r>
        <w:rPr>
          <w:spacing w:val="40"/>
          <w:w w:val="110"/>
        </w:rPr>
        <w:t xml:space="preserve"> </w:t>
      </w:r>
      <w:r>
        <w:rPr>
          <w:w w:val="110"/>
        </w:rPr>
        <w:t>structures</w:t>
      </w:r>
      <w:r>
        <w:rPr>
          <w:spacing w:val="40"/>
          <w:w w:val="110"/>
        </w:rPr>
        <w:t xml:space="preserve"> </w:t>
      </w:r>
      <w:r>
        <w:rPr>
          <w:w w:val="110"/>
        </w:rPr>
        <w:t>for</w:t>
      </w:r>
      <w:r>
        <w:rPr>
          <w:spacing w:val="40"/>
          <w:w w:val="110"/>
        </w:rPr>
        <w:t xml:space="preserve"> </w:t>
      </w:r>
      <w:r>
        <w:rPr>
          <w:w w:val="110"/>
        </w:rPr>
        <w:t>valuable</w:t>
      </w:r>
      <w:r>
        <w:rPr>
          <w:spacing w:val="40"/>
          <w:w w:val="110"/>
        </w:rPr>
        <w:t xml:space="preserve"> </w:t>
      </w:r>
      <w:r>
        <w:rPr>
          <w:w w:val="110"/>
        </w:rPr>
        <w:t>insights.</w:t>
      </w:r>
      <w:r>
        <w:rPr>
          <w:spacing w:val="40"/>
          <w:w w:val="110"/>
        </w:rPr>
        <w:t xml:space="preserve"> </w:t>
      </w:r>
      <w:r>
        <w:rPr>
          <w:w w:val="110"/>
        </w:rPr>
        <w:t>SNF-</w:t>
      </w:r>
      <w:del w:id="118" w:author="carla alves" w:date="2024-05-06T16:01:00Z">
        <w:r w:rsidDel="004A2F6C">
          <w:rPr>
            <w:spacing w:val="40"/>
            <w:w w:val="110"/>
          </w:rPr>
          <w:delText xml:space="preserve"> </w:delText>
        </w:r>
      </w:del>
      <w:r>
        <w:rPr>
          <w:w w:val="110"/>
        </w:rPr>
        <w:t>CNN</w:t>
      </w:r>
      <w:r>
        <w:rPr>
          <w:spacing w:val="78"/>
          <w:w w:val="110"/>
        </w:rPr>
        <w:t xml:space="preserve"> </w:t>
      </w:r>
      <w:r>
        <w:rPr>
          <w:w w:val="110"/>
        </w:rPr>
        <w:t>utilizes</w:t>
      </w:r>
      <w:r>
        <w:rPr>
          <w:spacing w:val="78"/>
          <w:w w:val="110"/>
        </w:rPr>
        <w:t xml:space="preserve"> </w:t>
      </w:r>
      <w:r>
        <w:rPr>
          <w:w w:val="110"/>
        </w:rPr>
        <w:t>a</w:t>
      </w:r>
      <w:r>
        <w:rPr>
          <w:spacing w:val="78"/>
          <w:w w:val="110"/>
        </w:rPr>
        <w:t xml:space="preserve"> </w:t>
      </w:r>
      <w:r>
        <w:rPr>
          <w:w w:val="110"/>
        </w:rPr>
        <w:t>similarity</w:t>
      </w:r>
      <w:r>
        <w:rPr>
          <w:spacing w:val="78"/>
          <w:w w:val="110"/>
        </w:rPr>
        <w:t xml:space="preserve"> </w:t>
      </w:r>
      <w:r>
        <w:rPr>
          <w:w w:val="110"/>
        </w:rPr>
        <w:t>integration</w:t>
      </w:r>
      <w:r>
        <w:rPr>
          <w:spacing w:val="78"/>
          <w:w w:val="110"/>
        </w:rPr>
        <w:t xml:space="preserve"> </w:t>
      </w:r>
      <w:r>
        <w:rPr>
          <w:w w:val="110"/>
        </w:rPr>
        <w:t>method</w:t>
      </w:r>
      <w:r>
        <w:rPr>
          <w:spacing w:val="78"/>
          <w:w w:val="110"/>
        </w:rPr>
        <w:t xml:space="preserve"> </w:t>
      </w:r>
      <w:r>
        <w:rPr>
          <w:w w:val="110"/>
        </w:rPr>
        <w:t>followed</w:t>
      </w:r>
      <w:r>
        <w:rPr>
          <w:spacing w:val="78"/>
          <w:w w:val="110"/>
        </w:rPr>
        <w:t xml:space="preserve"> </w:t>
      </w:r>
      <w:r>
        <w:rPr>
          <w:w w:val="110"/>
        </w:rPr>
        <w:t>by</w:t>
      </w:r>
      <w:r>
        <w:rPr>
          <w:spacing w:val="40"/>
          <w:w w:val="110"/>
        </w:rPr>
        <w:t xml:space="preserve"> </w:t>
      </w:r>
      <w:r>
        <w:rPr>
          <w:w w:val="110"/>
        </w:rPr>
        <w:t>a convolution neural network, diverging from conventional</w:t>
      </w:r>
      <w:r>
        <w:rPr>
          <w:spacing w:val="40"/>
          <w:w w:val="110"/>
        </w:rPr>
        <w:t xml:space="preserve"> </w:t>
      </w:r>
      <w:r>
        <w:rPr>
          <w:w w:val="110"/>
        </w:rPr>
        <w:t>approaches. While acknowledging alternative methods, it is</w:t>
      </w:r>
      <w:r>
        <w:rPr>
          <w:spacing w:val="40"/>
          <w:w w:val="110"/>
        </w:rPr>
        <w:t xml:space="preserve"> </w:t>
      </w:r>
      <w:r>
        <w:rPr>
          <w:w w:val="110"/>
        </w:rPr>
        <w:t>important to highlight that this study represents a distinct</w:t>
      </w:r>
      <w:r>
        <w:rPr>
          <w:spacing w:val="40"/>
          <w:w w:val="110"/>
        </w:rPr>
        <w:t xml:space="preserve"> </w:t>
      </w:r>
      <w:r>
        <w:rPr>
          <w:w w:val="110"/>
        </w:rPr>
        <w:t>exploration within the domain of triple-class data, setting it</w:t>
      </w:r>
      <w:r>
        <w:rPr>
          <w:spacing w:val="40"/>
          <w:w w:val="110"/>
        </w:rPr>
        <w:t xml:space="preserve"> </w:t>
      </w:r>
      <w:r>
        <w:rPr>
          <w:w w:val="110"/>
        </w:rPr>
        <w:t>apart from existing research in the field.</w:t>
      </w:r>
    </w:p>
    <w:p w14:paraId="2C31356F" w14:textId="77777777" w:rsidR="00BF0DDC" w:rsidRDefault="00BF0DDC">
      <w:pPr>
        <w:pStyle w:val="BodyText"/>
        <w:spacing w:before="155"/>
      </w:pPr>
    </w:p>
    <w:p w14:paraId="76DBA003" w14:textId="77777777" w:rsidR="00BF0DDC" w:rsidRDefault="00000000">
      <w:pPr>
        <w:pStyle w:val="Heading1"/>
        <w:jc w:val="both"/>
      </w:pPr>
      <w:bookmarkStart w:id="119" w:name="System_and_methods"/>
      <w:bookmarkEnd w:id="119"/>
      <w:r>
        <w:rPr>
          <w:color w:val="0092C8"/>
        </w:rPr>
        <w:t>System</w:t>
      </w:r>
      <w:r>
        <w:rPr>
          <w:color w:val="0092C8"/>
          <w:spacing w:val="5"/>
        </w:rPr>
        <w:t xml:space="preserve"> </w:t>
      </w:r>
      <w:r>
        <w:rPr>
          <w:color w:val="0092C8"/>
        </w:rPr>
        <w:t>and</w:t>
      </w:r>
      <w:r>
        <w:rPr>
          <w:color w:val="0092C8"/>
          <w:spacing w:val="6"/>
        </w:rPr>
        <w:t xml:space="preserve"> </w:t>
      </w:r>
      <w:r>
        <w:rPr>
          <w:color w:val="0092C8"/>
          <w:spacing w:val="-2"/>
        </w:rPr>
        <w:t>methods</w:t>
      </w:r>
    </w:p>
    <w:p w14:paraId="6296983C" w14:textId="77777777" w:rsidR="00BF0DDC" w:rsidRDefault="00000000">
      <w:pPr>
        <w:pStyle w:val="Heading2"/>
        <w:spacing w:before="108"/>
      </w:pPr>
      <w:bookmarkStart w:id="120" w:name="Problem_formulation"/>
      <w:bookmarkEnd w:id="120"/>
      <w:r>
        <w:t>Problem</w:t>
      </w:r>
      <w:r>
        <w:rPr>
          <w:spacing w:val="-5"/>
        </w:rPr>
        <w:t xml:space="preserve"> </w:t>
      </w:r>
      <w:r>
        <w:rPr>
          <w:spacing w:val="-2"/>
        </w:rPr>
        <w:t>formulation</w:t>
      </w:r>
    </w:p>
    <w:p w14:paraId="465B2D75" w14:textId="77777777" w:rsidR="00BF0DDC" w:rsidRDefault="00000000">
      <w:pPr>
        <w:spacing w:before="67" w:line="295" w:lineRule="auto"/>
        <w:ind w:left="127" w:right="38"/>
        <w:jc w:val="both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47168" behindDoc="1" locked="0" layoutInCell="1" allowOverlap="1" wp14:anchorId="3CB1A4AD" wp14:editId="060746D6">
                <wp:simplePos x="0" y="0"/>
                <wp:positionH relativeFrom="page">
                  <wp:posOffset>1751964</wp:posOffset>
                </wp:positionH>
                <wp:positionV relativeFrom="paragraph">
                  <wp:posOffset>219201</wp:posOffset>
                </wp:positionV>
                <wp:extent cx="1085215" cy="238760"/>
                <wp:effectExtent l="0" t="0" r="0" b="0"/>
                <wp:wrapNone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85215" cy="238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36824C" w14:textId="77777777" w:rsidR="00BF0DDC" w:rsidRDefault="00000000">
                            <w:pPr>
                              <w:pStyle w:val="BodyText"/>
                              <w:tabs>
                                <w:tab w:val="left" w:pos="1632"/>
                              </w:tabs>
                              <w:spacing w:line="149" w:lineRule="exact"/>
                              <w:rPr>
                                <w:rFonts w:ascii="BIZ UDGothic"/>
                              </w:rPr>
                            </w:pPr>
                            <w:r>
                              <w:rPr>
                                <w:rFonts w:ascii="BIZ UDGothic"/>
                              </w:rPr>
                              <w:tab/>
                            </w:r>
                            <w:r>
                              <w:rPr>
                                <w:rFonts w:ascii="BIZ UDGothic"/>
                                <w:spacing w:val="-10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1A4AD" id="Textbox 64" o:spid="_x0000_s1071" type="#_x0000_t202" style="position:absolute;left:0;text-align:left;margin-left:137.95pt;margin-top:17.25pt;width:85.45pt;height:18.8pt;z-index:-16269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" filled="f" stroked="f">
                <v:textbox inset="0,0,0,0">
                  <w:txbxContent>
                    <w:p w14:paraId="2336824C" w14:textId="77777777" w:rsidR="00BF0DDC" w:rsidRDefault="00000000">
                      <w:pPr>
                        <w:pStyle w:val="BodyText"/>
                        <w:tabs>
                          <w:tab w:val="left" w:pos="1632"/>
                        </w:tabs>
                        <w:spacing w:line="149" w:lineRule="exact"/>
                        <w:rPr>
                          <w:rFonts w:ascii="BIZ UDGothic"/>
                        </w:rPr>
                      </w:pPr>
                      <w:r>
                        <w:rPr>
                          <w:rFonts w:ascii="BIZ UDGothic"/>
                        </w:rPr>
                        <w:tab/>
                      </w:r>
                      <w:r>
                        <w:rPr>
                          <w:rFonts w:ascii="BIZ UDGothic"/>
                          <w:spacing w:val="-10"/>
                        </w:rPr>
                        <w:t>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20"/>
          <w:sz w:val="15"/>
        </w:rPr>
        <w:t>Let</w:t>
      </w:r>
      <w:r>
        <w:rPr>
          <w:spacing w:val="-11"/>
          <w:w w:val="120"/>
          <w:sz w:val="15"/>
        </w:rPr>
        <w:t xml:space="preserve"> </w:t>
      </w:r>
      <w:r>
        <w:rPr>
          <w:i/>
          <w:w w:val="120"/>
          <w:sz w:val="15"/>
        </w:rPr>
        <w:t>D</w:t>
      </w:r>
      <w:r>
        <w:rPr>
          <w:i/>
          <w:spacing w:val="-11"/>
          <w:w w:val="120"/>
          <w:sz w:val="15"/>
        </w:rPr>
        <w:t xml:space="preserve"> </w:t>
      </w:r>
      <w:r>
        <w:rPr>
          <w:w w:val="120"/>
          <w:sz w:val="15"/>
        </w:rPr>
        <w:t>=</w:t>
      </w:r>
      <w:r>
        <w:rPr>
          <w:spacing w:val="-6"/>
          <w:w w:val="120"/>
          <w:sz w:val="15"/>
        </w:rPr>
        <w:t xml:space="preserve"> </w:t>
      </w:r>
      <w:r>
        <w:rPr>
          <w:i/>
          <w:w w:val="120"/>
          <w:sz w:val="15"/>
        </w:rPr>
        <w:t>{</w:t>
      </w:r>
      <w:proofErr w:type="gramStart"/>
      <w:r>
        <w:rPr>
          <w:i/>
          <w:w w:val="120"/>
          <w:sz w:val="15"/>
        </w:rPr>
        <w:t>d</w:t>
      </w:r>
      <w:r>
        <w:rPr>
          <w:i/>
          <w:w w:val="120"/>
          <w:sz w:val="15"/>
          <w:vertAlign w:val="subscript"/>
        </w:rPr>
        <w:t>i</w:t>
      </w:r>
      <w:r>
        <w:rPr>
          <w:i/>
          <w:w w:val="120"/>
          <w:sz w:val="15"/>
        </w:rPr>
        <w:t xml:space="preserve"> </w:t>
      </w:r>
      <w:r>
        <w:rPr>
          <w:w w:val="120"/>
          <w:sz w:val="15"/>
        </w:rPr>
        <w:t>:</w:t>
      </w:r>
      <w:proofErr w:type="gramEnd"/>
      <w:r>
        <w:rPr>
          <w:w w:val="120"/>
          <w:sz w:val="15"/>
        </w:rPr>
        <w:t xml:space="preserve"> </w:t>
      </w:r>
      <w:proofErr w:type="spellStart"/>
      <w:r>
        <w:rPr>
          <w:i/>
          <w:w w:val="120"/>
          <w:sz w:val="15"/>
        </w:rPr>
        <w:t>i</w:t>
      </w:r>
      <w:proofErr w:type="spellEnd"/>
      <w:r>
        <w:rPr>
          <w:i/>
          <w:w w:val="120"/>
          <w:sz w:val="15"/>
        </w:rPr>
        <w:t xml:space="preserve"> </w:t>
      </w:r>
      <w:r>
        <w:rPr>
          <w:w w:val="120"/>
          <w:sz w:val="15"/>
        </w:rPr>
        <w:t>= 1</w:t>
      </w:r>
      <w:r>
        <w:rPr>
          <w:i/>
          <w:w w:val="120"/>
          <w:sz w:val="15"/>
        </w:rPr>
        <w:t>,</w:t>
      </w:r>
      <w:r>
        <w:rPr>
          <w:i/>
          <w:spacing w:val="-11"/>
          <w:w w:val="120"/>
          <w:sz w:val="15"/>
        </w:rPr>
        <w:t xml:space="preserve"> </w:t>
      </w:r>
      <w:r>
        <w:rPr>
          <w:w w:val="120"/>
          <w:sz w:val="15"/>
        </w:rPr>
        <w:t>2</w:t>
      </w:r>
      <w:r>
        <w:rPr>
          <w:i/>
          <w:w w:val="120"/>
          <w:sz w:val="15"/>
        </w:rPr>
        <w:t>,</w:t>
      </w:r>
      <w:r>
        <w:rPr>
          <w:i/>
          <w:spacing w:val="-11"/>
          <w:w w:val="120"/>
          <w:sz w:val="15"/>
        </w:rPr>
        <w:t xml:space="preserve"> </w:t>
      </w:r>
      <w:r>
        <w:rPr>
          <w:i/>
          <w:w w:val="120"/>
          <w:sz w:val="15"/>
        </w:rPr>
        <w:t>.</w:t>
      </w:r>
      <w:r>
        <w:rPr>
          <w:i/>
          <w:spacing w:val="-11"/>
          <w:w w:val="120"/>
          <w:sz w:val="15"/>
        </w:rPr>
        <w:t xml:space="preserve"> </w:t>
      </w:r>
      <w:r>
        <w:rPr>
          <w:i/>
          <w:w w:val="120"/>
          <w:sz w:val="15"/>
        </w:rPr>
        <w:t>.</w:t>
      </w:r>
      <w:r>
        <w:rPr>
          <w:i/>
          <w:spacing w:val="-11"/>
          <w:w w:val="120"/>
          <w:sz w:val="15"/>
        </w:rPr>
        <w:t xml:space="preserve"> </w:t>
      </w:r>
      <w:r>
        <w:rPr>
          <w:i/>
          <w:w w:val="120"/>
          <w:sz w:val="15"/>
        </w:rPr>
        <w:t>.</w:t>
      </w:r>
      <w:r>
        <w:rPr>
          <w:i/>
          <w:spacing w:val="-11"/>
          <w:w w:val="120"/>
          <w:sz w:val="15"/>
        </w:rPr>
        <w:t xml:space="preserve"> </w:t>
      </w:r>
      <w:r>
        <w:rPr>
          <w:i/>
          <w:w w:val="120"/>
          <w:sz w:val="15"/>
        </w:rPr>
        <w:t>,</w:t>
      </w:r>
      <w:r>
        <w:rPr>
          <w:i/>
          <w:spacing w:val="-11"/>
          <w:w w:val="120"/>
          <w:sz w:val="15"/>
        </w:rPr>
        <w:t xml:space="preserve"> </w:t>
      </w:r>
      <w:r>
        <w:rPr>
          <w:i/>
          <w:w w:val="120"/>
          <w:sz w:val="15"/>
        </w:rPr>
        <w:t>m}</w:t>
      </w:r>
      <w:del w:id="121" w:author="carla alves" w:date="2024-05-06T16:02:00Z">
        <w:r w:rsidDel="004A2F6C">
          <w:rPr>
            <w:w w:val="120"/>
            <w:sz w:val="15"/>
          </w:rPr>
          <w:delText>,</w:delText>
        </w:r>
      </w:del>
      <w:r>
        <w:rPr>
          <w:w w:val="120"/>
          <w:sz w:val="15"/>
        </w:rPr>
        <w:t xml:space="preserve"> represent a set of </w:t>
      </w:r>
      <w:r>
        <w:rPr>
          <w:i/>
          <w:w w:val="120"/>
          <w:sz w:val="15"/>
        </w:rPr>
        <w:t xml:space="preserve">m </w:t>
      </w:r>
      <w:r>
        <w:rPr>
          <w:w w:val="120"/>
          <w:sz w:val="15"/>
        </w:rPr>
        <w:t>approved drugs.</w:t>
      </w:r>
      <w:r>
        <w:rPr>
          <w:spacing w:val="57"/>
          <w:w w:val="120"/>
          <w:sz w:val="15"/>
        </w:rPr>
        <w:t xml:space="preserve"> </w:t>
      </w:r>
      <w:r>
        <w:rPr>
          <w:w w:val="120"/>
          <w:sz w:val="15"/>
        </w:rPr>
        <w:t>Each</w:t>
      </w:r>
      <w:r>
        <w:rPr>
          <w:spacing w:val="39"/>
          <w:w w:val="120"/>
          <w:sz w:val="15"/>
        </w:rPr>
        <w:t xml:space="preserve"> </w:t>
      </w:r>
      <w:r>
        <w:rPr>
          <w:w w:val="120"/>
          <w:sz w:val="15"/>
        </w:rPr>
        <w:t>drug</w:t>
      </w:r>
      <w:r>
        <w:rPr>
          <w:spacing w:val="39"/>
          <w:w w:val="120"/>
          <w:sz w:val="15"/>
        </w:rPr>
        <w:t xml:space="preserve"> </w:t>
      </w:r>
      <w:r>
        <w:rPr>
          <w:i/>
          <w:w w:val="120"/>
          <w:sz w:val="15"/>
        </w:rPr>
        <w:t>d</w:t>
      </w:r>
      <w:r>
        <w:rPr>
          <w:i/>
          <w:w w:val="120"/>
          <w:sz w:val="15"/>
          <w:vertAlign w:val="subscript"/>
        </w:rPr>
        <w:t>i</w:t>
      </w:r>
      <w:r>
        <w:rPr>
          <w:i/>
          <w:spacing w:val="47"/>
          <w:w w:val="120"/>
          <w:sz w:val="15"/>
        </w:rPr>
        <w:t xml:space="preserve"> </w:t>
      </w:r>
      <w:r>
        <w:rPr>
          <w:w w:val="120"/>
          <w:sz w:val="15"/>
        </w:rPr>
        <w:t>in</w:t>
      </w:r>
      <w:r>
        <w:rPr>
          <w:spacing w:val="38"/>
          <w:w w:val="120"/>
          <w:sz w:val="15"/>
        </w:rPr>
        <w:t xml:space="preserve"> </w:t>
      </w:r>
      <w:r>
        <w:rPr>
          <w:i/>
          <w:w w:val="120"/>
          <w:sz w:val="15"/>
        </w:rPr>
        <w:t>D</w:t>
      </w:r>
      <w:r>
        <w:rPr>
          <w:i/>
          <w:spacing w:val="43"/>
          <w:w w:val="120"/>
          <w:sz w:val="15"/>
        </w:rPr>
        <w:t xml:space="preserve"> </w:t>
      </w:r>
      <w:r>
        <w:rPr>
          <w:w w:val="120"/>
          <w:sz w:val="15"/>
        </w:rPr>
        <w:t>is</w:t>
      </w:r>
      <w:r>
        <w:rPr>
          <w:spacing w:val="39"/>
          <w:w w:val="120"/>
          <w:sz w:val="15"/>
        </w:rPr>
        <w:t xml:space="preserve"> </w:t>
      </w:r>
      <w:r>
        <w:rPr>
          <w:w w:val="120"/>
          <w:sz w:val="15"/>
        </w:rPr>
        <w:t>denoted</w:t>
      </w:r>
      <w:r>
        <w:rPr>
          <w:spacing w:val="39"/>
          <w:w w:val="120"/>
          <w:sz w:val="15"/>
        </w:rPr>
        <w:t xml:space="preserve"> </w:t>
      </w:r>
      <w:r>
        <w:rPr>
          <w:w w:val="120"/>
          <w:sz w:val="15"/>
        </w:rPr>
        <w:t>by</w:t>
      </w:r>
      <w:r>
        <w:rPr>
          <w:spacing w:val="39"/>
          <w:w w:val="120"/>
          <w:sz w:val="15"/>
        </w:rPr>
        <w:t xml:space="preserve"> </w:t>
      </w:r>
      <w:r>
        <w:rPr>
          <w:w w:val="120"/>
          <w:sz w:val="15"/>
        </w:rPr>
        <w:t>a</w:t>
      </w:r>
      <w:r>
        <w:rPr>
          <w:spacing w:val="38"/>
          <w:w w:val="120"/>
          <w:sz w:val="15"/>
        </w:rPr>
        <w:t xml:space="preserve"> </w:t>
      </w:r>
      <w:r>
        <w:rPr>
          <w:i/>
          <w:w w:val="120"/>
          <w:sz w:val="15"/>
        </w:rPr>
        <w:t>p</w:t>
      </w:r>
      <w:r>
        <w:rPr>
          <w:w w:val="120"/>
          <w:sz w:val="15"/>
        </w:rPr>
        <w:t>-</w:t>
      </w:r>
      <w:r>
        <w:rPr>
          <w:spacing w:val="-2"/>
          <w:w w:val="110"/>
          <w:sz w:val="15"/>
        </w:rPr>
        <w:t>dimensional</w:t>
      </w:r>
    </w:p>
    <w:p w14:paraId="32EBBE6B" w14:textId="77777777" w:rsidR="00BF0DDC" w:rsidRDefault="00000000">
      <w:pPr>
        <w:pStyle w:val="Heading1"/>
        <w:spacing w:before="63"/>
      </w:pPr>
      <w:r>
        <w:br w:type="column"/>
      </w:r>
      <w:r>
        <w:rPr>
          <w:color w:val="0092C8"/>
          <w:spacing w:val="-2"/>
        </w:rPr>
        <w:t>Algorithm</w:t>
      </w:r>
    </w:p>
    <w:p w14:paraId="18F4CB57" w14:textId="2CA0D839" w:rsidR="00BF0DDC" w:rsidRDefault="00000000">
      <w:pPr>
        <w:pStyle w:val="BodyText"/>
        <w:spacing w:before="124" w:line="295" w:lineRule="auto"/>
        <w:ind w:left="127" w:right="269"/>
        <w:jc w:val="both"/>
      </w:pPr>
      <w:r>
        <w:rPr>
          <w:w w:val="110"/>
        </w:rPr>
        <w:t xml:space="preserve">A deep learning model is designed to </w:t>
      </w:r>
      <w:ins w:id="122" w:author="carla alves" w:date="2024-05-06T16:46:00Z">
        <w:r w:rsidR="006B4191">
          <w:rPr>
            <w:w w:val="110"/>
          </w:rPr>
          <w:t xml:space="preserve">first </w:t>
        </w:r>
      </w:ins>
      <w:r>
        <w:rPr>
          <w:w w:val="110"/>
        </w:rPr>
        <w:t>predict the possible non-</w:t>
      </w:r>
      <w:del w:id="123" w:author="carla alves" w:date="2024-05-06T16:46:00Z">
        <w:r w:rsidDel="006B4191">
          <w:rPr>
            <w:spacing w:val="40"/>
            <w:w w:val="110"/>
          </w:rPr>
          <w:delText xml:space="preserve"> </w:delText>
        </w:r>
      </w:del>
      <w:r>
        <w:rPr>
          <w:w w:val="110"/>
        </w:rPr>
        <w:t>interaction drug pairs and then used to design a triple-class</w:t>
      </w:r>
      <w:r>
        <w:rPr>
          <w:spacing w:val="40"/>
          <w:w w:val="110"/>
        </w:rPr>
        <w:t xml:space="preserve"> </w:t>
      </w:r>
      <w:r>
        <w:rPr>
          <w:w w:val="110"/>
        </w:rPr>
        <w:t>model. High</w:t>
      </w:r>
      <w:r>
        <w:rPr>
          <w:spacing w:val="-3"/>
          <w:w w:val="110"/>
        </w:rPr>
        <w:t xml:space="preserve"> </w:t>
      </w:r>
      <w:r>
        <w:rPr>
          <w:w w:val="110"/>
        </w:rPr>
        <w:t>resolution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detecting</w:t>
      </w:r>
      <w:r>
        <w:rPr>
          <w:spacing w:val="-4"/>
          <w:w w:val="110"/>
        </w:rPr>
        <w:t xml:space="preserve"> </w:t>
      </w:r>
      <w:r>
        <w:rPr>
          <w:w w:val="110"/>
        </w:rPr>
        <w:t>these</w:t>
      </w:r>
      <w:r>
        <w:rPr>
          <w:spacing w:val="-3"/>
          <w:w w:val="110"/>
        </w:rPr>
        <w:t xml:space="preserve"> </w:t>
      </w:r>
      <w:r>
        <w:rPr>
          <w:w w:val="110"/>
        </w:rPr>
        <w:t>zeros</w:t>
      </w:r>
      <w:r>
        <w:rPr>
          <w:spacing w:val="-3"/>
          <w:w w:val="110"/>
        </w:rPr>
        <w:t xml:space="preserve"> </w:t>
      </w:r>
      <w:r>
        <w:rPr>
          <w:w w:val="110"/>
        </w:rPr>
        <w:t>can</w:t>
      </w:r>
      <w:r>
        <w:rPr>
          <w:spacing w:val="-3"/>
          <w:w w:val="110"/>
        </w:rPr>
        <w:t xml:space="preserve"> </w:t>
      </w:r>
      <w:r>
        <w:rPr>
          <w:w w:val="110"/>
        </w:rPr>
        <w:t>help</w:t>
      </w:r>
      <w:r>
        <w:rPr>
          <w:spacing w:val="-3"/>
          <w:w w:val="110"/>
        </w:rPr>
        <w:t xml:space="preserve"> </w:t>
      </w:r>
      <w:r>
        <w:rPr>
          <w:w w:val="110"/>
        </w:rPr>
        <w:t>provide</w:t>
      </w:r>
      <w:r>
        <w:rPr>
          <w:spacing w:val="40"/>
          <w:w w:val="110"/>
        </w:rPr>
        <w:t xml:space="preserve"> </w:t>
      </w:r>
      <w:r>
        <w:rPr>
          <w:w w:val="110"/>
        </w:rPr>
        <w:t>a more accurate and confident triple-class model.</w:t>
      </w:r>
    </w:p>
    <w:p w14:paraId="0229927D" w14:textId="77777777" w:rsidR="00BF0DDC" w:rsidRDefault="00BF0DDC">
      <w:pPr>
        <w:pStyle w:val="BodyText"/>
        <w:spacing w:before="67"/>
      </w:pPr>
    </w:p>
    <w:p w14:paraId="0FE57CA3" w14:textId="77777777" w:rsidR="00BF0DDC" w:rsidRDefault="00000000">
      <w:pPr>
        <w:ind w:left="127"/>
        <w:jc w:val="both"/>
        <w:rPr>
          <w:rFonts w:ascii="Cambria"/>
          <w:i/>
          <w:sz w:val="18"/>
        </w:rPr>
      </w:pPr>
      <w:bookmarkStart w:id="124" w:name="Selecting_model"/>
      <w:bookmarkEnd w:id="124"/>
      <w:r>
        <w:rPr>
          <w:rFonts w:ascii="Cambria"/>
          <w:i/>
          <w:w w:val="105"/>
          <w:sz w:val="18"/>
        </w:rPr>
        <w:t>Selecting</w:t>
      </w:r>
      <w:r>
        <w:rPr>
          <w:rFonts w:ascii="Cambria"/>
          <w:i/>
          <w:spacing w:val="11"/>
          <w:w w:val="105"/>
          <w:sz w:val="18"/>
        </w:rPr>
        <w:t xml:space="preserve"> </w:t>
      </w:r>
      <w:r>
        <w:rPr>
          <w:rFonts w:ascii="Cambria"/>
          <w:i/>
          <w:spacing w:val="-4"/>
          <w:w w:val="105"/>
          <w:sz w:val="18"/>
        </w:rPr>
        <w:t>model</w:t>
      </w:r>
    </w:p>
    <w:p w14:paraId="71EB27AC" w14:textId="46947DC4" w:rsidR="00BF0DDC" w:rsidRDefault="00000000">
      <w:pPr>
        <w:pStyle w:val="BodyText"/>
        <w:spacing w:before="49" w:line="295" w:lineRule="auto"/>
        <w:ind w:left="127" w:right="269"/>
        <w:jc w:val="both"/>
      </w:pPr>
      <w:r>
        <w:rPr>
          <w:i/>
          <w:w w:val="115"/>
        </w:rPr>
        <w:t>B</w:t>
      </w:r>
      <w:r>
        <w:rPr>
          <w:i/>
          <w:spacing w:val="15"/>
          <w:w w:val="115"/>
        </w:rPr>
        <w:t xml:space="preserve"> </w:t>
      </w:r>
      <w:r>
        <w:rPr>
          <w:w w:val="115"/>
        </w:rPr>
        <w:t>matrix</w:t>
      </w:r>
      <w:ins w:id="125" w:author="carla alves" w:date="2024-05-06T16:48:00Z">
        <w:r w:rsidR="006B4191">
          <w:rPr>
            <w:w w:val="115"/>
          </w:rPr>
          <w:t>,</w:t>
        </w:r>
      </w:ins>
      <w:r>
        <w:rPr>
          <w:w w:val="115"/>
        </w:rPr>
        <w:t xml:space="preserve"> as shown in </w:t>
      </w:r>
      <w:commentRangeStart w:id="126"/>
      <w:commentRangeStart w:id="127"/>
      <w:r>
        <w:rPr>
          <w:w w:val="115"/>
        </w:rPr>
        <w:t xml:space="preserve">Figure </w:t>
      </w:r>
      <w:hyperlink w:anchor="_bookmark8" w:history="1">
        <w:r>
          <w:rPr>
            <w:w w:val="115"/>
          </w:rPr>
          <w:t>4,</w:t>
        </w:r>
      </w:hyperlink>
      <w:r>
        <w:rPr>
          <w:spacing w:val="14"/>
          <w:w w:val="115"/>
        </w:rPr>
        <w:t xml:space="preserve"> </w:t>
      </w:r>
      <w:commentRangeEnd w:id="126"/>
      <w:r w:rsidR="00A33484">
        <w:rPr>
          <w:rStyle w:val="CommentReference"/>
        </w:rPr>
        <w:commentReference w:id="126"/>
      </w:r>
      <w:commentRangeEnd w:id="127"/>
      <w:r w:rsidR="00DD3E39">
        <w:rPr>
          <w:rStyle w:val="CommentReference"/>
        </w:rPr>
        <w:commentReference w:id="127"/>
      </w:r>
      <w:r>
        <w:rPr>
          <w:w w:val="115"/>
        </w:rPr>
        <w:t>formed the basis for training</w:t>
      </w:r>
      <w:r>
        <w:rPr>
          <w:spacing w:val="80"/>
          <w:w w:val="115"/>
        </w:rPr>
        <w:t xml:space="preserve"> </w:t>
      </w:r>
      <w:del w:id="128" w:author="carla alves" w:date="2024-05-06T16:50:00Z">
        <w:r w:rsidDel="006B4191">
          <w:rPr>
            <w:w w:val="115"/>
          </w:rPr>
          <w:delText>a</w:delText>
        </w:r>
        <w:r w:rsidDel="006B4191">
          <w:rPr>
            <w:spacing w:val="40"/>
            <w:w w:val="115"/>
          </w:rPr>
          <w:delText xml:space="preserve"> </w:delText>
        </w:r>
      </w:del>
      <w:ins w:id="129" w:author="carla alves" w:date="2024-05-06T16:50:00Z">
        <w:r w:rsidR="006B4191">
          <w:rPr>
            <w:w w:val="115"/>
          </w:rPr>
          <w:t>the</w:t>
        </w:r>
        <w:r w:rsidR="006B4191">
          <w:rPr>
            <w:spacing w:val="40"/>
            <w:w w:val="115"/>
          </w:rPr>
          <w:t xml:space="preserve"> </w:t>
        </w:r>
      </w:ins>
      <w:r>
        <w:rPr>
          <w:w w:val="115"/>
        </w:rPr>
        <w:t>DNN</w:t>
      </w:r>
      <w:r>
        <w:rPr>
          <w:spacing w:val="40"/>
          <w:w w:val="115"/>
        </w:rPr>
        <w:t xml:space="preserve"> </w:t>
      </w:r>
      <w:r>
        <w:rPr>
          <w:w w:val="115"/>
        </w:rPr>
        <w:t>model.</w:t>
      </w:r>
      <w:r>
        <w:rPr>
          <w:spacing w:val="40"/>
          <w:w w:val="115"/>
        </w:rPr>
        <w:t xml:space="preserve"> </w:t>
      </w:r>
      <w:r>
        <w:rPr>
          <w:w w:val="115"/>
        </w:rPr>
        <w:t>Rows</w:t>
      </w:r>
      <w:r>
        <w:rPr>
          <w:spacing w:val="40"/>
          <w:w w:val="115"/>
        </w:rPr>
        <w:t xml:space="preserve"> </w:t>
      </w:r>
      <w:r>
        <w:rPr>
          <w:w w:val="115"/>
        </w:rPr>
        <w:t>of</w:t>
      </w:r>
      <w:r>
        <w:rPr>
          <w:spacing w:val="40"/>
          <w:w w:val="115"/>
        </w:rPr>
        <w:t xml:space="preserve"> </w:t>
      </w:r>
      <w:r>
        <w:rPr>
          <w:i/>
          <w:w w:val="115"/>
        </w:rPr>
        <w:t>B</w:t>
      </w:r>
      <w:r>
        <w:rPr>
          <w:i/>
          <w:spacing w:val="40"/>
          <w:w w:val="115"/>
        </w:rPr>
        <w:t xml:space="preserve"> </w:t>
      </w:r>
      <w:r>
        <w:rPr>
          <w:w w:val="115"/>
        </w:rPr>
        <w:t>are</w:t>
      </w:r>
      <w:r>
        <w:rPr>
          <w:spacing w:val="40"/>
          <w:w w:val="115"/>
        </w:rPr>
        <w:t xml:space="preserve"> </w:t>
      </w:r>
      <w:r>
        <w:rPr>
          <w:w w:val="115"/>
        </w:rPr>
        <w:t>divided</w:t>
      </w:r>
      <w:r>
        <w:rPr>
          <w:spacing w:val="40"/>
          <w:w w:val="115"/>
        </w:rPr>
        <w:t xml:space="preserve"> </w:t>
      </w:r>
      <w:r>
        <w:rPr>
          <w:w w:val="115"/>
        </w:rPr>
        <w:t>to</w:t>
      </w:r>
      <w:r>
        <w:rPr>
          <w:spacing w:val="40"/>
          <w:w w:val="115"/>
        </w:rPr>
        <w:t xml:space="preserve"> </w:t>
      </w:r>
      <w:r>
        <w:rPr>
          <w:w w:val="115"/>
        </w:rPr>
        <w:t>isolate</w:t>
      </w:r>
      <w:r>
        <w:rPr>
          <w:spacing w:val="40"/>
          <w:w w:val="115"/>
        </w:rPr>
        <w:t xml:space="preserve"> </w:t>
      </w:r>
      <w:r>
        <w:rPr>
          <w:w w:val="115"/>
        </w:rPr>
        <w:t>positive and negative interaction instances, creating a new matrix</w:t>
      </w:r>
      <w:r>
        <w:rPr>
          <w:spacing w:val="40"/>
          <w:w w:val="115"/>
        </w:rPr>
        <w:t xml:space="preserve"> </w:t>
      </w:r>
      <w:r>
        <w:rPr>
          <w:w w:val="115"/>
        </w:rPr>
        <w:t>with 42</w:t>
      </w:r>
      <w:del w:id="130" w:author="carla alves" w:date="2024-05-07T11:45:00Z">
        <w:r w:rsidDel="00F126FC">
          <w:rPr>
            <w:i/>
            <w:w w:val="115"/>
          </w:rPr>
          <w:delText>,</w:delText>
        </w:r>
      </w:del>
      <w:del w:id="131" w:author="carla alves" w:date="2024-05-06T17:12:00Z">
        <w:r w:rsidDel="009E1FD9">
          <w:rPr>
            <w:i/>
            <w:spacing w:val="-11"/>
            <w:w w:val="115"/>
          </w:rPr>
          <w:delText xml:space="preserve"> </w:delText>
        </w:r>
      </w:del>
      <w:r>
        <w:rPr>
          <w:w w:val="115"/>
        </w:rPr>
        <w:t>702 drug pairs showing degressive and enhancive interactions.</w:t>
      </w:r>
      <w:r>
        <w:rPr>
          <w:spacing w:val="-6"/>
          <w:w w:val="115"/>
        </w:rPr>
        <w:t xml:space="preserve"> </w:t>
      </w:r>
      <w:r>
        <w:rPr>
          <w:w w:val="115"/>
        </w:rPr>
        <w:t>Interaction</w:t>
      </w:r>
      <w:r>
        <w:rPr>
          <w:spacing w:val="-8"/>
          <w:w w:val="115"/>
        </w:rPr>
        <w:t xml:space="preserve"> </w:t>
      </w:r>
      <w:r>
        <w:rPr>
          <w:w w:val="115"/>
        </w:rPr>
        <w:t>data,</w:t>
      </w:r>
      <w:r>
        <w:rPr>
          <w:spacing w:val="-6"/>
          <w:w w:val="115"/>
        </w:rPr>
        <w:t xml:space="preserve"> </w:t>
      </w:r>
      <w:r>
        <w:rPr>
          <w:w w:val="115"/>
        </w:rPr>
        <w:t>labeled</w:t>
      </w:r>
      <w:r>
        <w:rPr>
          <w:spacing w:val="-8"/>
          <w:w w:val="115"/>
        </w:rPr>
        <w:t xml:space="preserve"> </w:t>
      </w:r>
      <w:r>
        <w:rPr>
          <w:w w:val="115"/>
        </w:rPr>
        <w:t>as</w:t>
      </w:r>
      <w:r>
        <w:rPr>
          <w:spacing w:val="-8"/>
          <w:w w:val="115"/>
        </w:rPr>
        <w:t xml:space="preserve"> </w:t>
      </w:r>
      <w:r>
        <w:rPr>
          <w:w w:val="115"/>
        </w:rPr>
        <w:t>+1</w:t>
      </w:r>
      <w:r>
        <w:rPr>
          <w:spacing w:val="-8"/>
          <w:w w:val="115"/>
        </w:rPr>
        <w:t xml:space="preserve"> </w:t>
      </w:r>
      <w:r>
        <w:rPr>
          <w:w w:val="115"/>
        </w:rPr>
        <w:t>and</w:t>
      </w:r>
      <w:r>
        <w:rPr>
          <w:spacing w:val="-9"/>
          <w:w w:val="115"/>
        </w:rPr>
        <w:t xml:space="preserve"> </w:t>
      </w:r>
      <w:r>
        <w:rPr>
          <w:i/>
          <w:w w:val="115"/>
        </w:rPr>
        <w:t>−</w:t>
      </w:r>
      <w:r>
        <w:rPr>
          <w:w w:val="115"/>
        </w:rPr>
        <w:t>1,</w:t>
      </w:r>
      <w:r>
        <w:rPr>
          <w:spacing w:val="-6"/>
          <w:w w:val="115"/>
        </w:rPr>
        <w:t xml:space="preserve"> </w:t>
      </w:r>
      <w:r>
        <w:rPr>
          <w:w w:val="115"/>
        </w:rPr>
        <w:t xml:space="preserve">comprises feature vectors of 1136 elements. After considering various </w:t>
      </w:r>
      <w:r>
        <w:rPr>
          <w:w w:val="110"/>
        </w:rPr>
        <w:t>models, the selected one underwent a rigorous 10-fold CV. Drug</w:t>
      </w:r>
      <w:r>
        <w:rPr>
          <w:w w:val="115"/>
        </w:rPr>
        <w:t xml:space="preserve"> pairs</w:t>
      </w:r>
      <w:r>
        <w:rPr>
          <w:spacing w:val="-11"/>
          <w:w w:val="115"/>
        </w:rPr>
        <w:t xml:space="preserve"> </w:t>
      </w:r>
      <w:r>
        <w:rPr>
          <w:w w:val="115"/>
        </w:rPr>
        <w:t>(</w:t>
      </w:r>
      <w:r>
        <w:rPr>
          <w:i/>
          <w:w w:val="115"/>
        </w:rPr>
        <w:t>d</w:t>
      </w:r>
      <w:r>
        <w:rPr>
          <w:i/>
          <w:w w:val="115"/>
          <w:vertAlign w:val="subscript"/>
        </w:rPr>
        <w:t>i</w:t>
      </w:r>
      <w:r>
        <w:rPr>
          <w:w w:val="115"/>
        </w:rPr>
        <w:t>,</w:t>
      </w:r>
      <w:r>
        <w:rPr>
          <w:w w:val="135"/>
        </w:rPr>
        <w:t xml:space="preserve"> </w:t>
      </w:r>
      <w:proofErr w:type="spellStart"/>
      <w:r>
        <w:rPr>
          <w:i/>
          <w:w w:val="135"/>
        </w:rPr>
        <w:t>d</w:t>
      </w:r>
      <w:r>
        <w:rPr>
          <w:i/>
          <w:w w:val="135"/>
          <w:vertAlign w:val="subscript"/>
        </w:rPr>
        <w:t>j</w:t>
      </w:r>
      <w:proofErr w:type="spellEnd"/>
      <w:del w:id="132" w:author="carla alves" w:date="2024-05-06T16:51:00Z">
        <w:r w:rsidDel="006B4191">
          <w:rPr>
            <w:i/>
            <w:spacing w:val="-13"/>
            <w:w w:val="135"/>
          </w:rPr>
          <w:delText xml:space="preserve"> </w:delText>
        </w:r>
      </w:del>
      <w:r>
        <w:rPr>
          <w:w w:val="115"/>
        </w:rPr>
        <w:t xml:space="preserve">) and </w:t>
      </w:r>
      <w:r>
        <w:rPr>
          <w:w w:val="135"/>
        </w:rPr>
        <w:t>(</w:t>
      </w:r>
      <w:proofErr w:type="spellStart"/>
      <w:r>
        <w:rPr>
          <w:i/>
          <w:w w:val="135"/>
        </w:rPr>
        <w:t>d</w:t>
      </w:r>
      <w:r>
        <w:rPr>
          <w:i/>
          <w:w w:val="135"/>
          <w:vertAlign w:val="subscript"/>
        </w:rPr>
        <w:t>j</w:t>
      </w:r>
      <w:proofErr w:type="spellEnd"/>
      <w:del w:id="133" w:author="carla alves" w:date="2024-05-06T16:51:00Z">
        <w:r w:rsidDel="006B4191">
          <w:rPr>
            <w:i/>
            <w:spacing w:val="-13"/>
            <w:w w:val="135"/>
          </w:rPr>
          <w:delText xml:space="preserve"> </w:delText>
        </w:r>
      </w:del>
      <w:r>
        <w:rPr>
          <w:w w:val="115"/>
        </w:rPr>
        <w:t>,</w:t>
      </w:r>
      <w:r>
        <w:rPr>
          <w:w w:val="135"/>
        </w:rPr>
        <w:t xml:space="preserve"> </w:t>
      </w:r>
      <w:r>
        <w:rPr>
          <w:i/>
          <w:w w:val="135"/>
        </w:rPr>
        <w:t>d</w:t>
      </w:r>
      <w:r>
        <w:rPr>
          <w:i/>
          <w:w w:val="135"/>
          <w:vertAlign w:val="subscript"/>
        </w:rPr>
        <w:t>i</w:t>
      </w:r>
      <w:r>
        <w:rPr>
          <w:w w:val="135"/>
        </w:rPr>
        <w:t xml:space="preserve">) </w:t>
      </w:r>
      <w:r>
        <w:rPr>
          <w:w w:val="115"/>
        </w:rPr>
        <w:t xml:space="preserve">were treated as dual identical to </w:t>
      </w:r>
      <w:r>
        <w:rPr>
          <w:w w:val="110"/>
        </w:rPr>
        <w:t>ensure</w:t>
      </w:r>
      <w:r>
        <w:rPr>
          <w:spacing w:val="-1"/>
          <w:w w:val="110"/>
        </w:rPr>
        <w:t xml:space="preserve"> </w:t>
      </w:r>
      <w:r>
        <w:rPr>
          <w:w w:val="110"/>
        </w:rPr>
        <w:t>methodological</w:t>
      </w:r>
      <w:r>
        <w:rPr>
          <w:spacing w:val="-1"/>
          <w:w w:val="110"/>
        </w:rPr>
        <w:t xml:space="preserve"> </w:t>
      </w:r>
      <w:r>
        <w:rPr>
          <w:w w:val="110"/>
        </w:rPr>
        <w:t>integrity. The</w:t>
      </w:r>
      <w:r>
        <w:rPr>
          <w:spacing w:val="-1"/>
          <w:w w:val="110"/>
        </w:rPr>
        <w:t xml:space="preserve"> </w:t>
      </w:r>
      <w:r>
        <w:rPr>
          <w:w w:val="110"/>
        </w:rPr>
        <w:t>final</w:t>
      </w:r>
      <w:r>
        <w:rPr>
          <w:spacing w:val="-1"/>
          <w:w w:val="110"/>
        </w:rPr>
        <w:t xml:space="preserve"> </w:t>
      </w:r>
      <w:r>
        <w:rPr>
          <w:w w:val="110"/>
        </w:rPr>
        <w:t>DNN</w:t>
      </w:r>
      <w:r>
        <w:rPr>
          <w:spacing w:val="-1"/>
          <w:w w:val="110"/>
        </w:rPr>
        <w:t xml:space="preserve"> </w:t>
      </w:r>
      <w:r>
        <w:rPr>
          <w:w w:val="110"/>
        </w:rPr>
        <w:t>model</w:t>
      </w:r>
      <w:r>
        <w:rPr>
          <w:spacing w:val="-1"/>
          <w:w w:val="110"/>
        </w:rPr>
        <w:t xml:space="preserve"> </w:t>
      </w:r>
      <w:r>
        <w:rPr>
          <w:w w:val="110"/>
        </w:rPr>
        <w:t>shown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w w:val="115"/>
        </w:rPr>
        <w:t xml:space="preserve"> </w:t>
      </w:r>
      <w:commentRangeStart w:id="134"/>
      <w:r>
        <w:rPr>
          <w:spacing w:val="-2"/>
          <w:w w:val="115"/>
        </w:rPr>
        <w:t>Figure</w:t>
      </w:r>
      <w:r>
        <w:rPr>
          <w:spacing w:val="-5"/>
          <w:w w:val="115"/>
        </w:rPr>
        <w:t xml:space="preserve"> </w:t>
      </w:r>
      <w:hyperlink w:anchor="_bookmark6" w:history="1">
        <w:r>
          <w:rPr>
            <w:spacing w:val="-2"/>
            <w:w w:val="115"/>
          </w:rPr>
          <w:t>3</w:t>
        </w:r>
      </w:hyperlink>
      <w:commentRangeEnd w:id="134"/>
      <w:r w:rsidR="00A33484">
        <w:rPr>
          <w:rStyle w:val="CommentReference"/>
        </w:rPr>
        <w:commentReference w:id="134"/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includes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three</w:t>
      </w:r>
      <w:r>
        <w:rPr>
          <w:spacing w:val="-5"/>
          <w:w w:val="115"/>
        </w:rPr>
        <w:t xml:space="preserve"> </w:t>
      </w:r>
      <w:r w:rsidRPr="00F126FC">
        <w:rPr>
          <w:spacing w:val="-2"/>
          <w:w w:val="115"/>
          <w:highlight w:val="yellow"/>
          <w:rPrChange w:id="135" w:author="carla alves" w:date="2024-05-07T11:46:00Z">
            <w:rPr>
              <w:spacing w:val="-2"/>
              <w:w w:val="115"/>
            </w:rPr>
          </w:rPrChange>
        </w:rPr>
        <w:t>2D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convolution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layers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followed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by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three</w:t>
      </w:r>
      <w:r>
        <w:rPr>
          <w:w w:val="115"/>
        </w:rPr>
        <w:t xml:space="preserve"> fully</w:t>
      </w:r>
      <w:r>
        <w:rPr>
          <w:spacing w:val="-11"/>
          <w:w w:val="115"/>
        </w:rPr>
        <w:t xml:space="preserve"> </w:t>
      </w:r>
      <w:r>
        <w:rPr>
          <w:w w:val="115"/>
        </w:rPr>
        <w:t>connected</w:t>
      </w:r>
      <w:r>
        <w:rPr>
          <w:spacing w:val="-10"/>
          <w:w w:val="115"/>
        </w:rPr>
        <w:t xml:space="preserve"> </w:t>
      </w:r>
      <w:r>
        <w:rPr>
          <w:w w:val="115"/>
        </w:rPr>
        <w:t>layers,</w:t>
      </w:r>
      <w:r>
        <w:rPr>
          <w:spacing w:val="-11"/>
          <w:w w:val="115"/>
        </w:rPr>
        <w:t xml:space="preserve"> </w:t>
      </w:r>
      <w:r>
        <w:rPr>
          <w:w w:val="115"/>
        </w:rPr>
        <w:t>with</w:t>
      </w:r>
      <w:r>
        <w:rPr>
          <w:spacing w:val="-10"/>
          <w:w w:val="115"/>
        </w:rPr>
        <w:t xml:space="preserve"> </w:t>
      </w:r>
      <w:r>
        <w:rPr>
          <w:w w:val="115"/>
        </w:rPr>
        <w:t>the</w:t>
      </w:r>
      <w:r>
        <w:rPr>
          <w:spacing w:val="-11"/>
          <w:w w:val="115"/>
        </w:rPr>
        <w:t xml:space="preserve"> </w:t>
      </w:r>
      <w:r>
        <w:rPr>
          <w:w w:val="115"/>
        </w:rPr>
        <w:t>last</w:t>
      </w:r>
      <w:r>
        <w:rPr>
          <w:spacing w:val="-10"/>
          <w:w w:val="115"/>
        </w:rPr>
        <w:t xml:space="preserve"> </w:t>
      </w:r>
      <w:r>
        <w:rPr>
          <w:w w:val="115"/>
        </w:rPr>
        <w:t>layer</w:t>
      </w:r>
      <w:r>
        <w:rPr>
          <w:spacing w:val="-10"/>
          <w:w w:val="115"/>
        </w:rPr>
        <w:t xml:space="preserve"> </w:t>
      </w:r>
      <w:r>
        <w:rPr>
          <w:w w:val="115"/>
        </w:rPr>
        <w:t>predicting</w:t>
      </w:r>
      <w:r>
        <w:rPr>
          <w:spacing w:val="-11"/>
          <w:w w:val="115"/>
        </w:rPr>
        <w:t xml:space="preserve"> </w:t>
      </w:r>
      <w:r>
        <w:rPr>
          <w:w w:val="115"/>
        </w:rPr>
        <w:t xml:space="preserve">degressive </w:t>
      </w:r>
      <w:r>
        <w:rPr>
          <w:w w:val="110"/>
        </w:rPr>
        <w:t>or</w:t>
      </w:r>
      <w:r>
        <w:rPr>
          <w:spacing w:val="-5"/>
          <w:w w:val="110"/>
        </w:rPr>
        <w:t xml:space="preserve"> </w:t>
      </w:r>
      <w:r>
        <w:rPr>
          <w:w w:val="110"/>
        </w:rPr>
        <w:t>enhancive</w:t>
      </w:r>
      <w:r>
        <w:rPr>
          <w:spacing w:val="-5"/>
          <w:w w:val="110"/>
        </w:rPr>
        <w:t xml:space="preserve"> </w:t>
      </w:r>
      <w:r>
        <w:rPr>
          <w:w w:val="110"/>
        </w:rPr>
        <w:t>interactions.</w:t>
      </w:r>
      <w:r>
        <w:rPr>
          <w:spacing w:val="-2"/>
          <w:w w:val="110"/>
        </w:rPr>
        <w:t xml:space="preserve"> </w:t>
      </w:r>
      <w:r>
        <w:rPr>
          <w:w w:val="110"/>
        </w:rPr>
        <w:t>Convolution</w:t>
      </w:r>
      <w:r>
        <w:rPr>
          <w:spacing w:val="-5"/>
          <w:w w:val="110"/>
        </w:rPr>
        <w:t xml:space="preserve"> </w:t>
      </w:r>
      <w:r>
        <w:rPr>
          <w:w w:val="110"/>
        </w:rPr>
        <w:t>layers</w:t>
      </w:r>
      <w:r>
        <w:rPr>
          <w:spacing w:val="-5"/>
          <w:w w:val="110"/>
        </w:rPr>
        <w:t xml:space="preserve"> </w:t>
      </w:r>
      <w:r>
        <w:rPr>
          <w:w w:val="110"/>
        </w:rPr>
        <w:t>use</w:t>
      </w:r>
      <w:r>
        <w:rPr>
          <w:spacing w:val="-5"/>
          <w:w w:val="110"/>
        </w:rPr>
        <w:t xml:space="preserve"> </w:t>
      </w:r>
      <w:r>
        <w:rPr>
          <w:w w:val="110"/>
        </w:rPr>
        <w:t>4-dimensional</w:t>
      </w:r>
      <w:r>
        <w:rPr>
          <w:w w:val="115"/>
        </w:rPr>
        <w:t xml:space="preserve"> square filters with a Stride of 1 and </w:t>
      </w:r>
      <w:proofErr w:type="spellStart"/>
      <w:r>
        <w:rPr>
          <w:w w:val="115"/>
        </w:rPr>
        <w:t>ReLU</w:t>
      </w:r>
      <w:proofErr w:type="spellEnd"/>
      <w:r>
        <w:rPr>
          <w:w w:val="115"/>
        </w:rPr>
        <w:t xml:space="preserve"> activation function </w:t>
      </w:r>
      <w:hyperlink w:anchor="_bookmark52" w:history="1">
        <w:r>
          <w:rPr>
            <w:w w:val="115"/>
          </w:rPr>
          <w:t>[39].</w:t>
        </w:r>
      </w:hyperlink>
      <w:r>
        <w:rPr>
          <w:w w:val="115"/>
        </w:rPr>
        <w:t xml:space="preserve"> The convolution filters are sized at 128, 32, and 8. The connected</w:t>
      </w:r>
      <w:r>
        <w:rPr>
          <w:spacing w:val="11"/>
          <w:w w:val="115"/>
        </w:rPr>
        <w:t xml:space="preserve"> </w:t>
      </w:r>
      <w:r>
        <w:rPr>
          <w:w w:val="115"/>
        </w:rPr>
        <w:t>layers</w:t>
      </w:r>
      <w:r>
        <w:rPr>
          <w:spacing w:val="11"/>
          <w:w w:val="115"/>
        </w:rPr>
        <w:t xml:space="preserve"> </w:t>
      </w:r>
      <w:r>
        <w:rPr>
          <w:w w:val="115"/>
        </w:rPr>
        <w:t>consist</w:t>
      </w:r>
      <w:r>
        <w:rPr>
          <w:spacing w:val="12"/>
          <w:w w:val="115"/>
        </w:rPr>
        <w:t xml:space="preserve"> </w:t>
      </w:r>
      <w:r>
        <w:rPr>
          <w:w w:val="115"/>
        </w:rPr>
        <w:t>of</w:t>
      </w:r>
      <w:r>
        <w:rPr>
          <w:spacing w:val="11"/>
          <w:w w:val="115"/>
        </w:rPr>
        <w:t xml:space="preserve"> </w:t>
      </w:r>
      <w:r>
        <w:rPr>
          <w:w w:val="115"/>
        </w:rPr>
        <w:t>64,</w:t>
      </w:r>
      <w:r>
        <w:rPr>
          <w:spacing w:val="18"/>
          <w:w w:val="115"/>
        </w:rPr>
        <w:t xml:space="preserve"> </w:t>
      </w:r>
      <w:r>
        <w:rPr>
          <w:w w:val="115"/>
        </w:rPr>
        <w:t>16,</w:t>
      </w:r>
      <w:r>
        <w:rPr>
          <w:spacing w:val="17"/>
          <w:w w:val="115"/>
        </w:rPr>
        <w:t xml:space="preserve"> </w:t>
      </w:r>
      <w:r>
        <w:rPr>
          <w:w w:val="115"/>
        </w:rPr>
        <w:t>and</w:t>
      </w:r>
      <w:r>
        <w:rPr>
          <w:spacing w:val="11"/>
          <w:w w:val="115"/>
        </w:rPr>
        <w:t xml:space="preserve"> </w:t>
      </w:r>
      <w:r>
        <w:rPr>
          <w:w w:val="115"/>
        </w:rPr>
        <w:t>2</w:t>
      </w:r>
      <w:r>
        <w:rPr>
          <w:spacing w:val="12"/>
          <w:w w:val="115"/>
        </w:rPr>
        <w:t xml:space="preserve"> </w:t>
      </w:r>
      <w:r>
        <w:rPr>
          <w:w w:val="115"/>
        </w:rPr>
        <w:t>nodes,</w:t>
      </w:r>
      <w:r>
        <w:rPr>
          <w:spacing w:val="17"/>
          <w:w w:val="115"/>
        </w:rPr>
        <w:t xml:space="preserve"> </w:t>
      </w:r>
      <w:r>
        <w:rPr>
          <w:spacing w:val="-2"/>
          <w:w w:val="115"/>
        </w:rPr>
        <w:t>respectively.</w:t>
      </w:r>
    </w:p>
    <w:p w14:paraId="655DD3A3" w14:textId="77777777" w:rsidR="00BF0DDC" w:rsidRDefault="00BF0DDC">
      <w:pPr>
        <w:spacing w:line="295" w:lineRule="auto"/>
        <w:jc w:val="both"/>
        <w:sectPr w:rsidR="00BF0DDC" w:rsidSect="00F55CE0">
          <w:type w:val="continuous"/>
          <w:pgSz w:w="11900" w:h="15640"/>
          <w:pgMar w:top="460" w:right="800" w:bottom="280" w:left="960" w:header="546" w:footer="0" w:gutter="0"/>
          <w:cols w:num="2" w:space="720" w:equalWidth="0">
            <w:col w:w="4857" w:space="189"/>
            <w:col w:w="5094"/>
          </w:cols>
        </w:sectPr>
      </w:pPr>
    </w:p>
    <w:p w14:paraId="5B8D129E" w14:textId="77777777" w:rsidR="00BF0DDC" w:rsidRDefault="00000000">
      <w:pPr>
        <w:tabs>
          <w:tab w:val="left" w:pos="5174"/>
        </w:tabs>
        <w:spacing w:line="182" w:lineRule="exact"/>
        <w:ind w:left="127"/>
        <w:rPr>
          <w:sz w:val="15"/>
        </w:rPr>
      </w:pPr>
      <w:r>
        <w:rPr>
          <w:noProof/>
          <w:sz w:val="16"/>
        </w:rPr>
        <mc:AlternateContent>
          <mc:Choice Requires="wps">
            <w:drawing>
              <wp:inline distT="0" distB="0" distL="0" distR="0" wp14:anchorId="603525E1" wp14:editId="7B49430A">
                <wp:extent cx="989965" cy="102235"/>
                <wp:effectExtent l="0" t="0" r="0" b="0"/>
                <wp:docPr id="65" name="Text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996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B5EE3DD" w14:textId="77777777" w:rsidR="00BF0DDC" w:rsidRDefault="00000000">
                            <w:pPr>
                              <w:pStyle w:val="BodyText"/>
                              <w:spacing w:line="145" w:lineRule="exact"/>
                            </w:pPr>
                            <w:r>
                              <w:rPr>
                                <w:w w:val="125"/>
                              </w:rPr>
                              <w:t>feature</w:t>
                            </w:r>
                            <w:r>
                              <w:rPr>
                                <w:spacing w:val="19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vector</w:t>
                            </w:r>
                            <w:r>
                              <w:rPr>
                                <w:spacing w:val="22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w w:val="125"/>
                              </w:rPr>
                              <w:t>f</w:t>
                            </w:r>
                            <w:r>
                              <w:rPr>
                                <w:i/>
                                <w:w w:val="12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43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25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3525E1" id="Textbox 65" o:spid="_x0000_s1072" type="#_x0000_t202" style="width:77.95pt;height: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" filled="f" stroked="f">
                <v:textbox inset="0,0,0,0">
                  <w:txbxContent>
                    <w:p w14:paraId="6B5EE3DD" w14:textId="77777777" w:rsidR="00BF0DDC" w:rsidRDefault="00000000">
                      <w:pPr>
                        <w:pStyle w:val="BodyText"/>
                        <w:spacing w:line="145" w:lineRule="exact"/>
                      </w:pPr>
                      <w:r>
                        <w:rPr>
                          <w:w w:val="125"/>
                        </w:rPr>
                        <w:t>feature</w:t>
                      </w:r>
                      <w:r>
                        <w:rPr>
                          <w:spacing w:val="19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vector</w:t>
                      </w:r>
                      <w:r>
                        <w:rPr>
                          <w:spacing w:val="22"/>
                          <w:w w:val="125"/>
                        </w:rPr>
                        <w:t xml:space="preserve"> </w:t>
                      </w:r>
                      <w:r>
                        <w:rPr>
                          <w:i/>
                          <w:w w:val="125"/>
                        </w:rPr>
                        <w:t>f</w:t>
                      </w:r>
                      <w:r>
                        <w:rPr>
                          <w:i/>
                          <w:w w:val="125"/>
                          <w:vertAlign w:val="subscript"/>
                        </w:rPr>
                        <w:t>i</w:t>
                      </w:r>
                      <w:r>
                        <w:rPr>
                          <w:i/>
                          <w:spacing w:val="43"/>
                          <w:w w:val="125"/>
                        </w:rPr>
                        <w:t xml:space="preserve"> </w:t>
                      </w:r>
                      <w:r>
                        <w:rPr>
                          <w:spacing w:val="-10"/>
                          <w:w w:val="125"/>
                        </w:rPr>
                        <w:t>=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147"/>
          <w:sz w:val="16"/>
        </w:rPr>
        <w:t xml:space="preserve"> </w:t>
      </w:r>
      <w:commentRangeStart w:id="136"/>
      <w:commentRangeStart w:id="137"/>
      <w:r>
        <w:rPr>
          <w:noProof/>
          <w:spacing w:val="147"/>
          <w:position w:val="-1"/>
          <w:sz w:val="16"/>
        </w:rPr>
        <mc:AlternateContent>
          <mc:Choice Requires="wps">
            <w:drawing>
              <wp:inline distT="0" distB="0" distL="0" distR="0" wp14:anchorId="483C7B4E" wp14:editId="535337AD">
                <wp:extent cx="1867535" cy="104775"/>
                <wp:effectExtent l="0" t="0" r="0" b="0"/>
                <wp:docPr id="66" name="Text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67535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A12BDAE" w14:textId="77777777" w:rsidR="00BF0DDC" w:rsidRDefault="00000000">
                            <w:pPr>
                              <w:spacing w:line="150" w:lineRule="exact"/>
                              <w:rPr>
                                <w:sz w:val="15"/>
                              </w:rPr>
                            </w:pPr>
                            <w:r>
                              <w:rPr>
                                <w:i/>
                                <w:w w:val="130"/>
                                <w:sz w:val="15"/>
                              </w:rPr>
                              <w:t>f</w:t>
                            </w:r>
                            <w:r>
                              <w:rPr>
                                <w:rFonts w:ascii="Cambria"/>
                                <w:w w:val="130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i/>
                                <w:w w:val="130"/>
                                <w:sz w:val="15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17"/>
                                <w:w w:val="13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w w:val="130"/>
                                <w:sz w:val="15"/>
                              </w:rPr>
                              <w:t>f</w:t>
                            </w:r>
                            <w:r>
                              <w:rPr>
                                <w:rFonts w:ascii="Cambria"/>
                                <w:w w:val="130"/>
                                <w:sz w:val="1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i/>
                                <w:w w:val="130"/>
                                <w:sz w:val="15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16"/>
                                <w:w w:val="130"/>
                                <w:sz w:val="1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i/>
                                <w:w w:val="130"/>
                                <w:sz w:val="15"/>
                              </w:rPr>
                              <w:t>.</w:t>
                            </w:r>
                            <w:r>
                              <w:rPr>
                                <w:i/>
                                <w:spacing w:val="-16"/>
                                <w:w w:val="13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w w:val="130"/>
                                <w:sz w:val="15"/>
                              </w:rPr>
                              <w:t>.</w:t>
                            </w:r>
                            <w:r>
                              <w:rPr>
                                <w:i/>
                                <w:spacing w:val="-16"/>
                                <w:w w:val="13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w w:val="130"/>
                                <w:sz w:val="15"/>
                              </w:rPr>
                              <w:t>.</w:t>
                            </w:r>
                            <w:r>
                              <w:rPr>
                                <w:i/>
                                <w:spacing w:val="-16"/>
                                <w:w w:val="13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w w:val="130"/>
                                <w:sz w:val="15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i/>
                                <w:spacing w:val="-16"/>
                                <w:w w:val="130"/>
                                <w:sz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w w:val="130"/>
                                <w:sz w:val="15"/>
                              </w:rPr>
                              <w:t>f</w:t>
                            </w:r>
                            <w:r>
                              <w:rPr>
                                <w:i/>
                                <w:w w:val="130"/>
                                <w:sz w:val="15"/>
                                <w:vertAlign w:val="subscript"/>
                              </w:rPr>
                              <w:t>k</w:t>
                            </w:r>
                            <w:proofErr w:type="spellEnd"/>
                            <w:r>
                              <w:rPr>
                                <w:i/>
                                <w:w w:val="130"/>
                                <w:sz w:val="15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16"/>
                                <w:w w:val="13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w w:val="130"/>
                                <w:sz w:val="15"/>
                              </w:rPr>
                              <w:t>.</w:t>
                            </w:r>
                            <w:r>
                              <w:rPr>
                                <w:i/>
                                <w:spacing w:val="-16"/>
                                <w:w w:val="13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w w:val="130"/>
                                <w:sz w:val="15"/>
                              </w:rPr>
                              <w:t>.</w:t>
                            </w:r>
                            <w:r>
                              <w:rPr>
                                <w:i/>
                                <w:spacing w:val="-16"/>
                                <w:w w:val="13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w w:val="130"/>
                                <w:sz w:val="15"/>
                              </w:rPr>
                              <w:t>.</w:t>
                            </w:r>
                            <w:r>
                              <w:rPr>
                                <w:i/>
                                <w:spacing w:val="-16"/>
                                <w:w w:val="13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w w:val="130"/>
                                <w:sz w:val="15"/>
                              </w:rPr>
                              <w:t>,</w:t>
                            </w:r>
                            <w:r>
                              <w:rPr>
                                <w:i/>
                                <w:spacing w:val="-16"/>
                                <w:w w:val="130"/>
                                <w:sz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w w:val="130"/>
                                <w:sz w:val="15"/>
                              </w:rPr>
                              <w:t>f</w:t>
                            </w:r>
                            <w:r>
                              <w:rPr>
                                <w:i/>
                                <w:w w:val="130"/>
                                <w:sz w:val="15"/>
                                <w:vertAlign w:val="subscript"/>
                              </w:rPr>
                              <w:t>p</w:t>
                            </w:r>
                            <w:proofErr w:type="spellEnd"/>
                            <w:r>
                              <w:rPr>
                                <w:i/>
                                <w:spacing w:val="43"/>
                                <w:w w:val="13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  <w:sz w:val="15"/>
                              </w:rPr>
                              <w:t>,</w:t>
                            </w:r>
                            <w:r>
                              <w:rPr>
                                <w:spacing w:val="71"/>
                                <w:w w:val="13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  <w:sz w:val="15"/>
                              </w:rPr>
                              <w:t>where</w:t>
                            </w:r>
                            <w:r>
                              <w:rPr>
                                <w:spacing w:val="51"/>
                                <w:w w:val="130"/>
                                <w:sz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w w:val="130"/>
                                <w:sz w:val="15"/>
                              </w:rPr>
                              <w:t>f</w:t>
                            </w:r>
                            <w:r>
                              <w:rPr>
                                <w:i/>
                                <w:w w:val="130"/>
                                <w:sz w:val="15"/>
                                <w:vertAlign w:val="subscript"/>
                              </w:rPr>
                              <w:t>k</w:t>
                            </w:r>
                            <w:proofErr w:type="spellEnd"/>
                            <w:r>
                              <w:rPr>
                                <w:i/>
                                <w:spacing w:val="77"/>
                                <w:w w:val="15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30"/>
                                <w:sz w:val="15"/>
                              </w:rPr>
                              <w:t>=</w:t>
                            </w:r>
                            <w:r>
                              <w:rPr>
                                <w:spacing w:val="72"/>
                                <w:w w:val="13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3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3C7B4E" id="Textbox 66" o:spid="_x0000_s1073" type="#_x0000_t202" style="width:147.05pt;height: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" filled="f" stroked="f">
                <v:textbox inset="0,0,0,0">
                  <w:txbxContent>
                    <w:p w14:paraId="0A12BDAE" w14:textId="77777777" w:rsidR="00BF0DDC" w:rsidRDefault="00000000">
                      <w:pPr>
                        <w:spacing w:line="150" w:lineRule="exact"/>
                        <w:rPr>
                          <w:sz w:val="15"/>
                        </w:rPr>
                      </w:pPr>
                      <w:r>
                        <w:rPr>
                          <w:i/>
                          <w:w w:val="130"/>
                          <w:sz w:val="15"/>
                        </w:rPr>
                        <w:t>f</w:t>
                      </w:r>
                      <w:r>
                        <w:rPr>
                          <w:rFonts w:ascii="Cambria"/>
                          <w:w w:val="130"/>
                          <w:sz w:val="15"/>
                          <w:vertAlign w:val="subscript"/>
                        </w:rPr>
                        <w:t>1</w:t>
                      </w:r>
                      <w:r>
                        <w:rPr>
                          <w:i/>
                          <w:w w:val="130"/>
                          <w:sz w:val="15"/>
                        </w:rPr>
                        <w:t>,</w:t>
                      </w:r>
                      <w:r>
                        <w:rPr>
                          <w:i/>
                          <w:spacing w:val="-17"/>
                          <w:w w:val="130"/>
                          <w:sz w:val="15"/>
                        </w:rPr>
                        <w:t xml:space="preserve"> </w:t>
                      </w:r>
                      <w:r>
                        <w:rPr>
                          <w:i/>
                          <w:w w:val="130"/>
                          <w:sz w:val="15"/>
                        </w:rPr>
                        <w:t>f</w:t>
                      </w:r>
                      <w:r>
                        <w:rPr>
                          <w:rFonts w:ascii="Cambria"/>
                          <w:w w:val="130"/>
                          <w:sz w:val="15"/>
                          <w:vertAlign w:val="subscript"/>
                        </w:rPr>
                        <w:t>2</w:t>
                      </w:r>
                      <w:r>
                        <w:rPr>
                          <w:i/>
                          <w:w w:val="130"/>
                          <w:sz w:val="15"/>
                        </w:rPr>
                        <w:t>,</w:t>
                      </w:r>
                      <w:r>
                        <w:rPr>
                          <w:i/>
                          <w:spacing w:val="-16"/>
                          <w:w w:val="130"/>
                          <w:sz w:val="15"/>
                        </w:rPr>
                        <w:t xml:space="preserve"> </w:t>
                      </w:r>
                      <w:proofErr w:type="gramStart"/>
                      <w:r>
                        <w:rPr>
                          <w:i/>
                          <w:w w:val="130"/>
                          <w:sz w:val="15"/>
                        </w:rPr>
                        <w:t>.</w:t>
                      </w:r>
                      <w:r>
                        <w:rPr>
                          <w:i/>
                          <w:spacing w:val="-16"/>
                          <w:w w:val="130"/>
                          <w:sz w:val="15"/>
                        </w:rPr>
                        <w:t xml:space="preserve"> </w:t>
                      </w:r>
                      <w:r>
                        <w:rPr>
                          <w:i/>
                          <w:w w:val="130"/>
                          <w:sz w:val="15"/>
                        </w:rPr>
                        <w:t>.</w:t>
                      </w:r>
                      <w:r>
                        <w:rPr>
                          <w:i/>
                          <w:spacing w:val="-16"/>
                          <w:w w:val="130"/>
                          <w:sz w:val="15"/>
                        </w:rPr>
                        <w:t xml:space="preserve"> </w:t>
                      </w:r>
                      <w:r>
                        <w:rPr>
                          <w:i/>
                          <w:w w:val="130"/>
                          <w:sz w:val="15"/>
                        </w:rPr>
                        <w:t>.</w:t>
                      </w:r>
                      <w:r>
                        <w:rPr>
                          <w:i/>
                          <w:spacing w:val="-16"/>
                          <w:w w:val="130"/>
                          <w:sz w:val="15"/>
                        </w:rPr>
                        <w:t xml:space="preserve"> </w:t>
                      </w:r>
                      <w:r>
                        <w:rPr>
                          <w:i/>
                          <w:w w:val="130"/>
                          <w:sz w:val="15"/>
                        </w:rPr>
                        <w:t>,</w:t>
                      </w:r>
                      <w:proofErr w:type="gramEnd"/>
                      <w:r>
                        <w:rPr>
                          <w:i/>
                          <w:spacing w:val="-16"/>
                          <w:w w:val="130"/>
                          <w:sz w:val="15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w w:val="130"/>
                          <w:sz w:val="15"/>
                        </w:rPr>
                        <w:t>f</w:t>
                      </w:r>
                      <w:r>
                        <w:rPr>
                          <w:i/>
                          <w:w w:val="130"/>
                          <w:sz w:val="15"/>
                          <w:vertAlign w:val="subscript"/>
                        </w:rPr>
                        <w:t>k</w:t>
                      </w:r>
                      <w:proofErr w:type="spellEnd"/>
                      <w:r>
                        <w:rPr>
                          <w:i/>
                          <w:w w:val="130"/>
                          <w:sz w:val="15"/>
                        </w:rPr>
                        <w:t>,</w:t>
                      </w:r>
                      <w:r>
                        <w:rPr>
                          <w:i/>
                          <w:spacing w:val="-16"/>
                          <w:w w:val="130"/>
                          <w:sz w:val="15"/>
                        </w:rPr>
                        <w:t xml:space="preserve"> </w:t>
                      </w:r>
                      <w:r>
                        <w:rPr>
                          <w:i/>
                          <w:w w:val="130"/>
                          <w:sz w:val="15"/>
                        </w:rPr>
                        <w:t>.</w:t>
                      </w:r>
                      <w:r>
                        <w:rPr>
                          <w:i/>
                          <w:spacing w:val="-16"/>
                          <w:w w:val="130"/>
                          <w:sz w:val="15"/>
                        </w:rPr>
                        <w:t xml:space="preserve"> </w:t>
                      </w:r>
                      <w:r>
                        <w:rPr>
                          <w:i/>
                          <w:w w:val="130"/>
                          <w:sz w:val="15"/>
                        </w:rPr>
                        <w:t>.</w:t>
                      </w:r>
                      <w:r>
                        <w:rPr>
                          <w:i/>
                          <w:spacing w:val="-16"/>
                          <w:w w:val="130"/>
                          <w:sz w:val="15"/>
                        </w:rPr>
                        <w:t xml:space="preserve"> </w:t>
                      </w:r>
                      <w:r>
                        <w:rPr>
                          <w:i/>
                          <w:w w:val="130"/>
                          <w:sz w:val="15"/>
                        </w:rPr>
                        <w:t>.</w:t>
                      </w:r>
                      <w:r>
                        <w:rPr>
                          <w:i/>
                          <w:spacing w:val="-16"/>
                          <w:w w:val="130"/>
                          <w:sz w:val="15"/>
                        </w:rPr>
                        <w:t xml:space="preserve"> </w:t>
                      </w:r>
                      <w:r>
                        <w:rPr>
                          <w:i/>
                          <w:w w:val="130"/>
                          <w:sz w:val="15"/>
                        </w:rPr>
                        <w:t>,</w:t>
                      </w:r>
                      <w:r>
                        <w:rPr>
                          <w:i/>
                          <w:spacing w:val="-16"/>
                          <w:w w:val="130"/>
                          <w:sz w:val="15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w w:val="130"/>
                          <w:sz w:val="15"/>
                        </w:rPr>
                        <w:t>f</w:t>
                      </w:r>
                      <w:r>
                        <w:rPr>
                          <w:i/>
                          <w:w w:val="130"/>
                          <w:sz w:val="15"/>
                          <w:vertAlign w:val="subscript"/>
                        </w:rPr>
                        <w:t>p</w:t>
                      </w:r>
                      <w:proofErr w:type="spellEnd"/>
                      <w:r>
                        <w:rPr>
                          <w:i/>
                          <w:spacing w:val="43"/>
                          <w:w w:val="130"/>
                          <w:sz w:val="15"/>
                        </w:rPr>
                        <w:t xml:space="preserve"> </w:t>
                      </w:r>
                      <w:r>
                        <w:rPr>
                          <w:w w:val="130"/>
                          <w:sz w:val="15"/>
                        </w:rPr>
                        <w:t>,</w:t>
                      </w:r>
                      <w:r>
                        <w:rPr>
                          <w:spacing w:val="71"/>
                          <w:w w:val="130"/>
                          <w:sz w:val="15"/>
                        </w:rPr>
                        <w:t xml:space="preserve"> </w:t>
                      </w:r>
                      <w:r>
                        <w:rPr>
                          <w:w w:val="130"/>
                          <w:sz w:val="15"/>
                        </w:rPr>
                        <w:t>where</w:t>
                      </w:r>
                      <w:r>
                        <w:rPr>
                          <w:spacing w:val="51"/>
                          <w:w w:val="130"/>
                          <w:sz w:val="15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w w:val="130"/>
                          <w:sz w:val="15"/>
                        </w:rPr>
                        <w:t>f</w:t>
                      </w:r>
                      <w:r>
                        <w:rPr>
                          <w:i/>
                          <w:w w:val="130"/>
                          <w:sz w:val="15"/>
                          <w:vertAlign w:val="subscript"/>
                        </w:rPr>
                        <w:t>k</w:t>
                      </w:r>
                      <w:proofErr w:type="spellEnd"/>
                      <w:r>
                        <w:rPr>
                          <w:i/>
                          <w:spacing w:val="77"/>
                          <w:w w:val="150"/>
                          <w:sz w:val="15"/>
                        </w:rPr>
                        <w:t xml:space="preserve"> </w:t>
                      </w:r>
                      <w:r>
                        <w:rPr>
                          <w:w w:val="130"/>
                          <w:sz w:val="15"/>
                        </w:rPr>
                        <w:t>=</w:t>
                      </w:r>
                      <w:r>
                        <w:rPr>
                          <w:spacing w:val="72"/>
                          <w:w w:val="130"/>
                          <w:sz w:val="15"/>
                        </w:rPr>
                        <w:t xml:space="preserve"> </w:t>
                      </w:r>
                      <w:r>
                        <w:rPr>
                          <w:spacing w:val="-10"/>
                          <w:w w:val="130"/>
                          <w:sz w:val="15"/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commentRangeEnd w:id="136"/>
      <w:r w:rsidR="00A33484">
        <w:rPr>
          <w:rStyle w:val="CommentReference"/>
        </w:rPr>
        <w:commentReference w:id="136"/>
      </w:r>
      <w:commentRangeEnd w:id="137"/>
      <w:r w:rsidR="0010173D">
        <w:rPr>
          <w:rStyle w:val="CommentReference"/>
        </w:rPr>
        <w:commentReference w:id="137"/>
      </w:r>
      <w:r>
        <w:rPr>
          <w:spacing w:val="147"/>
          <w:position w:val="-1"/>
          <w:sz w:val="16"/>
        </w:rPr>
        <w:tab/>
      </w:r>
      <w:r>
        <w:rPr>
          <w:noProof/>
          <w:spacing w:val="147"/>
          <w:position w:val="-3"/>
          <w:sz w:val="15"/>
        </w:rPr>
        <mc:AlternateContent>
          <mc:Choice Requires="wps">
            <w:drawing>
              <wp:inline distT="0" distB="0" distL="0" distR="0" wp14:anchorId="3A8BC79B" wp14:editId="1F756465">
                <wp:extent cx="2976880" cy="95250"/>
                <wp:effectExtent l="0" t="0" r="0" b="0"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76880" cy="95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B39A099" w14:textId="77777777" w:rsidR="00BF0DDC" w:rsidRDefault="00000000">
                            <w:pPr>
                              <w:pStyle w:val="BodyText"/>
                              <w:spacing w:line="145" w:lineRule="exact"/>
                            </w:pP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first</w:t>
                            </w:r>
                            <w:r>
                              <w:rPr>
                                <w:spacing w:val="1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two</w:t>
                            </w:r>
                            <w:r>
                              <w:rPr>
                                <w:spacing w:val="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layers</w:t>
                            </w:r>
                            <w:r>
                              <w:rPr>
                                <w:spacing w:val="1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utilize</w:t>
                            </w:r>
                            <w:r>
                              <w:rPr>
                                <w:spacing w:val="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18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10"/>
                              </w:rPr>
                              <w:t>ReLU</w:t>
                            </w:r>
                            <w:proofErr w:type="spellEnd"/>
                            <w:r>
                              <w:rPr>
                                <w:spacing w:val="1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activation</w:t>
                            </w:r>
                            <w:r>
                              <w:rPr>
                                <w:spacing w:val="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function,</w:t>
                            </w:r>
                            <w:r>
                              <w:rPr>
                                <w:spacing w:val="1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while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8BC79B" id="Textbox 67" o:spid="_x0000_s1074" type="#_x0000_t202" style="width:234.4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" filled="f" stroked="f">
                <v:textbox inset="0,0,0,0">
                  <w:txbxContent>
                    <w:p w14:paraId="7B39A099" w14:textId="77777777" w:rsidR="00BF0DDC" w:rsidRDefault="00000000">
                      <w:pPr>
                        <w:pStyle w:val="BodyText"/>
                        <w:spacing w:line="145" w:lineRule="exact"/>
                      </w:pP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first</w:t>
                      </w:r>
                      <w:r>
                        <w:rPr>
                          <w:spacing w:val="18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two</w:t>
                      </w:r>
                      <w:r>
                        <w:rPr>
                          <w:spacing w:val="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layers</w:t>
                      </w:r>
                      <w:r>
                        <w:rPr>
                          <w:spacing w:val="18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utilize</w:t>
                      </w:r>
                      <w:r>
                        <w:rPr>
                          <w:spacing w:val="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18"/>
                          <w:w w:val="110"/>
                        </w:rPr>
                        <w:t xml:space="preserve"> </w:t>
                      </w:r>
                      <w:proofErr w:type="spellStart"/>
                      <w:r>
                        <w:rPr>
                          <w:w w:val="110"/>
                        </w:rPr>
                        <w:t>ReLU</w:t>
                      </w:r>
                      <w:proofErr w:type="spellEnd"/>
                      <w:r>
                        <w:rPr>
                          <w:spacing w:val="18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activation</w:t>
                      </w:r>
                      <w:r>
                        <w:rPr>
                          <w:spacing w:val="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function,</w:t>
                      </w:r>
                      <w:r>
                        <w:rPr>
                          <w:spacing w:val="19"/>
                          <w:w w:val="110"/>
                        </w:rPr>
                        <w:t xml:space="preserve"> </w:t>
                      </w:r>
                      <w:r>
                        <w:rPr>
                          <w:spacing w:val="-4"/>
                          <w:w w:val="110"/>
                        </w:rPr>
                        <w:t>while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E1021A5" w14:textId="77777777" w:rsidR="00BF0DDC" w:rsidRDefault="00BF0DDC">
      <w:pPr>
        <w:spacing w:line="182" w:lineRule="exact"/>
        <w:rPr>
          <w:sz w:val="15"/>
        </w:rPr>
        <w:sectPr w:rsidR="00BF0DDC" w:rsidSect="00F55CE0">
          <w:type w:val="continuous"/>
          <w:pgSz w:w="11900" w:h="15640"/>
          <w:pgMar w:top="460" w:right="800" w:bottom="280" w:left="960" w:header="546" w:footer="0" w:gutter="0"/>
          <w:cols w:space="720"/>
        </w:sectPr>
      </w:pPr>
    </w:p>
    <w:p w14:paraId="5BE7A682" w14:textId="0BCC245E" w:rsidR="00BF0DDC" w:rsidRDefault="00000000">
      <w:pPr>
        <w:pStyle w:val="BodyText"/>
        <w:spacing w:before="34" w:line="295" w:lineRule="auto"/>
        <w:ind w:left="127" w:right="38"/>
        <w:jc w:val="both"/>
      </w:pPr>
      <w:r>
        <w:rPr>
          <w:w w:val="115"/>
        </w:rPr>
        <w:t xml:space="preserve">indicates the presence of the </w:t>
      </w:r>
      <w:r>
        <w:rPr>
          <w:i/>
          <w:w w:val="135"/>
        </w:rPr>
        <w:t>k</w:t>
      </w:r>
      <w:r>
        <w:rPr>
          <w:i/>
          <w:w w:val="135"/>
          <w:vertAlign w:val="superscript"/>
        </w:rPr>
        <w:t>th</w:t>
      </w:r>
      <w:r>
        <w:rPr>
          <w:i/>
          <w:w w:val="135"/>
        </w:rPr>
        <w:t xml:space="preserve"> </w:t>
      </w:r>
      <w:r>
        <w:rPr>
          <w:w w:val="115"/>
        </w:rPr>
        <w:t>specific chemical structure fragment</w:t>
      </w:r>
      <w:r>
        <w:rPr>
          <w:spacing w:val="22"/>
          <w:w w:val="115"/>
        </w:rPr>
        <w:t xml:space="preserve"> </w:t>
      </w:r>
      <w:r>
        <w:rPr>
          <w:w w:val="115"/>
        </w:rPr>
        <w:t>or</w:t>
      </w:r>
      <w:r>
        <w:rPr>
          <w:spacing w:val="22"/>
          <w:w w:val="115"/>
        </w:rPr>
        <w:t xml:space="preserve"> </w:t>
      </w:r>
      <w:r>
        <w:rPr>
          <w:w w:val="115"/>
        </w:rPr>
        <w:t>occurrence</w:t>
      </w:r>
      <w:r>
        <w:rPr>
          <w:spacing w:val="22"/>
          <w:w w:val="115"/>
        </w:rPr>
        <w:t xml:space="preserve"> </w:t>
      </w:r>
      <w:r>
        <w:rPr>
          <w:w w:val="115"/>
        </w:rPr>
        <w:t>of</w:t>
      </w:r>
      <w:r>
        <w:rPr>
          <w:spacing w:val="22"/>
          <w:w w:val="115"/>
        </w:rPr>
        <w:t xml:space="preserve"> </w:t>
      </w:r>
      <w:r>
        <w:rPr>
          <w:w w:val="115"/>
        </w:rPr>
        <w:t>an</w:t>
      </w:r>
      <w:r>
        <w:rPr>
          <w:spacing w:val="22"/>
          <w:w w:val="115"/>
        </w:rPr>
        <w:t xml:space="preserve"> </w:t>
      </w:r>
      <w:r>
        <w:rPr>
          <w:w w:val="115"/>
        </w:rPr>
        <w:t>off-label</w:t>
      </w:r>
      <w:r>
        <w:rPr>
          <w:spacing w:val="22"/>
          <w:w w:val="115"/>
        </w:rPr>
        <w:t xml:space="preserve"> </w:t>
      </w:r>
      <w:r>
        <w:rPr>
          <w:w w:val="115"/>
        </w:rPr>
        <w:t>side</w:t>
      </w:r>
      <w:r>
        <w:rPr>
          <w:spacing w:val="22"/>
          <w:w w:val="115"/>
        </w:rPr>
        <w:t xml:space="preserve"> </w:t>
      </w:r>
      <w:r>
        <w:rPr>
          <w:w w:val="115"/>
        </w:rPr>
        <w:t>effect</w:t>
      </w:r>
      <w:del w:id="138" w:author="carla alves" w:date="2024-05-07T14:55:00Z">
        <w:r w:rsidDel="004F07E9">
          <w:rPr>
            <w:w w:val="115"/>
          </w:rPr>
          <w:delText>,</w:delText>
        </w:r>
      </w:del>
      <w:r>
        <w:rPr>
          <w:spacing w:val="31"/>
          <w:w w:val="115"/>
        </w:rPr>
        <w:t xml:space="preserve"> </w:t>
      </w:r>
      <w:r>
        <w:rPr>
          <w:w w:val="115"/>
        </w:rPr>
        <w:t>and</w:t>
      </w:r>
      <w:r>
        <w:rPr>
          <w:spacing w:val="14"/>
          <w:w w:val="135"/>
        </w:rPr>
        <w:t xml:space="preserve"> </w:t>
      </w:r>
      <w:proofErr w:type="spellStart"/>
      <w:r>
        <w:rPr>
          <w:i/>
          <w:w w:val="135"/>
        </w:rPr>
        <w:t>f</w:t>
      </w:r>
      <w:r>
        <w:rPr>
          <w:i/>
          <w:w w:val="135"/>
          <w:vertAlign w:val="subscript"/>
        </w:rPr>
        <w:t>k</w:t>
      </w:r>
      <w:proofErr w:type="spellEnd"/>
      <w:r>
        <w:rPr>
          <w:i/>
          <w:spacing w:val="31"/>
          <w:w w:val="135"/>
        </w:rPr>
        <w:t xml:space="preserve"> </w:t>
      </w:r>
      <w:r>
        <w:rPr>
          <w:spacing w:val="-10"/>
          <w:w w:val="135"/>
        </w:rPr>
        <w:t>=</w:t>
      </w:r>
    </w:p>
    <w:p w14:paraId="60EBB4D2" w14:textId="77777777" w:rsidR="00BF0DDC" w:rsidRDefault="00000000">
      <w:pPr>
        <w:pStyle w:val="BodyText"/>
        <w:spacing w:line="295" w:lineRule="auto"/>
        <w:ind w:left="127" w:right="38"/>
        <w:jc w:val="both"/>
      </w:pPr>
      <w:r>
        <w:rPr>
          <w:w w:val="110"/>
        </w:rPr>
        <w:t>0 otherwise. Given that each drug has two feature vectors</w:t>
      </w:r>
      <w:r>
        <w:rPr>
          <w:spacing w:val="40"/>
          <w:w w:val="110"/>
        </w:rPr>
        <w:t xml:space="preserve"> </w:t>
      </w:r>
      <w:r>
        <w:rPr>
          <w:w w:val="110"/>
        </w:rPr>
        <w:t>representing chemical structure and off-label side effects, two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feature matrices </w:t>
      </w:r>
      <w:r>
        <w:rPr>
          <w:i/>
          <w:w w:val="110"/>
        </w:rPr>
        <w:t xml:space="preserve">F </w:t>
      </w:r>
      <w:r>
        <w:rPr>
          <w:w w:val="110"/>
        </w:rPr>
        <w:t xml:space="preserve">are constructed with dimensions </w:t>
      </w:r>
      <w:r>
        <w:rPr>
          <w:i/>
          <w:w w:val="110"/>
        </w:rPr>
        <w:t>m × p</w:t>
      </w:r>
      <w:r>
        <w:rPr>
          <w:i/>
          <w:spacing w:val="40"/>
          <w:w w:val="110"/>
        </w:rPr>
        <w:t xml:space="preserve"> </w:t>
      </w:r>
      <w:r>
        <w:rPr>
          <w:w w:val="110"/>
        </w:rPr>
        <w:t xml:space="preserve">(where the magnitude of </w:t>
      </w:r>
      <w:r>
        <w:rPr>
          <w:i/>
          <w:w w:val="110"/>
        </w:rPr>
        <w:t xml:space="preserve">p </w:t>
      </w:r>
      <w:r>
        <w:rPr>
          <w:w w:val="110"/>
        </w:rPr>
        <w:t>depends on the feature type). The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matrices </w:t>
      </w:r>
      <w:proofErr w:type="spellStart"/>
      <w:r>
        <w:rPr>
          <w:i/>
          <w:w w:val="130"/>
        </w:rPr>
        <w:t>F</w:t>
      </w:r>
      <w:r>
        <w:rPr>
          <w:i/>
          <w:w w:val="130"/>
          <w:vertAlign w:val="subscript"/>
        </w:rPr>
        <w:t>str</w:t>
      </w:r>
      <w:proofErr w:type="spellEnd"/>
      <w:r>
        <w:rPr>
          <w:i/>
          <w:w w:val="130"/>
        </w:rPr>
        <w:t xml:space="preserve"> </w:t>
      </w:r>
      <w:r>
        <w:rPr>
          <w:w w:val="110"/>
        </w:rPr>
        <w:t xml:space="preserve">and </w:t>
      </w:r>
      <w:proofErr w:type="spellStart"/>
      <w:r>
        <w:rPr>
          <w:i/>
          <w:w w:val="130"/>
        </w:rPr>
        <w:t>F</w:t>
      </w:r>
      <w:r>
        <w:rPr>
          <w:i/>
          <w:w w:val="130"/>
          <w:vertAlign w:val="subscript"/>
        </w:rPr>
        <w:t>se</w:t>
      </w:r>
      <w:proofErr w:type="spellEnd"/>
      <w:r>
        <w:rPr>
          <w:i/>
          <w:w w:val="130"/>
        </w:rPr>
        <w:t xml:space="preserve"> </w:t>
      </w:r>
      <w:r>
        <w:rPr>
          <w:w w:val="110"/>
        </w:rPr>
        <w:t>correspond to the feature matrices of</w:t>
      </w:r>
      <w:r>
        <w:rPr>
          <w:spacing w:val="40"/>
          <w:w w:val="110"/>
        </w:rPr>
        <w:t xml:space="preserve"> </w:t>
      </w:r>
      <w:r>
        <w:rPr>
          <w:w w:val="110"/>
        </w:rPr>
        <w:t>chemical structure and off-label side effects.</w:t>
      </w:r>
    </w:p>
    <w:p w14:paraId="4D84D632" w14:textId="2E186353" w:rsidR="00BF0DDC" w:rsidRDefault="00000000">
      <w:pPr>
        <w:pStyle w:val="BodyText"/>
        <w:spacing w:line="290" w:lineRule="auto"/>
        <w:ind w:left="127" w:right="38" w:firstLine="239"/>
        <w:jc w:val="both"/>
      </w:pPr>
      <w:del w:id="139" w:author="carla alves" w:date="2024-05-06T16:02:00Z">
        <w:r w:rsidDel="004A2F6C">
          <w:rPr>
            <w:w w:val="115"/>
          </w:rPr>
          <w:delText>Drug-drug</w:delText>
        </w:r>
        <w:r w:rsidDel="004A2F6C">
          <w:rPr>
            <w:spacing w:val="-4"/>
            <w:w w:val="115"/>
          </w:rPr>
          <w:delText xml:space="preserve"> </w:delText>
        </w:r>
        <w:r w:rsidDel="004A2F6C">
          <w:rPr>
            <w:w w:val="115"/>
          </w:rPr>
          <w:delText>interactions</w:delText>
        </w:r>
      </w:del>
      <w:ins w:id="140" w:author="carla alves" w:date="2024-05-06T16:02:00Z">
        <w:r w:rsidR="004A2F6C">
          <w:rPr>
            <w:w w:val="115"/>
          </w:rPr>
          <w:t>DDIs</w:t>
        </w:r>
      </w:ins>
      <w:r>
        <w:rPr>
          <w:spacing w:val="-4"/>
          <w:w w:val="115"/>
        </w:rPr>
        <w:t xml:space="preserve"> </w:t>
      </w:r>
      <w:r>
        <w:rPr>
          <w:w w:val="115"/>
        </w:rPr>
        <w:t>can</w:t>
      </w:r>
      <w:r>
        <w:rPr>
          <w:spacing w:val="-4"/>
          <w:w w:val="115"/>
        </w:rPr>
        <w:t xml:space="preserve"> </w:t>
      </w:r>
      <w:r>
        <w:rPr>
          <w:w w:val="115"/>
        </w:rPr>
        <w:t>be</w:t>
      </w:r>
      <w:r>
        <w:rPr>
          <w:spacing w:val="-4"/>
          <w:w w:val="115"/>
        </w:rPr>
        <w:t xml:space="preserve"> </w:t>
      </w:r>
      <w:r>
        <w:rPr>
          <w:w w:val="115"/>
        </w:rPr>
        <w:t>represented</w:t>
      </w:r>
      <w:r>
        <w:rPr>
          <w:spacing w:val="-4"/>
          <w:w w:val="115"/>
        </w:rPr>
        <w:t xml:space="preserve"> </w:t>
      </w:r>
      <w:r>
        <w:rPr>
          <w:w w:val="115"/>
        </w:rPr>
        <w:t>by</w:t>
      </w:r>
      <w:r>
        <w:rPr>
          <w:spacing w:val="-4"/>
          <w:w w:val="115"/>
        </w:rPr>
        <w:t xml:space="preserve"> </w:t>
      </w:r>
      <w:r>
        <w:rPr>
          <w:w w:val="115"/>
        </w:rPr>
        <w:t>a</w:t>
      </w:r>
      <w:r>
        <w:rPr>
          <w:spacing w:val="-4"/>
          <w:w w:val="115"/>
        </w:rPr>
        <w:t xml:space="preserve"> </w:t>
      </w:r>
      <w:r>
        <w:rPr>
          <w:w w:val="115"/>
        </w:rPr>
        <w:t xml:space="preserve">symmetric interaction matrix </w:t>
      </w:r>
      <w:proofErr w:type="spellStart"/>
      <w:r>
        <w:rPr>
          <w:i/>
          <w:w w:val="145"/>
        </w:rPr>
        <w:t>A</w:t>
      </w:r>
      <w:r>
        <w:rPr>
          <w:i/>
          <w:w w:val="145"/>
          <w:vertAlign w:val="subscript"/>
        </w:rPr>
        <w:t>m</w:t>
      </w:r>
      <w:r>
        <w:rPr>
          <w:rFonts w:ascii="Verdana" w:hAnsi="Verdana"/>
          <w:i/>
          <w:w w:val="145"/>
          <w:vertAlign w:val="subscript"/>
        </w:rPr>
        <w:t>×</w:t>
      </w:r>
      <w:r>
        <w:rPr>
          <w:i/>
          <w:w w:val="145"/>
          <w:vertAlign w:val="subscript"/>
        </w:rPr>
        <w:t>m</w:t>
      </w:r>
      <w:proofErr w:type="spellEnd"/>
      <w:r>
        <w:rPr>
          <w:i/>
          <w:w w:val="145"/>
        </w:rPr>
        <w:t xml:space="preserve"> </w:t>
      </w:r>
      <w:r>
        <w:rPr>
          <w:w w:val="145"/>
        </w:rPr>
        <w:t>= (</w:t>
      </w:r>
      <w:proofErr w:type="spellStart"/>
      <w:proofErr w:type="gramStart"/>
      <w:r>
        <w:rPr>
          <w:i/>
          <w:w w:val="145"/>
        </w:rPr>
        <w:t>a</w:t>
      </w:r>
      <w:r>
        <w:rPr>
          <w:i/>
          <w:w w:val="145"/>
          <w:vertAlign w:val="subscript"/>
        </w:rPr>
        <w:t>ij</w:t>
      </w:r>
      <w:proofErr w:type="spellEnd"/>
      <w:r>
        <w:rPr>
          <w:i/>
          <w:spacing w:val="-14"/>
          <w:w w:val="145"/>
        </w:rPr>
        <w:t xml:space="preserve"> </w:t>
      </w:r>
      <w:r>
        <w:rPr>
          <w:w w:val="145"/>
        </w:rPr>
        <w:t>)</w:t>
      </w:r>
      <w:proofErr w:type="spellStart"/>
      <w:r>
        <w:rPr>
          <w:i/>
          <w:w w:val="145"/>
          <w:vertAlign w:val="subscript"/>
        </w:rPr>
        <w:t>m</w:t>
      </w:r>
      <w:proofErr w:type="gramEnd"/>
      <w:r>
        <w:rPr>
          <w:rFonts w:ascii="Verdana" w:hAnsi="Verdana"/>
          <w:i/>
          <w:w w:val="145"/>
          <w:vertAlign w:val="subscript"/>
        </w:rPr>
        <w:t>×</w:t>
      </w:r>
      <w:r>
        <w:rPr>
          <w:i/>
          <w:w w:val="145"/>
          <w:vertAlign w:val="subscript"/>
        </w:rPr>
        <w:t>m</w:t>
      </w:r>
      <w:proofErr w:type="spellEnd"/>
      <w:r>
        <w:rPr>
          <w:w w:val="145"/>
        </w:rPr>
        <w:t xml:space="preserve">. </w:t>
      </w:r>
      <w:r>
        <w:rPr>
          <w:w w:val="115"/>
        </w:rPr>
        <w:t xml:space="preserve">For conventional binary DDIs, </w:t>
      </w:r>
      <w:proofErr w:type="spellStart"/>
      <w:r>
        <w:rPr>
          <w:i/>
          <w:w w:val="145"/>
        </w:rPr>
        <w:t>a</w:t>
      </w:r>
      <w:r>
        <w:rPr>
          <w:i/>
          <w:w w:val="145"/>
          <w:vertAlign w:val="subscript"/>
        </w:rPr>
        <w:t>ij</w:t>
      </w:r>
      <w:proofErr w:type="spellEnd"/>
      <w:r>
        <w:rPr>
          <w:i/>
          <w:w w:val="145"/>
        </w:rPr>
        <w:t xml:space="preserve"> </w:t>
      </w:r>
      <w:r>
        <w:rPr>
          <w:w w:val="145"/>
        </w:rPr>
        <w:t xml:space="preserve">= </w:t>
      </w:r>
      <w:r>
        <w:rPr>
          <w:w w:val="115"/>
        </w:rPr>
        <w:t xml:space="preserve">1 if </w:t>
      </w:r>
      <w:r>
        <w:rPr>
          <w:i/>
          <w:w w:val="145"/>
        </w:rPr>
        <w:t>d</w:t>
      </w:r>
      <w:r>
        <w:rPr>
          <w:i/>
          <w:w w:val="145"/>
          <w:vertAlign w:val="subscript"/>
        </w:rPr>
        <w:t>i</w:t>
      </w:r>
      <w:r>
        <w:rPr>
          <w:i/>
          <w:w w:val="145"/>
        </w:rPr>
        <w:t xml:space="preserve"> </w:t>
      </w:r>
      <w:r>
        <w:rPr>
          <w:w w:val="115"/>
        </w:rPr>
        <w:t xml:space="preserve">interacts with </w:t>
      </w:r>
      <w:proofErr w:type="spellStart"/>
      <w:r>
        <w:rPr>
          <w:i/>
          <w:w w:val="145"/>
        </w:rPr>
        <w:t>d</w:t>
      </w:r>
      <w:r>
        <w:rPr>
          <w:i/>
          <w:w w:val="145"/>
          <w:vertAlign w:val="subscript"/>
        </w:rPr>
        <w:t>j</w:t>
      </w:r>
      <w:proofErr w:type="spellEnd"/>
      <w:del w:id="141" w:author="carla alves" w:date="2024-05-07T14:56:00Z">
        <w:r w:rsidDel="004F07E9">
          <w:rPr>
            <w:i/>
            <w:spacing w:val="-14"/>
            <w:w w:val="145"/>
          </w:rPr>
          <w:delText xml:space="preserve"> </w:delText>
        </w:r>
        <w:r w:rsidDel="004F07E9">
          <w:rPr>
            <w:w w:val="115"/>
          </w:rPr>
          <w:delText>,</w:delText>
        </w:r>
      </w:del>
      <w:r>
        <w:rPr>
          <w:w w:val="115"/>
        </w:rPr>
        <w:t xml:space="preserve"> and </w:t>
      </w:r>
      <w:proofErr w:type="spellStart"/>
      <w:r>
        <w:rPr>
          <w:i/>
          <w:w w:val="145"/>
        </w:rPr>
        <w:t>a</w:t>
      </w:r>
      <w:r>
        <w:rPr>
          <w:i/>
          <w:w w:val="145"/>
          <w:vertAlign w:val="subscript"/>
        </w:rPr>
        <w:t>ij</w:t>
      </w:r>
      <w:proofErr w:type="spellEnd"/>
      <w:r>
        <w:rPr>
          <w:i/>
          <w:w w:val="145"/>
        </w:rPr>
        <w:t xml:space="preserve"> </w:t>
      </w:r>
      <w:r>
        <w:rPr>
          <w:w w:val="145"/>
        </w:rPr>
        <w:t xml:space="preserve">= </w:t>
      </w:r>
      <w:r>
        <w:rPr>
          <w:w w:val="115"/>
        </w:rPr>
        <w:t>0 otherwise. In the case of comprehensive DDI</w:t>
      </w:r>
      <w:ins w:id="142" w:author="carla alves" w:date="2024-05-06T16:02:00Z">
        <w:r w:rsidR="004A2F6C">
          <w:rPr>
            <w:w w:val="115"/>
          </w:rPr>
          <w:t>s</w:t>
        </w:r>
      </w:ins>
      <w:r>
        <w:rPr>
          <w:w w:val="115"/>
        </w:rPr>
        <w:t xml:space="preserve">, similar to the binary formulation, if </w:t>
      </w:r>
      <w:r>
        <w:rPr>
          <w:i/>
          <w:w w:val="145"/>
        </w:rPr>
        <w:t>d</w:t>
      </w:r>
      <w:r>
        <w:rPr>
          <w:i/>
          <w:w w:val="145"/>
          <w:vertAlign w:val="subscript"/>
        </w:rPr>
        <w:t>i</w:t>
      </w:r>
      <w:r>
        <w:rPr>
          <w:i/>
          <w:w w:val="145"/>
        </w:rPr>
        <w:t xml:space="preserve"> </w:t>
      </w:r>
      <w:r>
        <w:rPr>
          <w:w w:val="115"/>
        </w:rPr>
        <w:t xml:space="preserve">and </w:t>
      </w:r>
      <w:proofErr w:type="spellStart"/>
      <w:r>
        <w:rPr>
          <w:i/>
          <w:w w:val="145"/>
        </w:rPr>
        <w:t>d</w:t>
      </w:r>
      <w:r>
        <w:rPr>
          <w:i/>
          <w:w w:val="145"/>
          <w:vertAlign w:val="subscript"/>
        </w:rPr>
        <w:t>j</w:t>
      </w:r>
      <w:proofErr w:type="spellEnd"/>
      <w:r>
        <w:rPr>
          <w:i/>
          <w:w w:val="145"/>
        </w:rPr>
        <w:t xml:space="preserve"> </w:t>
      </w:r>
      <w:r>
        <w:rPr>
          <w:w w:val="115"/>
        </w:rPr>
        <w:t xml:space="preserve">do not interact, </w:t>
      </w:r>
      <w:proofErr w:type="spellStart"/>
      <w:r>
        <w:rPr>
          <w:i/>
          <w:w w:val="145"/>
        </w:rPr>
        <w:t>a</w:t>
      </w:r>
      <w:r>
        <w:rPr>
          <w:i/>
          <w:w w:val="145"/>
          <w:vertAlign w:val="subscript"/>
        </w:rPr>
        <w:t>ij</w:t>
      </w:r>
      <w:proofErr w:type="spellEnd"/>
      <w:r>
        <w:rPr>
          <w:i/>
          <w:w w:val="145"/>
        </w:rPr>
        <w:t xml:space="preserve"> </w:t>
      </w:r>
      <w:r>
        <w:rPr>
          <w:w w:val="145"/>
        </w:rPr>
        <w:t xml:space="preserve">= </w:t>
      </w:r>
      <w:r>
        <w:rPr>
          <w:w w:val="115"/>
        </w:rPr>
        <w:t xml:space="preserve">0. However, if there is an enhancive DDI or a degressive DDI between </w:t>
      </w:r>
      <w:r>
        <w:rPr>
          <w:i/>
          <w:w w:val="145"/>
        </w:rPr>
        <w:t>d</w:t>
      </w:r>
      <w:r>
        <w:rPr>
          <w:i/>
          <w:w w:val="145"/>
          <w:vertAlign w:val="subscript"/>
        </w:rPr>
        <w:t>i</w:t>
      </w:r>
      <w:r>
        <w:rPr>
          <w:i/>
          <w:w w:val="145"/>
        </w:rPr>
        <w:t xml:space="preserve"> </w:t>
      </w:r>
      <w:r>
        <w:rPr>
          <w:w w:val="115"/>
        </w:rPr>
        <w:t xml:space="preserve">and </w:t>
      </w:r>
      <w:proofErr w:type="spellStart"/>
      <w:proofErr w:type="gramStart"/>
      <w:r>
        <w:rPr>
          <w:i/>
          <w:w w:val="145"/>
        </w:rPr>
        <w:t>d</w:t>
      </w:r>
      <w:r>
        <w:rPr>
          <w:i/>
          <w:w w:val="145"/>
          <w:vertAlign w:val="subscript"/>
        </w:rPr>
        <w:t>j</w:t>
      </w:r>
      <w:proofErr w:type="spellEnd"/>
      <w:r>
        <w:rPr>
          <w:i/>
          <w:spacing w:val="-36"/>
          <w:w w:val="145"/>
        </w:rPr>
        <w:t xml:space="preserve"> </w:t>
      </w:r>
      <w:r>
        <w:rPr>
          <w:w w:val="115"/>
        </w:rPr>
        <w:t>,</w:t>
      </w:r>
      <w:proofErr w:type="gramEnd"/>
      <w:r>
        <w:rPr>
          <w:w w:val="115"/>
        </w:rPr>
        <w:t xml:space="preserve"> </w:t>
      </w:r>
      <w:proofErr w:type="spellStart"/>
      <w:r>
        <w:rPr>
          <w:i/>
          <w:w w:val="145"/>
        </w:rPr>
        <w:t>a</w:t>
      </w:r>
      <w:r>
        <w:rPr>
          <w:i/>
          <w:w w:val="145"/>
          <w:vertAlign w:val="subscript"/>
        </w:rPr>
        <w:t>ij</w:t>
      </w:r>
      <w:proofErr w:type="spellEnd"/>
      <w:r>
        <w:rPr>
          <w:i/>
          <w:w w:val="145"/>
        </w:rPr>
        <w:t xml:space="preserve"> </w:t>
      </w:r>
      <w:r>
        <w:rPr>
          <w:w w:val="145"/>
        </w:rPr>
        <w:t>=</w:t>
      </w:r>
      <w:r>
        <w:rPr>
          <w:spacing w:val="-3"/>
          <w:w w:val="145"/>
        </w:rPr>
        <w:t xml:space="preserve"> </w:t>
      </w:r>
      <w:r>
        <w:rPr>
          <w:w w:val="145"/>
        </w:rPr>
        <w:t xml:space="preserve">+1 </w:t>
      </w:r>
      <w:r>
        <w:rPr>
          <w:w w:val="115"/>
        </w:rPr>
        <w:t xml:space="preserve">or </w:t>
      </w:r>
      <w:proofErr w:type="spellStart"/>
      <w:r>
        <w:rPr>
          <w:i/>
          <w:w w:val="145"/>
        </w:rPr>
        <w:t>a</w:t>
      </w:r>
      <w:r>
        <w:rPr>
          <w:i/>
          <w:w w:val="145"/>
          <w:vertAlign w:val="subscript"/>
        </w:rPr>
        <w:t>ij</w:t>
      </w:r>
      <w:proofErr w:type="spellEnd"/>
      <w:r>
        <w:rPr>
          <w:i/>
          <w:w w:val="145"/>
        </w:rPr>
        <w:t xml:space="preserve"> </w:t>
      </w:r>
      <w:r>
        <w:rPr>
          <w:w w:val="145"/>
        </w:rPr>
        <w:t>=</w:t>
      </w:r>
      <w:r>
        <w:rPr>
          <w:spacing w:val="-3"/>
          <w:w w:val="145"/>
        </w:rPr>
        <w:t xml:space="preserve"> </w:t>
      </w:r>
      <w:r>
        <w:rPr>
          <w:i/>
          <w:w w:val="115"/>
        </w:rPr>
        <w:t>−</w:t>
      </w:r>
      <w:r>
        <w:rPr>
          <w:w w:val="115"/>
        </w:rPr>
        <w:t>1, respectively.</w:t>
      </w:r>
    </w:p>
    <w:p w14:paraId="7C1A2A4E" w14:textId="078FE165" w:rsidR="00BF0DDC" w:rsidRDefault="00000000">
      <w:pPr>
        <w:pStyle w:val="BodyText"/>
        <w:spacing w:before="2" w:line="295" w:lineRule="auto"/>
        <w:ind w:left="127" w:right="38" w:firstLine="239"/>
        <w:jc w:val="both"/>
      </w:pPr>
      <w:del w:id="143" w:author="carla alves" w:date="2024-05-06T16:34:00Z">
        <w:r w:rsidDel="009D1955">
          <w:rPr>
            <w:w w:val="115"/>
          </w:rPr>
          <w:delText xml:space="preserve">A common method </w:delText>
        </w:r>
      </w:del>
      <w:del w:id="144" w:author="carla alves" w:date="2024-05-06T16:31:00Z">
        <w:r w:rsidDel="009D1955">
          <w:rPr>
            <w:w w:val="115"/>
          </w:rPr>
          <w:delText xml:space="preserve">of </w:delText>
        </w:r>
      </w:del>
      <w:del w:id="145" w:author="carla alves" w:date="2024-05-06T16:34:00Z">
        <w:r w:rsidDel="009D1955">
          <w:rPr>
            <w:w w:val="115"/>
          </w:rPr>
          <w:delText xml:space="preserve">calculating similarity called </w:delText>
        </w:r>
      </w:del>
      <w:r>
        <w:rPr>
          <w:w w:val="115"/>
        </w:rPr>
        <w:t>Cosine Similarity</w:t>
      </w:r>
      <w:ins w:id="146" w:author="carla alves" w:date="2024-05-06T16:34:00Z">
        <w:r w:rsidR="009D1955">
          <w:rPr>
            <w:w w:val="115"/>
          </w:rPr>
          <w:t>, a common method for calculating similarity,</w:t>
        </w:r>
      </w:ins>
      <w:r>
        <w:rPr>
          <w:spacing w:val="-11"/>
          <w:w w:val="115"/>
        </w:rPr>
        <w:t xml:space="preserve"> </w:t>
      </w:r>
      <w:r>
        <w:rPr>
          <w:w w:val="115"/>
        </w:rPr>
        <w:t>is</w:t>
      </w:r>
      <w:r>
        <w:rPr>
          <w:spacing w:val="-10"/>
          <w:w w:val="115"/>
        </w:rPr>
        <w:t xml:space="preserve"> </w:t>
      </w:r>
      <w:r>
        <w:rPr>
          <w:w w:val="115"/>
        </w:rPr>
        <w:t>used</w:t>
      </w:r>
      <w:r>
        <w:rPr>
          <w:spacing w:val="-11"/>
          <w:w w:val="115"/>
        </w:rPr>
        <w:t xml:space="preserve"> </w:t>
      </w:r>
      <w:r>
        <w:rPr>
          <w:w w:val="115"/>
        </w:rPr>
        <w:t>in</w:t>
      </w:r>
      <w:r>
        <w:rPr>
          <w:spacing w:val="-10"/>
          <w:w w:val="115"/>
        </w:rPr>
        <w:t xml:space="preserve"> </w:t>
      </w:r>
      <w:r>
        <w:rPr>
          <w:w w:val="115"/>
        </w:rPr>
        <w:t>machine</w:t>
      </w:r>
      <w:r>
        <w:rPr>
          <w:spacing w:val="-11"/>
          <w:w w:val="115"/>
        </w:rPr>
        <w:t xml:space="preserve"> </w:t>
      </w:r>
      <w:r>
        <w:rPr>
          <w:w w:val="115"/>
        </w:rPr>
        <w:t>learning</w:t>
      </w:r>
      <w:r>
        <w:rPr>
          <w:spacing w:val="-10"/>
          <w:w w:val="115"/>
        </w:rPr>
        <w:t xml:space="preserve"> </w:t>
      </w:r>
      <w:r>
        <w:rPr>
          <w:w w:val="115"/>
        </w:rPr>
        <w:t>articles</w:t>
      </w:r>
      <w:r>
        <w:rPr>
          <w:spacing w:val="-10"/>
          <w:w w:val="115"/>
        </w:rPr>
        <w:t xml:space="preserve"> </w:t>
      </w:r>
      <w:r>
        <w:rPr>
          <w:w w:val="115"/>
        </w:rPr>
        <w:t>such</w:t>
      </w:r>
      <w:r>
        <w:rPr>
          <w:spacing w:val="-11"/>
          <w:w w:val="115"/>
        </w:rPr>
        <w:t xml:space="preserve"> </w:t>
      </w:r>
      <w:r>
        <w:rPr>
          <w:w w:val="115"/>
        </w:rPr>
        <w:t>as</w:t>
      </w:r>
      <w:r>
        <w:rPr>
          <w:spacing w:val="-10"/>
          <w:w w:val="115"/>
        </w:rPr>
        <w:t xml:space="preserve"> </w:t>
      </w:r>
      <w:hyperlink w:anchor="_bookmark50" w:history="1">
        <w:r>
          <w:rPr>
            <w:w w:val="115"/>
          </w:rPr>
          <w:t>[37,</w:t>
        </w:r>
      </w:hyperlink>
      <w:r>
        <w:rPr>
          <w:spacing w:val="-11"/>
          <w:w w:val="115"/>
        </w:rPr>
        <w:t xml:space="preserve"> </w:t>
      </w:r>
      <w:hyperlink w:anchor="_bookmark51" w:history="1">
        <w:r>
          <w:rPr>
            <w:w w:val="115"/>
          </w:rPr>
          <w:t>38].</w:t>
        </w:r>
      </w:hyperlink>
      <w:r>
        <w:rPr>
          <w:w w:val="115"/>
        </w:rPr>
        <w:t xml:space="preserve"> If</w:t>
      </w:r>
      <w:r>
        <w:rPr>
          <w:spacing w:val="-11"/>
          <w:w w:val="115"/>
        </w:rPr>
        <w:t xml:space="preserve"> </w:t>
      </w:r>
      <w:r>
        <w:rPr>
          <w:w w:val="115"/>
        </w:rPr>
        <w:t>the</w:t>
      </w:r>
      <w:r>
        <w:rPr>
          <w:spacing w:val="-9"/>
          <w:w w:val="115"/>
        </w:rPr>
        <w:t xml:space="preserve"> </w:t>
      </w:r>
      <w:r>
        <w:rPr>
          <w:w w:val="115"/>
        </w:rPr>
        <w:t>feature</w:t>
      </w:r>
      <w:r>
        <w:rPr>
          <w:spacing w:val="-10"/>
          <w:w w:val="115"/>
        </w:rPr>
        <w:t xml:space="preserve"> </w:t>
      </w:r>
      <w:r>
        <w:rPr>
          <w:w w:val="115"/>
        </w:rPr>
        <w:t>vectors</w:t>
      </w:r>
      <w:r>
        <w:rPr>
          <w:spacing w:val="-10"/>
          <w:w w:val="115"/>
        </w:rPr>
        <w:t xml:space="preserve"> </w:t>
      </w:r>
      <w:r>
        <w:rPr>
          <w:w w:val="115"/>
        </w:rPr>
        <w:t>of</w:t>
      </w:r>
      <w:r>
        <w:rPr>
          <w:spacing w:val="-10"/>
          <w:w w:val="115"/>
        </w:rPr>
        <w:t xml:space="preserve"> </w:t>
      </w: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</w:rPr>
        <w:t>drug</w:t>
      </w:r>
      <w:r>
        <w:rPr>
          <w:spacing w:val="-10"/>
          <w:w w:val="115"/>
        </w:rPr>
        <w:t xml:space="preserve"> </w:t>
      </w:r>
      <w:r>
        <w:rPr>
          <w:w w:val="115"/>
        </w:rPr>
        <w:t>of</w:t>
      </w:r>
      <w:r>
        <w:rPr>
          <w:spacing w:val="-10"/>
          <w:w w:val="115"/>
        </w:rPr>
        <w:t xml:space="preserve"> </w:t>
      </w:r>
      <w:r>
        <w:rPr>
          <w:i/>
          <w:w w:val="145"/>
        </w:rPr>
        <w:t>d</w:t>
      </w:r>
      <w:r>
        <w:rPr>
          <w:i/>
          <w:w w:val="145"/>
          <w:vertAlign w:val="subscript"/>
        </w:rPr>
        <w:t>i</w:t>
      </w:r>
      <w:r>
        <w:rPr>
          <w:i/>
          <w:spacing w:val="-14"/>
          <w:w w:val="145"/>
        </w:rPr>
        <w:t xml:space="preserve"> </w:t>
      </w:r>
      <w:r>
        <w:rPr>
          <w:w w:val="115"/>
        </w:rPr>
        <w:t>and</w:t>
      </w:r>
      <w:r>
        <w:rPr>
          <w:spacing w:val="-9"/>
          <w:w w:val="115"/>
        </w:rPr>
        <w:t xml:space="preserve"> </w:t>
      </w:r>
      <w:proofErr w:type="spellStart"/>
      <w:r>
        <w:rPr>
          <w:i/>
          <w:w w:val="145"/>
        </w:rPr>
        <w:t>d</w:t>
      </w:r>
      <w:r>
        <w:rPr>
          <w:i/>
          <w:w w:val="145"/>
          <w:vertAlign w:val="subscript"/>
        </w:rPr>
        <w:t>j</w:t>
      </w:r>
      <w:proofErr w:type="spellEnd"/>
      <w:r>
        <w:rPr>
          <w:i/>
          <w:spacing w:val="-10"/>
          <w:w w:val="145"/>
        </w:rPr>
        <w:t xml:space="preserve"> </w:t>
      </w:r>
      <w:r>
        <w:rPr>
          <w:w w:val="115"/>
        </w:rPr>
        <w:t>are</w:t>
      </w:r>
      <w:r>
        <w:rPr>
          <w:spacing w:val="-10"/>
          <w:w w:val="115"/>
        </w:rPr>
        <w:t xml:space="preserve"> </w:t>
      </w:r>
      <w:r>
        <w:rPr>
          <w:w w:val="115"/>
        </w:rPr>
        <w:t>named</w:t>
      </w:r>
      <w:r>
        <w:rPr>
          <w:spacing w:val="-10"/>
          <w:w w:val="115"/>
        </w:rPr>
        <w:t xml:space="preserve"> </w:t>
      </w:r>
      <w:r>
        <w:rPr>
          <w:i/>
          <w:w w:val="145"/>
        </w:rPr>
        <w:t>x</w:t>
      </w:r>
      <w:r>
        <w:rPr>
          <w:i/>
          <w:w w:val="145"/>
          <w:vertAlign w:val="subscript"/>
        </w:rPr>
        <w:t>i</w:t>
      </w:r>
      <w:r>
        <w:rPr>
          <w:i/>
          <w:spacing w:val="-14"/>
          <w:w w:val="145"/>
        </w:rPr>
        <w:t xml:space="preserve"> </w:t>
      </w:r>
      <w:r>
        <w:rPr>
          <w:w w:val="115"/>
        </w:rPr>
        <w:t xml:space="preserve">and </w:t>
      </w:r>
      <w:proofErr w:type="spellStart"/>
      <w:r>
        <w:rPr>
          <w:i/>
          <w:w w:val="145"/>
        </w:rPr>
        <w:t>x</w:t>
      </w:r>
      <w:r>
        <w:rPr>
          <w:i/>
          <w:w w:val="145"/>
          <w:vertAlign w:val="subscript"/>
        </w:rPr>
        <w:t>j</w:t>
      </w:r>
      <w:proofErr w:type="spellEnd"/>
      <w:r>
        <w:rPr>
          <w:i/>
          <w:spacing w:val="-38"/>
          <w:w w:val="145"/>
        </w:rPr>
        <w:t xml:space="preserve"> </w:t>
      </w:r>
      <w:r>
        <w:rPr>
          <w:w w:val="115"/>
        </w:rPr>
        <w:t xml:space="preserve">, Cosine Similarity between </w:t>
      </w:r>
      <w:r>
        <w:rPr>
          <w:i/>
          <w:w w:val="145"/>
        </w:rPr>
        <w:t>x</w:t>
      </w:r>
      <w:r>
        <w:rPr>
          <w:i/>
          <w:w w:val="145"/>
          <w:vertAlign w:val="subscript"/>
        </w:rPr>
        <w:t>i</w:t>
      </w:r>
      <w:r>
        <w:rPr>
          <w:i/>
          <w:w w:val="145"/>
        </w:rPr>
        <w:t xml:space="preserve"> </w:t>
      </w:r>
      <w:r>
        <w:rPr>
          <w:w w:val="115"/>
        </w:rPr>
        <w:t xml:space="preserve">and </w:t>
      </w:r>
      <w:proofErr w:type="spellStart"/>
      <w:r>
        <w:rPr>
          <w:i/>
          <w:w w:val="145"/>
        </w:rPr>
        <w:t>x</w:t>
      </w:r>
      <w:r>
        <w:rPr>
          <w:i/>
          <w:w w:val="145"/>
          <w:vertAlign w:val="subscript"/>
        </w:rPr>
        <w:t>j</w:t>
      </w:r>
      <w:proofErr w:type="spellEnd"/>
      <w:r>
        <w:rPr>
          <w:i/>
          <w:w w:val="145"/>
        </w:rPr>
        <w:t xml:space="preserve"> </w:t>
      </w:r>
      <w:r>
        <w:rPr>
          <w:w w:val="115"/>
        </w:rPr>
        <w:t>is defined as follows</w:t>
      </w:r>
    </w:p>
    <w:p w14:paraId="12D5F2FE" w14:textId="77777777" w:rsidR="00BF0DDC" w:rsidRDefault="00000000">
      <w:pPr>
        <w:spacing w:before="159" w:line="135" w:lineRule="exact"/>
        <w:ind w:left="2814"/>
        <w:rPr>
          <w:i/>
          <w:sz w:val="15"/>
        </w:rPr>
      </w:pPr>
      <w:r>
        <w:rPr>
          <w:i/>
          <w:w w:val="145"/>
          <w:sz w:val="15"/>
        </w:rPr>
        <w:t>x</w:t>
      </w:r>
      <w:r>
        <w:rPr>
          <w:i/>
          <w:w w:val="145"/>
          <w:sz w:val="15"/>
          <w:vertAlign w:val="subscript"/>
        </w:rPr>
        <w:t>i</w:t>
      </w:r>
      <w:r>
        <w:rPr>
          <w:i/>
          <w:spacing w:val="-11"/>
          <w:w w:val="145"/>
          <w:sz w:val="15"/>
        </w:rPr>
        <w:t xml:space="preserve"> </w:t>
      </w:r>
      <w:r>
        <w:rPr>
          <w:i/>
          <w:w w:val="145"/>
          <w:sz w:val="15"/>
        </w:rPr>
        <w:t>·</w:t>
      </w:r>
      <w:r>
        <w:rPr>
          <w:i/>
          <w:spacing w:val="-15"/>
          <w:w w:val="145"/>
          <w:sz w:val="15"/>
        </w:rPr>
        <w:t xml:space="preserve"> </w:t>
      </w:r>
      <w:proofErr w:type="spellStart"/>
      <w:r>
        <w:rPr>
          <w:i/>
          <w:spacing w:val="-7"/>
          <w:w w:val="145"/>
          <w:sz w:val="15"/>
        </w:rPr>
        <w:t>x</w:t>
      </w:r>
      <w:r>
        <w:rPr>
          <w:i/>
          <w:spacing w:val="-7"/>
          <w:w w:val="145"/>
          <w:sz w:val="15"/>
          <w:vertAlign w:val="subscript"/>
        </w:rPr>
        <w:t>j</w:t>
      </w:r>
      <w:proofErr w:type="spellEnd"/>
    </w:p>
    <w:p w14:paraId="34D7A91B" w14:textId="77777777" w:rsidR="00BF0DDC" w:rsidRDefault="00000000">
      <w:pPr>
        <w:pStyle w:val="BodyText"/>
        <w:spacing w:before="21" w:line="295" w:lineRule="auto"/>
        <w:ind w:left="137" w:right="270"/>
        <w:jc w:val="both"/>
      </w:pPr>
      <w:r>
        <w:br w:type="column"/>
      </w:r>
      <w:r>
        <w:rPr>
          <w:w w:val="110"/>
        </w:rPr>
        <w:t>the final layer with two nodes uses the Sigmoid activation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function </w:t>
      </w:r>
      <w:hyperlink w:anchor="_bookmark53" w:history="1">
        <w:r>
          <w:rPr>
            <w:w w:val="110"/>
          </w:rPr>
          <w:t>[40].</w:t>
        </w:r>
      </w:hyperlink>
    </w:p>
    <w:p w14:paraId="507F3870" w14:textId="2F12D429" w:rsidR="00BF0DDC" w:rsidRDefault="00000000">
      <w:pPr>
        <w:pStyle w:val="BodyText"/>
        <w:spacing w:line="295" w:lineRule="auto"/>
        <w:ind w:left="137" w:right="269" w:firstLine="239"/>
        <w:jc w:val="both"/>
      </w:pPr>
      <w:r>
        <w:rPr>
          <w:w w:val="110"/>
        </w:rPr>
        <w:t>Convolution layers are followed by a flattened layer, which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converts a </w:t>
      </w:r>
      <w:r w:rsidRPr="00F126FC">
        <w:rPr>
          <w:w w:val="110"/>
          <w:highlight w:val="yellow"/>
          <w:rPrChange w:id="147" w:author="carla alves" w:date="2024-05-07T11:47:00Z">
            <w:rPr>
              <w:w w:val="110"/>
            </w:rPr>
          </w:rPrChange>
        </w:rPr>
        <w:t>2-dimensional</w:t>
      </w:r>
      <w:ins w:id="148" w:author="carla alves" w:date="2024-05-06T16:56:00Z">
        <w:r w:rsidR="00580BC7" w:rsidRPr="00F126FC">
          <w:rPr>
            <w:w w:val="110"/>
            <w:highlight w:val="yellow"/>
            <w:rPrChange w:id="149" w:author="carla alves" w:date="2024-05-07T11:47:00Z">
              <w:rPr>
                <w:w w:val="110"/>
              </w:rPr>
            </w:rPrChange>
          </w:rPr>
          <w:t xml:space="preserve"> </w:t>
        </w:r>
      </w:ins>
      <w:r w:rsidRPr="00F126FC">
        <w:rPr>
          <w:w w:val="110"/>
          <w:highlight w:val="yellow"/>
          <w:rPrChange w:id="150" w:author="carla alves" w:date="2024-05-07T11:47:00Z">
            <w:rPr>
              <w:w w:val="110"/>
            </w:rPr>
          </w:rPrChange>
        </w:rPr>
        <w:t>(2-D)</w:t>
      </w:r>
      <w:r>
        <w:rPr>
          <w:w w:val="110"/>
        </w:rPr>
        <w:t xml:space="preserve"> matrix into a </w:t>
      </w:r>
      <w:r w:rsidRPr="00F126FC">
        <w:rPr>
          <w:w w:val="110"/>
          <w:highlight w:val="yellow"/>
          <w:rPrChange w:id="151" w:author="carla alves" w:date="2024-05-07T11:47:00Z">
            <w:rPr>
              <w:w w:val="110"/>
            </w:rPr>
          </w:rPrChange>
        </w:rPr>
        <w:t>1-D vector</w:t>
      </w:r>
      <w:r>
        <w:rPr>
          <w:w w:val="110"/>
        </w:rPr>
        <w:t>. The</w:t>
      </w:r>
      <w:r>
        <w:rPr>
          <w:spacing w:val="40"/>
          <w:w w:val="110"/>
        </w:rPr>
        <w:t xml:space="preserve"> </w:t>
      </w:r>
      <w:r>
        <w:rPr>
          <w:w w:val="110"/>
        </w:rPr>
        <w:t>vector</w:t>
      </w:r>
      <w:r>
        <w:rPr>
          <w:spacing w:val="28"/>
          <w:w w:val="110"/>
        </w:rPr>
        <w:t xml:space="preserve"> </w:t>
      </w:r>
      <w:r>
        <w:rPr>
          <w:w w:val="110"/>
        </w:rPr>
        <w:t>is</w:t>
      </w:r>
      <w:r>
        <w:rPr>
          <w:spacing w:val="28"/>
          <w:w w:val="110"/>
        </w:rPr>
        <w:t xml:space="preserve"> </w:t>
      </w:r>
      <w:r>
        <w:rPr>
          <w:w w:val="110"/>
        </w:rPr>
        <w:t>fed</w:t>
      </w:r>
      <w:r>
        <w:rPr>
          <w:spacing w:val="28"/>
          <w:w w:val="110"/>
        </w:rPr>
        <w:t xml:space="preserve"> </w:t>
      </w:r>
      <w:r>
        <w:rPr>
          <w:w w:val="110"/>
        </w:rPr>
        <w:t>into</w:t>
      </w:r>
      <w:r>
        <w:rPr>
          <w:spacing w:val="28"/>
          <w:w w:val="110"/>
        </w:rPr>
        <w:t xml:space="preserve"> </w:t>
      </w:r>
      <w:r>
        <w:rPr>
          <w:w w:val="110"/>
        </w:rPr>
        <w:t>the</w:t>
      </w:r>
      <w:r>
        <w:rPr>
          <w:spacing w:val="28"/>
          <w:w w:val="110"/>
        </w:rPr>
        <w:t xml:space="preserve"> </w:t>
      </w:r>
      <w:r>
        <w:rPr>
          <w:w w:val="110"/>
        </w:rPr>
        <w:t>first</w:t>
      </w:r>
      <w:r>
        <w:rPr>
          <w:spacing w:val="28"/>
          <w:w w:val="110"/>
        </w:rPr>
        <w:t xml:space="preserve"> </w:t>
      </w:r>
      <w:r>
        <w:rPr>
          <w:w w:val="110"/>
        </w:rPr>
        <w:t>fully</w:t>
      </w:r>
      <w:r>
        <w:rPr>
          <w:spacing w:val="28"/>
          <w:w w:val="110"/>
        </w:rPr>
        <w:t xml:space="preserve"> </w:t>
      </w:r>
      <w:r>
        <w:rPr>
          <w:w w:val="110"/>
        </w:rPr>
        <w:t>connected</w:t>
      </w:r>
      <w:r>
        <w:rPr>
          <w:spacing w:val="28"/>
          <w:w w:val="110"/>
        </w:rPr>
        <w:t xml:space="preserve"> </w:t>
      </w:r>
      <w:r>
        <w:rPr>
          <w:w w:val="110"/>
        </w:rPr>
        <w:t>layer.</w:t>
      </w:r>
      <w:r>
        <w:rPr>
          <w:spacing w:val="33"/>
          <w:w w:val="110"/>
        </w:rPr>
        <w:t xml:space="preserve"> </w:t>
      </w:r>
      <w:r>
        <w:rPr>
          <w:w w:val="110"/>
        </w:rPr>
        <w:t>Additionally,</w:t>
      </w:r>
      <w:r>
        <w:rPr>
          <w:spacing w:val="40"/>
          <w:w w:val="110"/>
        </w:rPr>
        <w:t xml:space="preserve"> </w:t>
      </w:r>
      <w:r>
        <w:rPr>
          <w:w w:val="110"/>
        </w:rPr>
        <w:t>a Dropout layer with a dropout rate of 0</w:t>
      </w:r>
      <w:r>
        <w:rPr>
          <w:i/>
          <w:w w:val="110"/>
        </w:rPr>
        <w:t>.</w:t>
      </w:r>
      <w:r>
        <w:rPr>
          <w:w w:val="110"/>
        </w:rPr>
        <w:t>2 is inserted between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the fully connected layers of 64 and 16 nodes </w:t>
      </w:r>
      <w:hyperlink w:anchor="_bookmark54" w:history="1">
        <w:r>
          <w:rPr>
            <w:w w:val="110"/>
          </w:rPr>
          <w:t>[41].</w:t>
        </w:r>
      </w:hyperlink>
      <w:r>
        <w:rPr>
          <w:w w:val="110"/>
        </w:rPr>
        <w:t xml:space="preserve"> This layer</w:t>
      </w:r>
      <w:r>
        <w:rPr>
          <w:spacing w:val="40"/>
          <w:w w:val="110"/>
        </w:rPr>
        <w:t xml:space="preserve"> </w:t>
      </w:r>
      <w:r>
        <w:rPr>
          <w:w w:val="110"/>
        </w:rPr>
        <w:t>helps prevent overfitting by randomly ignoring 20 percent of</w:t>
      </w:r>
      <w:r>
        <w:rPr>
          <w:spacing w:val="80"/>
          <w:w w:val="110"/>
        </w:rPr>
        <w:t xml:space="preserve"> </w:t>
      </w:r>
      <w:r>
        <w:rPr>
          <w:w w:val="110"/>
        </w:rPr>
        <w:t>the features.</w:t>
      </w:r>
    </w:p>
    <w:p w14:paraId="3BA51367" w14:textId="3E1A1F5F" w:rsidR="00BF0DDC" w:rsidRDefault="00000000">
      <w:pPr>
        <w:pStyle w:val="BodyText"/>
        <w:spacing w:line="295" w:lineRule="auto"/>
        <w:ind w:left="137" w:firstLine="239"/>
      </w:pPr>
      <w:r>
        <w:rPr>
          <w:w w:val="110"/>
        </w:rPr>
        <w:t>Experiments</w:t>
      </w:r>
      <w:r>
        <w:rPr>
          <w:spacing w:val="80"/>
          <w:w w:val="110"/>
        </w:rPr>
        <w:t xml:space="preserve"> </w:t>
      </w:r>
      <w:r>
        <w:rPr>
          <w:w w:val="110"/>
        </w:rPr>
        <w:t>have</w:t>
      </w:r>
      <w:r>
        <w:rPr>
          <w:spacing w:val="80"/>
          <w:w w:val="110"/>
        </w:rPr>
        <w:t xml:space="preserve"> </w:t>
      </w:r>
      <w:r>
        <w:rPr>
          <w:w w:val="110"/>
        </w:rPr>
        <w:t>demonstrated</w:t>
      </w:r>
      <w:r>
        <w:rPr>
          <w:spacing w:val="80"/>
          <w:w w:val="110"/>
        </w:rPr>
        <w:t xml:space="preserve"> </w:t>
      </w:r>
      <w:r>
        <w:rPr>
          <w:w w:val="110"/>
        </w:rPr>
        <w:t>that</w:t>
      </w:r>
      <w:r>
        <w:rPr>
          <w:spacing w:val="80"/>
          <w:w w:val="110"/>
        </w:rPr>
        <w:t xml:space="preserve"> </w:t>
      </w:r>
      <w:del w:id="152" w:author="carla alves" w:date="2024-05-06T16:59:00Z">
        <w:r w:rsidDel="00580BC7">
          <w:rPr>
            <w:w w:val="110"/>
          </w:rPr>
          <w:delText>two</w:delText>
        </w:r>
      </w:del>
      <w:ins w:id="153" w:author="carla alves" w:date="2024-05-06T16:59:00Z">
        <w:r w:rsidR="00580BC7">
          <w:rPr>
            <w:w w:val="110"/>
          </w:rPr>
          <w:t>2</w:t>
        </w:r>
      </w:ins>
      <w:r>
        <w:rPr>
          <w:w w:val="110"/>
        </w:rPr>
        <w:t>-dimensional</w:t>
      </w:r>
      <w:r>
        <w:rPr>
          <w:spacing w:val="40"/>
          <w:w w:val="110"/>
        </w:rPr>
        <w:t xml:space="preserve"> </w:t>
      </w:r>
      <w:r>
        <w:rPr>
          <w:w w:val="110"/>
        </w:rPr>
        <w:t>convolution</w:t>
      </w:r>
      <w:r>
        <w:rPr>
          <w:spacing w:val="-10"/>
          <w:w w:val="110"/>
        </w:rPr>
        <w:t xml:space="preserve"> </w:t>
      </w:r>
      <w:r>
        <w:rPr>
          <w:w w:val="110"/>
        </w:rPr>
        <w:t>layers</w:t>
      </w:r>
      <w:r>
        <w:rPr>
          <w:spacing w:val="-10"/>
          <w:w w:val="110"/>
        </w:rPr>
        <w:t xml:space="preserve"> </w:t>
      </w:r>
      <w:r>
        <w:rPr>
          <w:w w:val="110"/>
        </w:rPr>
        <w:t>outperform</w:t>
      </w:r>
      <w:r>
        <w:rPr>
          <w:spacing w:val="-10"/>
          <w:w w:val="110"/>
        </w:rPr>
        <w:t xml:space="preserve"> </w:t>
      </w:r>
      <w:r>
        <w:rPr>
          <w:w w:val="110"/>
        </w:rPr>
        <w:t>their</w:t>
      </w:r>
      <w:r>
        <w:rPr>
          <w:spacing w:val="-10"/>
          <w:w w:val="110"/>
        </w:rPr>
        <w:t xml:space="preserve"> </w:t>
      </w:r>
      <w:del w:id="154" w:author="carla alves" w:date="2024-05-06T16:59:00Z">
        <w:r w:rsidDel="00580BC7">
          <w:rPr>
            <w:w w:val="110"/>
          </w:rPr>
          <w:delText>one</w:delText>
        </w:r>
      </w:del>
      <w:ins w:id="155" w:author="carla alves" w:date="2024-05-06T16:59:00Z">
        <w:r w:rsidR="00580BC7">
          <w:rPr>
            <w:w w:val="110"/>
          </w:rPr>
          <w:t>1</w:t>
        </w:r>
      </w:ins>
      <w:r>
        <w:rPr>
          <w:w w:val="110"/>
        </w:rPr>
        <w:t>-dimensional</w:t>
      </w:r>
      <w:r>
        <w:rPr>
          <w:spacing w:val="-10"/>
          <w:w w:val="110"/>
        </w:rPr>
        <w:t xml:space="preserve"> </w:t>
      </w:r>
      <w:r>
        <w:rPr>
          <w:w w:val="110"/>
        </w:rPr>
        <w:t>counterparts,</w:t>
      </w:r>
      <w:r>
        <w:rPr>
          <w:spacing w:val="40"/>
          <w:w w:val="110"/>
        </w:rPr>
        <w:t xml:space="preserve"> </w:t>
      </w:r>
      <w:r>
        <w:rPr>
          <w:w w:val="110"/>
        </w:rPr>
        <w:t>as</w:t>
      </w:r>
      <w:r>
        <w:rPr>
          <w:spacing w:val="40"/>
          <w:w w:val="110"/>
        </w:rPr>
        <w:t xml:space="preserve"> </w:t>
      </w:r>
      <w:r>
        <w:rPr>
          <w:w w:val="110"/>
        </w:rPr>
        <w:t>they</w:t>
      </w:r>
      <w:r>
        <w:rPr>
          <w:spacing w:val="40"/>
          <w:w w:val="110"/>
        </w:rPr>
        <w:t xml:space="preserve"> </w:t>
      </w:r>
      <w:r>
        <w:rPr>
          <w:w w:val="110"/>
        </w:rPr>
        <w:t>can</w:t>
      </w:r>
      <w:r>
        <w:rPr>
          <w:spacing w:val="40"/>
          <w:w w:val="110"/>
        </w:rPr>
        <w:t xml:space="preserve"> </w:t>
      </w:r>
      <w:r>
        <w:rPr>
          <w:w w:val="110"/>
        </w:rPr>
        <w:t>detect</w:t>
      </w:r>
      <w:r>
        <w:rPr>
          <w:spacing w:val="40"/>
          <w:w w:val="110"/>
        </w:rPr>
        <w:t xml:space="preserve"> </w:t>
      </w:r>
      <w:r>
        <w:rPr>
          <w:w w:val="110"/>
        </w:rPr>
        <w:t>more</w:t>
      </w:r>
      <w:r>
        <w:rPr>
          <w:spacing w:val="40"/>
          <w:w w:val="110"/>
        </w:rPr>
        <w:t xml:space="preserve"> </w:t>
      </w:r>
      <w:r>
        <w:rPr>
          <w:w w:val="110"/>
        </w:rPr>
        <w:t>drug</w:t>
      </w:r>
      <w:r>
        <w:rPr>
          <w:spacing w:val="40"/>
          <w:w w:val="110"/>
        </w:rPr>
        <w:t xml:space="preserve"> </w:t>
      </w:r>
      <w:r>
        <w:rPr>
          <w:w w:val="110"/>
        </w:rPr>
        <w:t>similarities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40"/>
          <w:w w:val="110"/>
        </w:rPr>
        <w:t xml:space="preserve"> </w:t>
      </w:r>
      <w:r>
        <w:rPr>
          <w:w w:val="110"/>
        </w:rPr>
        <w:t>extract</w:t>
      </w:r>
      <w:r>
        <w:rPr>
          <w:spacing w:val="40"/>
          <w:w w:val="110"/>
        </w:rPr>
        <w:t xml:space="preserve"> </w:t>
      </w:r>
      <w:r>
        <w:rPr>
          <w:w w:val="110"/>
        </w:rPr>
        <w:t>more</w:t>
      </w:r>
      <w:r>
        <w:rPr>
          <w:spacing w:val="40"/>
          <w:w w:val="110"/>
        </w:rPr>
        <w:t xml:space="preserve"> </w:t>
      </w:r>
      <w:r>
        <w:rPr>
          <w:w w:val="110"/>
        </w:rPr>
        <w:t>robust features. Thus, the 1136-dimensional feature vectors are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transformed into matrices with dimensions of 17 </w:t>
      </w:r>
      <w:r>
        <w:rPr>
          <w:i/>
          <w:w w:val="110"/>
        </w:rPr>
        <w:t xml:space="preserve">× </w:t>
      </w:r>
      <w:r>
        <w:rPr>
          <w:w w:val="110"/>
        </w:rPr>
        <w:t>16.</w:t>
      </w:r>
    </w:p>
    <w:p w14:paraId="46E633C7" w14:textId="77777777" w:rsidR="00BF0DDC" w:rsidRDefault="00000000">
      <w:pPr>
        <w:pStyle w:val="BodyText"/>
        <w:spacing w:line="295" w:lineRule="auto"/>
        <w:ind w:left="137" w:firstLine="239"/>
      </w:pPr>
      <w:r>
        <w:rPr>
          <w:w w:val="110"/>
        </w:rPr>
        <w:t>The</w:t>
      </w:r>
      <w:r>
        <w:rPr>
          <w:spacing w:val="32"/>
          <w:w w:val="110"/>
        </w:rPr>
        <w:t xml:space="preserve"> </w:t>
      </w:r>
      <w:r>
        <w:rPr>
          <w:w w:val="110"/>
        </w:rPr>
        <w:t>following</w:t>
      </w:r>
      <w:r>
        <w:rPr>
          <w:spacing w:val="32"/>
          <w:w w:val="110"/>
        </w:rPr>
        <w:t xml:space="preserve"> </w:t>
      </w:r>
      <w:r>
        <w:rPr>
          <w:w w:val="110"/>
        </w:rPr>
        <w:t>settings</w:t>
      </w:r>
      <w:r>
        <w:rPr>
          <w:spacing w:val="32"/>
          <w:w w:val="110"/>
        </w:rPr>
        <w:t xml:space="preserve"> </w:t>
      </w:r>
      <w:r>
        <w:rPr>
          <w:w w:val="110"/>
        </w:rPr>
        <w:t>are</w:t>
      </w:r>
      <w:r>
        <w:rPr>
          <w:spacing w:val="32"/>
          <w:w w:val="110"/>
        </w:rPr>
        <w:t xml:space="preserve"> </w:t>
      </w:r>
      <w:r>
        <w:rPr>
          <w:w w:val="110"/>
        </w:rPr>
        <w:t>used</w:t>
      </w:r>
      <w:r>
        <w:rPr>
          <w:spacing w:val="32"/>
          <w:w w:val="110"/>
        </w:rPr>
        <w:t xml:space="preserve"> </w:t>
      </w:r>
      <w:r>
        <w:rPr>
          <w:w w:val="110"/>
        </w:rPr>
        <w:t>in</w:t>
      </w:r>
      <w:r>
        <w:rPr>
          <w:spacing w:val="32"/>
          <w:w w:val="110"/>
        </w:rPr>
        <w:t xml:space="preserve"> </w:t>
      </w:r>
      <w:r>
        <w:rPr>
          <w:w w:val="110"/>
        </w:rPr>
        <w:t>the</w:t>
      </w:r>
      <w:r>
        <w:rPr>
          <w:spacing w:val="32"/>
          <w:w w:val="110"/>
        </w:rPr>
        <w:t xml:space="preserve"> </w:t>
      </w:r>
      <w:r>
        <w:rPr>
          <w:w w:val="110"/>
        </w:rPr>
        <w:t>construction</w:t>
      </w:r>
      <w:r>
        <w:rPr>
          <w:spacing w:val="32"/>
          <w:w w:val="110"/>
        </w:rPr>
        <w:t xml:space="preserve"> </w:t>
      </w:r>
      <w:r>
        <w:rPr>
          <w:w w:val="110"/>
        </w:rPr>
        <w:t>of</w:t>
      </w:r>
      <w:r>
        <w:rPr>
          <w:spacing w:val="32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convolution neural network:</w:t>
      </w:r>
    </w:p>
    <w:p w14:paraId="085D3F93" w14:textId="606180BA" w:rsidR="00BF0DDC" w:rsidRDefault="00000000">
      <w:pPr>
        <w:pStyle w:val="ListParagraph"/>
        <w:numPr>
          <w:ilvl w:val="0"/>
          <w:numId w:val="8"/>
        </w:numPr>
        <w:tabs>
          <w:tab w:val="left" w:pos="432"/>
        </w:tabs>
        <w:spacing w:before="133" w:line="295" w:lineRule="auto"/>
        <w:ind w:right="270"/>
        <w:rPr>
          <w:sz w:val="15"/>
        </w:rPr>
      </w:pPr>
      <w:r>
        <w:rPr>
          <w:w w:val="110"/>
          <w:sz w:val="15"/>
        </w:rPr>
        <w:t xml:space="preserve">TensorFlow </w:t>
      </w:r>
      <w:hyperlink w:anchor="_bookmark55" w:history="1">
        <w:r>
          <w:rPr>
            <w:w w:val="110"/>
            <w:sz w:val="15"/>
          </w:rPr>
          <w:t>[42</w:t>
        </w:r>
      </w:hyperlink>
      <w:r>
        <w:rPr>
          <w:w w:val="110"/>
          <w:sz w:val="15"/>
        </w:rPr>
        <w:t xml:space="preserve">] (version 1.14.0) and KERAS </w:t>
      </w:r>
      <w:hyperlink w:anchor="_bookmark56" w:history="1">
        <w:r>
          <w:rPr>
            <w:w w:val="110"/>
            <w:sz w:val="15"/>
          </w:rPr>
          <w:t>[43]</w:t>
        </w:r>
      </w:hyperlink>
      <w:r>
        <w:rPr>
          <w:w w:val="110"/>
          <w:sz w:val="15"/>
        </w:rPr>
        <w:t xml:space="preserve"> </w:t>
      </w:r>
      <w:del w:id="156" w:author="carla alves" w:date="2024-05-06T17:02:00Z">
        <w:r w:rsidDel="00580BC7">
          <w:rPr>
            <w:w w:val="110"/>
            <w:sz w:val="15"/>
          </w:rPr>
          <w:delText>are used</w:delText>
        </w:r>
        <w:r w:rsidDel="00580BC7">
          <w:rPr>
            <w:spacing w:val="40"/>
            <w:w w:val="110"/>
            <w:sz w:val="15"/>
          </w:rPr>
          <w:delText xml:space="preserve"> </w:delText>
        </w:r>
      </w:del>
      <w:r>
        <w:rPr>
          <w:w w:val="110"/>
          <w:sz w:val="15"/>
        </w:rPr>
        <w:t xml:space="preserve">(version 2.2.5) </w:t>
      </w:r>
      <w:ins w:id="157" w:author="carla alves" w:date="2024-05-06T17:02:00Z">
        <w:r w:rsidR="00580BC7">
          <w:rPr>
            <w:w w:val="110"/>
            <w:sz w:val="15"/>
          </w:rPr>
          <w:t xml:space="preserve">are the </w:t>
        </w:r>
      </w:ins>
      <w:r>
        <w:rPr>
          <w:w w:val="110"/>
          <w:sz w:val="15"/>
        </w:rPr>
        <w:t xml:space="preserve">packages </w:t>
      </w:r>
      <w:ins w:id="158" w:author="carla alves" w:date="2024-05-06T17:02:00Z">
        <w:r w:rsidR="00580BC7">
          <w:rPr>
            <w:w w:val="110"/>
            <w:sz w:val="15"/>
          </w:rPr>
          <w:t xml:space="preserve">used </w:t>
        </w:r>
      </w:ins>
      <w:r>
        <w:rPr>
          <w:w w:val="110"/>
          <w:sz w:val="15"/>
        </w:rPr>
        <w:t>to implement the neural network.</w:t>
      </w:r>
    </w:p>
    <w:p w14:paraId="7C5C9B8D" w14:textId="77777777" w:rsidR="00BF0DDC" w:rsidRDefault="00000000">
      <w:pPr>
        <w:pStyle w:val="ListParagraph"/>
        <w:numPr>
          <w:ilvl w:val="0"/>
          <w:numId w:val="8"/>
        </w:numPr>
        <w:tabs>
          <w:tab w:val="left" w:pos="432"/>
        </w:tabs>
        <w:spacing w:line="295" w:lineRule="auto"/>
        <w:rPr>
          <w:sz w:val="15"/>
        </w:rPr>
      </w:pPr>
      <w:r>
        <w:rPr>
          <w:w w:val="110"/>
          <w:sz w:val="15"/>
        </w:rPr>
        <w:t>The</w:t>
      </w:r>
      <w:r>
        <w:rPr>
          <w:spacing w:val="15"/>
          <w:w w:val="110"/>
          <w:sz w:val="15"/>
        </w:rPr>
        <w:t xml:space="preserve"> </w:t>
      </w:r>
      <w:r>
        <w:rPr>
          <w:w w:val="110"/>
          <w:sz w:val="15"/>
        </w:rPr>
        <w:t>categorical-cross entropy loss</w:t>
      </w:r>
      <w:r>
        <w:rPr>
          <w:spacing w:val="15"/>
          <w:w w:val="110"/>
          <w:sz w:val="15"/>
        </w:rPr>
        <w:t xml:space="preserve"> </w:t>
      </w:r>
      <w:r>
        <w:rPr>
          <w:w w:val="110"/>
          <w:sz w:val="15"/>
        </w:rPr>
        <w:t>function</w:t>
      </w:r>
      <w:r>
        <w:rPr>
          <w:spacing w:val="15"/>
          <w:w w:val="110"/>
          <w:sz w:val="15"/>
        </w:rPr>
        <w:t xml:space="preserve"> </w:t>
      </w:r>
      <w:r>
        <w:rPr>
          <w:w w:val="110"/>
          <w:sz w:val="15"/>
        </w:rPr>
        <w:t>was</w:t>
      </w:r>
      <w:r>
        <w:rPr>
          <w:spacing w:val="15"/>
          <w:w w:val="110"/>
          <w:sz w:val="15"/>
        </w:rPr>
        <w:t xml:space="preserve"> </w:t>
      </w:r>
      <w:r>
        <w:rPr>
          <w:w w:val="110"/>
          <w:sz w:val="15"/>
        </w:rPr>
        <w:t>considered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an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objective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function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for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the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neural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network,</w:t>
      </w:r>
      <w:r>
        <w:rPr>
          <w:spacing w:val="78"/>
          <w:w w:val="110"/>
          <w:sz w:val="15"/>
        </w:rPr>
        <w:t xml:space="preserve"> </w:t>
      </w:r>
      <w:r>
        <w:rPr>
          <w:w w:val="110"/>
          <w:sz w:val="15"/>
        </w:rPr>
        <w:t>which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is</w:t>
      </w:r>
    </w:p>
    <w:p w14:paraId="07C8766C" w14:textId="77777777" w:rsidR="00BF0DDC" w:rsidRDefault="00BF0DDC">
      <w:pPr>
        <w:spacing w:line="295" w:lineRule="auto"/>
        <w:rPr>
          <w:sz w:val="15"/>
        </w:rPr>
        <w:sectPr w:rsidR="00BF0DDC" w:rsidSect="00F55CE0">
          <w:type w:val="continuous"/>
          <w:pgSz w:w="11900" w:h="15640"/>
          <w:pgMar w:top="460" w:right="800" w:bottom="280" w:left="960" w:header="546" w:footer="0" w:gutter="0"/>
          <w:cols w:num="2" w:space="720" w:equalWidth="0">
            <w:col w:w="4857" w:space="180"/>
            <w:col w:w="5103"/>
          </w:cols>
        </w:sectPr>
      </w:pPr>
    </w:p>
    <w:p w14:paraId="3073CD00" w14:textId="77777777" w:rsidR="00BF0DDC" w:rsidRDefault="00000000">
      <w:pPr>
        <w:spacing w:line="75" w:lineRule="exact"/>
        <w:ind w:left="1417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75993D6C" wp14:editId="12D6440F">
                <wp:simplePos x="0" y="0"/>
                <wp:positionH relativeFrom="page">
                  <wp:posOffset>2256637</wp:posOffset>
                </wp:positionH>
                <wp:positionV relativeFrom="paragraph">
                  <wp:posOffset>20971</wp:posOffset>
                </wp:positionV>
                <wp:extent cx="577215" cy="1270"/>
                <wp:effectExtent l="0" t="0" r="0" b="0"/>
                <wp:wrapNone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215">
                              <a:moveTo>
                                <a:pt x="0" y="0"/>
                              </a:moveTo>
                              <a:lnTo>
                                <a:pt x="576732" y="0"/>
                              </a:lnTo>
                            </a:path>
                          </a:pathLst>
                        </a:custGeom>
                        <a:ln w="42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FF359" id="Graphic 68" o:spid="_x0000_s1026" style="position:absolute;margin-left:177.7pt;margin-top:1.65pt;width:45.45pt;height:.1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72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" path="m,l576732,e" filled="f" strokeweight=".1189mm">
                <v:path arrowok="t"/>
                <w10:wrap anchorx="page"/>
              </v:shape>
            </w:pict>
          </mc:Fallback>
        </mc:AlternateContent>
      </w:r>
      <w:proofErr w:type="gramStart"/>
      <w:r>
        <w:rPr>
          <w:i/>
          <w:w w:val="140"/>
          <w:sz w:val="15"/>
        </w:rPr>
        <w:t>S</w:t>
      </w:r>
      <w:r>
        <w:rPr>
          <w:i/>
          <w:w w:val="140"/>
          <w:sz w:val="15"/>
          <w:vertAlign w:val="subscript"/>
        </w:rPr>
        <w:t>Cos</w:t>
      </w:r>
      <w:r>
        <w:rPr>
          <w:w w:val="140"/>
          <w:sz w:val="15"/>
        </w:rPr>
        <w:t>(</w:t>
      </w:r>
      <w:proofErr w:type="gramEnd"/>
      <w:r>
        <w:rPr>
          <w:i/>
          <w:w w:val="140"/>
          <w:sz w:val="15"/>
        </w:rPr>
        <w:t>x</w:t>
      </w:r>
      <w:r>
        <w:rPr>
          <w:i/>
          <w:w w:val="140"/>
          <w:sz w:val="15"/>
          <w:vertAlign w:val="subscript"/>
        </w:rPr>
        <w:t>i</w:t>
      </w:r>
      <w:r>
        <w:rPr>
          <w:i/>
          <w:w w:val="140"/>
          <w:sz w:val="15"/>
        </w:rPr>
        <w:t>,</w:t>
      </w:r>
      <w:r>
        <w:rPr>
          <w:i/>
          <w:spacing w:val="-9"/>
          <w:w w:val="140"/>
          <w:sz w:val="15"/>
        </w:rPr>
        <w:t xml:space="preserve"> </w:t>
      </w:r>
      <w:proofErr w:type="spellStart"/>
      <w:r>
        <w:rPr>
          <w:i/>
          <w:w w:val="140"/>
          <w:sz w:val="15"/>
        </w:rPr>
        <w:t>x</w:t>
      </w:r>
      <w:r>
        <w:rPr>
          <w:i/>
          <w:w w:val="140"/>
          <w:sz w:val="15"/>
          <w:vertAlign w:val="subscript"/>
        </w:rPr>
        <w:t>j</w:t>
      </w:r>
      <w:proofErr w:type="spellEnd"/>
      <w:r>
        <w:rPr>
          <w:i/>
          <w:spacing w:val="-28"/>
          <w:w w:val="140"/>
          <w:sz w:val="15"/>
        </w:rPr>
        <w:t xml:space="preserve"> </w:t>
      </w:r>
      <w:r>
        <w:rPr>
          <w:w w:val="140"/>
          <w:sz w:val="15"/>
        </w:rPr>
        <w:t>)</w:t>
      </w:r>
      <w:r>
        <w:rPr>
          <w:spacing w:val="19"/>
          <w:w w:val="140"/>
          <w:sz w:val="15"/>
        </w:rPr>
        <w:t xml:space="preserve"> </w:t>
      </w:r>
      <w:r>
        <w:rPr>
          <w:spacing w:val="-10"/>
          <w:w w:val="140"/>
          <w:sz w:val="15"/>
        </w:rPr>
        <w:t>=</w:t>
      </w:r>
    </w:p>
    <w:p w14:paraId="658C4294" w14:textId="77777777" w:rsidR="00BF0DDC" w:rsidRDefault="00000000">
      <w:pPr>
        <w:spacing w:line="51" w:lineRule="exact"/>
        <w:ind w:left="2593"/>
        <w:rPr>
          <w:i/>
          <w:sz w:val="15"/>
        </w:rPr>
      </w:pPr>
      <w:r>
        <w:rPr>
          <w:i/>
          <w:sz w:val="15"/>
        </w:rPr>
        <w:t>||x</w:t>
      </w:r>
      <w:r>
        <w:rPr>
          <w:i/>
          <w:spacing w:val="31"/>
          <w:sz w:val="15"/>
        </w:rPr>
        <w:t xml:space="preserve"> </w:t>
      </w:r>
      <w:r>
        <w:rPr>
          <w:i/>
          <w:sz w:val="15"/>
        </w:rPr>
        <w:t>||</w:t>
      </w:r>
      <w:r>
        <w:rPr>
          <w:i/>
          <w:spacing w:val="49"/>
          <w:sz w:val="15"/>
        </w:rPr>
        <w:t xml:space="preserve"> </w:t>
      </w:r>
      <w:r>
        <w:rPr>
          <w:i/>
          <w:sz w:val="15"/>
        </w:rPr>
        <w:t>||x</w:t>
      </w:r>
      <w:r>
        <w:rPr>
          <w:i/>
          <w:spacing w:val="44"/>
          <w:sz w:val="15"/>
        </w:rPr>
        <w:t xml:space="preserve"> </w:t>
      </w:r>
      <w:r>
        <w:rPr>
          <w:i/>
          <w:spacing w:val="-9"/>
          <w:sz w:val="15"/>
        </w:rPr>
        <w:t>||</w:t>
      </w:r>
    </w:p>
    <w:p w14:paraId="50E30FD7" w14:textId="77777777" w:rsidR="00BF0DDC" w:rsidRDefault="00000000">
      <w:pPr>
        <w:spacing w:line="103" w:lineRule="exact"/>
        <w:jc w:val="right"/>
        <w:rPr>
          <w:sz w:val="15"/>
        </w:rPr>
      </w:pPr>
      <w:r>
        <w:br w:type="column"/>
      </w:r>
      <w:r>
        <w:rPr>
          <w:spacing w:val="-5"/>
          <w:w w:val="125"/>
          <w:sz w:val="15"/>
        </w:rPr>
        <w:t>(</w:t>
      </w:r>
      <w:commentRangeStart w:id="159"/>
      <w:commentRangeStart w:id="160"/>
      <w:r>
        <w:rPr>
          <w:spacing w:val="-5"/>
          <w:w w:val="125"/>
          <w:sz w:val="15"/>
        </w:rPr>
        <w:t>1)</w:t>
      </w:r>
      <w:commentRangeEnd w:id="159"/>
      <w:r w:rsidR="00A33484">
        <w:rPr>
          <w:rStyle w:val="CommentReference"/>
        </w:rPr>
        <w:commentReference w:id="159"/>
      </w:r>
      <w:commentRangeEnd w:id="160"/>
      <w:r w:rsidR="0010173D">
        <w:rPr>
          <w:rStyle w:val="CommentReference"/>
        </w:rPr>
        <w:commentReference w:id="160"/>
      </w:r>
    </w:p>
    <w:p w14:paraId="31E39069" w14:textId="77777777" w:rsidR="00BF0DDC" w:rsidRDefault="00000000">
      <w:pPr>
        <w:pStyle w:val="BodyText"/>
        <w:spacing w:line="126" w:lineRule="exact"/>
        <w:ind w:left="614"/>
      </w:pPr>
      <w:r>
        <w:br w:type="column"/>
      </w:r>
      <w:r>
        <w:rPr>
          <w:w w:val="110"/>
        </w:rPr>
        <w:t>generally</w:t>
      </w:r>
      <w:r>
        <w:rPr>
          <w:spacing w:val="8"/>
          <w:w w:val="110"/>
        </w:rPr>
        <w:t xml:space="preserve"> </w:t>
      </w:r>
      <w:r>
        <w:rPr>
          <w:w w:val="110"/>
        </w:rPr>
        <w:t>used</w:t>
      </w:r>
      <w:r>
        <w:rPr>
          <w:spacing w:val="9"/>
          <w:w w:val="110"/>
        </w:rPr>
        <w:t xml:space="preserve"> </w:t>
      </w:r>
      <w:r>
        <w:rPr>
          <w:w w:val="110"/>
        </w:rPr>
        <w:t>to</w:t>
      </w:r>
      <w:r>
        <w:rPr>
          <w:spacing w:val="9"/>
          <w:w w:val="110"/>
        </w:rPr>
        <w:t xml:space="preserve"> </w:t>
      </w:r>
      <w:r>
        <w:rPr>
          <w:w w:val="110"/>
        </w:rPr>
        <w:t>train</w:t>
      </w:r>
      <w:r>
        <w:rPr>
          <w:spacing w:val="9"/>
          <w:w w:val="110"/>
        </w:rPr>
        <w:t xml:space="preserve"> </w:t>
      </w:r>
      <w:r>
        <w:rPr>
          <w:w w:val="110"/>
        </w:rPr>
        <w:t>a</w:t>
      </w:r>
      <w:r>
        <w:rPr>
          <w:spacing w:val="9"/>
          <w:w w:val="110"/>
        </w:rPr>
        <w:t xml:space="preserve"> </w:t>
      </w:r>
      <w:r>
        <w:rPr>
          <w:w w:val="110"/>
        </w:rPr>
        <w:t>classification</w:t>
      </w:r>
      <w:r>
        <w:rPr>
          <w:spacing w:val="9"/>
          <w:w w:val="110"/>
        </w:rPr>
        <w:t xml:space="preserve"> </w:t>
      </w:r>
      <w:r>
        <w:rPr>
          <w:w w:val="110"/>
        </w:rPr>
        <w:t>network</w:t>
      </w:r>
      <w:r>
        <w:rPr>
          <w:spacing w:val="8"/>
          <w:w w:val="110"/>
        </w:rPr>
        <w:t xml:space="preserve"> </w:t>
      </w:r>
      <w:hyperlink w:anchor="_bookmark57" w:history="1">
        <w:r>
          <w:rPr>
            <w:w w:val="110"/>
          </w:rPr>
          <w:t>[44,</w:t>
        </w:r>
      </w:hyperlink>
      <w:r>
        <w:rPr>
          <w:spacing w:val="9"/>
          <w:w w:val="110"/>
        </w:rPr>
        <w:t xml:space="preserve"> </w:t>
      </w:r>
      <w:hyperlink w:anchor="_bookmark58" w:history="1">
        <w:r>
          <w:rPr>
            <w:w w:val="110"/>
          </w:rPr>
          <w:t>45,</w:t>
        </w:r>
      </w:hyperlink>
      <w:r>
        <w:rPr>
          <w:spacing w:val="9"/>
          <w:w w:val="110"/>
        </w:rPr>
        <w:t xml:space="preserve"> </w:t>
      </w:r>
      <w:hyperlink w:anchor="_bookmark59" w:history="1">
        <w:r>
          <w:rPr>
            <w:spacing w:val="-4"/>
            <w:w w:val="110"/>
          </w:rPr>
          <w:t>46].</w:t>
        </w:r>
      </w:hyperlink>
    </w:p>
    <w:p w14:paraId="0227D5CE" w14:textId="77777777" w:rsidR="00BF0DDC" w:rsidRDefault="00BF0DDC">
      <w:pPr>
        <w:spacing w:line="126" w:lineRule="exact"/>
        <w:sectPr w:rsidR="00BF0DDC" w:rsidSect="00F55CE0">
          <w:type w:val="continuous"/>
          <w:pgSz w:w="11900" w:h="15640"/>
          <w:pgMar w:top="460" w:right="800" w:bottom="280" w:left="960" w:header="546" w:footer="0" w:gutter="0"/>
          <w:cols w:num="3" w:space="720" w:equalWidth="0">
            <w:col w:w="3421" w:space="40"/>
            <w:col w:w="1355" w:space="39"/>
            <w:col w:w="5285"/>
          </w:cols>
        </w:sectPr>
      </w:pPr>
    </w:p>
    <w:p w14:paraId="4D41E227" w14:textId="77777777" w:rsidR="00BF0DDC" w:rsidRDefault="00000000">
      <w:pPr>
        <w:tabs>
          <w:tab w:val="left" w:pos="3240"/>
        </w:tabs>
        <w:spacing w:line="101" w:lineRule="exact"/>
        <w:ind w:left="2792"/>
        <w:rPr>
          <w:rFonts w:ascii="Cambria"/>
          <w:sz w:val="10"/>
        </w:rPr>
      </w:pPr>
      <w:proofErr w:type="spellStart"/>
      <w:r>
        <w:rPr>
          <w:i/>
          <w:w w:val="195"/>
          <w:sz w:val="10"/>
        </w:rPr>
        <w:t>i</w:t>
      </w:r>
      <w:proofErr w:type="spellEnd"/>
      <w:r>
        <w:rPr>
          <w:i/>
          <w:spacing w:val="62"/>
          <w:w w:val="195"/>
          <w:sz w:val="10"/>
        </w:rPr>
        <w:t xml:space="preserve"> </w:t>
      </w:r>
      <w:r>
        <w:rPr>
          <w:rFonts w:ascii="Cambria"/>
          <w:spacing w:val="-10"/>
          <w:w w:val="145"/>
          <w:sz w:val="10"/>
        </w:rPr>
        <w:t>2</w:t>
      </w:r>
      <w:r>
        <w:rPr>
          <w:rFonts w:ascii="Cambria"/>
          <w:sz w:val="10"/>
        </w:rPr>
        <w:tab/>
      </w:r>
      <w:r>
        <w:rPr>
          <w:i/>
          <w:w w:val="195"/>
          <w:sz w:val="10"/>
        </w:rPr>
        <w:t>j</w:t>
      </w:r>
      <w:r>
        <w:rPr>
          <w:i/>
          <w:spacing w:val="75"/>
          <w:w w:val="195"/>
          <w:sz w:val="10"/>
        </w:rPr>
        <w:t xml:space="preserve"> </w:t>
      </w:r>
      <w:r>
        <w:rPr>
          <w:rFonts w:ascii="Cambria"/>
          <w:spacing w:val="-10"/>
          <w:w w:val="145"/>
          <w:sz w:val="10"/>
        </w:rPr>
        <w:t>2</w:t>
      </w:r>
    </w:p>
    <w:p w14:paraId="738DD359" w14:textId="77777777" w:rsidR="00BF0DDC" w:rsidRDefault="00BF0DDC">
      <w:pPr>
        <w:pStyle w:val="BodyText"/>
        <w:spacing w:before="109"/>
        <w:rPr>
          <w:rFonts w:ascii="Cambria"/>
          <w:sz w:val="10"/>
        </w:rPr>
      </w:pPr>
    </w:p>
    <w:p w14:paraId="22F204BB" w14:textId="77777777" w:rsidR="00BF0DDC" w:rsidRDefault="00000000">
      <w:pPr>
        <w:pStyle w:val="BodyText"/>
        <w:spacing w:line="292" w:lineRule="auto"/>
        <w:ind w:left="127" w:right="39"/>
        <w:jc w:val="both"/>
      </w:pPr>
      <w:r>
        <w:rPr>
          <w:w w:val="110"/>
        </w:rPr>
        <w:t xml:space="preserve">Where </w:t>
      </w:r>
      <w:r>
        <w:rPr>
          <w:i/>
          <w:w w:val="110"/>
        </w:rPr>
        <w:t>|| · ||</w:t>
      </w:r>
      <w:r>
        <w:rPr>
          <w:rFonts w:ascii="Cambria" w:hAnsi="Cambria"/>
          <w:w w:val="110"/>
          <w:vertAlign w:val="subscript"/>
        </w:rPr>
        <w:t>2</w:t>
      </w:r>
      <w:r>
        <w:rPr>
          <w:rFonts w:ascii="Cambria" w:hAnsi="Cambria"/>
          <w:spacing w:val="39"/>
          <w:w w:val="110"/>
        </w:rPr>
        <w:t xml:space="preserve"> </w:t>
      </w:r>
      <w:r>
        <w:rPr>
          <w:w w:val="110"/>
        </w:rPr>
        <w:t>is the Euclidean Norm</w:t>
      </w:r>
      <w:del w:id="161" w:author="carla alves" w:date="2024-05-07T14:58:00Z">
        <w:r w:rsidDel="004F07E9">
          <w:rPr>
            <w:w w:val="110"/>
          </w:rPr>
          <w:delText>,</w:delText>
        </w:r>
      </w:del>
      <w:r>
        <w:rPr>
          <w:w w:val="110"/>
        </w:rPr>
        <w:t xml:space="preserve"> and </w:t>
      </w:r>
      <w:r>
        <w:rPr>
          <w:i/>
          <w:w w:val="145"/>
        </w:rPr>
        <w:t>x</w:t>
      </w:r>
      <w:r>
        <w:rPr>
          <w:i/>
          <w:w w:val="145"/>
          <w:vertAlign w:val="subscript"/>
        </w:rPr>
        <w:t>i</w:t>
      </w:r>
      <w:r>
        <w:rPr>
          <w:i/>
          <w:w w:val="145"/>
        </w:rPr>
        <w:t xml:space="preserve"> </w:t>
      </w:r>
      <w:r>
        <w:rPr>
          <w:i/>
          <w:w w:val="110"/>
        </w:rPr>
        <w:t xml:space="preserve">· </w:t>
      </w:r>
      <w:proofErr w:type="spellStart"/>
      <w:r>
        <w:rPr>
          <w:i/>
          <w:w w:val="145"/>
        </w:rPr>
        <w:t>x</w:t>
      </w:r>
      <w:r>
        <w:rPr>
          <w:i/>
          <w:w w:val="145"/>
          <w:vertAlign w:val="subscript"/>
        </w:rPr>
        <w:t>j</w:t>
      </w:r>
      <w:proofErr w:type="spellEnd"/>
      <w:r>
        <w:rPr>
          <w:i/>
          <w:w w:val="145"/>
        </w:rPr>
        <w:t xml:space="preserve"> </w:t>
      </w:r>
      <w:r>
        <w:rPr>
          <w:w w:val="110"/>
        </w:rPr>
        <w:t>is the inner</w:t>
      </w:r>
      <w:r>
        <w:rPr>
          <w:spacing w:val="40"/>
          <w:w w:val="110"/>
        </w:rPr>
        <w:t xml:space="preserve"> </w:t>
      </w:r>
      <w:r>
        <w:rPr>
          <w:w w:val="110"/>
        </w:rPr>
        <w:t>product of two vectors.</w:t>
      </w:r>
    </w:p>
    <w:p w14:paraId="39AC361A" w14:textId="77777777" w:rsidR="00BF0DDC" w:rsidRDefault="00BF0DDC">
      <w:pPr>
        <w:pStyle w:val="BodyText"/>
        <w:spacing w:before="52"/>
      </w:pPr>
    </w:p>
    <w:p w14:paraId="1EA457D1" w14:textId="77777777" w:rsidR="00BF0DDC" w:rsidRDefault="00000000">
      <w:pPr>
        <w:pStyle w:val="Heading2"/>
      </w:pPr>
      <w:bookmarkStart w:id="162" w:name="Evaluation_process"/>
      <w:bookmarkEnd w:id="162"/>
      <w:r>
        <w:rPr>
          <w:spacing w:val="-2"/>
        </w:rPr>
        <w:t>Evaluation</w:t>
      </w:r>
      <w:r>
        <w:rPr>
          <w:spacing w:val="13"/>
        </w:rPr>
        <w:t xml:space="preserve"> </w:t>
      </w:r>
      <w:r>
        <w:rPr>
          <w:spacing w:val="-2"/>
        </w:rPr>
        <w:t>process</w:t>
      </w:r>
    </w:p>
    <w:p w14:paraId="21C9B4A2" w14:textId="1723A987" w:rsidR="00BF0DDC" w:rsidRDefault="00000000">
      <w:pPr>
        <w:pStyle w:val="BodyText"/>
        <w:spacing w:before="68" w:line="295" w:lineRule="auto"/>
        <w:ind w:left="127" w:right="38"/>
        <w:jc w:val="both"/>
      </w:pPr>
      <w:r>
        <w:rPr>
          <w:i/>
          <w:w w:val="110"/>
        </w:rPr>
        <w:t>K</w:t>
      </w:r>
      <w:r>
        <w:rPr>
          <w:w w:val="110"/>
        </w:rPr>
        <w:t>-Fold</w:t>
      </w:r>
      <w:r>
        <w:rPr>
          <w:spacing w:val="40"/>
          <w:w w:val="110"/>
        </w:rPr>
        <w:t xml:space="preserve"> </w:t>
      </w:r>
      <w:r>
        <w:rPr>
          <w:w w:val="110"/>
        </w:rPr>
        <w:t>cross-validation</w:t>
      </w:r>
      <w:r>
        <w:rPr>
          <w:spacing w:val="40"/>
          <w:w w:val="110"/>
        </w:rPr>
        <w:t xml:space="preserve"> </w:t>
      </w:r>
      <w:r>
        <w:rPr>
          <w:w w:val="110"/>
        </w:rPr>
        <w:t>(CV)</w:t>
      </w:r>
      <w:r>
        <w:rPr>
          <w:spacing w:val="40"/>
          <w:w w:val="110"/>
        </w:rPr>
        <w:t xml:space="preserve"> </w:t>
      </w:r>
      <w:r>
        <w:rPr>
          <w:w w:val="110"/>
        </w:rPr>
        <w:t>is</w:t>
      </w:r>
      <w:r>
        <w:rPr>
          <w:spacing w:val="40"/>
          <w:w w:val="110"/>
        </w:rPr>
        <w:t xml:space="preserve"> </w:t>
      </w:r>
      <w:r>
        <w:rPr>
          <w:w w:val="110"/>
        </w:rPr>
        <w:t>a</w:t>
      </w:r>
      <w:r>
        <w:rPr>
          <w:spacing w:val="40"/>
          <w:w w:val="110"/>
        </w:rPr>
        <w:t xml:space="preserve"> </w:t>
      </w:r>
      <w:r>
        <w:rPr>
          <w:w w:val="110"/>
        </w:rPr>
        <w:t>well-proven</w:t>
      </w:r>
      <w:r>
        <w:rPr>
          <w:spacing w:val="40"/>
          <w:w w:val="110"/>
        </w:rPr>
        <w:t xml:space="preserve"> </w:t>
      </w:r>
      <w:r>
        <w:rPr>
          <w:w w:val="110"/>
        </w:rPr>
        <w:t>approach</w:t>
      </w:r>
      <w:r>
        <w:rPr>
          <w:spacing w:val="40"/>
          <w:w w:val="110"/>
        </w:rPr>
        <w:t xml:space="preserve"> </w:t>
      </w:r>
      <w:r>
        <w:rPr>
          <w:w w:val="110"/>
        </w:rPr>
        <w:t>to</w:t>
      </w:r>
      <w:r>
        <w:rPr>
          <w:spacing w:val="40"/>
          <w:w w:val="110"/>
        </w:rPr>
        <w:t xml:space="preserve"> </w:t>
      </w:r>
      <w:r>
        <w:rPr>
          <w:w w:val="110"/>
        </w:rPr>
        <w:t>verify the</w:t>
      </w:r>
      <w:del w:id="163" w:author="carla alves" w:date="2024-05-07T11:42:00Z">
        <w:r w:rsidDel="00F126FC">
          <w:rPr>
            <w:w w:val="110"/>
          </w:rPr>
          <w:delText xml:space="preserve"> algorithms’</w:delText>
        </w:r>
      </w:del>
      <w:r>
        <w:rPr>
          <w:w w:val="110"/>
        </w:rPr>
        <w:t xml:space="preserve"> resolution ability</w:t>
      </w:r>
      <w:ins w:id="164" w:author="carla alves" w:date="2024-05-07T11:42:00Z">
        <w:r w:rsidR="00F126FC">
          <w:rPr>
            <w:w w:val="110"/>
          </w:rPr>
          <w:t xml:space="preserve"> of</w:t>
        </w:r>
        <w:r w:rsidR="00F126FC" w:rsidRPr="00F126FC">
          <w:rPr>
            <w:w w:val="110"/>
          </w:rPr>
          <w:t xml:space="preserve"> </w:t>
        </w:r>
      </w:ins>
      <w:ins w:id="165" w:author="carla alves" w:date="2024-05-07T11:43:00Z">
        <w:r w:rsidR="00F126FC">
          <w:rPr>
            <w:w w:val="110"/>
          </w:rPr>
          <w:t xml:space="preserve">an </w:t>
        </w:r>
      </w:ins>
      <w:ins w:id="166" w:author="carla alves" w:date="2024-05-07T11:42:00Z">
        <w:r w:rsidR="00F126FC">
          <w:rPr>
            <w:w w:val="110"/>
          </w:rPr>
          <w:t>algorithm</w:t>
        </w:r>
      </w:ins>
      <w:r>
        <w:rPr>
          <w:w w:val="110"/>
        </w:rPr>
        <w:t>, model selection, and</w:t>
      </w:r>
      <w:r>
        <w:rPr>
          <w:spacing w:val="40"/>
          <w:w w:val="110"/>
        </w:rPr>
        <w:t xml:space="preserve"> </w:t>
      </w:r>
      <w:r>
        <w:rPr>
          <w:w w:val="110"/>
        </w:rPr>
        <w:t>feature engineering in machine learning. The CV is carefully</w:t>
      </w:r>
      <w:r>
        <w:rPr>
          <w:spacing w:val="40"/>
          <w:w w:val="110"/>
        </w:rPr>
        <w:t xml:space="preserve"> </w:t>
      </w:r>
      <w:r>
        <w:rPr>
          <w:w w:val="110"/>
        </w:rPr>
        <w:t>designed to propose a robust and confident model, and also</w:t>
      </w:r>
      <w:r>
        <w:rPr>
          <w:spacing w:val="40"/>
          <w:w w:val="110"/>
        </w:rPr>
        <w:t xml:space="preserve"> </w:t>
      </w:r>
      <w:r>
        <w:rPr>
          <w:w w:val="110"/>
        </w:rPr>
        <w:t>proper accuracy comparison to other methods. In the CV</w:t>
      </w:r>
      <w:r>
        <w:rPr>
          <w:spacing w:val="40"/>
          <w:w w:val="110"/>
        </w:rPr>
        <w:t xml:space="preserve"> </w:t>
      </w:r>
      <w:r>
        <w:rPr>
          <w:w w:val="110"/>
        </w:rPr>
        <w:t>process, precision, recall, and F-measure are collected.</w:t>
      </w:r>
    </w:p>
    <w:p w14:paraId="52237E2C" w14:textId="6D71E9EC" w:rsidR="00BF0DDC" w:rsidRDefault="00000000">
      <w:pPr>
        <w:pStyle w:val="BodyText"/>
        <w:spacing w:line="295" w:lineRule="auto"/>
        <w:ind w:left="127" w:right="38" w:firstLine="239"/>
        <w:jc w:val="both"/>
      </w:pPr>
      <w:r>
        <w:rPr>
          <w:w w:val="110"/>
        </w:rPr>
        <w:t>Since precision, recall, and F-measure are threshold-</w:t>
      </w:r>
      <w:r>
        <w:rPr>
          <w:spacing w:val="40"/>
          <w:w w:val="110"/>
        </w:rPr>
        <w:t xml:space="preserve"> </w:t>
      </w:r>
      <w:r>
        <w:rPr>
          <w:w w:val="110"/>
        </w:rPr>
        <w:t>dependent,</w:t>
      </w:r>
      <w:r>
        <w:rPr>
          <w:spacing w:val="40"/>
          <w:w w:val="110"/>
        </w:rPr>
        <w:t xml:space="preserve"> </w:t>
      </w:r>
      <w:r>
        <w:rPr>
          <w:w w:val="110"/>
        </w:rPr>
        <w:t>methods</w:t>
      </w:r>
      <w:r>
        <w:rPr>
          <w:spacing w:val="40"/>
          <w:w w:val="110"/>
        </w:rPr>
        <w:t xml:space="preserve"> </w:t>
      </w:r>
      <w:r>
        <w:rPr>
          <w:w w:val="110"/>
        </w:rPr>
        <w:t>are</w:t>
      </w:r>
      <w:r>
        <w:rPr>
          <w:spacing w:val="40"/>
          <w:w w:val="110"/>
        </w:rPr>
        <w:t xml:space="preserve"> </w:t>
      </w:r>
      <w:r>
        <w:rPr>
          <w:w w:val="110"/>
        </w:rPr>
        <w:t>also</w:t>
      </w:r>
      <w:r>
        <w:rPr>
          <w:spacing w:val="40"/>
          <w:w w:val="110"/>
        </w:rPr>
        <w:t xml:space="preserve"> </w:t>
      </w:r>
      <w:r>
        <w:rPr>
          <w:w w:val="110"/>
        </w:rPr>
        <w:t>evaluated</w:t>
      </w:r>
      <w:r>
        <w:rPr>
          <w:spacing w:val="40"/>
          <w:w w:val="110"/>
        </w:rPr>
        <w:t xml:space="preserve"> </w:t>
      </w:r>
      <w:r>
        <w:rPr>
          <w:w w:val="110"/>
        </w:rPr>
        <w:t>via</w:t>
      </w:r>
      <w:r>
        <w:rPr>
          <w:spacing w:val="40"/>
          <w:w w:val="110"/>
        </w:rPr>
        <w:t xml:space="preserve"> </w:t>
      </w:r>
      <w:commentRangeStart w:id="167"/>
      <w:r>
        <w:rPr>
          <w:w w:val="110"/>
        </w:rPr>
        <w:t>AUC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40"/>
          <w:w w:val="110"/>
        </w:rPr>
        <w:t xml:space="preserve"> </w:t>
      </w:r>
      <w:r>
        <w:rPr>
          <w:w w:val="110"/>
        </w:rPr>
        <w:t>AUPR</w:t>
      </w:r>
      <w:commentRangeEnd w:id="167"/>
      <w:r w:rsidR="00A33484">
        <w:rPr>
          <w:rStyle w:val="CommentReference"/>
        </w:rPr>
        <w:commentReference w:id="167"/>
      </w:r>
      <w:r>
        <w:rPr>
          <w:w w:val="110"/>
        </w:rPr>
        <w:t>.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In cases </w:t>
      </w:r>
      <w:del w:id="168" w:author="carla alves" w:date="2024-05-06T16:43:00Z">
        <w:r w:rsidDel="006B4191">
          <w:rPr>
            <w:w w:val="110"/>
          </w:rPr>
          <w:delText xml:space="preserve">where </w:delText>
        </w:r>
      </w:del>
      <w:ins w:id="169" w:author="carla alves" w:date="2024-05-06T16:43:00Z">
        <w:r w:rsidR="006B4191">
          <w:rPr>
            <w:w w:val="110"/>
          </w:rPr>
          <w:t xml:space="preserve">of </w:t>
        </w:r>
      </w:ins>
      <w:r>
        <w:rPr>
          <w:w w:val="110"/>
        </w:rPr>
        <w:t>imbalanced data, AUPR is the better criterion</w:t>
      </w:r>
      <w:r>
        <w:rPr>
          <w:spacing w:val="80"/>
          <w:w w:val="110"/>
        </w:rPr>
        <w:t xml:space="preserve"> </w:t>
      </w:r>
      <w:r>
        <w:rPr>
          <w:w w:val="110"/>
        </w:rPr>
        <w:t>for evaluation.</w:t>
      </w:r>
    </w:p>
    <w:p w14:paraId="36AC373A" w14:textId="635BAAC9" w:rsidR="00BF0DDC" w:rsidRDefault="00000000">
      <w:pPr>
        <w:pStyle w:val="BodyText"/>
        <w:spacing w:line="169" w:lineRule="exact"/>
        <w:ind w:left="367"/>
        <w:jc w:val="both"/>
      </w:pPr>
      <w:del w:id="170" w:author="carla alves" w:date="2024-05-06T16:43:00Z">
        <w:r w:rsidDel="006B4191">
          <w:rPr>
            <w:w w:val="110"/>
          </w:rPr>
          <w:delText>The</w:delText>
        </w:r>
        <w:r w:rsidDel="006B4191">
          <w:rPr>
            <w:spacing w:val="16"/>
            <w:w w:val="110"/>
          </w:rPr>
          <w:delText xml:space="preserve"> </w:delText>
        </w:r>
        <w:r w:rsidDel="006B4191">
          <w:rPr>
            <w:w w:val="110"/>
          </w:rPr>
          <w:delText>m</w:delText>
        </w:r>
      </w:del>
      <w:ins w:id="171" w:author="carla alves" w:date="2024-05-06T16:43:00Z">
        <w:r w:rsidR="006B4191">
          <w:rPr>
            <w:w w:val="110"/>
          </w:rPr>
          <w:t>M</w:t>
        </w:r>
      </w:ins>
      <w:r>
        <w:rPr>
          <w:w w:val="110"/>
        </w:rPr>
        <w:t>ore</w:t>
      </w:r>
      <w:r>
        <w:rPr>
          <w:spacing w:val="16"/>
          <w:w w:val="110"/>
        </w:rPr>
        <w:t xml:space="preserve"> </w:t>
      </w:r>
      <w:r>
        <w:rPr>
          <w:w w:val="110"/>
        </w:rPr>
        <w:t>details</w:t>
      </w:r>
      <w:r>
        <w:rPr>
          <w:spacing w:val="17"/>
          <w:w w:val="110"/>
        </w:rPr>
        <w:t xml:space="preserve"> </w:t>
      </w:r>
      <w:r>
        <w:rPr>
          <w:w w:val="110"/>
        </w:rPr>
        <w:t>are</w:t>
      </w:r>
      <w:r>
        <w:rPr>
          <w:spacing w:val="16"/>
          <w:w w:val="110"/>
        </w:rPr>
        <w:t xml:space="preserve"> </w:t>
      </w:r>
      <w:r>
        <w:rPr>
          <w:w w:val="110"/>
        </w:rPr>
        <w:t>provided</w:t>
      </w:r>
      <w:r>
        <w:rPr>
          <w:spacing w:val="17"/>
          <w:w w:val="110"/>
        </w:rPr>
        <w:t xml:space="preserve"> </w:t>
      </w:r>
      <w:r>
        <w:rPr>
          <w:w w:val="110"/>
        </w:rPr>
        <w:t>in</w:t>
      </w:r>
      <w:r>
        <w:rPr>
          <w:spacing w:val="16"/>
          <w:w w:val="110"/>
        </w:rPr>
        <w:t xml:space="preserve"> </w:t>
      </w:r>
      <w:r>
        <w:rPr>
          <w:w w:val="110"/>
        </w:rPr>
        <w:t>the</w:t>
      </w:r>
      <w:r>
        <w:rPr>
          <w:spacing w:val="16"/>
          <w:w w:val="110"/>
        </w:rPr>
        <w:t xml:space="preserve"> </w:t>
      </w:r>
      <w:del w:id="172" w:author="Amin Khodamoradi" w:date="2024-05-08T15:02:00Z" w16du:dateUtc="2024-05-08T14:02:00Z">
        <w:r w:rsidDel="0010173D">
          <w:rPr>
            <w:spacing w:val="-2"/>
            <w:w w:val="110"/>
          </w:rPr>
          <w:delText>supplementary</w:delText>
        </w:r>
      </w:del>
      <w:ins w:id="173" w:author="carla alves" w:date="2024-05-06T16:44:00Z">
        <w:del w:id="174" w:author="Amin Khodamoradi" w:date="2024-05-08T15:02:00Z" w16du:dateUtc="2024-05-08T14:02:00Z">
          <w:r w:rsidR="006B4191" w:rsidDel="0010173D">
            <w:rPr>
              <w:spacing w:val="-2"/>
              <w:w w:val="110"/>
            </w:rPr>
            <w:delText xml:space="preserve"> </w:delText>
          </w:r>
          <w:commentRangeStart w:id="175"/>
          <w:r w:rsidR="006B4191" w:rsidDel="0010173D">
            <w:rPr>
              <w:spacing w:val="-2"/>
              <w:w w:val="110"/>
            </w:rPr>
            <w:delText>material</w:delText>
          </w:r>
        </w:del>
      </w:ins>
      <w:commentRangeEnd w:id="175"/>
      <w:ins w:id="176" w:author="Amin Khodamoradi" w:date="2024-05-08T15:02:00Z" w16du:dateUtc="2024-05-08T14:02:00Z">
        <w:r w:rsidR="0010173D">
          <w:rPr>
            <w:spacing w:val="-2"/>
            <w:w w:val="110"/>
          </w:rPr>
          <w:t>supplementary file</w:t>
        </w:r>
      </w:ins>
      <w:r w:rsidR="00A33484">
        <w:rPr>
          <w:rStyle w:val="CommentReference"/>
        </w:rPr>
        <w:commentReference w:id="175"/>
      </w:r>
      <w:r>
        <w:rPr>
          <w:spacing w:val="-2"/>
          <w:w w:val="110"/>
        </w:rPr>
        <w:t>.</w:t>
      </w:r>
    </w:p>
    <w:p w14:paraId="07CF6C5D" w14:textId="77777777" w:rsidR="00BF0DDC" w:rsidRDefault="00000000">
      <w:pPr>
        <w:pStyle w:val="ListParagraph"/>
        <w:numPr>
          <w:ilvl w:val="0"/>
          <w:numId w:val="8"/>
        </w:numPr>
        <w:tabs>
          <w:tab w:val="left" w:pos="432"/>
        </w:tabs>
        <w:spacing w:before="81" w:line="295" w:lineRule="auto"/>
        <w:jc w:val="both"/>
        <w:rPr>
          <w:sz w:val="15"/>
        </w:rPr>
      </w:pPr>
      <w:r>
        <w:br w:type="column"/>
      </w:r>
      <w:r>
        <w:rPr>
          <w:w w:val="110"/>
          <w:sz w:val="15"/>
        </w:rPr>
        <w:t xml:space="preserve">ADAM optimization </w:t>
      </w:r>
      <w:hyperlink w:anchor="_bookmark60" w:history="1">
        <w:r>
          <w:rPr>
            <w:w w:val="110"/>
            <w:sz w:val="15"/>
          </w:rPr>
          <w:t>[47]</w:t>
        </w:r>
      </w:hyperlink>
      <w:r>
        <w:rPr>
          <w:w w:val="110"/>
          <w:sz w:val="15"/>
        </w:rPr>
        <w:t xml:space="preserve"> was used to manipulate the neural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network weights to find a promising optimal (minimum)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state of the loss function.</w:t>
      </w:r>
    </w:p>
    <w:p w14:paraId="3B7CD96B" w14:textId="77777777" w:rsidR="00BF0DDC" w:rsidRDefault="00000000">
      <w:pPr>
        <w:pStyle w:val="ListParagraph"/>
        <w:numPr>
          <w:ilvl w:val="0"/>
          <w:numId w:val="8"/>
        </w:numPr>
        <w:tabs>
          <w:tab w:val="left" w:pos="431"/>
        </w:tabs>
        <w:spacing w:line="169" w:lineRule="exact"/>
        <w:ind w:left="431" w:right="0" w:hanging="304"/>
        <w:jc w:val="both"/>
        <w:rPr>
          <w:sz w:val="15"/>
        </w:rPr>
      </w:pPr>
      <w:r>
        <w:rPr>
          <w:w w:val="110"/>
          <w:sz w:val="15"/>
        </w:rPr>
        <w:t>The</w:t>
      </w:r>
      <w:r>
        <w:rPr>
          <w:spacing w:val="8"/>
          <w:w w:val="110"/>
          <w:sz w:val="15"/>
        </w:rPr>
        <w:t xml:space="preserve"> </w:t>
      </w:r>
      <w:r>
        <w:rPr>
          <w:w w:val="110"/>
          <w:sz w:val="15"/>
        </w:rPr>
        <w:t>number</w:t>
      </w:r>
      <w:r>
        <w:rPr>
          <w:spacing w:val="9"/>
          <w:w w:val="110"/>
          <w:sz w:val="15"/>
        </w:rPr>
        <w:t xml:space="preserve"> </w:t>
      </w:r>
      <w:r>
        <w:rPr>
          <w:w w:val="110"/>
          <w:sz w:val="15"/>
        </w:rPr>
        <w:t>of</w:t>
      </w:r>
      <w:r>
        <w:rPr>
          <w:spacing w:val="9"/>
          <w:w w:val="110"/>
          <w:sz w:val="15"/>
        </w:rPr>
        <w:t xml:space="preserve"> </w:t>
      </w:r>
      <w:r>
        <w:rPr>
          <w:w w:val="110"/>
          <w:sz w:val="15"/>
        </w:rPr>
        <w:t>epochs</w:t>
      </w:r>
      <w:r>
        <w:rPr>
          <w:spacing w:val="9"/>
          <w:w w:val="110"/>
          <w:sz w:val="15"/>
        </w:rPr>
        <w:t xml:space="preserve"> </w:t>
      </w:r>
      <w:r>
        <w:rPr>
          <w:w w:val="110"/>
          <w:sz w:val="15"/>
        </w:rPr>
        <w:t>was</w:t>
      </w:r>
      <w:r>
        <w:rPr>
          <w:spacing w:val="8"/>
          <w:w w:val="110"/>
          <w:sz w:val="15"/>
        </w:rPr>
        <w:t xml:space="preserve"> </w:t>
      </w:r>
      <w:r>
        <w:rPr>
          <w:w w:val="110"/>
          <w:sz w:val="15"/>
        </w:rPr>
        <w:t>considered</w:t>
      </w:r>
      <w:r>
        <w:rPr>
          <w:spacing w:val="9"/>
          <w:w w:val="110"/>
          <w:sz w:val="15"/>
        </w:rPr>
        <w:t xml:space="preserve"> </w:t>
      </w:r>
      <w:r>
        <w:rPr>
          <w:spacing w:val="-5"/>
          <w:w w:val="110"/>
          <w:sz w:val="15"/>
        </w:rPr>
        <w:t>5.</w:t>
      </w:r>
    </w:p>
    <w:p w14:paraId="3FADA919" w14:textId="77777777" w:rsidR="00BF0DDC" w:rsidRDefault="00000000">
      <w:pPr>
        <w:pStyle w:val="ListParagraph"/>
        <w:numPr>
          <w:ilvl w:val="0"/>
          <w:numId w:val="8"/>
        </w:numPr>
        <w:tabs>
          <w:tab w:val="left" w:pos="431"/>
        </w:tabs>
        <w:spacing w:before="26"/>
        <w:ind w:left="431" w:right="0" w:hanging="304"/>
        <w:jc w:val="both"/>
        <w:rPr>
          <w:sz w:val="15"/>
        </w:rPr>
      </w:pPr>
      <w:r>
        <w:rPr>
          <w:w w:val="115"/>
          <w:sz w:val="15"/>
        </w:rPr>
        <w:t>A</w:t>
      </w:r>
      <w:r>
        <w:rPr>
          <w:spacing w:val="8"/>
          <w:w w:val="115"/>
          <w:sz w:val="15"/>
        </w:rPr>
        <w:t xml:space="preserve"> </w:t>
      </w:r>
      <w:r>
        <w:rPr>
          <w:w w:val="115"/>
          <w:sz w:val="15"/>
        </w:rPr>
        <w:t>learning</w:t>
      </w:r>
      <w:r>
        <w:rPr>
          <w:spacing w:val="9"/>
          <w:w w:val="115"/>
          <w:sz w:val="15"/>
        </w:rPr>
        <w:t xml:space="preserve"> </w:t>
      </w:r>
      <w:r>
        <w:rPr>
          <w:w w:val="115"/>
          <w:sz w:val="15"/>
        </w:rPr>
        <w:t>rate</w:t>
      </w:r>
      <w:r>
        <w:rPr>
          <w:spacing w:val="9"/>
          <w:w w:val="115"/>
          <w:sz w:val="15"/>
        </w:rPr>
        <w:t xml:space="preserve"> </w:t>
      </w:r>
      <w:r>
        <w:rPr>
          <w:w w:val="115"/>
          <w:sz w:val="15"/>
        </w:rPr>
        <w:t>of</w:t>
      </w:r>
      <w:r>
        <w:rPr>
          <w:spacing w:val="9"/>
          <w:w w:val="115"/>
          <w:sz w:val="15"/>
        </w:rPr>
        <w:t xml:space="preserve"> </w:t>
      </w:r>
      <w:r>
        <w:rPr>
          <w:w w:val="115"/>
          <w:sz w:val="15"/>
        </w:rPr>
        <w:t>10</w:t>
      </w:r>
      <w:r>
        <w:rPr>
          <w:rFonts w:ascii="Verdana" w:hAnsi="Verdana"/>
          <w:i/>
          <w:w w:val="115"/>
          <w:sz w:val="15"/>
          <w:vertAlign w:val="superscript"/>
        </w:rPr>
        <w:t>−</w:t>
      </w:r>
      <w:r>
        <w:rPr>
          <w:rFonts w:ascii="Cambria" w:hAnsi="Cambria"/>
          <w:w w:val="115"/>
          <w:sz w:val="15"/>
          <w:vertAlign w:val="superscript"/>
        </w:rPr>
        <w:t>5</w:t>
      </w:r>
      <w:r>
        <w:rPr>
          <w:rFonts w:ascii="Cambria" w:hAnsi="Cambria"/>
          <w:spacing w:val="22"/>
          <w:w w:val="115"/>
          <w:sz w:val="15"/>
        </w:rPr>
        <w:t xml:space="preserve"> </w:t>
      </w:r>
      <w:r>
        <w:rPr>
          <w:w w:val="115"/>
          <w:sz w:val="15"/>
        </w:rPr>
        <w:t>was</w:t>
      </w:r>
      <w:r>
        <w:rPr>
          <w:spacing w:val="9"/>
          <w:w w:val="115"/>
          <w:sz w:val="15"/>
        </w:rPr>
        <w:t xml:space="preserve"> </w:t>
      </w:r>
      <w:r>
        <w:rPr>
          <w:spacing w:val="-4"/>
          <w:w w:val="115"/>
          <w:sz w:val="15"/>
        </w:rPr>
        <w:t>used.</w:t>
      </w:r>
    </w:p>
    <w:p w14:paraId="043D0C03" w14:textId="77777777" w:rsidR="00BF0DDC" w:rsidRDefault="00BF0DDC">
      <w:pPr>
        <w:pStyle w:val="BodyText"/>
        <w:spacing w:before="159"/>
      </w:pPr>
    </w:p>
    <w:p w14:paraId="35028018" w14:textId="77777777" w:rsidR="00BF0DDC" w:rsidRDefault="00000000">
      <w:pPr>
        <w:pStyle w:val="Heading2"/>
        <w:ind w:left="137"/>
      </w:pPr>
      <w:bookmarkStart w:id="177" w:name="Hyper-parameters_Optimization"/>
      <w:bookmarkEnd w:id="177"/>
      <w:r>
        <w:rPr>
          <w:spacing w:val="-4"/>
        </w:rPr>
        <w:t>Hyper-parameters</w:t>
      </w:r>
      <w:r>
        <w:rPr>
          <w:spacing w:val="12"/>
        </w:rPr>
        <w:t xml:space="preserve"> </w:t>
      </w:r>
      <w:r>
        <w:rPr>
          <w:spacing w:val="-4"/>
        </w:rPr>
        <w:t>Optimization</w:t>
      </w:r>
    </w:p>
    <w:p w14:paraId="3BF8EA9E" w14:textId="77777777" w:rsidR="00BF0DDC" w:rsidRDefault="00000000">
      <w:pPr>
        <w:pStyle w:val="BodyText"/>
        <w:spacing w:before="68" w:line="295" w:lineRule="auto"/>
        <w:ind w:left="137" w:right="270"/>
        <w:jc w:val="both"/>
      </w:pPr>
      <w:r>
        <w:rPr>
          <w:w w:val="110"/>
        </w:rPr>
        <w:t>Note that the hyper-parameters of the network have not been</w:t>
      </w:r>
      <w:r>
        <w:rPr>
          <w:spacing w:val="40"/>
          <w:w w:val="110"/>
        </w:rPr>
        <w:t xml:space="preserve"> </w:t>
      </w:r>
      <w:r>
        <w:rPr>
          <w:w w:val="110"/>
        </w:rPr>
        <w:t>optimized, so the specified parameters may not represent the</w:t>
      </w:r>
      <w:r>
        <w:rPr>
          <w:spacing w:val="40"/>
          <w:w w:val="110"/>
        </w:rPr>
        <w:t xml:space="preserve"> </w:t>
      </w:r>
      <w:r>
        <w:rPr>
          <w:w w:val="110"/>
        </w:rPr>
        <w:t>best configuration. There are two reasons for not optimizing</w:t>
      </w:r>
      <w:r>
        <w:rPr>
          <w:spacing w:val="40"/>
          <w:w w:val="110"/>
        </w:rPr>
        <w:t xml:space="preserve"> </w:t>
      </w:r>
      <w:r>
        <w:rPr>
          <w:spacing w:val="-2"/>
          <w:w w:val="110"/>
        </w:rPr>
        <w:t>hyper-parameters:</w:t>
      </w:r>
    </w:p>
    <w:p w14:paraId="574D7754" w14:textId="39A1AED3" w:rsidR="00BF0DDC" w:rsidRDefault="00000000">
      <w:pPr>
        <w:pStyle w:val="ListParagraph"/>
        <w:numPr>
          <w:ilvl w:val="0"/>
          <w:numId w:val="7"/>
        </w:numPr>
        <w:tabs>
          <w:tab w:val="left" w:pos="432"/>
        </w:tabs>
        <w:spacing w:before="138" w:line="295" w:lineRule="auto"/>
        <w:ind w:right="270"/>
        <w:jc w:val="both"/>
        <w:rPr>
          <w:sz w:val="15"/>
        </w:rPr>
      </w:pPr>
      <w:r>
        <w:rPr>
          <w:w w:val="110"/>
          <w:sz w:val="15"/>
        </w:rPr>
        <w:t>Model Overfitting: Optimizing hyper-parameters for the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best performance on specific data may increase the risk of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overfitting. While this can enhance the results, it does not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ensure</w:t>
      </w:r>
      <w:r>
        <w:rPr>
          <w:spacing w:val="-1"/>
          <w:w w:val="110"/>
          <w:sz w:val="15"/>
        </w:rPr>
        <w:t xml:space="preserve"> </w:t>
      </w:r>
      <w:r>
        <w:rPr>
          <w:w w:val="110"/>
          <w:sz w:val="15"/>
        </w:rPr>
        <w:t>the</w:t>
      </w:r>
      <w:r>
        <w:rPr>
          <w:spacing w:val="-1"/>
          <w:w w:val="110"/>
          <w:sz w:val="15"/>
        </w:rPr>
        <w:t xml:space="preserve"> </w:t>
      </w:r>
      <w:r>
        <w:rPr>
          <w:w w:val="110"/>
          <w:sz w:val="15"/>
        </w:rPr>
        <w:t>learned</w:t>
      </w:r>
      <w:r>
        <w:rPr>
          <w:spacing w:val="-1"/>
          <w:w w:val="110"/>
          <w:sz w:val="15"/>
        </w:rPr>
        <w:t xml:space="preserve"> </w:t>
      </w:r>
      <w:r>
        <w:rPr>
          <w:w w:val="110"/>
          <w:sz w:val="15"/>
        </w:rPr>
        <w:t>features</w:t>
      </w:r>
      <w:r>
        <w:rPr>
          <w:spacing w:val="-1"/>
          <w:w w:val="110"/>
          <w:sz w:val="15"/>
        </w:rPr>
        <w:t xml:space="preserve"> </w:t>
      </w:r>
      <w:r>
        <w:rPr>
          <w:w w:val="110"/>
          <w:sz w:val="15"/>
        </w:rPr>
        <w:t>will</w:t>
      </w:r>
      <w:r>
        <w:rPr>
          <w:spacing w:val="-1"/>
          <w:w w:val="110"/>
          <w:sz w:val="15"/>
        </w:rPr>
        <w:t xml:space="preserve"> </w:t>
      </w:r>
      <w:r>
        <w:rPr>
          <w:w w:val="110"/>
          <w:sz w:val="15"/>
        </w:rPr>
        <w:t>generalize</w:t>
      </w:r>
      <w:r>
        <w:rPr>
          <w:spacing w:val="-1"/>
          <w:w w:val="110"/>
          <w:sz w:val="15"/>
        </w:rPr>
        <w:t xml:space="preserve"> </w:t>
      </w:r>
      <w:r>
        <w:rPr>
          <w:w w:val="110"/>
          <w:sz w:val="15"/>
        </w:rPr>
        <w:t>effectively</w:t>
      </w:r>
      <w:r>
        <w:rPr>
          <w:spacing w:val="-1"/>
          <w:w w:val="110"/>
          <w:sz w:val="15"/>
        </w:rPr>
        <w:t xml:space="preserve"> </w:t>
      </w:r>
      <w:r>
        <w:rPr>
          <w:w w:val="110"/>
          <w:sz w:val="15"/>
        </w:rPr>
        <w:t>to</w:t>
      </w:r>
      <w:r>
        <w:rPr>
          <w:spacing w:val="-1"/>
          <w:w w:val="110"/>
          <w:sz w:val="15"/>
        </w:rPr>
        <w:t xml:space="preserve"> </w:t>
      </w:r>
      <w:r>
        <w:rPr>
          <w:w w:val="110"/>
          <w:sz w:val="15"/>
        </w:rPr>
        <w:t>new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 xml:space="preserve">unseen data. Overfitting diminishes the </w:t>
      </w:r>
      <w:del w:id="178" w:author="carla alves" w:date="2024-05-07T15:01:00Z">
        <w:r w:rsidDel="004F07E9">
          <w:rPr>
            <w:w w:val="110"/>
            <w:sz w:val="15"/>
          </w:rPr>
          <w:delText xml:space="preserve">model’s </w:delText>
        </w:r>
      </w:del>
      <w:r>
        <w:rPr>
          <w:w w:val="110"/>
          <w:sz w:val="15"/>
        </w:rPr>
        <w:t xml:space="preserve">utility </w:t>
      </w:r>
      <w:ins w:id="179" w:author="carla alves" w:date="2024-05-07T15:01:00Z">
        <w:r w:rsidR="004F07E9">
          <w:rPr>
            <w:w w:val="110"/>
            <w:sz w:val="15"/>
          </w:rPr>
          <w:t>of the mode</w:t>
        </w:r>
      </w:ins>
      <w:ins w:id="180" w:author="carla alves" w:date="2024-05-07T15:09:00Z">
        <w:r w:rsidR="00F71521">
          <w:rPr>
            <w:w w:val="110"/>
            <w:sz w:val="15"/>
          </w:rPr>
          <w:t>l</w:t>
        </w:r>
      </w:ins>
      <w:ins w:id="181" w:author="carla alves" w:date="2024-05-07T15:01:00Z">
        <w:r w:rsidR="004F07E9">
          <w:rPr>
            <w:w w:val="110"/>
            <w:sz w:val="15"/>
          </w:rPr>
          <w:t xml:space="preserve"> </w:t>
        </w:r>
      </w:ins>
      <w:r>
        <w:rPr>
          <w:w w:val="110"/>
          <w:sz w:val="15"/>
        </w:rPr>
        <w:t>in</w:t>
      </w:r>
      <w:r>
        <w:rPr>
          <w:spacing w:val="40"/>
          <w:w w:val="110"/>
          <w:sz w:val="15"/>
        </w:rPr>
        <w:t xml:space="preserve"> </w:t>
      </w:r>
      <w:bookmarkStart w:id="182" w:name="Algorithm"/>
      <w:bookmarkEnd w:id="182"/>
      <w:r>
        <w:rPr>
          <w:w w:val="110"/>
          <w:sz w:val="15"/>
        </w:rPr>
        <w:t>real-world scenarios.</w:t>
      </w:r>
    </w:p>
    <w:p w14:paraId="51E7B9BD" w14:textId="77777777" w:rsidR="00BF0DDC" w:rsidRDefault="00BF0DDC">
      <w:pPr>
        <w:spacing w:line="295" w:lineRule="auto"/>
        <w:jc w:val="both"/>
        <w:rPr>
          <w:sz w:val="15"/>
        </w:rPr>
        <w:sectPr w:rsidR="00BF0DDC" w:rsidSect="00F55CE0">
          <w:type w:val="continuous"/>
          <w:pgSz w:w="11900" w:h="15640"/>
          <w:pgMar w:top="460" w:right="800" w:bottom="280" w:left="960" w:header="546" w:footer="0" w:gutter="0"/>
          <w:cols w:num="2" w:space="720" w:equalWidth="0">
            <w:col w:w="4857" w:space="180"/>
            <w:col w:w="5103"/>
          </w:cols>
        </w:sectPr>
      </w:pPr>
    </w:p>
    <w:p w14:paraId="41CD7AE6" w14:textId="77777777" w:rsidR="00BF0DDC" w:rsidRDefault="00BF0DDC">
      <w:pPr>
        <w:pStyle w:val="BodyText"/>
        <w:spacing w:before="27"/>
        <w:rPr>
          <w:sz w:val="20"/>
        </w:rPr>
      </w:pPr>
    </w:p>
    <w:p w14:paraId="02F0B156" w14:textId="77777777" w:rsidR="00BF0DDC" w:rsidRDefault="00000000">
      <w:pPr>
        <w:pStyle w:val="BodyText"/>
        <w:ind w:left="36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0FDB59C" wp14:editId="27F44F44">
                <wp:extent cx="5703277" cy="2025343"/>
                <wp:effectExtent l="0" t="0" r="0" b="13335"/>
                <wp:docPr id="69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03277" cy="2025343"/>
                          <a:chOff x="2530" y="2530"/>
                          <a:chExt cx="5703277" cy="2025343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2530" y="2530"/>
                            <a:ext cx="810260" cy="145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0260" h="1458595">
                                <a:moveTo>
                                  <a:pt x="702002" y="0"/>
                                </a:moveTo>
                                <a:lnTo>
                                  <a:pt x="108000" y="0"/>
                                </a:lnTo>
                                <a:lnTo>
                                  <a:pt x="65961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2"/>
                                </a:lnTo>
                                <a:lnTo>
                                  <a:pt x="0" y="108001"/>
                                </a:lnTo>
                                <a:lnTo>
                                  <a:pt x="0" y="1350006"/>
                                </a:lnTo>
                                <a:lnTo>
                                  <a:pt x="8487" y="1392045"/>
                                </a:lnTo>
                                <a:lnTo>
                                  <a:pt x="31632" y="1426375"/>
                                </a:lnTo>
                                <a:lnTo>
                                  <a:pt x="65961" y="1449520"/>
                                </a:lnTo>
                                <a:lnTo>
                                  <a:pt x="108000" y="1458007"/>
                                </a:lnTo>
                                <a:lnTo>
                                  <a:pt x="702002" y="1458007"/>
                                </a:lnTo>
                                <a:lnTo>
                                  <a:pt x="744041" y="1449520"/>
                                </a:lnTo>
                                <a:lnTo>
                                  <a:pt x="778371" y="1426375"/>
                                </a:lnTo>
                                <a:lnTo>
                                  <a:pt x="801516" y="1392045"/>
                                </a:lnTo>
                                <a:lnTo>
                                  <a:pt x="810003" y="1350006"/>
                                </a:lnTo>
                                <a:lnTo>
                                  <a:pt x="810003" y="108001"/>
                                </a:lnTo>
                                <a:lnTo>
                                  <a:pt x="801516" y="65962"/>
                                </a:lnTo>
                                <a:lnTo>
                                  <a:pt x="778371" y="31632"/>
                                </a:lnTo>
                                <a:lnTo>
                                  <a:pt x="744041" y="8487"/>
                                </a:lnTo>
                                <a:lnTo>
                                  <a:pt x="702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D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530" y="2530"/>
                            <a:ext cx="810260" cy="145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0260" h="1458595">
                                <a:moveTo>
                                  <a:pt x="0" y="1350006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2"/>
                                </a:lnTo>
                                <a:lnTo>
                                  <a:pt x="31632" y="31632"/>
                                </a:lnTo>
                                <a:lnTo>
                                  <a:pt x="65961" y="8487"/>
                                </a:lnTo>
                                <a:lnTo>
                                  <a:pt x="108000" y="0"/>
                                </a:lnTo>
                                <a:lnTo>
                                  <a:pt x="702002" y="0"/>
                                </a:lnTo>
                                <a:lnTo>
                                  <a:pt x="744041" y="8487"/>
                                </a:lnTo>
                                <a:lnTo>
                                  <a:pt x="778371" y="31632"/>
                                </a:lnTo>
                                <a:lnTo>
                                  <a:pt x="801516" y="65962"/>
                                </a:lnTo>
                                <a:lnTo>
                                  <a:pt x="810003" y="108001"/>
                                </a:lnTo>
                                <a:lnTo>
                                  <a:pt x="810003" y="1350006"/>
                                </a:lnTo>
                                <a:lnTo>
                                  <a:pt x="801516" y="1392045"/>
                                </a:lnTo>
                                <a:lnTo>
                                  <a:pt x="778371" y="1426375"/>
                                </a:lnTo>
                                <a:lnTo>
                                  <a:pt x="744041" y="1449520"/>
                                </a:lnTo>
                                <a:lnTo>
                                  <a:pt x="702002" y="1458007"/>
                                </a:lnTo>
                                <a:lnTo>
                                  <a:pt x="108000" y="1458007"/>
                                </a:lnTo>
                                <a:lnTo>
                                  <a:pt x="65961" y="1449520"/>
                                </a:lnTo>
                                <a:lnTo>
                                  <a:pt x="31632" y="1426375"/>
                                </a:lnTo>
                                <a:lnTo>
                                  <a:pt x="8487" y="1392045"/>
                                </a:lnTo>
                                <a:lnTo>
                                  <a:pt x="0" y="1350006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83530" y="1055536"/>
                            <a:ext cx="648335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324485">
                                <a:moveTo>
                                  <a:pt x="540002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65961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1"/>
                                </a:lnTo>
                                <a:lnTo>
                                  <a:pt x="0" y="108001"/>
                                </a:lnTo>
                                <a:lnTo>
                                  <a:pt x="0" y="216000"/>
                                </a:lnTo>
                                <a:lnTo>
                                  <a:pt x="8487" y="258039"/>
                                </a:lnTo>
                                <a:lnTo>
                                  <a:pt x="31632" y="292368"/>
                                </a:lnTo>
                                <a:lnTo>
                                  <a:pt x="65961" y="315514"/>
                                </a:lnTo>
                                <a:lnTo>
                                  <a:pt x="108001" y="324001"/>
                                </a:lnTo>
                                <a:lnTo>
                                  <a:pt x="540002" y="324001"/>
                                </a:lnTo>
                                <a:lnTo>
                                  <a:pt x="582041" y="315514"/>
                                </a:lnTo>
                                <a:lnTo>
                                  <a:pt x="616370" y="292368"/>
                                </a:lnTo>
                                <a:lnTo>
                                  <a:pt x="639516" y="258039"/>
                                </a:lnTo>
                                <a:lnTo>
                                  <a:pt x="648003" y="216000"/>
                                </a:lnTo>
                                <a:lnTo>
                                  <a:pt x="648003" y="108001"/>
                                </a:lnTo>
                                <a:lnTo>
                                  <a:pt x="639516" y="65961"/>
                                </a:lnTo>
                                <a:lnTo>
                                  <a:pt x="616370" y="31632"/>
                                </a:lnTo>
                                <a:lnTo>
                                  <a:pt x="582041" y="8487"/>
                                </a:lnTo>
                                <a:lnTo>
                                  <a:pt x="540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2C6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83530" y="1055536"/>
                            <a:ext cx="648335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324485">
                                <a:moveTo>
                                  <a:pt x="0" y="216000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1"/>
                                </a:lnTo>
                                <a:lnTo>
                                  <a:pt x="31632" y="31632"/>
                                </a:lnTo>
                                <a:lnTo>
                                  <a:pt x="65961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540002" y="0"/>
                                </a:lnTo>
                                <a:lnTo>
                                  <a:pt x="582041" y="8487"/>
                                </a:lnTo>
                                <a:lnTo>
                                  <a:pt x="616370" y="31632"/>
                                </a:lnTo>
                                <a:lnTo>
                                  <a:pt x="639516" y="65961"/>
                                </a:lnTo>
                                <a:lnTo>
                                  <a:pt x="648003" y="108001"/>
                                </a:lnTo>
                                <a:lnTo>
                                  <a:pt x="648003" y="216000"/>
                                </a:lnTo>
                                <a:lnTo>
                                  <a:pt x="639516" y="258039"/>
                                </a:lnTo>
                                <a:lnTo>
                                  <a:pt x="616370" y="292368"/>
                                </a:lnTo>
                                <a:lnTo>
                                  <a:pt x="582041" y="315514"/>
                                </a:lnTo>
                                <a:lnTo>
                                  <a:pt x="540002" y="324001"/>
                                </a:lnTo>
                                <a:lnTo>
                                  <a:pt x="108001" y="324001"/>
                                </a:lnTo>
                                <a:lnTo>
                                  <a:pt x="65961" y="315514"/>
                                </a:lnTo>
                                <a:lnTo>
                                  <a:pt x="31632" y="292368"/>
                                </a:lnTo>
                                <a:lnTo>
                                  <a:pt x="8487" y="258039"/>
                                </a:lnTo>
                                <a:lnTo>
                                  <a:pt x="0" y="21600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83530" y="569533"/>
                            <a:ext cx="648335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324485">
                                <a:moveTo>
                                  <a:pt x="540002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65961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1"/>
                                </a:lnTo>
                                <a:lnTo>
                                  <a:pt x="0" y="108001"/>
                                </a:lnTo>
                                <a:lnTo>
                                  <a:pt x="0" y="216000"/>
                                </a:lnTo>
                                <a:lnTo>
                                  <a:pt x="8487" y="258039"/>
                                </a:lnTo>
                                <a:lnTo>
                                  <a:pt x="31632" y="292369"/>
                                </a:lnTo>
                                <a:lnTo>
                                  <a:pt x="65961" y="315514"/>
                                </a:lnTo>
                                <a:lnTo>
                                  <a:pt x="108001" y="324001"/>
                                </a:lnTo>
                                <a:lnTo>
                                  <a:pt x="540002" y="324001"/>
                                </a:lnTo>
                                <a:lnTo>
                                  <a:pt x="582041" y="315514"/>
                                </a:lnTo>
                                <a:lnTo>
                                  <a:pt x="616370" y="292369"/>
                                </a:lnTo>
                                <a:lnTo>
                                  <a:pt x="639516" y="258039"/>
                                </a:lnTo>
                                <a:lnTo>
                                  <a:pt x="648003" y="216000"/>
                                </a:lnTo>
                                <a:lnTo>
                                  <a:pt x="648003" y="108001"/>
                                </a:lnTo>
                                <a:lnTo>
                                  <a:pt x="639516" y="65961"/>
                                </a:lnTo>
                                <a:lnTo>
                                  <a:pt x="616370" y="31632"/>
                                </a:lnTo>
                                <a:lnTo>
                                  <a:pt x="582041" y="8487"/>
                                </a:lnTo>
                                <a:lnTo>
                                  <a:pt x="540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2C6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83530" y="569533"/>
                            <a:ext cx="648335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324485">
                                <a:moveTo>
                                  <a:pt x="0" y="216000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1"/>
                                </a:lnTo>
                                <a:lnTo>
                                  <a:pt x="31632" y="31632"/>
                                </a:lnTo>
                                <a:lnTo>
                                  <a:pt x="65961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540002" y="0"/>
                                </a:lnTo>
                                <a:lnTo>
                                  <a:pt x="582041" y="8487"/>
                                </a:lnTo>
                                <a:lnTo>
                                  <a:pt x="616370" y="31632"/>
                                </a:lnTo>
                                <a:lnTo>
                                  <a:pt x="639516" y="65961"/>
                                </a:lnTo>
                                <a:lnTo>
                                  <a:pt x="648003" y="108001"/>
                                </a:lnTo>
                                <a:lnTo>
                                  <a:pt x="648003" y="216000"/>
                                </a:lnTo>
                                <a:lnTo>
                                  <a:pt x="639516" y="258039"/>
                                </a:lnTo>
                                <a:lnTo>
                                  <a:pt x="616370" y="292369"/>
                                </a:lnTo>
                                <a:lnTo>
                                  <a:pt x="582041" y="315514"/>
                                </a:lnTo>
                                <a:lnTo>
                                  <a:pt x="540002" y="324001"/>
                                </a:lnTo>
                                <a:lnTo>
                                  <a:pt x="108001" y="324001"/>
                                </a:lnTo>
                                <a:lnTo>
                                  <a:pt x="65961" y="315514"/>
                                </a:lnTo>
                                <a:lnTo>
                                  <a:pt x="31632" y="292369"/>
                                </a:lnTo>
                                <a:lnTo>
                                  <a:pt x="8487" y="258039"/>
                                </a:lnTo>
                                <a:lnTo>
                                  <a:pt x="0" y="21600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83530" y="83531"/>
                            <a:ext cx="648335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324485">
                                <a:moveTo>
                                  <a:pt x="540002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65961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1"/>
                                </a:lnTo>
                                <a:lnTo>
                                  <a:pt x="0" y="108001"/>
                                </a:lnTo>
                                <a:lnTo>
                                  <a:pt x="0" y="216000"/>
                                </a:lnTo>
                                <a:lnTo>
                                  <a:pt x="8487" y="258039"/>
                                </a:lnTo>
                                <a:lnTo>
                                  <a:pt x="31632" y="292369"/>
                                </a:lnTo>
                                <a:lnTo>
                                  <a:pt x="65961" y="315514"/>
                                </a:lnTo>
                                <a:lnTo>
                                  <a:pt x="108001" y="324001"/>
                                </a:lnTo>
                                <a:lnTo>
                                  <a:pt x="540002" y="324001"/>
                                </a:lnTo>
                                <a:lnTo>
                                  <a:pt x="582041" y="315514"/>
                                </a:lnTo>
                                <a:lnTo>
                                  <a:pt x="616370" y="292369"/>
                                </a:lnTo>
                                <a:lnTo>
                                  <a:pt x="639516" y="258039"/>
                                </a:lnTo>
                                <a:lnTo>
                                  <a:pt x="648003" y="216000"/>
                                </a:lnTo>
                                <a:lnTo>
                                  <a:pt x="648003" y="108001"/>
                                </a:lnTo>
                                <a:lnTo>
                                  <a:pt x="639516" y="65961"/>
                                </a:lnTo>
                                <a:lnTo>
                                  <a:pt x="616370" y="31632"/>
                                </a:lnTo>
                                <a:lnTo>
                                  <a:pt x="582041" y="8487"/>
                                </a:lnTo>
                                <a:lnTo>
                                  <a:pt x="540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2C6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83530" y="83531"/>
                            <a:ext cx="648335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324485">
                                <a:moveTo>
                                  <a:pt x="0" y="216000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1"/>
                                </a:lnTo>
                                <a:lnTo>
                                  <a:pt x="31632" y="31632"/>
                                </a:lnTo>
                                <a:lnTo>
                                  <a:pt x="65961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540002" y="0"/>
                                </a:lnTo>
                                <a:lnTo>
                                  <a:pt x="582041" y="8487"/>
                                </a:lnTo>
                                <a:lnTo>
                                  <a:pt x="616370" y="31632"/>
                                </a:lnTo>
                                <a:lnTo>
                                  <a:pt x="639516" y="65961"/>
                                </a:lnTo>
                                <a:lnTo>
                                  <a:pt x="648003" y="108001"/>
                                </a:lnTo>
                                <a:lnTo>
                                  <a:pt x="648003" y="216000"/>
                                </a:lnTo>
                                <a:lnTo>
                                  <a:pt x="639516" y="258039"/>
                                </a:lnTo>
                                <a:lnTo>
                                  <a:pt x="616370" y="292369"/>
                                </a:lnTo>
                                <a:lnTo>
                                  <a:pt x="582041" y="315514"/>
                                </a:lnTo>
                                <a:lnTo>
                                  <a:pt x="540002" y="324001"/>
                                </a:lnTo>
                                <a:lnTo>
                                  <a:pt x="108001" y="324001"/>
                                </a:lnTo>
                                <a:lnTo>
                                  <a:pt x="65961" y="315514"/>
                                </a:lnTo>
                                <a:lnTo>
                                  <a:pt x="31632" y="292369"/>
                                </a:lnTo>
                                <a:lnTo>
                                  <a:pt x="8487" y="258039"/>
                                </a:lnTo>
                                <a:lnTo>
                                  <a:pt x="0" y="21600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055535" y="407532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540002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65961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2"/>
                                </a:lnTo>
                                <a:lnTo>
                                  <a:pt x="0" y="108001"/>
                                </a:lnTo>
                                <a:lnTo>
                                  <a:pt x="0" y="540002"/>
                                </a:lnTo>
                                <a:lnTo>
                                  <a:pt x="8487" y="582041"/>
                                </a:lnTo>
                                <a:lnTo>
                                  <a:pt x="31632" y="616371"/>
                                </a:lnTo>
                                <a:lnTo>
                                  <a:pt x="65961" y="639516"/>
                                </a:lnTo>
                                <a:lnTo>
                                  <a:pt x="108001" y="648003"/>
                                </a:lnTo>
                                <a:lnTo>
                                  <a:pt x="540002" y="648003"/>
                                </a:lnTo>
                                <a:lnTo>
                                  <a:pt x="582041" y="639516"/>
                                </a:lnTo>
                                <a:lnTo>
                                  <a:pt x="616371" y="616371"/>
                                </a:lnTo>
                                <a:lnTo>
                                  <a:pt x="639516" y="582041"/>
                                </a:lnTo>
                                <a:lnTo>
                                  <a:pt x="648003" y="540002"/>
                                </a:lnTo>
                                <a:lnTo>
                                  <a:pt x="648003" y="108001"/>
                                </a:lnTo>
                                <a:lnTo>
                                  <a:pt x="639516" y="65962"/>
                                </a:lnTo>
                                <a:lnTo>
                                  <a:pt x="616371" y="31632"/>
                                </a:lnTo>
                                <a:lnTo>
                                  <a:pt x="582041" y="8487"/>
                                </a:lnTo>
                                <a:lnTo>
                                  <a:pt x="540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CC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055535" y="407532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0" y="540002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2"/>
                                </a:lnTo>
                                <a:lnTo>
                                  <a:pt x="31632" y="31632"/>
                                </a:lnTo>
                                <a:lnTo>
                                  <a:pt x="65961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540002" y="0"/>
                                </a:lnTo>
                                <a:lnTo>
                                  <a:pt x="582041" y="8487"/>
                                </a:lnTo>
                                <a:lnTo>
                                  <a:pt x="616371" y="31632"/>
                                </a:lnTo>
                                <a:lnTo>
                                  <a:pt x="639516" y="65962"/>
                                </a:lnTo>
                                <a:lnTo>
                                  <a:pt x="648003" y="108001"/>
                                </a:lnTo>
                                <a:lnTo>
                                  <a:pt x="648003" y="540002"/>
                                </a:lnTo>
                                <a:lnTo>
                                  <a:pt x="639516" y="582041"/>
                                </a:lnTo>
                                <a:lnTo>
                                  <a:pt x="616371" y="616371"/>
                                </a:lnTo>
                                <a:lnTo>
                                  <a:pt x="582041" y="639516"/>
                                </a:lnTo>
                                <a:lnTo>
                                  <a:pt x="540002" y="648003"/>
                                </a:lnTo>
                                <a:lnTo>
                                  <a:pt x="108001" y="648003"/>
                                </a:lnTo>
                                <a:lnTo>
                                  <a:pt x="65961" y="639516"/>
                                </a:lnTo>
                                <a:lnTo>
                                  <a:pt x="31632" y="616371"/>
                                </a:lnTo>
                                <a:lnTo>
                                  <a:pt x="8487" y="582041"/>
                                </a:lnTo>
                                <a:lnTo>
                                  <a:pt x="0" y="540002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027541" y="893535"/>
                            <a:ext cx="648335" cy="4864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486409">
                                <a:moveTo>
                                  <a:pt x="540002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65962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1"/>
                                </a:lnTo>
                                <a:lnTo>
                                  <a:pt x="0" y="108001"/>
                                </a:lnTo>
                                <a:lnTo>
                                  <a:pt x="0" y="378001"/>
                                </a:lnTo>
                                <a:lnTo>
                                  <a:pt x="8487" y="420040"/>
                                </a:lnTo>
                                <a:lnTo>
                                  <a:pt x="31632" y="454369"/>
                                </a:lnTo>
                                <a:lnTo>
                                  <a:pt x="65962" y="477515"/>
                                </a:lnTo>
                                <a:lnTo>
                                  <a:pt x="108001" y="486002"/>
                                </a:lnTo>
                                <a:lnTo>
                                  <a:pt x="540002" y="486002"/>
                                </a:lnTo>
                                <a:lnTo>
                                  <a:pt x="582041" y="477515"/>
                                </a:lnTo>
                                <a:lnTo>
                                  <a:pt x="616371" y="454369"/>
                                </a:lnTo>
                                <a:lnTo>
                                  <a:pt x="639516" y="420040"/>
                                </a:lnTo>
                                <a:lnTo>
                                  <a:pt x="648003" y="378001"/>
                                </a:lnTo>
                                <a:lnTo>
                                  <a:pt x="648003" y="108001"/>
                                </a:lnTo>
                                <a:lnTo>
                                  <a:pt x="639516" y="65961"/>
                                </a:lnTo>
                                <a:lnTo>
                                  <a:pt x="616371" y="31632"/>
                                </a:lnTo>
                                <a:lnTo>
                                  <a:pt x="582041" y="8487"/>
                                </a:lnTo>
                                <a:lnTo>
                                  <a:pt x="540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CC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027541" y="893535"/>
                            <a:ext cx="648335" cy="4864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486409">
                                <a:moveTo>
                                  <a:pt x="0" y="378001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1"/>
                                </a:lnTo>
                                <a:lnTo>
                                  <a:pt x="31632" y="31632"/>
                                </a:lnTo>
                                <a:lnTo>
                                  <a:pt x="65962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540002" y="0"/>
                                </a:lnTo>
                                <a:lnTo>
                                  <a:pt x="582041" y="8487"/>
                                </a:lnTo>
                                <a:lnTo>
                                  <a:pt x="616371" y="31632"/>
                                </a:lnTo>
                                <a:lnTo>
                                  <a:pt x="639516" y="65961"/>
                                </a:lnTo>
                                <a:lnTo>
                                  <a:pt x="648003" y="108001"/>
                                </a:lnTo>
                                <a:lnTo>
                                  <a:pt x="648003" y="378001"/>
                                </a:lnTo>
                                <a:lnTo>
                                  <a:pt x="639516" y="420040"/>
                                </a:lnTo>
                                <a:lnTo>
                                  <a:pt x="616371" y="454369"/>
                                </a:lnTo>
                                <a:lnTo>
                                  <a:pt x="582041" y="477515"/>
                                </a:lnTo>
                                <a:lnTo>
                                  <a:pt x="540002" y="486002"/>
                                </a:lnTo>
                                <a:lnTo>
                                  <a:pt x="108001" y="486002"/>
                                </a:lnTo>
                                <a:lnTo>
                                  <a:pt x="65962" y="477515"/>
                                </a:lnTo>
                                <a:lnTo>
                                  <a:pt x="31632" y="454369"/>
                                </a:lnTo>
                                <a:lnTo>
                                  <a:pt x="8487" y="420040"/>
                                </a:lnTo>
                                <a:lnTo>
                                  <a:pt x="0" y="378001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027541" y="83531"/>
                            <a:ext cx="648335" cy="4864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486409">
                                <a:moveTo>
                                  <a:pt x="540002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65962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1"/>
                                </a:lnTo>
                                <a:lnTo>
                                  <a:pt x="0" y="108001"/>
                                </a:lnTo>
                                <a:lnTo>
                                  <a:pt x="0" y="378001"/>
                                </a:lnTo>
                                <a:lnTo>
                                  <a:pt x="8487" y="420040"/>
                                </a:lnTo>
                                <a:lnTo>
                                  <a:pt x="31632" y="454370"/>
                                </a:lnTo>
                                <a:lnTo>
                                  <a:pt x="65962" y="477515"/>
                                </a:lnTo>
                                <a:lnTo>
                                  <a:pt x="108001" y="486002"/>
                                </a:lnTo>
                                <a:lnTo>
                                  <a:pt x="540002" y="486002"/>
                                </a:lnTo>
                                <a:lnTo>
                                  <a:pt x="582041" y="477515"/>
                                </a:lnTo>
                                <a:lnTo>
                                  <a:pt x="616371" y="454370"/>
                                </a:lnTo>
                                <a:lnTo>
                                  <a:pt x="639516" y="420040"/>
                                </a:lnTo>
                                <a:lnTo>
                                  <a:pt x="648003" y="378001"/>
                                </a:lnTo>
                                <a:lnTo>
                                  <a:pt x="648003" y="108001"/>
                                </a:lnTo>
                                <a:lnTo>
                                  <a:pt x="639516" y="65961"/>
                                </a:lnTo>
                                <a:lnTo>
                                  <a:pt x="616371" y="31632"/>
                                </a:lnTo>
                                <a:lnTo>
                                  <a:pt x="582041" y="8487"/>
                                </a:lnTo>
                                <a:lnTo>
                                  <a:pt x="540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CC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027541" y="83531"/>
                            <a:ext cx="648335" cy="4864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486409">
                                <a:moveTo>
                                  <a:pt x="0" y="378001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1"/>
                                </a:lnTo>
                                <a:lnTo>
                                  <a:pt x="31632" y="31632"/>
                                </a:lnTo>
                                <a:lnTo>
                                  <a:pt x="65962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540002" y="0"/>
                                </a:lnTo>
                                <a:lnTo>
                                  <a:pt x="582041" y="8487"/>
                                </a:lnTo>
                                <a:lnTo>
                                  <a:pt x="616371" y="31632"/>
                                </a:lnTo>
                                <a:lnTo>
                                  <a:pt x="639516" y="65961"/>
                                </a:lnTo>
                                <a:lnTo>
                                  <a:pt x="648003" y="108001"/>
                                </a:lnTo>
                                <a:lnTo>
                                  <a:pt x="648003" y="378001"/>
                                </a:lnTo>
                                <a:lnTo>
                                  <a:pt x="639516" y="420040"/>
                                </a:lnTo>
                                <a:lnTo>
                                  <a:pt x="616371" y="454370"/>
                                </a:lnTo>
                                <a:lnTo>
                                  <a:pt x="582041" y="477515"/>
                                </a:lnTo>
                                <a:lnTo>
                                  <a:pt x="540002" y="486002"/>
                                </a:lnTo>
                                <a:lnTo>
                                  <a:pt x="108001" y="486002"/>
                                </a:lnTo>
                                <a:lnTo>
                                  <a:pt x="65962" y="477515"/>
                                </a:lnTo>
                                <a:lnTo>
                                  <a:pt x="31632" y="454370"/>
                                </a:lnTo>
                                <a:lnTo>
                                  <a:pt x="8487" y="420040"/>
                                </a:lnTo>
                                <a:lnTo>
                                  <a:pt x="0" y="378001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999546" y="407532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540002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65961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2"/>
                                </a:lnTo>
                                <a:lnTo>
                                  <a:pt x="0" y="108001"/>
                                </a:lnTo>
                                <a:lnTo>
                                  <a:pt x="0" y="540002"/>
                                </a:lnTo>
                                <a:lnTo>
                                  <a:pt x="8487" y="582041"/>
                                </a:lnTo>
                                <a:lnTo>
                                  <a:pt x="31632" y="616371"/>
                                </a:lnTo>
                                <a:lnTo>
                                  <a:pt x="65961" y="639516"/>
                                </a:lnTo>
                                <a:lnTo>
                                  <a:pt x="108001" y="648003"/>
                                </a:lnTo>
                                <a:lnTo>
                                  <a:pt x="540002" y="648003"/>
                                </a:lnTo>
                                <a:lnTo>
                                  <a:pt x="582041" y="639516"/>
                                </a:lnTo>
                                <a:lnTo>
                                  <a:pt x="616371" y="616371"/>
                                </a:lnTo>
                                <a:lnTo>
                                  <a:pt x="639516" y="582041"/>
                                </a:lnTo>
                                <a:lnTo>
                                  <a:pt x="648003" y="540002"/>
                                </a:lnTo>
                                <a:lnTo>
                                  <a:pt x="648003" y="108001"/>
                                </a:lnTo>
                                <a:lnTo>
                                  <a:pt x="639516" y="65962"/>
                                </a:lnTo>
                                <a:lnTo>
                                  <a:pt x="616371" y="31632"/>
                                </a:lnTo>
                                <a:lnTo>
                                  <a:pt x="582041" y="8487"/>
                                </a:lnTo>
                                <a:lnTo>
                                  <a:pt x="540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CC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999546" y="407532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0" y="540002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2"/>
                                </a:lnTo>
                                <a:lnTo>
                                  <a:pt x="31632" y="31632"/>
                                </a:lnTo>
                                <a:lnTo>
                                  <a:pt x="65961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540002" y="0"/>
                                </a:lnTo>
                                <a:lnTo>
                                  <a:pt x="582041" y="8487"/>
                                </a:lnTo>
                                <a:lnTo>
                                  <a:pt x="616371" y="31632"/>
                                </a:lnTo>
                                <a:lnTo>
                                  <a:pt x="639516" y="65962"/>
                                </a:lnTo>
                                <a:lnTo>
                                  <a:pt x="648003" y="108001"/>
                                </a:lnTo>
                                <a:lnTo>
                                  <a:pt x="648003" y="540002"/>
                                </a:lnTo>
                                <a:lnTo>
                                  <a:pt x="639516" y="582041"/>
                                </a:lnTo>
                                <a:lnTo>
                                  <a:pt x="616371" y="616371"/>
                                </a:lnTo>
                                <a:lnTo>
                                  <a:pt x="582041" y="639516"/>
                                </a:lnTo>
                                <a:lnTo>
                                  <a:pt x="540002" y="648003"/>
                                </a:lnTo>
                                <a:lnTo>
                                  <a:pt x="108001" y="648003"/>
                                </a:lnTo>
                                <a:lnTo>
                                  <a:pt x="65961" y="639516"/>
                                </a:lnTo>
                                <a:lnTo>
                                  <a:pt x="31632" y="616371"/>
                                </a:lnTo>
                                <a:lnTo>
                                  <a:pt x="8487" y="582041"/>
                                </a:lnTo>
                                <a:lnTo>
                                  <a:pt x="0" y="540002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999546" y="1379538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540002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65961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1"/>
                                </a:lnTo>
                                <a:lnTo>
                                  <a:pt x="0" y="108001"/>
                                </a:lnTo>
                                <a:lnTo>
                                  <a:pt x="0" y="540002"/>
                                </a:lnTo>
                                <a:lnTo>
                                  <a:pt x="8487" y="582041"/>
                                </a:lnTo>
                                <a:lnTo>
                                  <a:pt x="31632" y="616370"/>
                                </a:lnTo>
                                <a:lnTo>
                                  <a:pt x="65961" y="639516"/>
                                </a:lnTo>
                                <a:lnTo>
                                  <a:pt x="108001" y="648003"/>
                                </a:lnTo>
                                <a:lnTo>
                                  <a:pt x="540002" y="648003"/>
                                </a:lnTo>
                                <a:lnTo>
                                  <a:pt x="582041" y="639516"/>
                                </a:lnTo>
                                <a:lnTo>
                                  <a:pt x="616371" y="616370"/>
                                </a:lnTo>
                                <a:lnTo>
                                  <a:pt x="639516" y="582041"/>
                                </a:lnTo>
                                <a:lnTo>
                                  <a:pt x="648003" y="540002"/>
                                </a:lnTo>
                                <a:lnTo>
                                  <a:pt x="648003" y="108001"/>
                                </a:lnTo>
                                <a:lnTo>
                                  <a:pt x="639516" y="65961"/>
                                </a:lnTo>
                                <a:lnTo>
                                  <a:pt x="616371" y="31632"/>
                                </a:lnTo>
                                <a:lnTo>
                                  <a:pt x="582041" y="8487"/>
                                </a:lnTo>
                                <a:lnTo>
                                  <a:pt x="540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CC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999546" y="1379538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0" y="540002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1"/>
                                </a:lnTo>
                                <a:lnTo>
                                  <a:pt x="31632" y="31632"/>
                                </a:lnTo>
                                <a:lnTo>
                                  <a:pt x="65961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540002" y="0"/>
                                </a:lnTo>
                                <a:lnTo>
                                  <a:pt x="582041" y="8487"/>
                                </a:lnTo>
                                <a:lnTo>
                                  <a:pt x="616371" y="31632"/>
                                </a:lnTo>
                                <a:lnTo>
                                  <a:pt x="639516" y="65961"/>
                                </a:lnTo>
                                <a:lnTo>
                                  <a:pt x="648003" y="108001"/>
                                </a:lnTo>
                                <a:lnTo>
                                  <a:pt x="648003" y="540002"/>
                                </a:lnTo>
                                <a:lnTo>
                                  <a:pt x="639516" y="582041"/>
                                </a:lnTo>
                                <a:lnTo>
                                  <a:pt x="616371" y="616370"/>
                                </a:lnTo>
                                <a:lnTo>
                                  <a:pt x="582041" y="639516"/>
                                </a:lnTo>
                                <a:lnTo>
                                  <a:pt x="540002" y="648003"/>
                                </a:lnTo>
                                <a:lnTo>
                                  <a:pt x="108001" y="648003"/>
                                </a:lnTo>
                                <a:lnTo>
                                  <a:pt x="65961" y="639516"/>
                                </a:lnTo>
                                <a:lnTo>
                                  <a:pt x="31632" y="616370"/>
                                </a:lnTo>
                                <a:lnTo>
                                  <a:pt x="8487" y="582041"/>
                                </a:lnTo>
                                <a:lnTo>
                                  <a:pt x="0" y="540002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3971552" y="1379538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540002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65962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1"/>
                                </a:lnTo>
                                <a:lnTo>
                                  <a:pt x="0" y="108001"/>
                                </a:lnTo>
                                <a:lnTo>
                                  <a:pt x="0" y="540002"/>
                                </a:lnTo>
                                <a:lnTo>
                                  <a:pt x="8487" y="582041"/>
                                </a:lnTo>
                                <a:lnTo>
                                  <a:pt x="31632" y="616370"/>
                                </a:lnTo>
                                <a:lnTo>
                                  <a:pt x="65962" y="639516"/>
                                </a:lnTo>
                                <a:lnTo>
                                  <a:pt x="108001" y="648003"/>
                                </a:lnTo>
                                <a:lnTo>
                                  <a:pt x="540002" y="648003"/>
                                </a:lnTo>
                                <a:lnTo>
                                  <a:pt x="582041" y="639516"/>
                                </a:lnTo>
                                <a:lnTo>
                                  <a:pt x="616371" y="616370"/>
                                </a:lnTo>
                                <a:lnTo>
                                  <a:pt x="639516" y="582041"/>
                                </a:lnTo>
                                <a:lnTo>
                                  <a:pt x="648003" y="540002"/>
                                </a:lnTo>
                                <a:lnTo>
                                  <a:pt x="648003" y="108001"/>
                                </a:lnTo>
                                <a:lnTo>
                                  <a:pt x="639516" y="65961"/>
                                </a:lnTo>
                                <a:lnTo>
                                  <a:pt x="616371" y="31632"/>
                                </a:lnTo>
                                <a:lnTo>
                                  <a:pt x="582041" y="8487"/>
                                </a:lnTo>
                                <a:lnTo>
                                  <a:pt x="540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CC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3971552" y="1379538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0" y="540002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1"/>
                                </a:lnTo>
                                <a:lnTo>
                                  <a:pt x="31632" y="31632"/>
                                </a:lnTo>
                                <a:lnTo>
                                  <a:pt x="65962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540002" y="0"/>
                                </a:lnTo>
                                <a:lnTo>
                                  <a:pt x="582041" y="8487"/>
                                </a:lnTo>
                                <a:lnTo>
                                  <a:pt x="616371" y="31632"/>
                                </a:lnTo>
                                <a:lnTo>
                                  <a:pt x="639516" y="65961"/>
                                </a:lnTo>
                                <a:lnTo>
                                  <a:pt x="648003" y="108001"/>
                                </a:lnTo>
                                <a:lnTo>
                                  <a:pt x="648003" y="540002"/>
                                </a:lnTo>
                                <a:lnTo>
                                  <a:pt x="639516" y="582041"/>
                                </a:lnTo>
                                <a:lnTo>
                                  <a:pt x="616371" y="616370"/>
                                </a:lnTo>
                                <a:lnTo>
                                  <a:pt x="582041" y="639516"/>
                                </a:lnTo>
                                <a:lnTo>
                                  <a:pt x="540002" y="648003"/>
                                </a:lnTo>
                                <a:lnTo>
                                  <a:pt x="108001" y="648003"/>
                                </a:lnTo>
                                <a:lnTo>
                                  <a:pt x="65962" y="639516"/>
                                </a:lnTo>
                                <a:lnTo>
                                  <a:pt x="31632" y="616370"/>
                                </a:lnTo>
                                <a:lnTo>
                                  <a:pt x="8487" y="582041"/>
                                </a:lnTo>
                                <a:lnTo>
                                  <a:pt x="0" y="540002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971552" y="407532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540002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65962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2"/>
                                </a:lnTo>
                                <a:lnTo>
                                  <a:pt x="0" y="108001"/>
                                </a:lnTo>
                                <a:lnTo>
                                  <a:pt x="0" y="540002"/>
                                </a:lnTo>
                                <a:lnTo>
                                  <a:pt x="8487" y="582041"/>
                                </a:lnTo>
                                <a:lnTo>
                                  <a:pt x="31632" y="616371"/>
                                </a:lnTo>
                                <a:lnTo>
                                  <a:pt x="65962" y="639516"/>
                                </a:lnTo>
                                <a:lnTo>
                                  <a:pt x="108001" y="648003"/>
                                </a:lnTo>
                                <a:lnTo>
                                  <a:pt x="540002" y="648003"/>
                                </a:lnTo>
                                <a:lnTo>
                                  <a:pt x="582041" y="639516"/>
                                </a:lnTo>
                                <a:lnTo>
                                  <a:pt x="616371" y="616371"/>
                                </a:lnTo>
                                <a:lnTo>
                                  <a:pt x="639516" y="582041"/>
                                </a:lnTo>
                                <a:lnTo>
                                  <a:pt x="648003" y="540002"/>
                                </a:lnTo>
                                <a:lnTo>
                                  <a:pt x="648003" y="108001"/>
                                </a:lnTo>
                                <a:lnTo>
                                  <a:pt x="639516" y="65962"/>
                                </a:lnTo>
                                <a:lnTo>
                                  <a:pt x="616371" y="31632"/>
                                </a:lnTo>
                                <a:lnTo>
                                  <a:pt x="582041" y="8487"/>
                                </a:lnTo>
                                <a:lnTo>
                                  <a:pt x="540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CC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3971552" y="407532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0" y="540002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2"/>
                                </a:lnTo>
                                <a:lnTo>
                                  <a:pt x="31632" y="31632"/>
                                </a:lnTo>
                                <a:lnTo>
                                  <a:pt x="65962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540002" y="0"/>
                                </a:lnTo>
                                <a:lnTo>
                                  <a:pt x="582041" y="8487"/>
                                </a:lnTo>
                                <a:lnTo>
                                  <a:pt x="616371" y="31632"/>
                                </a:lnTo>
                                <a:lnTo>
                                  <a:pt x="639516" y="65962"/>
                                </a:lnTo>
                                <a:lnTo>
                                  <a:pt x="648003" y="108001"/>
                                </a:lnTo>
                                <a:lnTo>
                                  <a:pt x="648003" y="540002"/>
                                </a:lnTo>
                                <a:lnTo>
                                  <a:pt x="639516" y="582041"/>
                                </a:lnTo>
                                <a:lnTo>
                                  <a:pt x="616371" y="616371"/>
                                </a:lnTo>
                                <a:lnTo>
                                  <a:pt x="582041" y="639516"/>
                                </a:lnTo>
                                <a:lnTo>
                                  <a:pt x="540002" y="648003"/>
                                </a:lnTo>
                                <a:lnTo>
                                  <a:pt x="108001" y="648003"/>
                                </a:lnTo>
                                <a:lnTo>
                                  <a:pt x="65962" y="639516"/>
                                </a:lnTo>
                                <a:lnTo>
                                  <a:pt x="31632" y="616371"/>
                                </a:lnTo>
                                <a:lnTo>
                                  <a:pt x="8487" y="582041"/>
                                </a:lnTo>
                                <a:lnTo>
                                  <a:pt x="0" y="540002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4943557" y="1379538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540002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65961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1"/>
                                </a:lnTo>
                                <a:lnTo>
                                  <a:pt x="0" y="108001"/>
                                </a:lnTo>
                                <a:lnTo>
                                  <a:pt x="0" y="540002"/>
                                </a:lnTo>
                                <a:lnTo>
                                  <a:pt x="8487" y="582041"/>
                                </a:lnTo>
                                <a:lnTo>
                                  <a:pt x="31632" y="616370"/>
                                </a:lnTo>
                                <a:lnTo>
                                  <a:pt x="65961" y="639516"/>
                                </a:lnTo>
                                <a:lnTo>
                                  <a:pt x="108001" y="648003"/>
                                </a:lnTo>
                                <a:lnTo>
                                  <a:pt x="540002" y="648003"/>
                                </a:lnTo>
                                <a:lnTo>
                                  <a:pt x="582041" y="639516"/>
                                </a:lnTo>
                                <a:lnTo>
                                  <a:pt x="616371" y="616370"/>
                                </a:lnTo>
                                <a:lnTo>
                                  <a:pt x="639516" y="582041"/>
                                </a:lnTo>
                                <a:lnTo>
                                  <a:pt x="648003" y="540002"/>
                                </a:lnTo>
                                <a:lnTo>
                                  <a:pt x="648003" y="108001"/>
                                </a:lnTo>
                                <a:lnTo>
                                  <a:pt x="639516" y="65961"/>
                                </a:lnTo>
                                <a:lnTo>
                                  <a:pt x="616371" y="31632"/>
                                </a:lnTo>
                                <a:lnTo>
                                  <a:pt x="582041" y="8487"/>
                                </a:lnTo>
                                <a:lnTo>
                                  <a:pt x="540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CC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4943557" y="1379538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0" y="540002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1"/>
                                </a:lnTo>
                                <a:lnTo>
                                  <a:pt x="31632" y="31632"/>
                                </a:lnTo>
                                <a:lnTo>
                                  <a:pt x="65961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540002" y="0"/>
                                </a:lnTo>
                                <a:lnTo>
                                  <a:pt x="582041" y="8487"/>
                                </a:lnTo>
                                <a:lnTo>
                                  <a:pt x="616371" y="31632"/>
                                </a:lnTo>
                                <a:lnTo>
                                  <a:pt x="639516" y="65961"/>
                                </a:lnTo>
                                <a:lnTo>
                                  <a:pt x="648003" y="108001"/>
                                </a:lnTo>
                                <a:lnTo>
                                  <a:pt x="648003" y="540002"/>
                                </a:lnTo>
                                <a:lnTo>
                                  <a:pt x="639516" y="582041"/>
                                </a:lnTo>
                                <a:lnTo>
                                  <a:pt x="616371" y="616370"/>
                                </a:lnTo>
                                <a:lnTo>
                                  <a:pt x="582041" y="639516"/>
                                </a:lnTo>
                                <a:lnTo>
                                  <a:pt x="540002" y="648003"/>
                                </a:lnTo>
                                <a:lnTo>
                                  <a:pt x="108001" y="648003"/>
                                </a:lnTo>
                                <a:lnTo>
                                  <a:pt x="65961" y="639516"/>
                                </a:lnTo>
                                <a:lnTo>
                                  <a:pt x="31632" y="616370"/>
                                </a:lnTo>
                                <a:lnTo>
                                  <a:pt x="8487" y="582041"/>
                                </a:lnTo>
                                <a:lnTo>
                                  <a:pt x="0" y="540002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4943557" y="407532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540002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65961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2"/>
                                </a:lnTo>
                                <a:lnTo>
                                  <a:pt x="0" y="108001"/>
                                </a:lnTo>
                                <a:lnTo>
                                  <a:pt x="0" y="540002"/>
                                </a:lnTo>
                                <a:lnTo>
                                  <a:pt x="8487" y="582041"/>
                                </a:lnTo>
                                <a:lnTo>
                                  <a:pt x="31632" y="616371"/>
                                </a:lnTo>
                                <a:lnTo>
                                  <a:pt x="65961" y="639516"/>
                                </a:lnTo>
                                <a:lnTo>
                                  <a:pt x="108001" y="648003"/>
                                </a:lnTo>
                                <a:lnTo>
                                  <a:pt x="540002" y="648003"/>
                                </a:lnTo>
                                <a:lnTo>
                                  <a:pt x="582041" y="639516"/>
                                </a:lnTo>
                                <a:lnTo>
                                  <a:pt x="616371" y="616371"/>
                                </a:lnTo>
                                <a:lnTo>
                                  <a:pt x="639516" y="582041"/>
                                </a:lnTo>
                                <a:lnTo>
                                  <a:pt x="648003" y="540002"/>
                                </a:lnTo>
                                <a:lnTo>
                                  <a:pt x="648003" y="108001"/>
                                </a:lnTo>
                                <a:lnTo>
                                  <a:pt x="639516" y="65962"/>
                                </a:lnTo>
                                <a:lnTo>
                                  <a:pt x="616371" y="31632"/>
                                </a:lnTo>
                                <a:lnTo>
                                  <a:pt x="582041" y="8487"/>
                                </a:lnTo>
                                <a:lnTo>
                                  <a:pt x="540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CC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4943557" y="407532"/>
                            <a:ext cx="64833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648335">
                                <a:moveTo>
                                  <a:pt x="0" y="540002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2"/>
                                </a:lnTo>
                                <a:lnTo>
                                  <a:pt x="31632" y="31632"/>
                                </a:lnTo>
                                <a:lnTo>
                                  <a:pt x="65961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540002" y="0"/>
                                </a:lnTo>
                                <a:lnTo>
                                  <a:pt x="582041" y="8487"/>
                                </a:lnTo>
                                <a:lnTo>
                                  <a:pt x="616371" y="31632"/>
                                </a:lnTo>
                                <a:lnTo>
                                  <a:pt x="639516" y="65962"/>
                                </a:lnTo>
                                <a:lnTo>
                                  <a:pt x="648003" y="108001"/>
                                </a:lnTo>
                                <a:lnTo>
                                  <a:pt x="648003" y="540002"/>
                                </a:lnTo>
                                <a:lnTo>
                                  <a:pt x="639516" y="582041"/>
                                </a:lnTo>
                                <a:lnTo>
                                  <a:pt x="616371" y="616371"/>
                                </a:lnTo>
                                <a:lnTo>
                                  <a:pt x="582041" y="639516"/>
                                </a:lnTo>
                                <a:lnTo>
                                  <a:pt x="540002" y="648003"/>
                                </a:lnTo>
                                <a:lnTo>
                                  <a:pt x="108001" y="648003"/>
                                </a:lnTo>
                                <a:lnTo>
                                  <a:pt x="65961" y="639516"/>
                                </a:lnTo>
                                <a:lnTo>
                                  <a:pt x="31632" y="616371"/>
                                </a:lnTo>
                                <a:lnTo>
                                  <a:pt x="8487" y="582041"/>
                                </a:lnTo>
                                <a:lnTo>
                                  <a:pt x="0" y="540002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407532" y="1379538"/>
                            <a:ext cx="2583180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3180" h="324485">
                                <a:moveTo>
                                  <a:pt x="0" y="0"/>
                                </a:moveTo>
                                <a:lnTo>
                                  <a:pt x="0" y="324001"/>
                                </a:lnTo>
                              </a:path>
                              <a:path w="2583180" h="324485">
                                <a:moveTo>
                                  <a:pt x="0" y="324001"/>
                                </a:moveTo>
                                <a:lnTo>
                                  <a:pt x="2583031" y="324001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2970825" y="1677222"/>
                            <a:ext cx="2476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52705">
                                <a:moveTo>
                                  <a:pt x="0" y="0"/>
                                </a:moveTo>
                                <a:lnTo>
                                  <a:pt x="3855" y="8044"/>
                                </a:lnTo>
                                <a:lnTo>
                                  <a:pt x="11102" y="16242"/>
                                </a:lnTo>
                                <a:lnTo>
                                  <a:pt x="18966" y="22898"/>
                                </a:lnTo>
                                <a:lnTo>
                                  <a:pt x="24671" y="26316"/>
                                </a:lnTo>
                                <a:lnTo>
                                  <a:pt x="18966" y="29734"/>
                                </a:lnTo>
                                <a:lnTo>
                                  <a:pt x="11102" y="36391"/>
                                </a:lnTo>
                                <a:lnTo>
                                  <a:pt x="3855" y="44589"/>
                                </a:lnTo>
                                <a:lnTo>
                                  <a:pt x="0" y="52633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731534" y="731534"/>
                            <a:ext cx="315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595">
                                <a:moveTo>
                                  <a:pt x="0" y="0"/>
                                </a:moveTo>
                                <a:lnTo>
                                  <a:pt x="315018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026814" y="705217"/>
                            <a:ext cx="2476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52705">
                                <a:moveTo>
                                  <a:pt x="0" y="0"/>
                                </a:moveTo>
                                <a:lnTo>
                                  <a:pt x="3855" y="8044"/>
                                </a:lnTo>
                                <a:lnTo>
                                  <a:pt x="11102" y="16242"/>
                                </a:lnTo>
                                <a:lnTo>
                                  <a:pt x="18966" y="22898"/>
                                </a:lnTo>
                                <a:lnTo>
                                  <a:pt x="24671" y="26316"/>
                                </a:lnTo>
                                <a:lnTo>
                                  <a:pt x="18966" y="29734"/>
                                </a:lnTo>
                                <a:lnTo>
                                  <a:pt x="11102" y="36391"/>
                                </a:lnTo>
                                <a:lnTo>
                                  <a:pt x="3855" y="44589"/>
                                </a:lnTo>
                                <a:lnTo>
                                  <a:pt x="0" y="52633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731534" y="245532"/>
                            <a:ext cx="319405" cy="478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405" h="478790">
                                <a:moveTo>
                                  <a:pt x="0" y="0"/>
                                </a:moveTo>
                                <a:lnTo>
                                  <a:pt x="319019" y="478528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017709" y="693040"/>
                            <a:ext cx="4381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35560">
                                <a:moveTo>
                                  <a:pt x="43792" y="0"/>
                                </a:moveTo>
                                <a:lnTo>
                                  <a:pt x="39237" y="7669"/>
                                </a:lnTo>
                                <a:lnTo>
                                  <a:pt x="36436" y="18246"/>
                                </a:lnTo>
                                <a:lnTo>
                                  <a:pt x="35260" y="28481"/>
                                </a:lnTo>
                                <a:lnTo>
                                  <a:pt x="35580" y="35124"/>
                                </a:lnTo>
                                <a:lnTo>
                                  <a:pt x="29572" y="32273"/>
                                </a:lnTo>
                                <a:lnTo>
                                  <a:pt x="19672" y="29422"/>
                                </a:lnTo>
                                <a:lnTo>
                                  <a:pt x="8831" y="27940"/>
                                </a:lnTo>
                                <a:lnTo>
                                  <a:pt x="0" y="29194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703539" y="413885"/>
                            <a:ext cx="318135" cy="318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135" h="318135">
                                <a:moveTo>
                                  <a:pt x="0" y="317649"/>
                                </a:moveTo>
                                <a:lnTo>
                                  <a:pt x="317649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988623" y="409233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0" y="0"/>
                                </a:moveTo>
                                <a:lnTo>
                                  <a:pt x="8413" y="2962"/>
                                </a:lnTo>
                                <a:lnTo>
                                  <a:pt x="19335" y="3634"/>
                                </a:lnTo>
                                <a:lnTo>
                                  <a:pt x="29603" y="2780"/>
                                </a:lnTo>
                                <a:lnTo>
                                  <a:pt x="36054" y="1163"/>
                                </a:lnTo>
                                <a:lnTo>
                                  <a:pt x="34436" y="7614"/>
                                </a:lnTo>
                                <a:lnTo>
                                  <a:pt x="33582" y="17881"/>
                                </a:lnTo>
                                <a:lnTo>
                                  <a:pt x="34255" y="28803"/>
                                </a:lnTo>
                                <a:lnTo>
                                  <a:pt x="37217" y="37217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703539" y="731534"/>
                            <a:ext cx="318135" cy="318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135" h="318135">
                                <a:moveTo>
                                  <a:pt x="0" y="0"/>
                                </a:moveTo>
                                <a:lnTo>
                                  <a:pt x="317649" y="317649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988623" y="1016618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17" y="0"/>
                                </a:moveTo>
                                <a:lnTo>
                                  <a:pt x="34255" y="8413"/>
                                </a:lnTo>
                                <a:lnTo>
                                  <a:pt x="33582" y="19335"/>
                                </a:lnTo>
                                <a:lnTo>
                                  <a:pt x="34436" y="29603"/>
                                </a:lnTo>
                                <a:lnTo>
                                  <a:pt x="36054" y="36054"/>
                                </a:lnTo>
                                <a:lnTo>
                                  <a:pt x="29603" y="34436"/>
                                </a:lnTo>
                                <a:lnTo>
                                  <a:pt x="19335" y="33582"/>
                                </a:lnTo>
                                <a:lnTo>
                                  <a:pt x="8413" y="34255"/>
                                </a:lnTo>
                                <a:lnTo>
                                  <a:pt x="0" y="37217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675545" y="737886"/>
                            <a:ext cx="318135" cy="318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135" h="318135">
                                <a:moveTo>
                                  <a:pt x="0" y="317649"/>
                                </a:moveTo>
                                <a:lnTo>
                                  <a:pt x="317649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960629" y="733234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0" y="0"/>
                                </a:moveTo>
                                <a:lnTo>
                                  <a:pt x="8413" y="2962"/>
                                </a:lnTo>
                                <a:lnTo>
                                  <a:pt x="19335" y="3634"/>
                                </a:lnTo>
                                <a:lnTo>
                                  <a:pt x="29603" y="2780"/>
                                </a:lnTo>
                                <a:lnTo>
                                  <a:pt x="36054" y="1163"/>
                                </a:lnTo>
                                <a:lnTo>
                                  <a:pt x="34436" y="7614"/>
                                </a:lnTo>
                                <a:lnTo>
                                  <a:pt x="33582" y="17881"/>
                                </a:lnTo>
                                <a:lnTo>
                                  <a:pt x="34255" y="28803"/>
                                </a:lnTo>
                                <a:lnTo>
                                  <a:pt x="37217" y="37217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2675545" y="407532"/>
                            <a:ext cx="318135" cy="318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135" h="318135">
                                <a:moveTo>
                                  <a:pt x="0" y="0"/>
                                </a:moveTo>
                                <a:lnTo>
                                  <a:pt x="317649" y="317649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2960629" y="692616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7465">
                                <a:moveTo>
                                  <a:pt x="37217" y="0"/>
                                </a:moveTo>
                                <a:lnTo>
                                  <a:pt x="34255" y="8413"/>
                                </a:lnTo>
                                <a:lnTo>
                                  <a:pt x="33582" y="19335"/>
                                </a:lnTo>
                                <a:lnTo>
                                  <a:pt x="34436" y="29603"/>
                                </a:lnTo>
                                <a:lnTo>
                                  <a:pt x="36054" y="36054"/>
                                </a:lnTo>
                                <a:lnTo>
                                  <a:pt x="29603" y="34436"/>
                                </a:lnTo>
                                <a:lnTo>
                                  <a:pt x="19335" y="33582"/>
                                </a:lnTo>
                                <a:lnTo>
                                  <a:pt x="8413" y="34255"/>
                                </a:lnTo>
                                <a:lnTo>
                                  <a:pt x="0" y="37217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3323548" y="1055536"/>
                            <a:ext cx="1270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5595">
                                <a:moveTo>
                                  <a:pt x="0" y="0"/>
                                </a:moveTo>
                                <a:lnTo>
                                  <a:pt x="0" y="315018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3297232" y="1350817"/>
                            <a:ext cx="5270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24765">
                                <a:moveTo>
                                  <a:pt x="52633" y="0"/>
                                </a:moveTo>
                                <a:lnTo>
                                  <a:pt x="44589" y="3855"/>
                                </a:lnTo>
                                <a:lnTo>
                                  <a:pt x="36391" y="11102"/>
                                </a:lnTo>
                                <a:lnTo>
                                  <a:pt x="29734" y="18966"/>
                                </a:lnTo>
                                <a:lnTo>
                                  <a:pt x="26316" y="24671"/>
                                </a:lnTo>
                                <a:lnTo>
                                  <a:pt x="22898" y="18966"/>
                                </a:lnTo>
                                <a:lnTo>
                                  <a:pt x="16242" y="11102"/>
                                </a:lnTo>
                                <a:lnTo>
                                  <a:pt x="8044" y="38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3647550" y="1703539"/>
                            <a:ext cx="315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595">
                                <a:moveTo>
                                  <a:pt x="0" y="0"/>
                                </a:moveTo>
                                <a:lnTo>
                                  <a:pt x="315018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3942831" y="1677222"/>
                            <a:ext cx="2476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52705">
                                <a:moveTo>
                                  <a:pt x="0" y="0"/>
                                </a:moveTo>
                                <a:lnTo>
                                  <a:pt x="3855" y="8044"/>
                                </a:lnTo>
                                <a:lnTo>
                                  <a:pt x="11102" y="16242"/>
                                </a:lnTo>
                                <a:lnTo>
                                  <a:pt x="18966" y="22898"/>
                                </a:lnTo>
                                <a:lnTo>
                                  <a:pt x="24671" y="26316"/>
                                </a:lnTo>
                                <a:lnTo>
                                  <a:pt x="18966" y="29734"/>
                                </a:lnTo>
                                <a:lnTo>
                                  <a:pt x="11102" y="36391"/>
                                </a:lnTo>
                                <a:lnTo>
                                  <a:pt x="3855" y="44589"/>
                                </a:lnTo>
                                <a:lnTo>
                                  <a:pt x="0" y="52633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4619556" y="1703539"/>
                            <a:ext cx="315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595">
                                <a:moveTo>
                                  <a:pt x="0" y="0"/>
                                </a:moveTo>
                                <a:lnTo>
                                  <a:pt x="315018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4914836" y="1677222"/>
                            <a:ext cx="2476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52705">
                                <a:moveTo>
                                  <a:pt x="0" y="0"/>
                                </a:moveTo>
                                <a:lnTo>
                                  <a:pt x="3855" y="8044"/>
                                </a:lnTo>
                                <a:lnTo>
                                  <a:pt x="11102" y="16242"/>
                                </a:lnTo>
                                <a:lnTo>
                                  <a:pt x="18966" y="22898"/>
                                </a:lnTo>
                                <a:lnTo>
                                  <a:pt x="24671" y="26316"/>
                                </a:lnTo>
                                <a:lnTo>
                                  <a:pt x="18966" y="29734"/>
                                </a:lnTo>
                                <a:lnTo>
                                  <a:pt x="11102" y="36391"/>
                                </a:lnTo>
                                <a:lnTo>
                                  <a:pt x="3855" y="44589"/>
                                </a:lnTo>
                                <a:lnTo>
                                  <a:pt x="0" y="52633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4619556" y="731534"/>
                            <a:ext cx="315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595">
                                <a:moveTo>
                                  <a:pt x="0" y="0"/>
                                </a:moveTo>
                                <a:lnTo>
                                  <a:pt x="315018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4914836" y="705217"/>
                            <a:ext cx="2476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52705">
                                <a:moveTo>
                                  <a:pt x="0" y="0"/>
                                </a:moveTo>
                                <a:lnTo>
                                  <a:pt x="3855" y="8044"/>
                                </a:lnTo>
                                <a:lnTo>
                                  <a:pt x="11102" y="16242"/>
                                </a:lnTo>
                                <a:lnTo>
                                  <a:pt x="18966" y="22898"/>
                                </a:lnTo>
                                <a:lnTo>
                                  <a:pt x="24671" y="26316"/>
                                </a:lnTo>
                                <a:lnTo>
                                  <a:pt x="18966" y="29734"/>
                                </a:lnTo>
                                <a:lnTo>
                                  <a:pt x="11102" y="36391"/>
                                </a:lnTo>
                                <a:lnTo>
                                  <a:pt x="3855" y="44589"/>
                                </a:lnTo>
                                <a:lnTo>
                                  <a:pt x="0" y="52633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4295554" y="1064520"/>
                            <a:ext cx="1270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5595">
                                <a:moveTo>
                                  <a:pt x="0" y="3150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4269237" y="1059585"/>
                            <a:ext cx="5270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24765">
                                <a:moveTo>
                                  <a:pt x="0" y="24671"/>
                                </a:moveTo>
                                <a:lnTo>
                                  <a:pt x="8044" y="20816"/>
                                </a:lnTo>
                                <a:lnTo>
                                  <a:pt x="16242" y="13569"/>
                                </a:lnTo>
                                <a:lnTo>
                                  <a:pt x="22898" y="5705"/>
                                </a:lnTo>
                                <a:lnTo>
                                  <a:pt x="26316" y="0"/>
                                </a:lnTo>
                                <a:lnTo>
                                  <a:pt x="29734" y="5705"/>
                                </a:lnTo>
                                <a:lnTo>
                                  <a:pt x="36391" y="13569"/>
                                </a:lnTo>
                                <a:lnTo>
                                  <a:pt x="44589" y="20816"/>
                                </a:lnTo>
                                <a:lnTo>
                                  <a:pt x="52633" y="24671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5267559" y="1055536"/>
                            <a:ext cx="1270" cy="315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5595">
                                <a:moveTo>
                                  <a:pt x="0" y="0"/>
                                </a:moveTo>
                                <a:lnTo>
                                  <a:pt x="0" y="315018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5241242" y="1350817"/>
                            <a:ext cx="5270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24765">
                                <a:moveTo>
                                  <a:pt x="52633" y="0"/>
                                </a:moveTo>
                                <a:lnTo>
                                  <a:pt x="44589" y="3855"/>
                                </a:lnTo>
                                <a:lnTo>
                                  <a:pt x="36391" y="11102"/>
                                </a:lnTo>
                                <a:lnTo>
                                  <a:pt x="29734" y="18966"/>
                                </a:lnTo>
                                <a:lnTo>
                                  <a:pt x="26316" y="24671"/>
                                </a:lnTo>
                                <a:lnTo>
                                  <a:pt x="22898" y="18966"/>
                                </a:lnTo>
                                <a:lnTo>
                                  <a:pt x="16242" y="11102"/>
                                </a:lnTo>
                                <a:lnTo>
                                  <a:pt x="8044" y="38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312257" y="187147"/>
                            <a:ext cx="198120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5CDA052" w14:textId="77777777" w:rsidR="00BF0DDC" w:rsidRDefault="00000000">
                              <w:pPr>
                                <w:spacing w:line="176" w:lineRule="exact"/>
                                <w:ind w:left="20"/>
                                <w:rPr>
                                  <w:i/>
                                  <w:sz w:val="10"/>
                                </w:rPr>
                              </w:pPr>
                              <w:bookmarkStart w:id="183" w:name="_bookmark5"/>
                              <w:bookmarkEnd w:id="183"/>
                              <w:r>
                                <w:rPr>
                                  <w:i/>
                                  <w:spacing w:val="-5"/>
                                  <w:w w:val="145"/>
                                  <w:position w:val="2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5"/>
                                  <w:w w:val="145"/>
                                  <w:sz w:val="10"/>
                                </w:rPr>
                                <w:t>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2257338" y="268148"/>
                            <a:ext cx="195580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9494FC" w14:textId="77777777" w:rsidR="00BF0DDC" w:rsidRDefault="00000000">
                              <w:pPr>
                                <w:spacing w:line="176" w:lineRule="exact"/>
                                <w:ind w:left="20"/>
                                <w:rPr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45"/>
                                  <w:position w:val="2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spacing w:val="-5"/>
                                  <w:w w:val="145"/>
                                  <w:sz w:val="10"/>
                                </w:rPr>
                                <w:t>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284596" y="673151"/>
                            <a:ext cx="250825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62B316C" w14:textId="77777777" w:rsidR="00BF0DDC" w:rsidRDefault="00000000">
                              <w:pPr>
                                <w:spacing w:line="176" w:lineRule="exact"/>
                                <w:ind w:left="20"/>
                                <w:rPr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w w:val="150"/>
                                  <w:position w:val="2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4"/>
                                  <w:w w:val="150"/>
                                  <w:sz w:val="10"/>
                                </w:rPr>
                                <w:t>Str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1109512" y="590220"/>
                            <a:ext cx="553720" cy="292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9D8AE9" w14:textId="77777777" w:rsidR="00BF0DDC" w:rsidRDefault="00000000">
                              <w:pPr>
                                <w:spacing w:line="165" w:lineRule="exact"/>
                                <w:ind w:left="58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5"/>
                                </w:rPr>
                                <w:t>Similarity</w:t>
                              </w:r>
                            </w:p>
                            <w:p w14:paraId="36E6AB97" w14:textId="77777777" w:rsidR="00BF0DDC" w:rsidRDefault="00000000">
                              <w:pPr>
                                <w:spacing w:before="99"/>
                                <w:ind w:left="20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5"/>
                                </w:rPr>
                                <w:t>calculation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3077695" y="590220"/>
                            <a:ext cx="504825" cy="292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79BFDA3" w14:textId="77777777" w:rsidR="00BF0DDC" w:rsidRDefault="00000000">
                              <w:pPr>
                                <w:spacing w:line="165" w:lineRule="exact"/>
                                <w:ind w:left="20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5"/>
                                </w:rPr>
                                <w:t>Similarity</w:t>
                              </w:r>
                            </w:p>
                            <w:p w14:paraId="765E28DC" w14:textId="77777777" w:rsidR="00BF0DDC" w:rsidRDefault="00000000">
                              <w:pPr>
                                <w:spacing w:before="99"/>
                                <w:ind w:left="90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5"/>
                                </w:rPr>
                                <w:t>network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3959875" y="517957"/>
                            <a:ext cx="683895" cy="436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4CE884" w14:textId="77777777" w:rsidR="00BF0DDC" w:rsidRDefault="00000000">
                              <w:pPr>
                                <w:spacing w:before="8" w:line="216" w:lineRule="auto"/>
                                <w:ind w:right="18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4"/>
                                  <w:w w:val="110"/>
                                  <w:sz w:val="15"/>
                                </w:rPr>
                                <w:t>Non-</w:t>
                              </w:r>
                              <w:r>
                                <w:rPr>
                                  <w:spacing w:val="40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5"/>
                                </w:rPr>
                                <w:t>interaction</w:t>
                              </w:r>
                              <w:r>
                                <w:rPr>
                                  <w:spacing w:val="40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5"/>
                                </w:rPr>
                                <w:t>detector</w:t>
                              </w:r>
                            </w:p>
                            <w:p w14:paraId="4280C826" w14:textId="77777777" w:rsidR="00BF0DDC" w:rsidRDefault="00000000">
                              <w:pPr>
                                <w:spacing w:before="23"/>
                                <w:ind w:right="18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w w:val="110"/>
                                  <w:sz w:val="15"/>
                                </w:rPr>
                                <w:t>(CNN</w:t>
                              </w:r>
                              <w:r>
                                <w:rPr>
                                  <w:spacing w:val="36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5"/>
                                </w:rPr>
                                <w:t>model)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4936855" y="509137"/>
                            <a:ext cx="768952" cy="356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59C435B" w14:textId="77777777" w:rsidR="00BF0DDC" w:rsidRDefault="00000000">
                              <w:pPr>
                                <w:spacing w:line="165" w:lineRule="exact"/>
                                <w:ind w:right="18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w w:val="105"/>
                                  <w:sz w:val="15"/>
                                </w:rPr>
                                <w:t>High</w:t>
                              </w:r>
                              <w:r>
                                <w:rPr>
                                  <w:spacing w:val="23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5"/>
                                </w:rPr>
                                <w:t>possible</w:t>
                              </w:r>
                            </w:p>
                            <w:p w14:paraId="46D0B986" w14:textId="7F9B195B" w:rsidR="00BF0DDC" w:rsidRDefault="00000000">
                              <w:pPr>
                                <w:spacing w:before="62" w:line="213" w:lineRule="auto"/>
                                <w:ind w:left="200" w:right="218" w:hanging="1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4"/>
                                  <w:w w:val="110"/>
                                  <w:sz w:val="15"/>
                                </w:rPr>
                                <w:t>None</w:t>
                              </w:r>
                              <w:r>
                                <w:rPr>
                                  <w:spacing w:val="40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del w:id="184" w:author="carla alves" w:date="2024-05-06T17:05:00Z">
                                <w:r w:rsidDel="009E1FD9">
                                  <w:rPr>
                                    <w:spacing w:val="-2"/>
                                    <w:w w:val="110"/>
                                    <w:sz w:val="15"/>
                                  </w:rPr>
                                  <w:delText>itraction</w:delText>
                                </w:r>
                              </w:del>
                              <w:ins w:id="185" w:author="carla alves" w:date="2024-05-06T17:05:00Z">
                                <w:r w:rsidR="009E1FD9">
                                  <w:rPr>
                                    <w:spacing w:val="-2"/>
                                    <w:w w:val="110"/>
                                    <w:sz w:val="15"/>
                                  </w:rPr>
                                  <w:t>interaction</w:t>
                                </w:r>
                              </w:ins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293245" y="1165949"/>
                            <a:ext cx="24193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20420F3" w14:textId="77777777" w:rsidR="00BF0DDC" w:rsidRDefault="00000000">
                              <w:pPr>
                                <w:spacing w:line="165" w:lineRule="exact"/>
                                <w:ind w:left="20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15"/>
                                </w:rPr>
                                <w:t>DDI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2229678" y="1078141"/>
                            <a:ext cx="248920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AAB595" w14:textId="77777777" w:rsidR="00BF0DDC" w:rsidRDefault="00000000">
                              <w:pPr>
                                <w:spacing w:line="176" w:lineRule="exact"/>
                                <w:ind w:left="20"/>
                                <w:rPr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w w:val="150"/>
                                  <w:position w:val="2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spacing w:val="-4"/>
                                  <w:w w:val="150"/>
                                  <w:sz w:val="10"/>
                                </w:rPr>
                                <w:t>Str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3106371" y="1571473"/>
                            <a:ext cx="447040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4586356" w14:textId="77777777" w:rsidR="00BF0DDC" w:rsidRDefault="00000000">
                              <w:pPr>
                                <w:spacing w:line="165" w:lineRule="exact"/>
                                <w:ind w:left="49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w w:val="115"/>
                                  <w:sz w:val="15"/>
                                </w:rPr>
                                <w:t>Tabular</w:t>
                              </w:r>
                            </w:p>
                            <w:p w14:paraId="2DE7C458" w14:textId="77777777" w:rsidR="00BF0DDC" w:rsidRDefault="00000000">
                              <w:pPr>
                                <w:spacing w:before="70"/>
                                <w:ind w:left="20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w w:val="115"/>
                                  <w:sz w:val="15"/>
                                </w:rPr>
                                <w:t>data</w:t>
                              </w:r>
                              <w:r>
                                <w:rPr>
                                  <w:spacing w:val="12"/>
                                  <w:w w:val="11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15"/>
                                  <w:sz w:val="15"/>
                                </w:rPr>
                                <w:t>(B)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4026956" y="1571473"/>
                            <a:ext cx="549910" cy="281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0F34A3" w14:textId="77777777" w:rsidR="00BF0DDC" w:rsidRDefault="00000000">
                              <w:pPr>
                                <w:spacing w:line="165" w:lineRule="exact"/>
                                <w:ind w:left="1" w:right="18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w w:val="115"/>
                                  <w:sz w:val="15"/>
                                </w:rPr>
                                <w:t>Filter</w:t>
                              </w:r>
                            </w:p>
                            <w:p w14:paraId="75632402" w14:textId="77777777" w:rsidR="00BF0DDC" w:rsidRDefault="00000000">
                              <w:pPr>
                                <w:spacing w:before="83"/>
                                <w:ind w:right="18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5"/>
                                </w:rPr>
                                <w:t>interaction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4999078" y="1562214"/>
                            <a:ext cx="549910" cy="292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11CF25" w14:textId="77777777" w:rsidR="00BF0DDC" w:rsidRDefault="00000000">
                              <w:pPr>
                                <w:spacing w:line="165" w:lineRule="exact"/>
                                <w:ind w:right="18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w w:val="110"/>
                                  <w:sz w:val="15"/>
                                </w:rPr>
                                <w:t>triple-</w:t>
                              </w:r>
                              <w:r>
                                <w:rPr>
                                  <w:spacing w:val="-2"/>
                                  <w:w w:val="110"/>
                                  <w:sz w:val="15"/>
                                </w:rPr>
                                <w:t>class</w:t>
                              </w:r>
                            </w:p>
                            <w:p w14:paraId="09448FE4" w14:textId="77777777" w:rsidR="00BF0DDC" w:rsidRDefault="00000000">
                              <w:pPr>
                                <w:spacing w:before="99"/>
                                <w:ind w:right="18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5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FDB59C" id="Group 69" o:spid="_x0000_s1075" style="width:449.1pt;height:159.5pt;mso-position-horizontal-relative:char;mso-position-vertical-relative:line" coordorigin="25,25" coordsize="57032,20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">
                <v:shape id="Graphic 70" o:spid="_x0000_s1076" style="position:absolute;left:25;top:25;width:8102;height:14586;visibility:visible;mso-wrap-style:square;v-text-anchor:top" coordsize="810260,1458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" path="m702002,l108000,,65961,8487,31632,31632,8487,65962,,108001,,1350006r8487,42039l31632,1426375r34329,23145l108000,1458007r594002,l744041,1449520r34330,-23145l801516,1392045r8487,-42039l810003,108001,801516,65962,778371,31632,744041,8487,702002,xe" fillcolor="#dcddde" stroked="f">
                  <v:path arrowok="t"/>
                </v:shape>
                <v:shape id="Graphic 71" o:spid="_x0000_s1077" style="position:absolute;left:25;top:25;width:8102;height:14586;visibility:visible;mso-wrap-style:square;v-text-anchor:top" coordsize="810260,1458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" path="m,1350006l,108001,8487,65962,31632,31632,65961,8487,108000,,702002,r42039,8487l778371,31632r23145,34330l810003,108001r,1242005l801516,1392045r-23145,34330l744041,1449520r-42039,8487l108000,1458007r-42039,-8487l31632,1426375,8487,1392045,,1350006xe" filled="f" strokeweight=".14056mm">
                  <v:path arrowok="t"/>
                </v:shape>
                <v:shape id="Graphic 72" o:spid="_x0000_s1078" style="position:absolute;left:835;top:10555;width:6483;height:3245;visibility:visible;mso-wrap-style:square;v-text-anchor:top" coordsize="648335,32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" path="m540002,l108001,,65961,8487,31632,31632,8487,65961,,108001,,216000r8487,42039l31632,292368r34329,23146l108001,324001r432001,l582041,315514r34329,-23146l639516,258039r8487,-42039l648003,108001,639516,65961,616370,31632,582041,8487,540002,xe" fillcolor="#82c6e4" stroked="f">
                  <v:path arrowok="t"/>
                </v:shape>
                <v:shape id="Graphic 73" o:spid="_x0000_s1079" style="position:absolute;left:835;top:10555;width:6483;height:3245;visibility:visible;mso-wrap-style:square;v-text-anchor:top" coordsize="648335,32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" path="m,216000l,108001,8487,65961,31632,31632,65961,8487,108001,,540002,r42039,8487l616370,31632r23146,34329l648003,108001r,107999l639516,258039r-23146,34329l582041,315514r-42039,8487l108001,324001,65961,315514,31632,292368,8487,258039,,216000xe" filled="f" strokeweight=".14056mm">
                  <v:path arrowok="t"/>
                </v:shape>
                <v:shape id="Graphic 74" o:spid="_x0000_s1080" style="position:absolute;left:835;top:5695;width:6483;height:3245;visibility:visible;mso-wrap-style:square;v-text-anchor:top" coordsize="648335,32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" path="m540002,l108001,,65961,8487,31632,31632,8487,65961,,108001,,216000r8487,42039l31632,292369r34329,23145l108001,324001r432001,l582041,315514r34329,-23145l639516,258039r8487,-42039l648003,108001,639516,65961,616370,31632,582041,8487,540002,xe" fillcolor="#82c6e4" stroked="f">
                  <v:path arrowok="t"/>
                </v:shape>
                <v:shape id="Graphic 75" o:spid="_x0000_s1081" style="position:absolute;left:835;top:5695;width:6483;height:3245;visibility:visible;mso-wrap-style:square;v-text-anchor:top" coordsize="648335,32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" path="m,216000l,108001,8487,65961,31632,31632,65961,8487,108001,,540002,r42039,8487l616370,31632r23146,34329l648003,108001r,107999l639516,258039r-23146,34330l582041,315514r-42039,8487l108001,324001,65961,315514,31632,292369,8487,258039,,216000xe" filled="f" strokeweight=".14056mm">
                  <v:path arrowok="t"/>
                </v:shape>
                <v:shape id="Graphic 76" o:spid="_x0000_s1082" style="position:absolute;left:835;top:835;width:6483;height:3245;visibility:visible;mso-wrap-style:square;v-text-anchor:top" coordsize="648335,32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" path="m540002,l108001,,65961,8487,31632,31632,8487,65961,,108001,,216000r8487,42039l31632,292369r34329,23145l108001,324001r432001,l582041,315514r34329,-23145l639516,258039r8487,-42039l648003,108001,639516,65961,616370,31632,582041,8487,540002,xe" fillcolor="#82c6e4" stroked="f">
                  <v:path arrowok="t"/>
                </v:shape>
                <v:shape id="Graphic 77" o:spid="_x0000_s1083" style="position:absolute;left:835;top:835;width:6483;height:3245;visibility:visible;mso-wrap-style:square;v-text-anchor:top" coordsize="648335,32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" path="m,216000l,108001,8487,65961,31632,31632,65961,8487,108001,,540002,r42039,8487l616370,31632r23146,34329l648003,108001r,107999l639516,258039r-23146,34330l582041,315514r-42039,8487l108001,324001,65961,315514,31632,292369,8487,258039,,216000xe" filled="f" strokeweight=".14056mm">
                  <v:path arrowok="t"/>
                </v:shape>
                <v:shape id="Graphic 78" o:spid="_x0000_s1084" style="position:absolute;left:10555;top:407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" path="m540002,l108001,,65961,8487,31632,31632,8487,65962,,108001,,540002r8487,42039l31632,616371r34329,23145l108001,648003r432001,l582041,639516r34330,-23145l639516,582041r8487,-42039l648003,108001,639516,65962,616371,31632,582041,8487,540002,xe" fillcolor="#9bcce3" stroked="f">
                  <v:path arrowok="t"/>
                </v:shape>
                <v:shape id="Graphic 79" o:spid="_x0000_s1085" style="position:absolute;left:10555;top:407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" path="m,540002l,108001,8487,65962,31632,31632,65961,8487,108001,,540002,r42039,8487l616371,31632r23145,34330l648003,108001r,432001l639516,582041r-23145,34330l582041,639516r-42039,8487l108001,648003,65961,639516,31632,616371,8487,582041,,540002xe" filled="f" strokeweight=".14056mm">
                  <v:path arrowok="t"/>
                </v:shape>
                <v:shape id="Graphic 80" o:spid="_x0000_s1086" style="position:absolute;left:20275;top:8935;width:6483;height:4864;visibility:visible;mso-wrap-style:square;v-text-anchor:top" coordsize="648335,486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" path="m540002,l108001,,65962,8487,31632,31632,8487,65961,,108001,,378001r8487,42039l31632,454369r34330,23146l108001,486002r432001,l582041,477515r34330,-23146l639516,420040r8487,-42039l648003,108001,639516,65961,616371,31632,582041,8487,540002,xe" fillcolor="#9bcce3" stroked="f">
                  <v:path arrowok="t"/>
                </v:shape>
                <v:shape id="Graphic 81" o:spid="_x0000_s1087" style="position:absolute;left:20275;top:8935;width:6483;height:4864;visibility:visible;mso-wrap-style:square;v-text-anchor:top" coordsize="648335,486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" path="m,378001l,108001,8487,65961,31632,31632,65962,8487,108001,,540002,r42039,8487l616371,31632r23145,34329l648003,108001r,270000l639516,420040r-23145,34329l582041,477515r-42039,8487l108001,486002,65962,477515,31632,454369,8487,420040,,378001xe" filled="f" strokeweight=".14056mm">
                  <v:path arrowok="t"/>
                </v:shape>
                <v:shape id="Graphic 82" o:spid="_x0000_s1088" style="position:absolute;left:20275;top:835;width:6483;height:4864;visibility:visible;mso-wrap-style:square;v-text-anchor:top" coordsize="648335,486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" path="m540002,l108001,,65962,8487,31632,31632,8487,65961,,108001,,378001r8487,42039l31632,454370r34330,23145l108001,486002r432001,l582041,477515r34330,-23145l639516,420040r8487,-42039l648003,108001,639516,65961,616371,31632,582041,8487,540002,xe" fillcolor="#9bcce3" stroked="f">
                  <v:path arrowok="t"/>
                </v:shape>
                <v:shape id="Graphic 83" o:spid="_x0000_s1089" style="position:absolute;left:20275;top:835;width:6483;height:4864;visibility:visible;mso-wrap-style:square;v-text-anchor:top" coordsize="648335,486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" path="m,378001l,108001,8487,65961,31632,31632,65962,8487,108001,,540002,r42039,8487l616371,31632r23145,34329l648003,108001r,270000l639516,420040r-23145,34330l582041,477515r-42039,8487l108001,486002,65962,477515,31632,454370,8487,420040,,378001xe" filled="f" strokeweight=".14056mm">
                  <v:path arrowok="t"/>
                </v:shape>
                <v:shape id="Graphic 84" o:spid="_x0000_s1090" style="position:absolute;left:29995;top:407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" path="m540002,l108001,,65961,8487,31632,31632,8487,65962,,108001,,540002r8487,42039l31632,616371r34329,23145l108001,648003r432001,l582041,639516r34330,-23145l639516,582041r8487,-42039l648003,108001,639516,65962,616371,31632,582041,8487,540002,xe" fillcolor="#9bcce3" stroked="f">
                  <v:path arrowok="t"/>
                </v:shape>
                <v:shape id="Graphic 85" o:spid="_x0000_s1091" style="position:absolute;left:29995;top:407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" path="m,540002l,108001,8487,65962,31632,31632,65961,8487,108001,,540002,r42039,8487l616371,31632r23145,34330l648003,108001r,432001l639516,582041r-23145,34330l582041,639516r-42039,8487l108001,648003,65961,639516,31632,616371,8487,582041,,540002xe" filled="f" strokeweight=".14056mm">
                  <v:path arrowok="t"/>
                </v:shape>
                <v:shape id="Graphic 86" o:spid="_x0000_s1092" style="position:absolute;left:29995;top:1379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" path="m540002,l108001,,65961,8487,31632,31632,8487,65961,,108001,,540002r8487,42039l31632,616370r34329,23146l108001,648003r432001,l582041,639516r34330,-23146l639516,582041r8487,-42039l648003,108001,639516,65961,616371,31632,582041,8487,540002,xe" fillcolor="#9bcce3" stroked="f">
                  <v:path arrowok="t"/>
                </v:shape>
                <v:shape id="Graphic 87" o:spid="_x0000_s1093" style="position:absolute;left:29995;top:1379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" path="m,540002l,108001,8487,65961,31632,31632,65961,8487,108001,,540002,r42039,8487l616371,31632r23145,34329l648003,108001r,432001l639516,582041r-23145,34329l582041,639516r-42039,8487l108001,648003,65961,639516,31632,616370,8487,582041,,540002xe" filled="f" strokeweight=".14056mm">
                  <v:path arrowok="t"/>
                </v:shape>
                <v:shape id="Graphic 88" o:spid="_x0000_s1094" style="position:absolute;left:39715;top:1379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" path="m540002,l108001,,65962,8487,31632,31632,8487,65961,,108001,,540002r8487,42039l31632,616370r34330,23146l108001,648003r432001,l582041,639516r34330,-23146l639516,582041r8487,-42039l648003,108001,639516,65961,616371,31632,582041,8487,540002,xe" fillcolor="#9bcce3" stroked="f">
                  <v:path arrowok="t"/>
                </v:shape>
                <v:shape id="Graphic 89" o:spid="_x0000_s1095" style="position:absolute;left:39715;top:1379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" path="m,540002l,108001,8487,65961,31632,31632,65962,8487,108001,,540002,r42039,8487l616371,31632r23145,34329l648003,108001r,432001l639516,582041r-23145,34329l582041,639516r-42039,8487l108001,648003,65962,639516,31632,616370,8487,582041,,540002xe" filled="f" strokeweight=".14056mm">
                  <v:path arrowok="t"/>
                </v:shape>
                <v:shape id="Graphic 90" o:spid="_x0000_s1096" style="position:absolute;left:39715;top:407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" path="m540002,l108001,,65962,8487,31632,31632,8487,65962,,108001,,540002r8487,42039l31632,616371r34330,23145l108001,648003r432001,l582041,639516r34330,-23145l639516,582041r8487,-42039l648003,108001,639516,65962,616371,31632,582041,8487,540002,xe" fillcolor="#9bcce3" stroked="f">
                  <v:path arrowok="t"/>
                </v:shape>
                <v:shape id="Graphic 91" o:spid="_x0000_s1097" style="position:absolute;left:39715;top:407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" path="m,540002l,108001,8487,65962,31632,31632,65962,8487,108001,,540002,r42039,8487l616371,31632r23145,34330l648003,108001r,432001l639516,582041r-23145,34330l582041,639516r-42039,8487l108001,648003,65962,639516,31632,616371,8487,582041,,540002xe" filled="f" strokeweight=".14056mm">
                  <v:path arrowok="t"/>
                </v:shape>
                <v:shape id="Graphic 92" o:spid="_x0000_s1098" style="position:absolute;left:49435;top:1379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" path="m540002,l108001,,65961,8487,31632,31632,8487,65961,,108001,,540002r8487,42039l31632,616370r34329,23146l108001,648003r432001,l582041,639516r34330,-23146l639516,582041r8487,-42039l648003,108001,639516,65961,616371,31632,582041,8487,540002,xe" fillcolor="#9bcce3" stroked="f">
                  <v:path arrowok="t"/>
                </v:shape>
                <v:shape id="Graphic 93" o:spid="_x0000_s1099" style="position:absolute;left:49435;top:1379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" path="m,540002l,108001,8487,65961,31632,31632,65961,8487,108001,,540002,r42039,8487l616371,31632r23145,34329l648003,108001r,432001l639516,582041r-23145,34329l582041,639516r-42039,8487l108001,648003,65961,639516,31632,616370,8487,582041,,540002xe" filled="f" strokeweight=".14056mm">
                  <v:path arrowok="t"/>
                </v:shape>
                <v:shape id="Graphic 94" o:spid="_x0000_s1100" style="position:absolute;left:49435;top:407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" path="m540002,l108001,,65961,8487,31632,31632,8487,65962,,108001,,540002r8487,42039l31632,616371r34329,23145l108001,648003r432001,l582041,639516r34330,-23145l639516,582041r8487,-42039l648003,108001,639516,65962,616371,31632,582041,8487,540002,xe" fillcolor="#9bcce3" stroked="f">
                  <v:path arrowok="t"/>
                </v:shape>
                <v:shape id="Graphic 95" o:spid="_x0000_s1101" style="position:absolute;left:49435;top:4075;width:6483;height:6483;visibility:visible;mso-wrap-style:square;v-text-anchor:top" coordsize="648335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" path="m,540002l,108001,8487,65962,31632,31632,65961,8487,108001,,540002,r42039,8487l616371,31632r23145,34330l648003,108001r,432001l639516,582041r-23145,34330l582041,639516r-42039,8487l108001,648003,65961,639516,31632,616371,8487,582041,,540002xe" filled="f" strokeweight=".14056mm">
                  <v:path arrowok="t"/>
                </v:shape>
                <v:shape id="Graphic 96" o:spid="_x0000_s1102" style="position:absolute;left:4075;top:13795;width:25832;height:3245;visibility:visible;mso-wrap-style:square;v-text-anchor:top" coordsize="2583180,32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" path="m,l,324001em,324001r2583031,e" filled="f" strokeweight=".28117mm">
                  <v:path arrowok="t"/>
                </v:shape>
                <v:shape id="Graphic 97" o:spid="_x0000_s1103" style="position:absolute;left:29708;top:16772;width:247;height:527;visibility:visible;mso-wrap-style:square;v-text-anchor:top" coordsize="2476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" path="m,l3855,8044r7247,8198l18966,22898r5705,3418l18966,29734r-7864,6657l3855,44589,,52633e" filled="f" strokeweight=".22492mm">
                  <v:path arrowok="t"/>
                </v:shape>
                <v:shape id="Graphic 98" o:spid="_x0000_s1104" style="position:absolute;left:7315;top:7315;width:3156;height:13;visibility:visible;mso-wrap-style:square;v-text-anchor:top" coordsize="3155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" path="m,l315018,e" filled="f" strokeweight=".28117mm">
                  <v:path arrowok="t"/>
                </v:shape>
                <v:shape id="Graphic 99" o:spid="_x0000_s1105" style="position:absolute;left:10268;top:7052;width:247;height:527;visibility:visible;mso-wrap-style:square;v-text-anchor:top" coordsize="2476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" path="m,l3855,8044r7247,8198l18966,22898r5705,3418l18966,29734r-7864,6657l3855,44589,,52633e" filled="f" strokeweight=".22492mm">
                  <v:path arrowok="t"/>
                </v:shape>
                <v:shape id="Graphic 100" o:spid="_x0000_s1106" style="position:absolute;left:7315;top:2455;width:3194;height:4788;visibility:visible;mso-wrap-style:square;v-text-anchor:top" coordsize="319405,478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" path="m,l319019,478528e" filled="f" strokeweight=".28117mm">
                  <v:path arrowok="t"/>
                </v:shape>
                <v:shape id="Graphic 101" o:spid="_x0000_s1107" style="position:absolute;left:10177;top:6930;width:438;height:356;visibility:visible;mso-wrap-style:square;v-text-anchor:top" coordsize="43815,35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" path="m43792,l39237,7669,36436,18246,35260,28481r320,6643l29572,32273,19672,29422,8831,27940,,29194e" filled="f" strokeweight=".22492mm">
                  <v:path arrowok="t"/>
                </v:shape>
                <v:shape id="Graphic 102" o:spid="_x0000_s1108" style="position:absolute;left:17035;top:4138;width:3181;height:3182;visibility:visible;mso-wrap-style:square;v-text-anchor:top" coordsize="318135,318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" path="m,317649l317649,e" filled="f" strokeweight=".28117mm">
                  <v:path arrowok="t"/>
                </v:shape>
                <v:shape id="Graphic 103" o:spid="_x0000_s1109" style="position:absolute;left:19886;top:4092;width:374;height:374;visibility:visible;mso-wrap-style:square;v-text-anchor:top" coordsize="37465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" path="m,l8413,2962r10922,672l29603,2780,36054,1163,34436,7614r-854,10267l34255,28803r2962,8414e" filled="f" strokeweight=".22492mm">
                  <v:path arrowok="t"/>
                </v:shape>
                <v:shape id="Graphic 104" o:spid="_x0000_s1110" style="position:absolute;left:17035;top:7315;width:3181;height:3181;visibility:visible;mso-wrap-style:square;v-text-anchor:top" coordsize="318135,318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" path="m,l317649,317649e" filled="f" strokeweight=".28117mm">
                  <v:path arrowok="t"/>
                </v:shape>
                <v:shape id="Graphic 105" o:spid="_x0000_s1111" style="position:absolute;left:19886;top:10166;width:374;height:374;visibility:visible;mso-wrap-style:square;v-text-anchor:top" coordsize="37465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" path="m37217,l34255,8413r-673,10922l34436,29603r1618,6451l29603,34436,19335,33582,8413,34255,,37217e" filled="f" strokeweight=".22492mm">
                  <v:path arrowok="t"/>
                </v:shape>
                <v:shape id="Graphic 106" o:spid="_x0000_s1112" style="position:absolute;left:26755;top:7378;width:3181;height:3182;visibility:visible;mso-wrap-style:square;v-text-anchor:top" coordsize="318135,318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" path="m,317649l317649,e" filled="f" strokeweight=".28117mm">
                  <v:path arrowok="t"/>
                </v:shape>
                <v:shape id="Graphic 107" o:spid="_x0000_s1113" style="position:absolute;left:29606;top:7332;width:374;height:374;visibility:visible;mso-wrap-style:square;v-text-anchor:top" coordsize="37465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" path="m,l8413,2962r10922,672l29603,2780,36054,1163,34436,7614r-854,10267l34255,28803r2962,8414e" filled="f" strokeweight=".22492mm">
                  <v:path arrowok="t"/>
                </v:shape>
                <v:shape id="Graphic 108" o:spid="_x0000_s1114" style="position:absolute;left:26755;top:4075;width:3181;height:3181;visibility:visible;mso-wrap-style:square;v-text-anchor:top" coordsize="318135,318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" path="m,l317649,317649e" filled="f" strokeweight=".28117mm">
                  <v:path arrowok="t"/>
                </v:shape>
                <v:shape id="Graphic 109" o:spid="_x0000_s1115" style="position:absolute;left:29606;top:6926;width:374;height:374;visibility:visible;mso-wrap-style:square;v-text-anchor:top" coordsize="37465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" path="m37217,l34255,8413r-673,10922l34436,29603r1618,6451l29603,34436,19335,33582,8413,34255,,37217e" filled="f" strokeweight=".22492mm">
                  <v:path arrowok="t"/>
                </v:shape>
                <v:shape id="Graphic 110" o:spid="_x0000_s1116" style="position:absolute;left:33235;top:10555;width:13;height:3156;visibility:visible;mso-wrap-style:square;v-text-anchor:top" coordsize="1270,315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" path="m,l,315018e" filled="f" strokeweight=".28117mm">
                  <v:path arrowok="t"/>
                </v:shape>
                <v:shape id="Graphic 111" o:spid="_x0000_s1117" style="position:absolute;left:32972;top:13508;width:527;height:247;visibility:visible;mso-wrap-style:square;v-text-anchor:top" coordsize="52705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" path="m52633,l44589,3855r-8198,7247l29734,18966r-3418,5705l22898,18966,16242,11102,8044,3855,,e" filled="f" strokeweight=".22492mm">
                  <v:path arrowok="t"/>
                </v:shape>
                <v:shape id="Graphic 112" o:spid="_x0000_s1118" style="position:absolute;left:36475;top:17035;width:3156;height:13;visibility:visible;mso-wrap-style:square;v-text-anchor:top" coordsize="3155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" path="m,l315018,e" filled="f" strokeweight=".28117mm">
                  <v:path arrowok="t"/>
                </v:shape>
                <v:shape id="Graphic 113" o:spid="_x0000_s1119" style="position:absolute;left:39428;top:16772;width:247;height:527;visibility:visible;mso-wrap-style:square;v-text-anchor:top" coordsize="2476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" path="m,l3855,8044r7247,8198l18966,22898r5705,3418l18966,29734r-7864,6657l3855,44589,,52633e" filled="f" strokeweight=".22492mm">
                  <v:path arrowok="t"/>
                </v:shape>
                <v:shape id="Graphic 114" o:spid="_x0000_s1120" style="position:absolute;left:46195;top:17035;width:3156;height:13;visibility:visible;mso-wrap-style:square;v-text-anchor:top" coordsize="3155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" path="m,l315018,e" filled="f" strokeweight=".28117mm">
                  <v:path arrowok="t"/>
                </v:shape>
                <v:shape id="Graphic 115" o:spid="_x0000_s1121" style="position:absolute;left:49148;top:16772;width:248;height:527;visibility:visible;mso-wrap-style:square;v-text-anchor:top" coordsize="2476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" path="m,l3855,8044r7247,8198l18966,22898r5705,3418l18966,29734r-7864,6657l3855,44589,,52633e" filled="f" strokeweight=".22492mm">
                  <v:path arrowok="t"/>
                </v:shape>
                <v:shape id="Graphic 116" o:spid="_x0000_s1122" style="position:absolute;left:46195;top:7315;width:3156;height:13;visibility:visible;mso-wrap-style:square;v-text-anchor:top" coordsize="3155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" path="m,l315018,e" filled="f" strokeweight=".28117mm">
                  <v:path arrowok="t"/>
                </v:shape>
                <v:shape id="Graphic 117" o:spid="_x0000_s1123" style="position:absolute;left:49148;top:7052;width:248;height:527;visibility:visible;mso-wrap-style:square;v-text-anchor:top" coordsize="2476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" path="m,l3855,8044r7247,8198l18966,22898r5705,3418l18966,29734r-7864,6657l3855,44589,,52633e" filled="f" strokeweight=".22492mm">
                  <v:path arrowok="t"/>
                </v:shape>
                <v:shape id="Graphic 118" o:spid="_x0000_s1124" style="position:absolute;left:42955;top:10645;width:13;height:3156;visibility:visible;mso-wrap-style:square;v-text-anchor:top" coordsize="1270,315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" path="m,315018l,e" filled="f" strokeweight=".28117mm">
                  <v:path arrowok="t"/>
                </v:shape>
                <v:shape id="Graphic 119" o:spid="_x0000_s1125" style="position:absolute;left:42692;top:10595;width:527;height:248;visibility:visible;mso-wrap-style:square;v-text-anchor:top" coordsize="52705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" path="m,24671l8044,20816r8198,-7247l22898,5705,26316,r3418,5705l36391,13569r8198,7247l52633,24671e" filled="f" strokeweight=".22492mm">
                  <v:path arrowok="t"/>
                </v:shape>
                <v:shape id="Graphic 120" o:spid="_x0000_s1126" style="position:absolute;left:52675;top:10555;width:13;height:3156;visibility:visible;mso-wrap-style:square;v-text-anchor:top" coordsize="1270,315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" path="m,l,315018e" filled="f" strokeweight=".28117mm">
                  <v:path arrowok="t"/>
                </v:shape>
                <v:shape id="Graphic 121" o:spid="_x0000_s1127" style="position:absolute;left:52412;top:13508;width:527;height:247;visibility:visible;mso-wrap-style:square;v-text-anchor:top" coordsize="52705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" path="m52633,l44589,3855r-8198,7247l29734,18966r-3418,5705l22898,18966,16242,11102,8044,3855,,e" filled="f" strokeweight=".22492mm">
                  <v:path arrowok="t"/>
                </v:shape>
                <v:shape id="Textbox 122" o:spid="_x0000_s1128" type="#_x0000_t202" style="position:absolute;left:3122;top:1871;width:1981;height:1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" filled="f" stroked="f">
                  <v:textbox inset="0,0,0,0">
                    <w:txbxContent>
                      <w:p w14:paraId="75CDA052" w14:textId="77777777" w:rsidR="00BF0DDC" w:rsidRDefault="00000000">
                        <w:pPr>
                          <w:spacing w:line="176" w:lineRule="exact"/>
                          <w:ind w:left="20"/>
                          <w:rPr>
                            <w:i/>
                            <w:sz w:val="10"/>
                          </w:rPr>
                        </w:pPr>
                        <w:bookmarkStart w:id="186" w:name="_bookmark5"/>
                        <w:bookmarkEnd w:id="186"/>
                        <w:r>
                          <w:rPr>
                            <w:i/>
                            <w:spacing w:val="-5"/>
                            <w:w w:val="145"/>
                            <w:position w:val="2"/>
                            <w:sz w:val="15"/>
                          </w:rPr>
                          <w:t>F</w:t>
                        </w:r>
                        <w:r>
                          <w:rPr>
                            <w:i/>
                            <w:spacing w:val="-5"/>
                            <w:w w:val="145"/>
                            <w:sz w:val="10"/>
                          </w:rPr>
                          <w:t>se</w:t>
                        </w:r>
                      </w:p>
                    </w:txbxContent>
                  </v:textbox>
                </v:shape>
                <v:shape id="Textbox 123" o:spid="_x0000_s1129" type="#_x0000_t202" style="position:absolute;left:22573;top:2681;width:1956;height:1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ZP4wwAAANwAAAAPAAAAZHJzL2Rvd25yZXYueG1sRE9Na8JA&#10;EL0X+h+WKfTWbLQg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2rmT+MMAAADcAAAADwAA&#10;AAAAAAAAAAAAAAAHAgAAZHJzL2Rvd25yZXYueG1sUEsFBgAAAAADAAMAtwAAAPcCAAAAAA==&#10;" filled="f" stroked="f">
                  <v:textbox inset="0,0,0,0">
                    <w:txbxContent>
                      <w:p w14:paraId="609494FC" w14:textId="77777777" w:rsidR="00BF0DDC" w:rsidRDefault="00000000">
                        <w:pPr>
                          <w:spacing w:line="176" w:lineRule="exact"/>
                          <w:ind w:left="20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spacing w:val="-5"/>
                            <w:w w:val="145"/>
                            <w:position w:val="2"/>
                            <w:sz w:val="15"/>
                          </w:rPr>
                          <w:t>S</w:t>
                        </w:r>
                        <w:r>
                          <w:rPr>
                            <w:i/>
                            <w:spacing w:val="-5"/>
                            <w:w w:val="145"/>
                            <w:sz w:val="10"/>
                          </w:rPr>
                          <w:t>se</w:t>
                        </w:r>
                      </w:p>
                    </w:txbxContent>
                  </v:textbox>
                </v:shape>
                <v:shape id="Textbox 124" o:spid="_x0000_s1130" type="#_x0000_t202" style="position:absolute;left:2845;top:6731;width:2509;height:1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AuM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VVALjMMAAADcAAAADwAA&#10;AAAAAAAAAAAAAAAHAgAAZHJzL2Rvd25yZXYueG1sUEsFBgAAAAADAAMAtwAAAPcCAAAAAA==&#10;" filled="f" stroked="f">
                  <v:textbox inset="0,0,0,0">
                    <w:txbxContent>
                      <w:p w14:paraId="762B316C" w14:textId="77777777" w:rsidR="00BF0DDC" w:rsidRDefault="00000000">
                        <w:pPr>
                          <w:spacing w:line="176" w:lineRule="exact"/>
                          <w:ind w:left="20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spacing w:val="-4"/>
                            <w:w w:val="150"/>
                            <w:position w:val="2"/>
                            <w:sz w:val="15"/>
                          </w:rPr>
                          <w:t>F</w:t>
                        </w:r>
                        <w:r>
                          <w:rPr>
                            <w:i/>
                            <w:spacing w:val="-4"/>
                            <w:w w:val="150"/>
                            <w:sz w:val="10"/>
                          </w:rPr>
                          <w:t>Str</w:t>
                        </w:r>
                      </w:p>
                    </w:txbxContent>
                  </v:textbox>
                </v:shape>
                <v:shape id="Textbox 125" o:spid="_x0000_s1131" type="#_x0000_t202" style="position:absolute;left:11095;top:5902;width:5537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K4X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OhyuF8MAAADcAAAADwAA&#10;AAAAAAAAAAAAAAAHAgAAZHJzL2Rvd25yZXYueG1sUEsFBgAAAAADAAMAtwAAAPcCAAAAAA==&#10;" filled="f" stroked="f">
                  <v:textbox inset="0,0,0,0">
                    <w:txbxContent>
                      <w:p w14:paraId="009D8AE9" w14:textId="77777777" w:rsidR="00BF0DDC" w:rsidRDefault="00000000">
                        <w:pPr>
                          <w:spacing w:line="165" w:lineRule="exact"/>
                          <w:ind w:left="58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w w:val="110"/>
                            <w:sz w:val="15"/>
                          </w:rPr>
                          <w:t>Similarity</w:t>
                        </w:r>
                      </w:p>
                      <w:p w14:paraId="36E6AB97" w14:textId="77777777" w:rsidR="00BF0DDC" w:rsidRDefault="00000000">
                        <w:pPr>
                          <w:spacing w:before="99"/>
                          <w:ind w:left="20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w w:val="110"/>
                            <w:sz w:val="15"/>
                          </w:rPr>
                          <w:t>calculation</w:t>
                        </w:r>
                      </w:p>
                    </w:txbxContent>
                  </v:textbox>
                </v:shape>
                <v:shape id="Textbox 126" o:spid="_x0000_s1132" type="#_x0000_t202" style="position:absolute;left:30776;top:5902;width:5049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" filled="f" stroked="f">
                  <v:textbox inset="0,0,0,0">
                    <w:txbxContent>
                      <w:p w14:paraId="379BFDA3" w14:textId="77777777" w:rsidR="00BF0DDC" w:rsidRDefault="00000000">
                        <w:pPr>
                          <w:spacing w:line="165" w:lineRule="exact"/>
                          <w:ind w:left="20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w w:val="110"/>
                            <w:sz w:val="15"/>
                          </w:rPr>
                          <w:t>Similarity</w:t>
                        </w:r>
                      </w:p>
                      <w:p w14:paraId="765E28DC" w14:textId="77777777" w:rsidR="00BF0DDC" w:rsidRDefault="00000000">
                        <w:pPr>
                          <w:spacing w:before="99"/>
                          <w:ind w:left="90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w w:val="110"/>
                            <w:sz w:val="15"/>
                          </w:rPr>
                          <w:t>network</w:t>
                        </w:r>
                      </w:p>
                    </w:txbxContent>
                  </v:textbox>
                </v:shape>
                <v:shape id="Textbox 127" o:spid="_x0000_s1133" type="#_x0000_t202" style="position:absolute;left:39598;top:5179;width:6839;height:4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" filled="f" stroked="f">
                  <v:textbox inset="0,0,0,0">
                    <w:txbxContent>
                      <w:p w14:paraId="154CE884" w14:textId="77777777" w:rsidR="00BF0DDC" w:rsidRDefault="00000000">
                        <w:pPr>
                          <w:spacing w:before="8" w:line="216" w:lineRule="auto"/>
                          <w:ind w:right="18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pacing w:val="-4"/>
                            <w:w w:val="110"/>
                            <w:sz w:val="15"/>
                          </w:rPr>
                          <w:t>Non-</w:t>
                        </w:r>
                        <w:r>
                          <w:rPr>
                            <w:spacing w:val="40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15"/>
                          </w:rPr>
                          <w:t>interaction</w:t>
                        </w:r>
                        <w:r>
                          <w:rPr>
                            <w:spacing w:val="40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15"/>
                          </w:rPr>
                          <w:t>detector</w:t>
                        </w:r>
                      </w:p>
                      <w:p w14:paraId="4280C826" w14:textId="77777777" w:rsidR="00BF0DDC" w:rsidRDefault="00000000">
                        <w:pPr>
                          <w:spacing w:before="23"/>
                          <w:ind w:right="18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(CNN</w:t>
                        </w:r>
                        <w:r>
                          <w:rPr>
                            <w:spacing w:val="36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15"/>
                          </w:rPr>
                          <w:t>model)</w:t>
                        </w:r>
                      </w:p>
                    </w:txbxContent>
                  </v:textbox>
                </v:shape>
                <v:shape id="Textbox 128" o:spid="_x0000_s1134" type="#_x0000_t202" style="position:absolute;left:49368;top:5091;width:7690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QGJ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" filled="f" stroked="f">
                  <v:textbox inset="0,0,0,0">
                    <w:txbxContent>
                      <w:p w14:paraId="359C435B" w14:textId="77777777" w:rsidR="00BF0DDC" w:rsidRDefault="00000000">
                        <w:pPr>
                          <w:spacing w:line="165" w:lineRule="exact"/>
                          <w:ind w:right="18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High</w:t>
                        </w:r>
                        <w:r>
                          <w:rPr>
                            <w:spacing w:val="23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5"/>
                          </w:rPr>
                          <w:t>possible</w:t>
                        </w:r>
                      </w:p>
                      <w:p w14:paraId="46D0B986" w14:textId="7F9B195B" w:rsidR="00BF0DDC" w:rsidRDefault="00000000">
                        <w:pPr>
                          <w:spacing w:before="62" w:line="213" w:lineRule="auto"/>
                          <w:ind w:left="200" w:right="218" w:hanging="1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pacing w:val="-4"/>
                            <w:w w:val="110"/>
                            <w:sz w:val="15"/>
                          </w:rPr>
                          <w:t>None</w:t>
                        </w:r>
                        <w:r>
                          <w:rPr>
                            <w:spacing w:val="40"/>
                            <w:w w:val="110"/>
                            <w:sz w:val="15"/>
                          </w:rPr>
                          <w:t xml:space="preserve"> </w:t>
                        </w:r>
                        <w:del w:id="187" w:author="carla alves" w:date="2024-05-06T17:05:00Z">
                          <w:r w:rsidDel="009E1FD9">
                            <w:rPr>
                              <w:spacing w:val="-2"/>
                              <w:w w:val="110"/>
                              <w:sz w:val="15"/>
                            </w:rPr>
                            <w:delText>itraction</w:delText>
                          </w:r>
                        </w:del>
                        <w:ins w:id="188" w:author="carla alves" w:date="2024-05-06T17:05:00Z">
                          <w:r w:rsidR="009E1FD9">
                            <w:rPr>
                              <w:spacing w:val="-2"/>
                              <w:w w:val="110"/>
                              <w:sz w:val="15"/>
                            </w:rPr>
                            <w:t>interaction</w:t>
                          </w:r>
                        </w:ins>
                      </w:p>
                    </w:txbxContent>
                  </v:textbox>
                </v:shape>
                <v:shape id="Textbox 129" o:spid="_x0000_s1135" type="#_x0000_t202" style="position:absolute;left:2932;top:11659;width:2419;height:1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" filled="f" stroked="f">
                  <v:textbox inset="0,0,0,0">
                    <w:txbxContent>
                      <w:p w14:paraId="120420F3" w14:textId="77777777" w:rsidR="00BF0DDC" w:rsidRDefault="00000000">
                        <w:pPr>
                          <w:spacing w:line="165" w:lineRule="exact"/>
                          <w:ind w:left="20"/>
                          <w:rPr>
                            <w:sz w:val="15"/>
                          </w:rPr>
                        </w:pPr>
                        <w:r>
                          <w:rPr>
                            <w:spacing w:val="-5"/>
                            <w:w w:val="110"/>
                            <w:sz w:val="15"/>
                          </w:rPr>
                          <w:t>DDI</w:t>
                        </w:r>
                      </w:p>
                    </w:txbxContent>
                  </v:textbox>
                </v:shape>
                <v:shape id="Textbox 130" o:spid="_x0000_s1136" type="#_x0000_t202" style="position:absolute;left:22296;top:10781;width:2489;height:1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ptS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CvsptSxQAAANwAAAAP&#10;AAAAAAAAAAAAAAAAAAcCAABkcnMvZG93bnJldi54bWxQSwUGAAAAAAMAAwC3AAAA+QIAAAAA&#10;" filled="f" stroked="f">
                  <v:textbox inset="0,0,0,0">
                    <w:txbxContent>
                      <w:p w14:paraId="58AAB595" w14:textId="77777777" w:rsidR="00BF0DDC" w:rsidRDefault="00000000">
                        <w:pPr>
                          <w:spacing w:line="176" w:lineRule="exact"/>
                          <w:ind w:left="20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spacing w:val="-4"/>
                            <w:w w:val="150"/>
                            <w:position w:val="2"/>
                            <w:sz w:val="15"/>
                          </w:rPr>
                          <w:t>S</w:t>
                        </w:r>
                        <w:r>
                          <w:rPr>
                            <w:i/>
                            <w:spacing w:val="-4"/>
                            <w:w w:val="150"/>
                            <w:sz w:val="10"/>
                          </w:rPr>
                          <w:t>Str</w:t>
                        </w:r>
                      </w:p>
                    </w:txbxContent>
                  </v:textbox>
                </v:shape>
                <v:shape id="Textbox 131" o:spid="_x0000_s1137" type="#_x0000_t202" style="position:absolute;left:31063;top:15714;width:4471;height:2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7J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wP4+ycMAAADcAAAADwAA&#10;AAAAAAAAAAAAAAAHAgAAZHJzL2Rvd25yZXYueG1sUEsFBgAAAAADAAMAtwAAAPcCAAAAAA==&#10;" filled="f" stroked="f">
                  <v:textbox inset="0,0,0,0">
                    <w:txbxContent>
                      <w:p w14:paraId="64586356" w14:textId="77777777" w:rsidR="00BF0DDC" w:rsidRDefault="00000000">
                        <w:pPr>
                          <w:spacing w:line="165" w:lineRule="exact"/>
                          <w:ind w:left="49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w w:val="115"/>
                            <w:sz w:val="15"/>
                          </w:rPr>
                          <w:t>Tabular</w:t>
                        </w:r>
                      </w:p>
                      <w:p w14:paraId="2DE7C458" w14:textId="77777777" w:rsidR="00BF0DDC" w:rsidRDefault="00000000">
                        <w:pPr>
                          <w:spacing w:before="70"/>
                          <w:ind w:left="20"/>
                          <w:rPr>
                            <w:sz w:val="15"/>
                          </w:rPr>
                        </w:pPr>
                        <w:r>
                          <w:rPr>
                            <w:w w:val="115"/>
                            <w:sz w:val="15"/>
                          </w:rPr>
                          <w:t>data</w:t>
                        </w:r>
                        <w:r>
                          <w:rPr>
                            <w:spacing w:val="12"/>
                            <w:w w:val="115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5"/>
                            <w:sz w:val="15"/>
                          </w:rPr>
                          <w:t>(B)</w:t>
                        </w:r>
                      </w:p>
                    </w:txbxContent>
                  </v:textbox>
                </v:shape>
                <v:shape id="Textbox 132" o:spid="_x0000_s1138" type="#_x0000_t202" style="position:absolute;left:40269;top:15714;width:5499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KC+wwAAANwAAAAPAAAAZHJzL2Rvd25yZXYueG1sRE9Na8JA&#10;EL0X+h+WKfTWbLQg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MCygvsMAAADcAAAADwAA&#10;AAAAAAAAAAAAAAAHAgAAZHJzL2Rvd25yZXYueG1sUEsFBgAAAAADAAMAtwAAAPcCAAAAAA==&#10;" filled="f" stroked="f">
                  <v:textbox inset="0,0,0,0">
                    <w:txbxContent>
                      <w:p w14:paraId="2F0F34A3" w14:textId="77777777" w:rsidR="00BF0DDC" w:rsidRDefault="00000000">
                        <w:pPr>
                          <w:spacing w:line="165" w:lineRule="exact"/>
                          <w:ind w:left="1" w:right="18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w w:val="115"/>
                            <w:sz w:val="15"/>
                          </w:rPr>
                          <w:t>Filter</w:t>
                        </w:r>
                      </w:p>
                      <w:p w14:paraId="75632402" w14:textId="77777777" w:rsidR="00BF0DDC" w:rsidRDefault="00000000">
                        <w:pPr>
                          <w:spacing w:before="83"/>
                          <w:ind w:right="18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w w:val="110"/>
                            <w:sz w:val="15"/>
                          </w:rPr>
                          <w:t>interaction</w:t>
                        </w:r>
                      </w:p>
                    </w:txbxContent>
                  </v:textbox>
                </v:shape>
                <v:shape id="Textbox 133" o:spid="_x0000_s1139" type="#_x0000_t202" style="position:absolute;left:49990;top:15622;width:5499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AUlwgAAANwAAAAPAAAAZHJzL2Rvd25yZXYueG1sRE9Ni8Iw&#10;EL0L+x/CLHjTdBXE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BfYAUlwgAAANwAAAAPAAAA&#10;AAAAAAAAAAAAAAcCAABkcnMvZG93bnJldi54bWxQSwUGAAAAAAMAAwC3AAAA9gIAAAAA&#10;" filled="f" stroked="f">
                  <v:textbox inset="0,0,0,0">
                    <w:txbxContent>
                      <w:p w14:paraId="1F11CF25" w14:textId="77777777" w:rsidR="00BF0DDC" w:rsidRDefault="00000000">
                        <w:pPr>
                          <w:spacing w:line="165" w:lineRule="exact"/>
                          <w:ind w:right="18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triple-</w:t>
                        </w:r>
                        <w:r>
                          <w:rPr>
                            <w:spacing w:val="-2"/>
                            <w:w w:val="110"/>
                            <w:sz w:val="15"/>
                          </w:rPr>
                          <w:t>class</w:t>
                        </w:r>
                      </w:p>
                      <w:p w14:paraId="09448FE4" w14:textId="77777777" w:rsidR="00BF0DDC" w:rsidRDefault="00000000">
                        <w:pPr>
                          <w:spacing w:before="99"/>
                          <w:ind w:right="18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w w:val="105"/>
                            <w:sz w:val="15"/>
                          </w:rPr>
                          <w:t>model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6CFD34E" w14:textId="77777777" w:rsidR="00BF0DDC" w:rsidRDefault="00BF0DDC">
      <w:pPr>
        <w:pStyle w:val="BodyText"/>
        <w:spacing w:before="20"/>
        <w:rPr>
          <w:sz w:val="12"/>
        </w:rPr>
      </w:pPr>
    </w:p>
    <w:p w14:paraId="4DEA57D7" w14:textId="77777777" w:rsidR="00BF0DDC" w:rsidRDefault="00000000">
      <w:pPr>
        <w:ind w:left="13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3AF5A887" wp14:editId="7D4F0DF8">
                <wp:simplePos x="0" y="0"/>
                <wp:positionH relativeFrom="page">
                  <wp:posOffset>709688</wp:posOffset>
                </wp:positionH>
                <wp:positionV relativeFrom="paragraph">
                  <wp:posOffset>-1632630</wp:posOffset>
                </wp:positionV>
                <wp:extent cx="120650" cy="429259"/>
                <wp:effectExtent l="0" t="0" r="0" b="0"/>
                <wp:wrapNone/>
                <wp:docPr id="134" name="Text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0650" cy="42925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806F1A8" w14:textId="77777777" w:rsidR="00BF0DDC" w:rsidRDefault="00000000">
                            <w:pPr>
                              <w:pStyle w:val="BodyText"/>
                              <w:spacing w:line="165" w:lineRule="exact"/>
                              <w:ind w:left="20"/>
                            </w:pPr>
                            <w:r>
                              <w:rPr>
                                <w:w w:val="115"/>
                              </w:rPr>
                              <w:t>Data</w:t>
                            </w:r>
                            <w:r>
                              <w:rPr>
                                <w:spacing w:val="1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15"/>
                              </w:rPr>
                              <w:t>set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5A887" id="Textbox 134" o:spid="_x0000_s1140" type="#_x0000_t202" style="position:absolute;left:0;text-align:left;margin-left:55.9pt;margin-top:-128.55pt;width:9.5pt;height:33.8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" filled="f" stroked="f">
                <v:textbox style="layout-flow:vertical;mso-layout-flow-alt:bottom-to-top" inset="0,0,0,0">
                  <w:txbxContent>
                    <w:p w14:paraId="0806F1A8" w14:textId="77777777" w:rsidR="00BF0DDC" w:rsidRDefault="00000000">
                      <w:pPr>
                        <w:pStyle w:val="BodyText"/>
                        <w:spacing w:line="165" w:lineRule="exact"/>
                        <w:ind w:left="20"/>
                      </w:pPr>
                      <w:r>
                        <w:rPr>
                          <w:w w:val="115"/>
                        </w:rPr>
                        <w:t>Data</w:t>
                      </w:r>
                      <w:r>
                        <w:rPr>
                          <w:spacing w:val="18"/>
                          <w:w w:val="115"/>
                        </w:rPr>
                        <w:t xml:space="preserve"> </w:t>
                      </w:r>
                      <w:r>
                        <w:rPr>
                          <w:spacing w:val="-5"/>
                          <w:w w:val="115"/>
                        </w:rPr>
                        <w:t>set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w w:val="115"/>
          <w:sz w:val="12"/>
        </w:rPr>
        <w:t>Fig.</w:t>
      </w:r>
      <w:r>
        <w:rPr>
          <w:b/>
          <w:spacing w:val="30"/>
          <w:w w:val="115"/>
          <w:sz w:val="12"/>
        </w:rPr>
        <w:t xml:space="preserve"> </w:t>
      </w:r>
      <w:r>
        <w:rPr>
          <w:b/>
          <w:w w:val="115"/>
          <w:sz w:val="12"/>
        </w:rPr>
        <w:t>2.</w:t>
      </w:r>
      <w:r>
        <w:rPr>
          <w:b/>
          <w:spacing w:val="23"/>
          <w:w w:val="115"/>
          <w:sz w:val="12"/>
        </w:rPr>
        <w:t xml:space="preserve"> </w:t>
      </w:r>
      <w:r>
        <w:rPr>
          <w:w w:val="115"/>
          <w:sz w:val="12"/>
        </w:rPr>
        <w:t>Flowchart</w:t>
      </w:r>
      <w:r>
        <w:rPr>
          <w:spacing w:val="24"/>
          <w:w w:val="115"/>
          <w:sz w:val="12"/>
        </w:rPr>
        <w:t xml:space="preserve"> </w:t>
      </w:r>
      <w:r>
        <w:rPr>
          <w:w w:val="115"/>
          <w:sz w:val="12"/>
        </w:rPr>
        <w:t>of</w:t>
      </w:r>
      <w:r>
        <w:rPr>
          <w:spacing w:val="24"/>
          <w:w w:val="115"/>
          <w:sz w:val="12"/>
        </w:rPr>
        <w:t xml:space="preserve"> </w:t>
      </w:r>
      <w:r>
        <w:rPr>
          <w:w w:val="115"/>
          <w:sz w:val="12"/>
        </w:rPr>
        <w:t>the</w:t>
      </w:r>
      <w:r>
        <w:rPr>
          <w:spacing w:val="24"/>
          <w:w w:val="115"/>
          <w:sz w:val="12"/>
        </w:rPr>
        <w:t xml:space="preserve"> </w:t>
      </w:r>
      <w:r>
        <w:rPr>
          <w:w w:val="115"/>
          <w:sz w:val="12"/>
        </w:rPr>
        <w:t>comprehensive</w:t>
      </w:r>
      <w:r>
        <w:rPr>
          <w:spacing w:val="24"/>
          <w:w w:val="115"/>
          <w:sz w:val="12"/>
        </w:rPr>
        <w:t xml:space="preserve"> </w:t>
      </w:r>
      <w:r>
        <w:rPr>
          <w:w w:val="115"/>
          <w:sz w:val="12"/>
        </w:rPr>
        <w:t>DDI</w:t>
      </w:r>
      <w:r>
        <w:rPr>
          <w:spacing w:val="24"/>
          <w:w w:val="115"/>
          <w:sz w:val="12"/>
        </w:rPr>
        <w:t xml:space="preserve"> </w:t>
      </w:r>
      <w:r>
        <w:rPr>
          <w:w w:val="115"/>
          <w:sz w:val="12"/>
        </w:rPr>
        <w:t>prediction</w:t>
      </w:r>
      <w:r>
        <w:rPr>
          <w:spacing w:val="24"/>
          <w:w w:val="115"/>
          <w:sz w:val="12"/>
        </w:rPr>
        <w:t xml:space="preserve"> </w:t>
      </w:r>
      <w:r>
        <w:rPr>
          <w:w w:val="115"/>
          <w:sz w:val="12"/>
        </w:rPr>
        <w:t>from</w:t>
      </w:r>
      <w:r>
        <w:rPr>
          <w:spacing w:val="24"/>
          <w:w w:val="115"/>
          <w:sz w:val="12"/>
        </w:rPr>
        <w:t xml:space="preserve"> </w:t>
      </w:r>
      <w:r>
        <w:rPr>
          <w:w w:val="115"/>
          <w:sz w:val="12"/>
        </w:rPr>
        <w:t>raw</w:t>
      </w:r>
      <w:r>
        <w:rPr>
          <w:spacing w:val="24"/>
          <w:w w:val="115"/>
          <w:sz w:val="12"/>
        </w:rPr>
        <w:t xml:space="preserve"> </w:t>
      </w:r>
      <w:r>
        <w:rPr>
          <w:w w:val="115"/>
          <w:sz w:val="12"/>
        </w:rPr>
        <w:t>data</w:t>
      </w:r>
      <w:r>
        <w:rPr>
          <w:spacing w:val="25"/>
          <w:w w:val="115"/>
          <w:sz w:val="12"/>
        </w:rPr>
        <w:t xml:space="preserve"> </w:t>
      </w:r>
      <w:r>
        <w:rPr>
          <w:w w:val="115"/>
          <w:sz w:val="12"/>
        </w:rPr>
        <w:t>to</w:t>
      </w:r>
      <w:r>
        <w:rPr>
          <w:spacing w:val="24"/>
          <w:w w:val="115"/>
          <w:sz w:val="12"/>
        </w:rPr>
        <w:t xml:space="preserve"> </w:t>
      </w:r>
      <w:r>
        <w:rPr>
          <w:w w:val="115"/>
          <w:sz w:val="12"/>
        </w:rPr>
        <w:t>the</w:t>
      </w:r>
      <w:r>
        <w:rPr>
          <w:spacing w:val="24"/>
          <w:w w:val="115"/>
          <w:sz w:val="12"/>
        </w:rPr>
        <w:t xml:space="preserve"> </w:t>
      </w:r>
      <w:r>
        <w:rPr>
          <w:w w:val="115"/>
          <w:sz w:val="12"/>
        </w:rPr>
        <w:t>end</w:t>
      </w:r>
      <w:r>
        <w:rPr>
          <w:spacing w:val="24"/>
          <w:w w:val="115"/>
          <w:sz w:val="12"/>
        </w:rPr>
        <w:t xml:space="preserve"> </w:t>
      </w:r>
      <w:r>
        <w:rPr>
          <w:w w:val="115"/>
          <w:sz w:val="12"/>
        </w:rPr>
        <w:t>model</w:t>
      </w:r>
      <w:r>
        <w:rPr>
          <w:spacing w:val="24"/>
          <w:w w:val="115"/>
          <w:sz w:val="12"/>
        </w:rPr>
        <w:t xml:space="preserve"> </w:t>
      </w:r>
      <w:r>
        <w:rPr>
          <w:w w:val="115"/>
          <w:sz w:val="12"/>
        </w:rPr>
        <w:t>(SNF-</w:t>
      </w:r>
      <w:r>
        <w:rPr>
          <w:spacing w:val="-4"/>
          <w:w w:val="115"/>
          <w:sz w:val="12"/>
        </w:rPr>
        <w:t>CNN)</w:t>
      </w:r>
    </w:p>
    <w:p w14:paraId="3238B14B" w14:textId="77777777" w:rsidR="00BF0DDC" w:rsidRDefault="00BF0DDC">
      <w:pPr>
        <w:pStyle w:val="BodyText"/>
        <w:rPr>
          <w:sz w:val="20"/>
        </w:rPr>
      </w:pPr>
    </w:p>
    <w:p w14:paraId="43F64A16" w14:textId="77777777" w:rsidR="00BF0DDC" w:rsidRDefault="00BF0DDC">
      <w:pPr>
        <w:pStyle w:val="BodyText"/>
        <w:spacing w:before="19"/>
        <w:rPr>
          <w:sz w:val="20"/>
        </w:rPr>
      </w:pPr>
    </w:p>
    <w:p w14:paraId="5A84FE8A" w14:textId="77777777" w:rsidR="00BF0DDC" w:rsidRDefault="00000000">
      <w:pPr>
        <w:pStyle w:val="BodyText"/>
        <w:spacing w:line="20" w:lineRule="exact"/>
        <w:ind w:left="517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CD7D582" wp14:editId="5F26C427">
                <wp:extent cx="2976880" cy="10160"/>
                <wp:effectExtent l="9525" t="0" r="4444" b="8890"/>
                <wp:docPr id="13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76880" cy="10160"/>
                          <a:chOff x="0" y="0"/>
                          <a:chExt cx="2976880" cy="1016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0" y="5060"/>
                            <a:ext cx="2976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6880">
                                <a:moveTo>
                                  <a:pt x="0" y="0"/>
                                </a:moveTo>
                                <a:lnTo>
                                  <a:pt x="2976511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058EA" id="Group 135" o:spid="_x0000_s1026" style="width:234.4pt;height:.8pt;mso-position-horizontal-relative:char;mso-position-vertical-relative:line" coordsize="29768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">
                <v:shape id="Graphic 136" o:spid="_x0000_s1027" style="position:absolute;top:50;width:29768;height:13;visibility:visible;mso-wrap-style:square;v-text-anchor:top" coordsize="29768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" path="m,l2976511,e" filled="f" strokeweight=".28114mm">
                  <v:path arrowok="t"/>
                </v:shape>
                <w10:anchorlock/>
              </v:group>
            </w:pict>
          </mc:Fallback>
        </mc:AlternateContent>
      </w:r>
    </w:p>
    <w:p w14:paraId="3B25D816" w14:textId="77777777" w:rsidR="00BF0DDC" w:rsidRDefault="00BF0DDC">
      <w:pPr>
        <w:spacing w:line="20" w:lineRule="exact"/>
        <w:rPr>
          <w:sz w:val="2"/>
        </w:rPr>
        <w:sectPr w:rsidR="00BF0DDC" w:rsidSect="00F55CE0">
          <w:pgSz w:w="11900" w:h="15640"/>
          <w:pgMar w:top="860" w:right="800" w:bottom="280" w:left="960" w:header="546" w:footer="0" w:gutter="0"/>
          <w:cols w:space="720"/>
        </w:sectPr>
      </w:pPr>
    </w:p>
    <w:p w14:paraId="35DFA9AC" w14:textId="77777777" w:rsidR="00BF0DDC" w:rsidRDefault="00BF0DDC">
      <w:pPr>
        <w:pStyle w:val="BodyText"/>
        <w:spacing w:before="2"/>
        <w:rPr>
          <w:sz w:val="3"/>
        </w:rPr>
      </w:pPr>
    </w:p>
    <w:p w14:paraId="607CF19E" w14:textId="77777777" w:rsidR="00BF0DDC" w:rsidRDefault="00000000">
      <w:pPr>
        <w:pStyle w:val="BodyText"/>
        <w:ind w:left="230"/>
        <w:rPr>
          <w:sz w:val="20"/>
        </w:rPr>
      </w:pPr>
      <w:r>
        <w:rPr>
          <w:noProof/>
          <w:sz w:val="20"/>
        </w:rPr>
        <w:drawing>
          <wp:inline distT="0" distB="0" distL="0" distR="0" wp14:anchorId="6D3FE388" wp14:editId="4708D0AB">
            <wp:extent cx="2818638" cy="1836229"/>
            <wp:effectExtent l="0" t="0" r="0" b="0"/>
            <wp:docPr id="137" name="Image 1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Image 13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8638" cy="183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E14D7" w14:textId="77777777" w:rsidR="00BF0DDC" w:rsidRDefault="00BF0DDC">
      <w:pPr>
        <w:pStyle w:val="BodyText"/>
        <w:rPr>
          <w:sz w:val="12"/>
        </w:rPr>
      </w:pPr>
    </w:p>
    <w:p w14:paraId="328238CC" w14:textId="77777777" w:rsidR="00BF0DDC" w:rsidRDefault="00BF0DDC">
      <w:pPr>
        <w:pStyle w:val="BodyText"/>
        <w:spacing w:before="7"/>
        <w:rPr>
          <w:sz w:val="12"/>
        </w:rPr>
      </w:pPr>
    </w:p>
    <w:p w14:paraId="48C9C8E5" w14:textId="77777777" w:rsidR="00BF0DDC" w:rsidRDefault="00000000">
      <w:pPr>
        <w:spacing w:before="1"/>
        <w:ind w:left="130"/>
        <w:jc w:val="both"/>
        <w:rPr>
          <w:sz w:val="12"/>
        </w:rPr>
      </w:pPr>
      <w:bookmarkStart w:id="189" w:name="_bookmark6"/>
      <w:bookmarkEnd w:id="189"/>
      <w:r>
        <w:rPr>
          <w:b/>
          <w:w w:val="120"/>
          <w:sz w:val="12"/>
        </w:rPr>
        <w:t>Fig.</w:t>
      </w:r>
      <w:r>
        <w:rPr>
          <w:b/>
          <w:spacing w:val="15"/>
          <w:w w:val="120"/>
          <w:sz w:val="12"/>
        </w:rPr>
        <w:t xml:space="preserve"> </w:t>
      </w:r>
      <w:r>
        <w:rPr>
          <w:b/>
          <w:w w:val="120"/>
          <w:sz w:val="12"/>
        </w:rPr>
        <w:t>3.</w:t>
      </w:r>
      <w:r>
        <w:rPr>
          <w:b/>
          <w:spacing w:val="9"/>
          <w:w w:val="120"/>
          <w:sz w:val="12"/>
        </w:rPr>
        <w:t xml:space="preserve"> </w:t>
      </w:r>
      <w:r>
        <w:rPr>
          <w:w w:val="120"/>
          <w:sz w:val="12"/>
        </w:rPr>
        <w:t>CNN</w:t>
      </w:r>
      <w:r>
        <w:rPr>
          <w:spacing w:val="11"/>
          <w:w w:val="120"/>
          <w:sz w:val="12"/>
        </w:rPr>
        <w:t xml:space="preserve"> </w:t>
      </w:r>
      <w:r>
        <w:rPr>
          <w:w w:val="120"/>
          <w:sz w:val="12"/>
        </w:rPr>
        <w:t>model</w:t>
      </w:r>
      <w:r>
        <w:rPr>
          <w:spacing w:val="11"/>
          <w:w w:val="120"/>
          <w:sz w:val="12"/>
        </w:rPr>
        <w:t xml:space="preserve"> </w:t>
      </w:r>
      <w:r>
        <w:rPr>
          <w:w w:val="120"/>
          <w:sz w:val="12"/>
        </w:rPr>
        <w:t>structure</w:t>
      </w:r>
      <w:r>
        <w:rPr>
          <w:spacing w:val="11"/>
          <w:w w:val="120"/>
          <w:sz w:val="12"/>
        </w:rPr>
        <w:t xml:space="preserve"> </w:t>
      </w:r>
      <w:r>
        <w:rPr>
          <w:w w:val="120"/>
          <w:sz w:val="12"/>
        </w:rPr>
        <w:t>with</w:t>
      </w:r>
      <w:r>
        <w:rPr>
          <w:spacing w:val="10"/>
          <w:w w:val="120"/>
          <w:sz w:val="12"/>
        </w:rPr>
        <w:t xml:space="preserve"> </w:t>
      </w:r>
      <w:r>
        <w:rPr>
          <w:w w:val="120"/>
          <w:sz w:val="12"/>
        </w:rPr>
        <w:t>Learnable</w:t>
      </w:r>
      <w:r>
        <w:rPr>
          <w:spacing w:val="11"/>
          <w:w w:val="120"/>
          <w:sz w:val="12"/>
        </w:rPr>
        <w:t xml:space="preserve"> </w:t>
      </w:r>
      <w:r>
        <w:rPr>
          <w:spacing w:val="-2"/>
          <w:w w:val="120"/>
          <w:sz w:val="12"/>
        </w:rPr>
        <w:t>parameters</w:t>
      </w:r>
    </w:p>
    <w:p w14:paraId="002CCA6B" w14:textId="77777777" w:rsidR="00BF0DDC" w:rsidRDefault="00BF0DDC">
      <w:pPr>
        <w:pStyle w:val="BodyText"/>
        <w:rPr>
          <w:sz w:val="12"/>
        </w:rPr>
      </w:pPr>
    </w:p>
    <w:p w14:paraId="515E1A73" w14:textId="77777777" w:rsidR="00BF0DDC" w:rsidRDefault="00BF0DDC">
      <w:pPr>
        <w:pStyle w:val="BodyText"/>
        <w:rPr>
          <w:sz w:val="12"/>
        </w:rPr>
      </w:pPr>
    </w:p>
    <w:p w14:paraId="222994BC" w14:textId="77777777" w:rsidR="00BF0DDC" w:rsidRDefault="00BF0DDC">
      <w:pPr>
        <w:pStyle w:val="BodyText"/>
        <w:rPr>
          <w:sz w:val="12"/>
        </w:rPr>
      </w:pPr>
    </w:p>
    <w:p w14:paraId="303BA1D3" w14:textId="77777777" w:rsidR="00BF0DDC" w:rsidRDefault="00BF0DDC">
      <w:pPr>
        <w:pStyle w:val="BodyText"/>
        <w:spacing w:before="11"/>
        <w:rPr>
          <w:sz w:val="12"/>
        </w:rPr>
      </w:pPr>
    </w:p>
    <w:p w14:paraId="7ABBF7F6" w14:textId="77777777" w:rsidR="00BF0DDC" w:rsidRDefault="00000000">
      <w:pPr>
        <w:pStyle w:val="ListParagraph"/>
        <w:numPr>
          <w:ilvl w:val="0"/>
          <w:numId w:val="7"/>
        </w:numPr>
        <w:tabs>
          <w:tab w:val="left" w:pos="426"/>
        </w:tabs>
        <w:spacing w:line="295" w:lineRule="auto"/>
        <w:ind w:left="426" w:right="38"/>
        <w:jc w:val="both"/>
        <w:rPr>
          <w:sz w:val="15"/>
        </w:rPr>
      </w:pPr>
      <w:r>
        <w:rPr>
          <w:w w:val="110"/>
          <w:sz w:val="15"/>
        </w:rPr>
        <w:t>Robustness: While Optimal hyper-parameters yield better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results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on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the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current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data,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they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may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not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generalize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well for a new drug with outlier drug similarities in the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future. A model that lacks robustness may fail to perform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adequately when applied to novel scenarios, undermining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its credibility and acceptance within the pharmaceutical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and pharmacological community.</w:t>
      </w:r>
    </w:p>
    <w:p w14:paraId="1824902E" w14:textId="77777777" w:rsidR="00BF0DDC" w:rsidRDefault="00000000">
      <w:pPr>
        <w:pStyle w:val="BodyText"/>
        <w:spacing w:before="137" w:line="295" w:lineRule="auto"/>
        <w:ind w:left="130" w:right="38"/>
        <w:jc w:val="both"/>
      </w:pPr>
      <w:r>
        <w:rPr>
          <w:w w:val="110"/>
        </w:rPr>
        <w:t>While</w:t>
      </w:r>
      <w:r>
        <w:rPr>
          <w:spacing w:val="-2"/>
          <w:w w:val="110"/>
        </w:rPr>
        <w:t xml:space="preserve"> </w:t>
      </w:r>
      <w:r>
        <w:rPr>
          <w:w w:val="110"/>
        </w:rPr>
        <w:t>hyper-parameter</w:t>
      </w:r>
      <w:r>
        <w:rPr>
          <w:spacing w:val="-2"/>
          <w:w w:val="110"/>
        </w:rPr>
        <w:t xml:space="preserve"> </w:t>
      </w:r>
      <w:r>
        <w:rPr>
          <w:w w:val="110"/>
        </w:rPr>
        <w:t>optimization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common</w:t>
      </w:r>
      <w:r>
        <w:rPr>
          <w:spacing w:val="-2"/>
          <w:w w:val="110"/>
        </w:rPr>
        <w:t xml:space="preserve"> </w:t>
      </w:r>
      <w:r>
        <w:rPr>
          <w:w w:val="110"/>
        </w:rPr>
        <w:t>step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model</w:t>
      </w:r>
      <w:r>
        <w:rPr>
          <w:spacing w:val="40"/>
          <w:w w:val="110"/>
        </w:rPr>
        <w:t xml:space="preserve"> </w:t>
      </w:r>
      <w:r>
        <w:rPr>
          <w:w w:val="110"/>
        </w:rPr>
        <w:t>development, it must be approached cautiously to balance</w:t>
      </w:r>
      <w:r>
        <w:rPr>
          <w:spacing w:val="40"/>
          <w:w w:val="110"/>
        </w:rPr>
        <w:t xml:space="preserve"> </w:t>
      </w:r>
      <w:r>
        <w:rPr>
          <w:w w:val="110"/>
        </w:rPr>
        <w:t>performance on current data with the model’s ability to</w:t>
      </w:r>
      <w:r>
        <w:rPr>
          <w:spacing w:val="40"/>
          <w:w w:val="110"/>
        </w:rPr>
        <w:t xml:space="preserve"> </w:t>
      </w:r>
      <w:r>
        <w:rPr>
          <w:w w:val="110"/>
        </w:rPr>
        <w:t>generalize to unseen cases and maintain robustness over time.</w:t>
      </w:r>
    </w:p>
    <w:p w14:paraId="4DBBF945" w14:textId="6420172F" w:rsidR="00BF0DDC" w:rsidRDefault="00000000">
      <w:pPr>
        <w:pStyle w:val="BodyText"/>
        <w:spacing w:line="295" w:lineRule="auto"/>
        <w:ind w:left="130" w:right="38" w:firstLine="239"/>
        <w:jc w:val="both"/>
      </w:pPr>
      <w:r>
        <w:rPr>
          <w:w w:val="110"/>
        </w:rPr>
        <w:t xml:space="preserve">The </w:t>
      </w:r>
      <w:ins w:id="190" w:author="carla alves" w:date="2024-05-06T17:08:00Z">
        <w:r w:rsidR="009E1FD9">
          <w:rPr>
            <w:w w:val="110"/>
          </w:rPr>
          <w:t xml:space="preserve">steps  of the </w:t>
        </w:r>
      </w:ins>
      <w:r>
        <w:rPr>
          <w:w w:val="110"/>
        </w:rPr>
        <w:t>SNF-CNN method</w:t>
      </w:r>
      <w:del w:id="191" w:author="carla alves" w:date="2024-05-06T17:08:00Z">
        <w:r w:rsidDel="009E1FD9">
          <w:rPr>
            <w:w w:val="110"/>
          </w:rPr>
          <w:delText>’s</w:delText>
        </w:r>
      </w:del>
      <w:r>
        <w:rPr>
          <w:w w:val="110"/>
        </w:rPr>
        <w:t xml:space="preserve"> </w:t>
      </w:r>
      <w:del w:id="192" w:author="carla alves" w:date="2024-05-06T17:08:00Z">
        <w:r w:rsidDel="009E1FD9">
          <w:rPr>
            <w:w w:val="110"/>
          </w:rPr>
          <w:delText xml:space="preserve">steps </w:delText>
        </w:r>
      </w:del>
      <w:r>
        <w:rPr>
          <w:w w:val="110"/>
        </w:rPr>
        <w:t>are presented in the form of</w:t>
      </w:r>
      <w:r>
        <w:rPr>
          <w:spacing w:val="40"/>
          <w:w w:val="110"/>
        </w:rPr>
        <w:t xml:space="preserve"> </w:t>
      </w:r>
      <w:commentRangeStart w:id="193"/>
      <w:commentRangeStart w:id="194"/>
      <w:r>
        <w:rPr>
          <w:w w:val="110"/>
        </w:rPr>
        <w:t xml:space="preserve">Pseudocode </w:t>
      </w:r>
      <w:hyperlink w:anchor="_bookmark7" w:history="1">
        <w:r>
          <w:rPr>
            <w:w w:val="110"/>
          </w:rPr>
          <w:t>1,</w:t>
        </w:r>
      </w:hyperlink>
      <w:commentRangeEnd w:id="193"/>
      <w:r w:rsidR="00064582">
        <w:rPr>
          <w:rStyle w:val="CommentReference"/>
        </w:rPr>
        <w:commentReference w:id="193"/>
      </w:r>
      <w:commentRangeEnd w:id="194"/>
      <w:r w:rsidR="0010173D">
        <w:rPr>
          <w:rStyle w:val="CommentReference"/>
        </w:rPr>
        <w:commentReference w:id="194"/>
      </w:r>
      <w:r>
        <w:rPr>
          <w:w w:val="110"/>
        </w:rPr>
        <w:t xml:space="preserve"> and also </w:t>
      </w:r>
      <w:commentRangeStart w:id="195"/>
      <w:r>
        <w:rPr>
          <w:w w:val="110"/>
        </w:rPr>
        <w:t xml:space="preserve">Figure </w:t>
      </w:r>
      <w:hyperlink w:anchor="_bookmark5" w:history="1">
        <w:r>
          <w:rPr>
            <w:w w:val="110"/>
          </w:rPr>
          <w:t>2</w:t>
        </w:r>
      </w:hyperlink>
      <w:commentRangeEnd w:id="195"/>
      <w:r w:rsidR="00064582">
        <w:rPr>
          <w:rStyle w:val="CommentReference"/>
        </w:rPr>
        <w:commentReference w:id="195"/>
      </w:r>
      <w:r>
        <w:rPr>
          <w:w w:val="110"/>
        </w:rPr>
        <w:t xml:space="preserve"> shows the visual process which</w:t>
      </w:r>
      <w:r>
        <w:rPr>
          <w:spacing w:val="40"/>
          <w:w w:val="110"/>
        </w:rPr>
        <w:t xml:space="preserve"> </w:t>
      </w:r>
      <w:r>
        <w:rPr>
          <w:w w:val="110"/>
        </w:rPr>
        <w:t>includes data preparation, model selection, non-DDI detection,</w:t>
      </w:r>
      <w:r>
        <w:rPr>
          <w:spacing w:val="40"/>
          <w:w w:val="110"/>
        </w:rPr>
        <w:t xml:space="preserve"> </w:t>
      </w:r>
      <w:r>
        <w:rPr>
          <w:w w:val="110"/>
        </w:rPr>
        <w:t>and the final comprehensive recommender system.</w:t>
      </w:r>
    </w:p>
    <w:p w14:paraId="3F56ADA0" w14:textId="77777777" w:rsidR="00BF0DDC" w:rsidRDefault="00BF0DDC">
      <w:pPr>
        <w:pStyle w:val="BodyText"/>
      </w:pPr>
    </w:p>
    <w:p w14:paraId="7B4F99A1" w14:textId="77777777" w:rsidR="00BF0DDC" w:rsidRDefault="00BF0DDC">
      <w:pPr>
        <w:pStyle w:val="BodyText"/>
        <w:spacing w:before="4"/>
      </w:pPr>
    </w:p>
    <w:p w14:paraId="37C5B2C5" w14:textId="77777777" w:rsidR="00BF0DDC" w:rsidRDefault="00000000">
      <w:pPr>
        <w:pStyle w:val="Heading1"/>
        <w:ind w:left="130"/>
      </w:pPr>
      <w:bookmarkStart w:id="196" w:name="Implementation"/>
      <w:bookmarkEnd w:id="196"/>
      <w:r>
        <w:rPr>
          <w:color w:val="0092C8"/>
          <w:spacing w:val="-2"/>
        </w:rPr>
        <w:t>Implementation</w:t>
      </w:r>
    </w:p>
    <w:p w14:paraId="3667FE04" w14:textId="77777777" w:rsidR="00BF0DDC" w:rsidRDefault="00000000">
      <w:pPr>
        <w:pStyle w:val="Heading2"/>
        <w:spacing w:before="107"/>
        <w:ind w:left="130"/>
        <w:jc w:val="left"/>
      </w:pPr>
      <w:bookmarkStart w:id="197" w:name="Dataset_and_features"/>
      <w:bookmarkEnd w:id="197"/>
      <w:r>
        <w:t>Dataset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rPr>
          <w:spacing w:val="-2"/>
        </w:rPr>
        <w:t>features</w:t>
      </w:r>
    </w:p>
    <w:p w14:paraId="4E88C01C" w14:textId="3ED5ED7F" w:rsidR="00BF0DDC" w:rsidRDefault="00000000">
      <w:pPr>
        <w:pStyle w:val="BodyText"/>
        <w:spacing w:before="68" w:line="295" w:lineRule="auto"/>
        <w:ind w:left="130" w:right="38"/>
        <w:jc w:val="both"/>
      </w:pPr>
      <w:r>
        <w:rPr>
          <w:w w:val="110"/>
        </w:rPr>
        <w:t>This</w:t>
      </w:r>
      <w:r>
        <w:rPr>
          <w:spacing w:val="40"/>
          <w:w w:val="110"/>
        </w:rPr>
        <w:t xml:space="preserve"> </w:t>
      </w:r>
      <w:r>
        <w:rPr>
          <w:w w:val="110"/>
        </w:rPr>
        <w:t>study</w:t>
      </w:r>
      <w:r>
        <w:rPr>
          <w:spacing w:val="40"/>
          <w:w w:val="110"/>
        </w:rPr>
        <w:t xml:space="preserve"> </w:t>
      </w:r>
      <w:r>
        <w:rPr>
          <w:w w:val="110"/>
        </w:rPr>
        <w:t>utilizes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dataset</w:t>
      </w:r>
      <w:r>
        <w:rPr>
          <w:spacing w:val="40"/>
          <w:w w:val="110"/>
        </w:rPr>
        <w:t xml:space="preserve"> </w:t>
      </w:r>
      <w:r>
        <w:rPr>
          <w:w w:val="110"/>
        </w:rPr>
        <w:t>introduced</w:t>
      </w:r>
      <w:r>
        <w:rPr>
          <w:spacing w:val="40"/>
          <w:w w:val="110"/>
        </w:rPr>
        <w:t xml:space="preserve"> </w:t>
      </w:r>
      <w:r>
        <w:rPr>
          <w:w w:val="110"/>
        </w:rPr>
        <w:t>by</w:t>
      </w:r>
      <w:r>
        <w:rPr>
          <w:spacing w:val="40"/>
          <w:w w:val="110"/>
        </w:rPr>
        <w:t xml:space="preserve"> </w:t>
      </w:r>
      <w:r>
        <w:rPr>
          <w:w w:val="110"/>
        </w:rPr>
        <w:t>Yu</w:t>
      </w:r>
      <w:r>
        <w:rPr>
          <w:spacing w:val="40"/>
          <w:w w:val="110"/>
        </w:rPr>
        <w:t xml:space="preserve"> </w:t>
      </w:r>
      <w:r>
        <w:rPr>
          <w:w w:val="110"/>
        </w:rPr>
        <w:t>et</w:t>
      </w:r>
      <w:r>
        <w:rPr>
          <w:spacing w:val="40"/>
          <w:w w:val="110"/>
        </w:rPr>
        <w:t xml:space="preserve"> </w:t>
      </w:r>
      <w:r>
        <w:rPr>
          <w:w w:val="110"/>
        </w:rPr>
        <w:t>al.</w:t>
      </w:r>
      <w:r>
        <w:rPr>
          <w:spacing w:val="40"/>
          <w:w w:val="110"/>
        </w:rPr>
        <w:t xml:space="preserve"> </w:t>
      </w:r>
      <w:r>
        <w:rPr>
          <w:w w:val="110"/>
        </w:rPr>
        <w:t>in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2018 </w:t>
      </w:r>
      <w:hyperlink w:anchor="_bookmark46" w:history="1">
        <w:r>
          <w:rPr>
            <w:w w:val="110"/>
          </w:rPr>
          <w:t>[33],</w:t>
        </w:r>
      </w:hyperlink>
      <w:r>
        <w:rPr>
          <w:w w:val="110"/>
        </w:rPr>
        <w:t xml:space="preserve"> comprising 568 approved small-molecule drugs.</w:t>
      </w:r>
      <w:r>
        <w:rPr>
          <w:spacing w:val="40"/>
          <w:w w:val="110"/>
        </w:rPr>
        <w:t xml:space="preserve"> </w:t>
      </w:r>
      <w:r>
        <w:rPr>
          <w:w w:val="110"/>
        </w:rPr>
        <w:t>Each drug within the dataset exhibits at least one interaction</w:t>
      </w:r>
      <w:r>
        <w:rPr>
          <w:spacing w:val="40"/>
          <w:w w:val="110"/>
        </w:rPr>
        <w:t xml:space="preserve"> </w:t>
      </w:r>
      <w:r>
        <w:rPr>
          <w:w w:val="110"/>
        </w:rPr>
        <w:t>with other drugs, resulting in a total of 21</w:t>
      </w:r>
      <w:del w:id="198" w:author="carla alves" w:date="2024-05-07T11:47:00Z">
        <w:r w:rsidDel="00F126FC">
          <w:rPr>
            <w:w w:val="110"/>
          </w:rPr>
          <w:delText>,</w:delText>
        </w:r>
      </w:del>
      <w:r>
        <w:rPr>
          <w:w w:val="110"/>
        </w:rPr>
        <w:t xml:space="preserve">351 </w:t>
      </w:r>
      <w:del w:id="199" w:author="carla alves" w:date="2024-05-06T17:12:00Z">
        <w:r w:rsidDel="009E1FD9">
          <w:rPr>
            <w:w w:val="110"/>
          </w:rPr>
          <w:delText>Drug-Drug</w:delText>
        </w:r>
        <w:r w:rsidDel="009E1FD9">
          <w:rPr>
            <w:spacing w:val="40"/>
            <w:w w:val="110"/>
          </w:rPr>
          <w:delText xml:space="preserve"> </w:delText>
        </w:r>
        <w:r w:rsidDel="009E1FD9">
          <w:rPr>
            <w:w w:val="110"/>
          </w:rPr>
          <w:delText>Interactions (</w:delText>
        </w:r>
      </w:del>
      <w:r>
        <w:rPr>
          <w:w w:val="110"/>
        </w:rPr>
        <w:t>DDIs</w:t>
      </w:r>
      <w:del w:id="200" w:author="carla alves" w:date="2024-05-06T17:12:00Z">
        <w:r w:rsidDel="009E1FD9">
          <w:rPr>
            <w:w w:val="110"/>
          </w:rPr>
          <w:delText>)</w:delText>
        </w:r>
      </w:del>
      <w:r>
        <w:rPr>
          <w:w w:val="110"/>
        </w:rPr>
        <w:t>. Notably, these interactions are further</w:t>
      </w:r>
      <w:r>
        <w:rPr>
          <w:spacing w:val="40"/>
          <w:w w:val="110"/>
        </w:rPr>
        <w:t xml:space="preserve"> </w:t>
      </w:r>
      <w:r>
        <w:rPr>
          <w:w w:val="110"/>
        </w:rPr>
        <w:t>categorized</w:t>
      </w:r>
      <w:r>
        <w:rPr>
          <w:spacing w:val="35"/>
          <w:w w:val="110"/>
        </w:rPr>
        <w:t xml:space="preserve"> </w:t>
      </w:r>
      <w:r>
        <w:rPr>
          <w:w w:val="110"/>
        </w:rPr>
        <w:t>into</w:t>
      </w:r>
      <w:r>
        <w:rPr>
          <w:spacing w:val="35"/>
          <w:w w:val="110"/>
        </w:rPr>
        <w:t xml:space="preserve"> </w:t>
      </w:r>
      <w:r>
        <w:rPr>
          <w:w w:val="110"/>
        </w:rPr>
        <w:t>16</w:t>
      </w:r>
      <w:del w:id="201" w:author="carla alves" w:date="2024-05-07T11:47:00Z">
        <w:r w:rsidDel="00F126FC">
          <w:rPr>
            <w:w w:val="110"/>
          </w:rPr>
          <w:delText>,</w:delText>
        </w:r>
      </w:del>
      <w:r>
        <w:rPr>
          <w:w w:val="110"/>
        </w:rPr>
        <w:t>757</w:t>
      </w:r>
      <w:r>
        <w:rPr>
          <w:spacing w:val="35"/>
          <w:w w:val="110"/>
        </w:rPr>
        <w:t xml:space="preserve"> </w:t>
      </w:r>
      <w:r>
        <w:rPr>
          <w:w w:val="110"/>
        </w:rPr>
        <w:t>enhancive</w:t>
      </w:r>
      <w:r>
        <w:rPr>
          <w:spacing w:val="36"/>
          <w:w w:val="110"/>
        </w:rPr>
        <w:t xml:space="preserve"> </w:t>
      </w:r>
      <w:r>
        <w:rPr>
          <w:w w:val="110"/>
        </w:rPr>
        <w:t>DDIs</w:t>
      </w:r>
      <w:r>
        <w:rPr>
          <w:spacing w:val="35"/>
          <w:w w:val="110"/>
        </w:rPr>
        <w:t xml:space="preserve"> </w:t>
      </w:r>
      <w:r>
        <w:rPr>
          <w:w w:val="110"/>
        </w:rPr>
        <w:t>and</w:t>
      </w:r>
      <w:r>
        <w:rPr>
          <w:spacing w:val="35"/>
          <w:w w:val="110"/>
        </w:rPr>
        <w:t xml:space="preserve"> </w:t>
      </w:r>
      <w:r>
        <w:rPr>
          <w:w w:val="110"/>
        </w:rPr>
        <w:t>4</w:t>
      </w:r>
      <w:del w:id="202" w:author="carla alves" w:date="2024-05-07T11:47:00Z">
        <w:r w:rsidDel="00F126FC">
          <w:rPr>
            <w:w w:val="110"/>
          </w:rPr>
          <w:delText>,</w:delText>
        </w:r>
      </w:del>
      <w:r>
        <w:rPr>
          <w:w w:val="110"/>
        </w:rPr>
        <w:t>594</w:t>
      </w:r>
      <w:r>
        <w:rPr>
          <w:spacing w:val="35"/>
          <w:w w:val="110"/>
        </w:rPr>
        <w:t xml:space="preserve"> </w:t>
      </w:r>
      <w:r>
        <w:rPr>
          <w:spacing w:val="-2"/>
          <w:w w:val="110"/>
        </w:rPr>
        <w:t>degressive</w:t>
      </w:r>
    </w:p>
    <w:p w14:paraId="6F3ED826" w14:textId="77777777" w:rsidR="00BF0DDC" w:rsidRDefault="00000000">
      <w:pPr>
        <w:spacing w:before="2"/>
        <w:ind w:left="130"/>
        <w:rPr>
          <w:sz w:val="15"/>
        </w:rPr>
      </w:pPr>
      <w:r>
        <w:br w:type="column"/>
      </w:r>
      <w:bookmarkStart w:id="203" w:name="_bookmark7"/>
      <w:bookmarkEnd w:id="203"/>
      <w:r>
        <w:rPr>
          <w:b/>
          <w:w w:val="110"/>
          <w:sz w:val="15"/>
        </w:rPr>
        <w:t>Algorithm</w:t>
      </w:r>
      <w:r>
        <w:rPr>
          <w:b/>
          <w:spacing w:val="29"/>
          <w:w w:val="110"/>
          <w:sz w:val="15"/>
        </w:rPr>
        <w:t xml:space="preserve"> </w:t>
      </w:r>
      <w:r>
        <w:rPr>
          <w:b/>
          <w:w w:val="110"/>
          <w:sz w:val="15"/>
        </w:rPr>
        <w:t>1</w:t>
      </w:r>
      <w:r>
        <w:rPr>
          <w:b/>
          <w:spacing w:val="30"/>
          <w:w w:val="110"/>
          <w:sz w:val="15"/>
        </w:rPr>
        <w:t xml:space="preserve"> </w:t>
      </w:r>
      <w:r>
        <w:rPr>
          <w:w w:val="110"/>
          <w:sz w:val="15"/>
        </w:rPr>
        <w:t>Final</w:t>
      </w:r>
      <w:r>
        <w:rPr>
          <w:spacing w:val="25"/>
          <w:w w:val="110"/>
          <w:sz w:val="15"/>
        </w:rPr>
        <w:t xml:space="preserve"> </w:t>
      </w:r>
      <w:r>
        <w:rPr>
          <w:w w:val="110"/>
          <w:sz w:val="15"/>
        </w:rPr>
        <w:t>model</w:t>
      </w:r>
      <w:r>
        <w:rPr>
          <w:spacing w:val="24"/>
          <w:w w:val="110"/>
          <w:sz w:val="15"/>
        </w:rPr>
        <w:t xml:space="preserve"> </w:t>
      </w:r>
      <w:r>
        <w:rPr>
          <w:w w:val="110"/>
          <w:sz w:val="15"/>
        </w:rPr>
        <w:t>selection</w:t>
      </w:r>
      <w:r>
        <w:rPr>
          <w:spacing w:val="24"/>
          <w:w w:val="110"/>
          <w:sz w:val="15"/>
        </w:rPr>
        <w:t xml:space="preserve"> </w:t>
      </w:r>
      <w:r>
        <w:rPr>
          <w:w w:val="110"/>
          <w:sz w:val="15"/>
        </w:rPr>
        <w:t>(SNF-CNN)</w:t>
      </w:r>
      <w:r>
        <w:rPr>
          <w:spacing w:val="25"/>
          <w:w w:val="110"/>
          <w:sz w:val="15"/>
        </w:rPr>
        <w:t xml:space="preserve"> </w:t>
      </w:r>
      <w:r>
        <w:rPr>
          <w:spacing w:val="-2"/>
          <w:w w:val="110"/>
          <w:sz w:val="15"/>
        </w:rPr>
        <w:t>pseudocode</w:t>
      </w:r>
    </w:p>
    <w:p w14:paraId="58F70BCF" w14:textId="77777777" w:rsidR="00BF0DDC" w:rsidRDefault="00BF0DDC">
      <w:pPr>
        <w:pStyle w:val="BodyText"/>
        <w:spacing w:before="3"/>
        <w:rPr>
          <w:sz w:val="4"/>
        </w:rPr>
      </w:pPr>
    </w:p>
    <w:p w14:paraId="188CF485" w14:textId="77777777" w:rsidR="00BF0DDC" w:rsidRDefault="00000000">
      <w:pPr>
        <w:pStyle w:val="BodyText"/>
        <w:spacing w:line="20" w:lineRule="exact"/>
        <w:ind w:left="13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839F821" wp14:editId="22F0D2D2">
                <wp:extent cx="2976880" cy="5080"/>
                <wp:effectExtent l="9525" t="0" r="0" b="4445"/>
                <wp:docPr id="138" name="Group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76880" cy="5080"/>
                          <a:chOff x="0" y="0"/>
                          <a:chExt cx="2976880" cy="5080"/>
                        </a:xfrm>
                      </wpg:grpSpPr>
                      <wps:wsp>
                        <wps:cNvPr id="139" name="Graphic 139"/>
                        <wps:cNvSpPr/>
                        <wps:spPr>
                          <a:xfrm>
                            <a:off x="0" y="2527"/>
                            <a:ext cx="2976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6880">
                                <a:moveTo>
                                  <a:pt x="0" y="0"/>
                                </a:moveTo>
                                <a:lnTo>
                                  <a:pt x="2976511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29A82C" id="Group 138" o:spid="_x0000_s1026" style="width:234.4pt;height:.4pt;mso-position-horizontal-relative:char;mso-position-vertical-relative:line" coordsize="2976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">
                <v:shape id="Graphic 139" o:spid="_x0000_s1027" style="position:absolute;top:25;width:29768;height:12;visibility:visible;mso-wrap-style:square;v-text-anchor:top" coordsize="29768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" path="m,l2976511,e" filled="f" strokeweight=".14039mm">
                  <v:path arrowok="t"/>
                </v:shape>
                <w10:anchorlock/>
              </v:group>
            </w:pict>
          </mc:Fallback>
        </mc:AlternateContent>
      </w:r>
    </w:p>
    <w:p w14:paraId="728D5081" w14:textId="77777777" w:rsidR="00BF0DDC" w:rsidRDefault="00000000">
      <w:pPr>
        <w:pStyle w:val="BodyText"/>
        <w:spacing w:before="33" w:line="295" w:lineRule="auto"/>
        <w:ind w:left="935" w:right="565" w:hanging="806"/>
      </w:pPr>
      <w:r>
        <w:rPr>
          <w:b/>
          <w:w w:val="110"/>
        </w:rPr>
        <w:t>Require:</w:t>
      </w:r>
      <w:r>
        <w:rPr>
          <w:b/>
          <w:spacing w:val="40"/>
          <w:w w:val="110"/>
        </w:rPr>
        <w:t xml:space="preserve"> </w:t>
      </w:r>
      <w:r>
        <w:rPr>
          <w:w w:val="110"/>
        </w:rPr>
        <w:t>Input: Drug pair</w:t>
      </w:r>
      <w:del w:id="204" w:author="carla alves" w:date="2024-05-06T17:14:00Z">
        <w:r w:rsidDel="00DD608F">
          <w:rPr>
            <w:w w:val="110"/>
          </w:rPr>
          <w:delText>s</w:delText>
        </w:r>
      </w:del>
      <w:r>
        <w:rPr>
          <w:w w:val="110"/>
        </w:rPr>
        <w:t xml:space="preserve"> features (+1, -1, real 0)</w:t>
      </w:r>
      <w:r>
        <w:rPr>
          <w:spacing w:val="40"/>
          <w:w w:val="110"/>
        </w:rPr>
        <w:t xml:space="preserve"> </w:t>
      </w:r>
      <w:r>
        <w:rPr>
          <w:w w:val="110"/>
        </w:rPr>
        <w:t>Features matrices of chemical and off-label</w:t>
      </w:r>
    </w:p>
    <w:p w14:paraId="32565BED" w14:textId="77777777" w:rsidR="00BF0DDC" w:rsidRDefault="00000000">
      <w:pPr>
        <w:pStyle w:val="BodyText"/>
        <w:spacing w:line="181" w:lineRule="exact"/>
        <w:ind w:left="203"/>
      </w:pPr>
      <w:r>
        <w:rPr>
          <w:rFonts w:ascii="Palatino Linotype"/>
          <w:w w:val="110"/>
          <w:sz w:val="16"/>
        </w:rPr>
        <w:t>1:</w:t>
      </w:r>
      <w:r>
        <w:rPr>
          <w:rFonts w:ascii="Palatino Linotype"/>
          <w:spacing w:val="43"/>
          <w:w w:val="110"/>
          <w:sz w:val="16"/>
        </w:rPr>
        <w:t xml:space="preserve"> </w:t>
      </w:r>
      <w:r>
        <w:rPr>
          <w:w w:val="110"/>
        </w:rPr>
        <w:t>Drug</w:t>
      </w:r>
      <w:r>
        <w:rPr>
          <w:spacing w:val="18"/>
          <w:w w:val="110"/>
        </w:rPr>
        <w:t xml:space="preserve"> </w:t>
      </w:r>
      <w:r>
        <w:rPr>
          <w:w w:val="110"/>
        </w:rPr>
        <w:t>similarity</w:t>
      </w:r>
      <w:r>
        <w:rPr>
          <w:spacing w:val="19"/>
          <w:w w:val="110"/>
        </w:rPr>
        <w:t xml:space="preserve"> </w:t>
      </w:r>
      <w:r>
        <w:rPr>
          <w:w w:val="110"/>
        </w:rPr>
        <w:t>calculation</w:t>
      </w:r>
      <w:r>
        <w:rPr>
          <w:spacing w:val="19"/>
          <w:w w:val="110"/>
        </w:rPr>
        <w:t xml:space="preserve"> </w:t>
      </w:r>
      <w:r>
        <w:rPr>
          <w:w w:val="110"/>
        </w:rPr>
        <w:t>on</w:t>
      </w:r>
      <w:r>
        <w:rPr>
          <w:spacing w:val="19"/>
          <w:w w:val="110"/>
        </w:rPr>
        <w:t xml:space="preserve"> </w:t>
      </w:r>
      <w:r>
        <w:rPr>
          <w:w w:val="110"/>
        </w:rPr>
        <w:t>feature</w:t>
      </w:r>
      <w:r>
        <w:rPr>
          <w:spacing w:val="18"/>
          <w:w w:val="110"/>
        </w:rPr>
        <w:t xml:space="preserve"> </w:t>
      </w:r>
      <w:r>
        <w:rPr>
          <w:w w:val="110"/>
        </w:rPr>
        <w:t>matrices</w:t>
      </w:r>
      <w:r>
        <w:rPr>
          <w:spacing w:val="19"/>
          <w:w w:val="110"/>
        </w:rPr>
        <w:t xml:space="preserve"> </w:t>
      </w:r>
      <w:r>
        <w:rPr>
          <w:w w:val="110"/>
        </w:rPr>
        <w:t>via</w:t>
      </w:r>
      <w:r>
        <w:rPr>
          <w:spacing w:val="19"/>
          <w:w w:val="110"/>
        </w:rPr>
        <w:t xml:space="preserve"> </w:t>
      </w:r>
      <w:r>
        <w:rPr>
          <w:spacing w:val="-2"/>
          <w:w w:val="110"/>
        </w:rPr>
        <w:t>cosine.</w:t>
      </w:r>
    </w:p>
    <w:p w14:paraId="36115EB4" w14:textId="77777777" w:rsidR="00BF0DDC" w:rsidRDefault="00000000">
      <w:pPr>
        <w:pStyle w:val="BodyText"/>
        <w:spacing w:line="209" w:lineRule="exact"/>
        <w:ind w:left="203"/>
      </w:pPr>
      <w:r>
        <w:rPr>
          <w:rFonts w:ascii="Palatino Linotype"/>
          <w:w w:val="110"/>
          <w:sz w:val="16"/>
        </w:rPr>
        <w:t>2:</w:t>
      </w:r>
      <w:r>
        <w:rPr>
          <w:rFonts w:ascii="Palatino Linotype"/>
          <w:spacing w:val="45"/>
          <w:w w:val="110"/>
          <w:sz w:val="16"/>
        </w:rPr>
        <w:t xml:space="preserve"> </w:t>
      </w:r>
      <w:r>
        <w:rPr>
          <w:w w:val="110"/>
        </w:rPr>
        <w:t>Integrate</w:t>
      </w:r>
      <w:r>
        <w:rPr>
          <w:spacing w:val="21"/>
          <w:w w:val="110"/>
        </w:rPr>
        <w:t xml:space="preserve"> </w:t>
      </w:r>
      <w:r>
        <w:rPr>
          <w:w w:val="110"/>
        </w:rPr>
        <w:t>drug</w:t>
      </w:r>
      <w:r>
        <w:rPr>
          <w:spacing w:val="20"/>
          <w:w w:val="110"/>
        </w:rPr>
        <w:t xml:space="preserve"> </w:t>
      </w:r>
      <w:r>
        <w:rPr>
          <w:w w:val="110"/>
        </w:rPr>
        <w:t>similarity</w:t>
      </w:r>
      <w:r>
        <w:rPr>
          <w:spacing w:val="21"/>
          <w:w w:val="110"/>
        </w:rPr>
        <w:t xml:space="preserve"> </w:t>
      </w:r>
      <w:r>
        <w:rPr>
          <w:w w:val="110"/>
        </w:rPr>
        <w:t>matrices</w:t>
      </w:r>
      <w:r>
        <w:rPr>
          <w:spacing w:val="20"/>
          <w:w w:val="110"/>
        </w:rPr>
        <w:t xml:space="preserve"> </w:t>
      </w:r>
      <w:r>
        <w:rPr>
          <w:w w:val="110"/>
        </w:rPr>
        <w:t>with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>
        <w:rPr>
          <w:w w:val="110"/>
        </w:rPr>
        <w:t>SNF</w:t>
      </w:r>
      <w:r>
        <w:rPr>
          <w:spacing w:val="21"/>
          <w:w w:val="110"/>
        </w:rPr>
        <w:t xml:space="preserve"> </w:t>
      </w:r>
      <w:r>
        <w:rPr>
          <w:spacing w:val="-2"/>
          <w:w w:val="110"/>
        </w:rPr>
        <w:t>method.</w:t>
      </w:r>
    </w:p>
    <w:p w14:paraId="536ADD6E" w14:textId="77777777" w:rsidR="00BF0DDC" w:rsidRDefault="00000000">
      <w:pPr>
        <w:pStyle w:val="BodyText"/>
        <w:spacing w:line="209" w:lineRule="exact"/>
        <w:ind w:left="203"/>
      </w:pPr>
      <w:r>
        <w:rPr>
          <w:rFonts w:ascii="Palatino Linotype"/>
          <w:w w:val="115"/>
          <w:sz w:val="16"/>
        </w:rPr>
        <w:t>3:</w:t>
      </w:r>
      <w:r>
        <w:rPr>
          <w:rFonts w:ascii="Palatino Linotype"/>
          <w:spacing w:val="29"/>
          <w:w w:val="115"/>
          <w:sz w:val="16"/>
        </w:rPr>
        <w:t xml:space="preserve"> </w:t>
      </w:r>
      <w:r>
        <w:rPr>
          <w:w w:val="115"/>
        </w:rPr>
        <w:t>Built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9"/>
          <w:w w:val="115"/>
        </w:rPr>
        <w:t xml:space="preserve"> </w:t>
      </w:r>
      <w:r>
        <w:rPr>
          <w:w w:val="115"/>
        </w:rPr>
        <w:t>input</w:t>
      </w:r>
      <w:r>
        <w:rPr>
          <w:spacing w:val="9"/>
          <w:w w:val="115"/>
        </w:rPr>
        <w:t xml:space="preserve"> </w:t>
      </w:r>
      <w:r>
        <w:rPr>
          <w:w w:val="115"/>
        </w:rPr>
        <w:t>matrix</w:t>
      </w:r>
      <w:r>
        <w:rPr>
          <w:spacing w:val="9"/>
          <w:w w:val="115"/>
        </w:rPr>
        <w:t xml:space="preserve"> </w:t>
      </w:r>
      <w:r>
        <w:rPr>
          <w:w w:val="115"/>
        </w:rPr>
        <w:t>of</w:t>
      </w:r>
      <w:r>
        <w:rPr>
          <w:spacing w:val="10"/>
          <w:w w:val="115"/>
        </w:rPr>
        <w:t xml:space="preserve"> </w:t>
      </w:r>
      <w:r>
        <w:rPr>
          <w:i/>
          <w:spacing w:val="-5"/>
          <w:w w:val="115"/>
        </w:rPr>
        <w:t>B</w:t>
      </w:r>
      <w:r>
        <w:rPr>
          <w:spacing w:val="-5"/>
          <w:w w:val="115"/>
        </w:rPr>
        <w:t>.</w:t>
      </w:r>
    </w:p>
    <w:p w14:paraId="45BDAE16" w14:textId="77777777" w:rsidR="00BF0DDC" w:rsidRDefault="00000000">
      <w:pPr>
        <w:pStyle w:val="BodyText"/>
        <w:spacing w:line="209" w:lineRule="exact"/>
        <w:ind w:left="203"/>
      </w:pPr>
      <w:r>
        <w:rPr>
          <w:rFonts w:ascii="Palatino Linotype"/>
          <w:w w:val="110"/>
          <w:sz w:val="16"/>
        </w:rPr>
        <w:t>4:</w:t>
      </w:r>
      <w:r>
        <w:rPr>
          <w:rFonts w:ascii="Palatino Linotype"/>
          <w:spacing w:val="39"/>
          <w:w w:val="110"/>
          <w:sz w:val="16"/>
        </w:rPr>
        <w:t xml:space="preserve"> </w:t>
      </w:r>
      <w:r>
        <w:rPr>
          <w:w w:val="110"/>
        </w:rPr>
        <w:t>Select</w:t>
      </w:r>
      <w:r>
        <w:rPr>
          <w:spacing w:val="16"/>
          <w:w w:val="110"/>
        </w:rPr>
        <w:t xml:space="preserve"> </w:t>
      </w:r>
      <w:r>
        <w:rPr>
          <w:w w:val="110"/>
        </w:rPr>
        <w:t>known</w:t>
      </w:r>
      <w:r>
        <w:rPr>
          <w:spacing w:val="16"/>
          <w:w w:val="110"/>
        </w:rPr>
        <w:t xml:space="preserve"> </w:t>
      </w:r>
      <w:r>
        <w:rPr>
          <w:w w:val="110"/>
        </w:rPr>
        <w:t>interactions</w:t>
      </w:r>
      <w:r>
        <w:rPr>
          <w:spacing w:val="16"/>
          <w:w w:val="110"/>
        </w:rPr>
        <w:t xml:space="preserve"> </w:t>
      </w:r>
      <w:r>
        <w:rPr>
          <w:w w:val="110"/>
        </w:rPr>
        <w:t>and</w:t>
      </w:r>
      <w:r>
        <w:rPr>
          <w:spacing w:val="16"/>
          <w:w w:val="110"/>
        </w:rPr>
        <w:t xml:space="preserve"> </w:t>
      </w:r>
      <w:r>
        <w:rPr>
          <w:w w:val="110"/>
        </w:rPr>
        <w:t>train</w:t>
      </w:r>
      <w:r>
        <w:rPr>
          <w:spacing w:val="16"/>
          <w:w w:val="110"/>
        </w:rPr>
        <w:t xml:space="preserve"> </w:t>
      </w:r>
      <w:r>
        <w:rPr>
          <w:w w:val="110"/>
        </w:rPr>
        <w:t>the</w:t>
      </w:r>
      <w:r>
        <w:rPr>
          <w:spacing w:val="17"/>
          <w:w w:val="110"/>
        </w:rPr>
        <w:t xml:space="preserve"> </w:t>
      </w:r>
      <w:r>
        <w:rPr>
          <w:spacing w:val="-4"/>
          <w:w w:val="110"/>
        </w:rPr>
        <w:t>CNN.</w:t>
      </w:r>
    </w:p>
    <w:p w14:paraId="18CC55C4" w14:textId="77777777" w:rsidR="00BF0DDC" w:rsidRDefault="00000000">
      <w:pPr>
        <w:pStyle w:val="BodyText"/>
        <w:spacing w:line="209" w:lineRule="exact"/>
        <w:ind w:left="203"/>
      </w:pPr>
      <w:r>
        <w:rPr>
          <w:rFonts w:ascii="Palatino Linotype"/>
          <w:w w:val="110"/>
          <w:sz w:val="16"/>
        </w:rPr>
        <w:t>5:</w:t>
      </w:r>
      <w:r>
        <w:rPr>
          <w:rFonts w:ascii="Palatino Linotype"/>
          <w:spacing w:val="38"/>
          <w:w w:val="110"/>
          <w:sz w:val="16"/>
        </w:rPr>
        <w:t xml:space="preserve"> </w:t>
      </w:r>
      <w:r>
        <w:rPr>
          <w:w w:val="110"/>
        </w:rPr>
        <w:t>Predict</w:t>
      </w:r>
      <w:r>
        <w:rPr>
          <w:spacing w:val="15"/>
          <w:w w:val="110"/>
        </w:rPr>
        <w:t xml:space="preserve"> </w:t>
      </w:r>
      <w:r>
        <w:rPr>
          <w:w w:val="110"/>
        </w:rPr>
        <w:t>probable</w:t>
      </w:r>
      <w:r>
        <w:rPr>
          <w:spacing w:val="15"/>
          <w:w w:val="110"/>
        </w:rPr>
        <w:t xml:space="preserve"> </w:t>
      </w:r>
      <w:r>
        <w:rPr>
          <w:w w:val="110"/>
        </w:rPr>
        <w:t>zeros</w:t>
      </w:r>
      <w:r>
        <w:rPr>
          <w:spacing w:val="16"/>
          <w:w w:val="110"/>
        </w:rPr>
        <w:t xml:space="preserve"> </w:t>
      </w:r>
      <w:r>
        <w:rPr>
          <w:w w:val="110"/>
        </w:rPr>
        <w:t>using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16"/>
          <w:w w:val="110"/>
        </w:rPr>
        <w:t xml:space="preserve"> </w:t>
      </w:r>
      <w:r>
        <w:rPr>
          <w:w w:val="110"/>
        </w:rPr>
        <w:t>model</w:t>
      </w:r>
      <w:r>
        <w:rPr>
          <w:spacing w:val="15"/>
          <w:w w:val="110"/>
        </w:rPr>
        <w:t xml:space="preserve"> </w:t>
      </w:r>
      <w:r>
        <w:rPr>
          <w:w w:val="110"/>
        </w:rPr>
        <w:t>from</w:t>
      </w:r>
      <w:r>
        <w:rPr>
          <w:spacing w:val="16"/>
          <w:w w:val="110"/>
        </w:rPr>
        <w:t xml:space="preserve"> </w:t>
      </w:r>
      <w:r>
        <w:rPr>
          <w:w w:val="110"/>
        </w:rPr>
        <w:t>step</w:t>
      </w:r>
      <w:r>
        <w:rPr>
          <w:spacing w:val="15"/>
          <w:w w:val="110"/>
        </w:rPr>
        <w:t xml:space="preserve"> </w:t>
      </w:r>
      <w:r>
        <w:rPr>
          <w:spacing w:val="-5"/>
          <w:w w:val="110"/>
        </w:rPr>
        <w:t>4.</w:t>
      </w:r>
    </w:p>
    <w:p w14:paraId="7202F686" w14:textId="77777777" w:rsidR="00BF0DDC" w:rsidRDefault="00000000">
      <w:pPr>
        <w:pStyle w:val="BodyText"/>
        <w:spacing w:line="266" w:lineRule="auto"/>
        <w:ind w:left="421" w:right="102" w:hanging="218"/>
      </w:pPr>
      <w:r>
        <w:rPr>
          <w:rFonts w:ascii="Palatino Linotype"/>
          <w:w w:val="110"/>
          <w:sz w:val="16"/>
        </w:rPr>
        <w:t>6:</w:t>
      </w:r>
      <w:r>
        <w:rPr>
          <w:rFonts w:ascii="Palatino Linotype"/>
          <w:spacing w:val="34"/>
          <w:w w:val="110"/>
          <w:sz w:val="16"/>
        </w:rPr>
        <w:t xml:space="preserve"> </w:t>
      </w:r>
      <w:r>
        <w:rPr>
          <w:w w:val="110"/>
        </w:rPr>
        <w:t>Select</w:t>
      </w:r>
      <w:r>
        <w:rPr>
          <w:spacing w:val="24"/>
          <w:w w:val="110"/>
        </w:rPr>
        <w:t xml:space="preserve"> </w:t>
      </w:r>
      <w:r>
        <w:rPr>
          <w:w w:val="110"/>
        </w:rPr>
        <w:t>the</w:t>
      </w:r>
      <w:r>
        <w:rPr>
          <w:spacing w:val="24"/>
          <w:w w:val="110"/>
        </w:rPr>
        <w:t xml:space="preserve"> </w:t>
      </w:r>
      <w:r>
        <w:rPr>
          <w:w w:val="110"/>
        </w:rPr>
        <w:t>known</w:t>
      </w:r>
      <w:r>
        <w:rPr>
          <w:spacing w:val="24"/>
          <w:w w:val="110"/>
        </w:rPr>
        <w:t xml:space="preserve"> </w:t>
      </w:r>
      <w:r>
        <w:rPr>
          <w:w w:val="110"/>
        </w:rPr>
        <w:t>interactions</w:t>
      </w:r>
      <w:r>
        <w:rPr>
          <w:spacing w:val="24"/>
          <w:w w:val="110"/>
        </w:rPr>
        <w:t xml:space="preserve"> </w:t>
      </w:r>
      <w:r>
        <w:rPr>
          <w:w w:val="110"/>
        </w:rPr>
        <w:t>from</w:t>
      </w:r>
      <w:r>
        <w:rPr>
          <w:spacing w:val="24"/>
          <w:w w:val="110"/>
        </w:rPr>
        <w:t xml:space="preserve"> </w:t>
      </w:r>
      <w:r>
        <w:rPr>
          <w:w w:val="110"/>
        </w:rPr>
        <w:t>step</w:t>
      </w:r>
      <w:r>
        <w:rPr>
          <w:spacing w:val="24"/>
          <w:w w:val="110"/>
        </w:rPr>
        <w:t xml:space="preserve"> </w:t>
      </w:r>
      <w:r>
        <w:rPr>
          <w:w w:val="110"/>
        </w:rPr>
        <w:t>4</w:t>
      </w:r>
      <w:r>
        <w:rPr>
          <w:spacing w:val="24"/>
          <w:w w:val="110"/>
        </w:rPr>
        <w:t xml:space="preserve"> </w:t>
      </w:r>
      <w:r>
        <w:rPr>
          <w:w w:val="110"/>
        </w:rPr>
        <w:t>and</w:t>
      </w:r>
      <w:r>
        <w:rPr>
          <w:spacing w:val="24"/>
          <w:w w:val="110"/>
        </w:rPr>
        <w:t xml:space="preserve"> </w:t>
      </w:r>
      <w:r>
        <w:rPr>
          <w:w w:val="110"/>
        </w:rPr>
        <w:t>zeros</w:t>
      </w:r>
      <w:r>
        <w:rPr>
          <w:spacing w:val="24"/>
          <w:w w:val="110"/>
        </w:rPr>
        <w:t xml:space="preserve"> </w:t>
      </w:r>
      <w:r>
        <w:rPr>
          <w:w w:val="110"/>
        </w:rPr>
        <w:t>from</w:t>
      </w:r>
      <w:r>
        <w:rPr>
          <w:spacing w:val="40"/>
          <w:w w:val="110"/>
        </w:rPr>
        <w:t xml:space="preserve"> </w:t>
      </w:r>
      <w:r>
        <w:rPr>
          <w:w w:val="110"/>
        </w:rPr>
        <w:t>the step 5 model to train a new CNN.</w:t>
      </w:r>
    </w:p>
    <w:p w14:paraId="76B866F7" w14:textId="77777777" w:rsidR="00BF0DDC" w:rsidRDefault="00000000">
      <w:pPr>
        <w:pStyle w:val="BodyText"/>
        <w:spacing w:line="206" w:lineRule="exact"/>
        <w:ind w:left="203"/>
      </w:pPr>
      <w:r>
        <w:rPr>
          <w:rFonts w:ascii="Palatino Linotype"/>
          <w:w w:val="110"/>
          <w:sz w:val="16"/>
        </w:rPr>
        <w:t>7:</w:t>
      </w:r>
      <w:r>
        <w:rPr>
          <w:rFonts w:ascii="Palatino Linotype"/>
          <w:spacing w:val="38"/>
          <w:w w:val="110"/>
          <w:sz w:val="16"/>
        </w:rPr>
        <w:t xml:space="preserve"> </w:t>
      </w:r>
      <w:r>
        <w:rPr>
          <w:w w:val="110"/>
        </w:rPr>
        <w:t>Predict</w:t>
      </w:r>
      <w:r>
        <w:rPr>
          <w:spacing w:val="16"/>
          <w:w w:val="110"/>
        </w:rPr>
        <w:t xml:space="preserve"> </w:t>
      </w:r>
      <w:r>
        <w:rPr>
          <w:w w:val="110"/>
        </w:rPr>
        <w:t>on</w:t>
      </w:r>
      <w:r>
        <w:rPr>
          <w:spacing w:val="15"/>
          <w:w w:val="110"/>
        </w:rPr>
        <w:t xml:space="preserve"> </w:t>
      </w:r>
      <w:r>
        <w:rPr>
          <w:w w:val="110"/>
        </w:rPr>
        <w:t>unknown</w:t>
      </w:r>
      <w:r>
        <w:rPr>
          <w:spacing w:val="16"/>
          <w:w w:val="110"/>
        </w:rPr>
        <w:t xml:space="preserve"> </w:t>
      </w:r>
      <w:r>
        <w:rPr>
          <w:w w:val="110"/>
        </w:rPr>
        <w:t>drug</w:t>
      </w:r>
      <w:r>
        <w:rPr>
          <w:spacing w:val="15"/>
          <w:w w:val="110"/>
        </w:rPr>
        <w:t xml:space="preserve"> </w:t>
      </w:r>
      <w:r>
        <w:rPr>
          <w:spacing w:val="-2"/>
          <w:w w:val="110"/>
        </w:rPr>
        <w:t>pairs.</w:t>
      </w:r>
    </w:p>
    <w:p w14:paraId="1B530E57" w14:textId="77777777" w:rsidR="00BF0DDC" w:rsidRDefault="00000000">
      <w:pPr>
        <w:pStyle w:val="BodyText"/>
        <w:spacing w:before="21"/>
        <w:ind w:left="130"/>
      </w:pPr>
      <w:r>
        <w:rPr>
          <w:b/>
          <w:w w:val="110"/>
        </w:rPr>
        <w:t>Ensure:</w:t>
      </w:r>
      <w:r>
        <w:rPr>
          <w:b/>
          <w:spacing w:val="40"/>
          <w:w w:val="110"/>
        </w:rPr>
        <w:t xml:space="preserve"> </w:t>
      </w:r>
      <w:r>
        <w:rPr>
          <w:w w:val="110"/>
        </w:rPr>
        <w:t>Output:</w:t>
      </w:r>
      <w:r>
        <w:rPr>
          <w:spacing w:val="15"/>
          <w:w w:val="110"/>
        </w:rPr>
        <w:t xml:space="preserve"> </w:t>
      </w:r>
      <w:r>
        <w:rPr>
          <w:w w:val="110"/>
        </w:rPr>
        <w:t>triple-class</w:t>
      </w:r>
      <w:r>
        <w:rPr>
          <w:spacing w:val="15"/>
          <w:w w:val="110"/>
        </w:rPr>
        <w:t xml:space="preserve"> </w:t>
      </w:r>
      <w:r>
        <w:rPr>
          <w:w w:val="110"/>
        </w:rPr>
        <w:t>diagnostic</w:t>
      </w:r>
      <w:r>
        <w:rPr>
          <w:spacing w:val="15"/>
          <w:w w:val="110"/>
        </w:rPr>
        <w:t xml:space="preserve"> </w:t>
      </w:r>
      <w:r>
        <w:rPr>
          <w:spacing w:val="-2"/>
          <w:w w:val="110"/>
        </w:rPr>
        <w:t>model</w:t>
      </w:r>
    </w:p>
    <w:p w14:paraId="5C59D5C7" w14:textId="77777777" w:rsidR="00BF0DDC" w:rsidRDefault="00000000">
      <w:pPr>
        <w:pStyle w:val="BodyText"/>
        <w:spacing w:before="5"/>
        <w:rPr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0BD48B0C" wp14:editId="73E70D25">
                <wp:simplePos x="0" y="0"/>
                <wp:positionH relativeFrom="page">
                  <wp:posOffset>3896842</wp:posOffset>
                </wp:positionH>
                <wp:positionV relativeFrom="paragraph">
                  <wp:posOffset>47283</wp:posOffset>
                </wp:positionV>
                <wp:extent cx="2976880" cy="1270"/>
                <wp:effectExtent l="0" t="0" r="0" b="0"/>
                <wp:wrapTopAndBottom/>
                <wp:docPr id="140" name="Graphic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76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76880">
                              <a:moveTo>
                                <a:pt x="0" y="0"/>
                              </a:moveTo>
                              <a:lnTo>
                                <a:pt x="297651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AD431" id="Graphic 140" o:spid="_x0000_s1026" style="position:absolute;margin-left:306.85pt;margin-top:3.7pt;width:234.4pt;height:.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76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" path="m,l2976511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7D6B19A4" w14:textId="77777777" w:rsidR="00BF0DDC" w:rsidRDefault="00BF0DDC">
      <w:pPr>
        <w:pStyle w:val="BodyText"/>
      </w:pPr>
    </w:p>
    <w:p w14:paraId="10C3AD6E" w14:textId="77777777" w:rsidR="00BF0DDC" w:rsidRDefault="00BF0DDC">
      <w:pPr>
        <w:pStyle w:val="BodyText"/>
        <w:spacing w:before="140"/>
      </w:pPr>
    </w:p>
    <w:p w14:paraId="3DE10A63" w14:textId="77777777" w:rsidR="00BF0DDC" w:rsidRDefault="00000000">
      <w:pPr>
        <w:pStyle w:val="BodyText"/>
        <w:spacing w:line="295" w:lineRule="auto"/>
        <w:ind w:left="130" w:right="269"/>
        <w:jc w:val="both"/>
      </w:pPr>
      <w:r>
        <w:rPr>
          <w:w w:val="110"/>
        </w:rPr>
        <w:t>DDIs.</w:t>
      </w:r>
      <w:r>
        <w:rPr>
          <w:spacing w:val="40"/>
          <w:w w:val="110"/>
        </w:rPr>
        <w:t xml:space="preserve"> </w:t>
      </w:r>
      <w:r>
        <w:rPr>
          <w:w w:val="110"/>
        </w:rPr>
        <w:t>Each</w:t>
      </w:r>
      <w:r>
        <w:rPr>
          <w:spacing w:val="38"/>
          <w:w w:val="110"/>
        </w:rPr>
        <w:t xml:space="preserve"> </w:t>
      </w:r>
      <w:r>
        <w:rPr>
          <w:w w:val="110"/>
        </w:rPr>
        <w:t>drug</w:t>
      </w:r>
      <w:r>
        <w:rPr>
          <w:spacing w:val="38"/>
          <w:w w:val="110"/>
        </w:rPr>
        <w:t xml:space="preserve"> </w:t>
      </w:r>
      <w:r>
        <w:rPr>
          <w:w w:val="110"/>
        </w:rPr>
        <w:t>in</w:t>
      </w:r>
      <w:r>
        <w:rPr>
          <w:spacing w:val="38"/>
          <w:w w:val="110"/>
        </w:rPr>
        <w:t xml:space="preserve"> </w:t>
      </w:r>
      <w:r>
        <w:rPr>
          <w:w w:val="110"/>
        </w:rPr>
        <w:t>the</w:t>
      </w:r>
      <w:r>
        <w:rPr>
          <w:spacing w:val="38"/>
          <w:w w:val="110"/>
        </w:rPr>
        <w:t xml:space="preserve"> </w:t>
      </w:r>
      <w:r>
        <w:rPr>
          <w:w w:val="110"/>
        </w:rPr>
        <w:t>dataset</w:t>
      </w:r>
      <w:r>
        <w:rPr>
          <w:spacing w:val="38"/>
          <w:w w:val="110"/>
        </w:rPr>
        <w:t xml:space="preserve"> </w:t>
      </w:r>
      <w:r>
        <w:rPr>
          <w:w w:val="110"/>
        </w:rPr>
        <w:t>is</w:t>
      </w:r>
      <w:r>
        <w:rPr>
          <w:spacing w:val="38"/>
          <w:w w:val="110"/>
        </w:rPr>
        <w:t xml:space="preserve"> </w:t>
      </w:r>
      <w:r>
        <w:rPr>
          <w:w w:val="110"/>
        </w:rPr>
        <w:t>uniquely</w:t>
      </w:r>
      <w:r>
        <w:rPr>
          <w:spacing w:val="38"/>
          <w:w w:val="110"/>
        </w:rPr>
        <w:t xml:space="preserve"> </w:t>
      </w:r>
      <w:r>
        <w:rPr>
          <w:w w:val="110"/>
        </w:rPr>
        <w:t>characterized</w:t>
      </w:r>
      <w:r>
        <w:rPr>
          <w:spacing w:val="38"/>
          <w:w w:val="110"/>
        </w:rPr>
        <w:t xml:space="preserve"> </w:t>
      </w:r>
      <w:r>
        <w:rPr>
          <w:w w:val="110"/>
        </w:rPr>
        <w:t>by</w:t>
      </w:r>
      <w:r>
        <w:rPr>
          <w:spacing w:val="40"/>
          <w:w w:val="110"/>
        </w:rPr>
        <w:t xml:space="preserve"> </w:t>
      </w:r>
      <w:r>
        <w:rPr>
          <w:w w:val="110"/>
        </w:rPr>
        <w:t>two feature vectors:</w:t>
      </w:r>
    </w:p>
    <w:p w14:paraId="7D583EFE" w14:textId="77777777" w:rsidR="00BF0DDC" w:rsidRDefault="00000000">
      <w:pPr>
        <w:pStyle w:val="ListParagraph"/>
        <w:numPr>
          <w:ilvl w:val="0"/>
          <w:numId w:val="6"/>
        </w:numPr>
        <w:tabs>
          <w:tab w:val="left" w:pos="426"/>
        </w:tabs>
        <w:spacing w:before="139" w:line="295" w:lineRule="auto"/>
        <w:ind w:right="268"/>
        <w:rPr>
          <w:sz w:val="15"/>
        </w:rPr>
      </w:pPr>
      <w:r>
        <w:rPr>
          <w:w w:val="110"/>
          <w:sz w:val="15"/>
        </w:rPr>
        <w:t>An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881-dimensional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feature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vector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(</w:t>
      </w:r>
      <w:proofErr w:type="spellStart"/>
      <w:r>
        <w:rPr>
          <w:w w:val="110"/>
          <w:sz w:val="15"/>
        </w:rPr>
        <w:t>Fstr</w:t>
      </w:r>
      <w:proofErr w:type="spellEnd"/>
      <w:r>
        <w:rPr>
          <w:w w:val="110"/>
          <w:sz w:val="15"/>
        </w:rPr>
        <w:t>)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derived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from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PubChem chemical structure descriptors.</w:t>
      </w:r>
    </w:p>
    <w:p w14:paraId="3D759DF8" w14:textId="77777777" w:rsidR="00BF0DDC" w:rsidRDefault="00000000">
      <w:pPr>
        <w:pStyle w:val="ListParagraph"/>
        <w:numPr>
          <w:ilvl w:val="0"/>
          <w:numId w:val="6"/>
        </w:numPr>
        <w:tabs>
          <w:tab w:val="left" w:pos="426"/>
        </w:tabs>
        <w:spacing w:line="295" w:lineRule="auto"/>
        <w:ind w:right="267"/>
        <w:rPr>
          <w:sz w:val="15"/>
        </w:rPr>
      </w:pPr>
      <w:r>
        <w:rPr>
          <w:w w:val="110"/>
          <w:sz w:val="15"/>
        </w:rPr>
        <w:t>A 9149-dimensional feature vector (</w:t>
      </w:r>
      <w:proofErr w:type="spellStart"/>
      <w:r>
        <w:rPr>
          <w:w w:val="110"/>
          <w:sz w:val="15"/>
        </w:rPr>
        <w:t>Fse</w:t>
      </w:r>
      <w:proofErr w:type="spellEnd"/>
      <w:r>
        <w:rPr>
          <w:w w:val="110"/>
          <w:sz w:val="15"/>
        </w:rPr>
        <w:t>) based on off-label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 xml:space="preserve">side effects sourced from the OFFSIDES database </w:t>
      </w:r>
      <w:hyperlink w:anchor="_bookmark61" w:history="1">
        <w:r>
          <w:rPr>
            <w:w w:val="110"/>
            <w:sz w:val="15"/>
          </w:rPr>
          <w:t>[48].</w:t>
        </w:r>
      </w:hyperlink>
    </w:p>
    <w:p w14:paraId="643A0B22" w14:textId="77777777" w:rsidR="00BF0DDC" w:rsidRDefault="00000000">
      <w:pPr>
        <w:pStyle w:val="BodyText"/>
        <w:spacing w:before="138" w:line="295" w:lineRule="auto"/>
        <w:ind w:left="130" w:right="267"/>
        <w:jc w:val="both"/>
      </w:pPr>
      <w:r>
        <w:rPr>
          <w:w w:val="110"/>
        </w:rPr>
        <w:t>The elements in these vectors are binary,</w:t>
      </w:r>
      <w:r>
        <w:rPr>
          <w:spacing w:val="35"/>
          <w:w w:val="110"/>
        </w:rPr>
        <w:t xml:space="preserve"> </w:t>
      </w:r>
      <w:r>
        <w:rPr>
          <w:w w:val="110"/>
        </w:rPr>
        <w:t>assigned a value of</w:t>
      </w:r>
      <w:r>
        <w:rPr>
          <w:spacing w:val="40"/>
          <w:w w:val="110"/>
        </w:rPr>
        <w:t xml:space="preserve"> </w:t>
      </w:r>
      <w:r>
        <w:rPr>
          <w:w w:val="110"/>
        </w:rPr>
        <w:t>one if the corresponding side effect or chemical structure is</w:t>
      </w:r>
      <w:r>
        <w:rPr>
          <w:spacing w:val="40"/>
          <w:w w:val="110"/>
        </w:rPr>
        <w:t xml:space="preserve"> </w:t>
      </w:r>
      <w:r>
        <w:rPr>
          <w:w w:val="110"/>
        </w:rPr>
        <w:t>reported</w:t>
      </w:r>
      <w:r>
        <w:rPr>
          <w:spacing w:val="-2"/>
          <w:w w:val="110"/>
        </w:rPr>
        <w:t xml:space="preserve"> </w:t>
      </w:r>
      <w:r>
        <w:rPr>
          <w:w w:val="110"/>
        </w:rPr>
        <w:t>or</w:t>
      </w:r>
      <w:r>
        <w:rPr>
          <w:spacing w:val="-2"/>
          <w:w w:val="110"/>
        </w:rPr>
        <w:t xml:space="preserve"> </w:t>
      </w:r>
      <w:r>
        <w:rPr>
          <w:w w:val="110"/>
        </w:rPr>
        <w:t>observed</w:t>
      </w:r>
      <w:r>
        <w:rPr>
          <w:spacing w:val="-2"/>
          <w:w w:val="110"/>
        </w:rPr>
        <w:t xml:space="preserve"> </w:t>
      </w:r>
      <w:r>
        <w:rPr>
          <w:w w:val="110"/>
        </w:rPr>
        <w:t>for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drug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zero</w:t>
      </w:r>
      <w:r>
        <w:rPr>
          <w:spacing w:val="-2"/>
          <w:w w:val="110"/>
        </w:rPr>
        <w:t xml:space="preserve"> </w:t>
      </w:r>
      <w:r>
        <w:rPr>
          <w:w w:val="110"/>
        </w:rPr>
        <w:t>otherwise. This</w:t>
      </w:r>
      <w:r>
        <w:rPr>
          <w:spacing w:val="-2"/>
          <w:w w:val="110"/>
        </w:rPr>
        <w:t xml:space="preserve"> </w:t>
      </w:r>
      <w:r>
        <w:rPr>
          <w:w w:val="110"/>
        </w:rPr>
        <w:t>dual-</w:t>
      </w:r>
      <w:r>
        <w:rPr>
          <w:spacing w:val="40"/>
          <w:w w:val="110"/>
        </w:rPr>
        <w:t xml:space="preserve"> </w:t>
      </w:r>
      <w:r>
        <w:rPr>
          <w:w w:val="110"/>
        </w:rPr>
        <w:t>feature representation encapsulates the structural attributes</w:t>
      </w:r>
      <w:r>
        <w:rPr>
          <w:spacing w:val="80"/>
          <w:w w:val="110"/>
        </w:rPr>
        <w:t xml:space="preserve"> </w:t>
      </w:r>
      <w:r>
        <w:rPr>
          <w:w w:val="110"/>
        </w:rPr>
        <w:t>and off-label side effects of each drug, forming the foundational</w:t>
      </w:r>
      <w:r>
        <w:rPr>
          <w:spacing w:val="40"/>
          <w:w w:val="110"/>
        </w:rPr>
        <w:t xml:space="preserve"> </w:t>
      </w:r>
      <w:r>
        <w:rPr>
          <w:w w:val="110"/>
        </w:rPr>
        <w:t>elements for subsequent analyses in this investigation.</w:t>
      </w:r>
    </w:p>
    <w:p w14:paraId="21CA019A" w14:textId="77777777" w:rsidR="00BF0DDC" w:rsidRDefault="00BF0DDC">
      <w:pPr>
        <w:pStyle w:val="BodyText"/>
        <w:spacing w:before="51"/>
      </w:pPr>
    </w:p>
    <w:p w14:paraId="5DAC3A26" w14:textId="77777777" w:rsidR="00BF0DDC" w:rsidRDefault="00000000">
      <w:pPr>
        <w:pStyle w:val="Heading2"/>
        <w:ind w:left="130"/>
      </w:pPr>
      <w:bookmarkStart w:id="205" w:name="Data_preparing"/>
      <w:bookmarkEnd w:id="205"/>
      <w:r>
        <w:t>Data</w:t>
      </w:r>
      <w:r>
        <w:rPr>
          <w:spacing w:val="26"/>
        </w:rPr>
        <w:t xml:space="preserve"> </w:t>
      </w:r>
      <w:r>
        <w:rPr>
          <w:spacing w:val="-2"/>
        </w:rPr>
        <w:t>preparing</w:t>
      </w:r>
    </w:p>
    <w:p w14:paraId="333FAF67" w14:textId="20B42682" w:rsidR="00BF0DDC" w:rsidRDefault="00000000">
      <w:pPr>
        <w:pStyle w:val="BodyText"/>
        <w:spacing w:before="68" w:line="295" w:lineRule="auto"/>
        <w:ind w:left="130" w:right="266"/>
        <w:jc w:val="both"/>
      </w:pPr>
      <w:r>
        <w:rPr>
          <w:w w:val="110"/>
        </w:rPr>
        <w:t>Since the new drugs are isolated nodes in the interaction</w:t>
      </w:r>
      <w:r>
        <w:rPr>
          <w:spacing w:val="40"/>
          <w:w w:val="110"/>
        </w:rPr>
        <w:t xml:space="preserve"> </w:t>
      </w:r>
      <w:r>
        <w:rPr>
          <w:w w:val="110"/>
        </w:rPr>
        <w:t>network,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it is not possible to infer their </w:t>
      </w:r>
      <w:del w:id="206" w:author="carla alves" w:date="2024-05-06T17:18:00Z">
        <w:r w:rsidDel="00DD608F">
          <w:rPr>
            <w:w w:val="110"/>
          </w:rPr>
          <w:delText xml:space="preserve">possible </w:delText>
        </w:r>
      </w:del>
      <w:ins w:id="207" w:author="carla alves" w:date="2024-05-06T17:18:00Z">
        <w:r w:rsidR="00DD608F">
          <w:rPr>
            <w:w w:val="110"/>
          </w:rPr>
          <w:t xml:space="preserve">potential </w:t>
        </w:r>
      </w:ins>
      <w:r>
        <w:rPr>
          <w:w w:val="110"/>
        </w:rPr>
        <w:t>interaction</w:t>
      </w:r>
      <w:r>
        <w:rPr>
          <w:spacing w:val="40"/>
          <w:w w:val="110"/>
        </w:rPr>
        <w:t xml:space="preserve"> </w:t>
      </w:r>
      <w:r>
        <w:rPr>
          <w:w w:val="110"/>
        </w:rPr>
        <w:t>from topological information alone. Therefore, additional</w:t>
      </w:r>
      <w:r>
        <w:rPr>
          <w:spacing w:val="40"/>
          <w:w w:val="110"/>
        </w:rPr>
        <w:t xml:space="preserve"> </w:t>
      </w:r>
      <w:r>
        <w:rPr>
          <w:w w:val="110"/>
        </w:rPr>
        <w:t>information</w:t>
      </w:r>
      <w:del w:id="208" w:author="carla alves" w:date="2024-05-06T22:55:00Z">
        <w:r w:rsidDel="00521364">
          <w:rPr>
            <w:w w:val="110"/>
          </w:rPr>
          <w:delText xml:space="preserve"> (</w:delText>
        </w:r>
      </w:del>
      <w:ins w:id="209" w:author="carla alves" w:date="2024-05-06T22:55:00Z">
        <w:r w:rsidR="00521364">
          <w:rPr>
            <w:w w:val="110"/>
          </w:rPr>
          <w:t xml:space="preserve">, </w:t>
        </w:r>
      </w:ins>
      <w:r>
        <w:rPr>
          <w:w w:val="110"/>
        </w:rPr>
        <w:t>such as chemical structure or off-label side effects</w:t>
      </w:r>
      <w:del w:id="210" w:author="carla alves" w:date="2024-05-06T22:55:00Z">
        <w:r w:rsidDel="00521364">
          <w:rPr>
            <w:w w:val="110"/>
          </w:rPr>
          <w:delText>)</w:delText>
        </w:r>
        <w:r w:rsidDel="00521364">
          <w:rPr>
            <w:spacing w:val="40"/>
            <w:w w:val="110"/>
          </w:rPr>
          <w:delText xml:space="preserve"> </w:delText>
        </w:r>
      </w:del>
      <w:ins w:id="211" w:author="carla alves" w:date="2024-05-06T22:55:00Z">
        <w:r w:rsidR="00521364">
          <w:rPr>
            <w:w w:val="110"/>
          </w:rPr>
          <w:t>,</w:t>
        </w:r>
        <w:r w:rsidR="00521364">
          <w:rPr>
            <w:spacing w:val="40"/>
            <w:w w:val="110"/>
          </w:rPr>
          <w:t xml:space="preserve"> </w:t>
        </w:r>
      </w:ins>
      <w:r>
        <w:rPr>
          <w:w w:val="110"/>
        </w:rPr>
        <w:t xml:space="preserve">is </w:t>
      </w:r>
      <w:del w:id="212" w:author="carla alves" w:date="2024-05-06T23:05:00Z">
        <w:r w:rsidDel="00591530">
          <w:rPr>
            <w:w w:val="110"/>
          </w:rPr>
          <w:delText>needed</w:delText>
        </w:r>
      </w:del>
      <w:ins w:id="213" w:author="carla alves" w:date="2024-05-06T23:05:00Z">
        <w:r w:rsidR="00591530">
          <w:rPr>
            <w:w w:val="110"/>
          </w:rPr>
          <w:t>necessary</w:t>
        </w:r>
      </w:ins>
      <w:del w:id="214" w:author="carla alves" w:date="2024-05-06T22:55:00Z">
        <w:r w:rsidDel="00521364">
          <w:rPr>
            <w:w w:val="110"/>
          </w:rPr>
          <w:delText>, called</w:delText>
        </w:r>
      </w:del>
      <w:ins w:id="215" w:author="carla alves" w:date="2024-05-06T22:55:00Z">
        <w:r w:rsidR="00521364">
          <w:rPr>
            <w:w w:val="110"/>
          </w:rPr>
          <w:t xml:space="preserve"> and is referred to as</w:t>
        </w:r>
      </w:ins>
      <w:r>
        <w:rPr>
          <w:w w:val="110"/>
        </w:rPr>
        <w:t xml:space="preserve"> a drug feature in machine learning. First,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feature matrix data is prepared </w:t>
      </w:r>
      <w:del w:id="216" w:author="carla alves" w:date="2024-05-06T23:06:00Z">
        <w:r w:rsidDel="00591530">
          <w:rPr>
            <w:w w:val="110"/>
          </w:rPr>
          <w:delText xml:space="preserve">to </w:delText>
        </w:r>
      </w:del>
      <w:ins w:id="217" w:author="carla alves" w:date="2024-05-06T23:06:00Z">
        <w:r w:rsidR="00591530">
          <w:rPr>
            <w:w w:val="110"/>
          </w:rPr>
          <w:t xml:space="preserve">as </w:t>
        </w:r>
      </w:ins>
      <w:r>
        <w:rPr>
          <w:w w:val="110"/>
        </w:rPr>
        <w:t>input for machine learning</w:t>
      </w:r>
      <w:r>
        <w:rPr>
          <w:spacing w:val="40"/>
          <w:w w:val="110"/>
        </w:rPr>
        <w:t xml:space="preserve"> </w:t>
      </w:r>
      <w:r>
        <w:rPr>
          <w:w w:val="110"/>
        </w:rPr>
        <w:t>methods, and then a deep learning model is devised and trained</w:t>
      </w:r>
      <w:r>
        <w:rPr>
          <w:spacing w:val="40"/>
          <w:w w:val="110"/>
        </w:rPr>
        <w:t xml:space="preserve"> </w:t>
      </w:r>
      <w:r>
        <w:rPr>
          <w:w w:val="110"/>
        </w:rPr>
        <w:t>to predict potential interactions.</w:t>
      </w:r>
    </w:p>
    <w:p w14:paraId="2D38D5F7" w14:textId="77777777" w:rsidR="00BF0DDC" w:rsidRDefault="00BF0DDC">
      <w:pPr>
        <w:pStyle w:val="BodyText"/>
        <w:spacing w:before="50"/>
      </w:pPr>
    </w:p>
    <w:p w14:paraId="78752C82" w14:textId="77777777" w:rsidR="00BF0DDC" w:rsidRDefault="00000000">
      <w:pPr>
        <w:pStyle w:val="Heading2"/>
        <w:ind w:left="130"/>
      </w:pPr>
      <w:bookmarkStart w:id="218" w:name="Integration_drug_similarity_matrices"/>
      <w:bookmarkEnd w:id="218"/>
      <w:r>
        <w:rPr>
          <w:spacing w:val="-2"/>
        </w:rPr>
        <w:t>Integration</w:t>
      </w:r>
      <w:r>
        <w:rPr>
          <w:spacing w:val="7"/>
        </w:rPr>
        <w:t xml:space="preserve"> </w:t>
      </w:r>
      <w:r>
        <w:rPr>
          <w:spacing w:val="-2"/>
        </w:rPr>
        <w:t>drug</w:t>
      </w:r>
      <w:r>
        <w:rPr>
          <w:spacing w:val="8"/>
        </w:rPr>
        <w:t xml:space="preserve"> </w:t>
      </w:r>
      <w:r>
        <w:rPr>
          <w:spacing w:val="-2"/>
        </w:rPr>
        <w:t>similarity</w:t>
      </w:r>
      <w:r>
        <w:rPr>
          <w:spacing w:val="7"/>
        </w:rPr>
        <w:t xml:space="preserve"> </w:t>
      </w:r>
      <w:r>
        <w:rPr>
          <w:spacing w:val="-2"/>
        </w:rPr>
        <w:t>matrices</w:t>
      </w:r>
    </w:p>
    <w:p w14:paraId="423977E1" w14:textId="77777777" w:rsidR="00BF0DDC" w:rsidRDefault="00000000">
      <w:pPr>
        <w:pStyle w:val="BodyText"/>
        <w:spacing w:before="68" w:line="295" w:lineRule="auto"/>
        <w:ind w:left="130" w:right="268"/>
        <w:jc w:val="both"/>
      </w:pPr>
      <w:r>
        <w:rPr>
          <w:w w:val="110"/>
        </w:rPr>
        <w:t xml:space="preserve">SNF </w:t>
      </w:r>
      <w:hyperlink w:anchor="_bookmark36" w:history="1">
        <w:r>
          <w:rPr>
            <w:w w:val="110"/>
          </w:rPr>
          <w:t>[23]</w:t>
        </w:r>
      </w:hyperlink>
      <w:r>
        <w:rPr>
          <w:w w:val="110"/>
        </w:rPr>
        <w:t xml:space="preserve"> is a computational method for integrating diverse</w:t>
      </w:r>
      <w:r>
        <w:rPr>
          <w:spacing w:val="40"/>
          <w:w w:val="110"/>
        </w:rPr>
        <w:t xml:space="preserve"> </w:t>
      </w:r>
      <w:r>
        <w:rPr>
          <w:w w:val="110"/>
        </w:rPr>
        <w:t>types of data, such as chemical structure, off-label side effects,</w:t>
      </w:r>
      <w:r>
        <w:rPr>
          <w:spacing w:val="40"/>
          <w:w w:val="110"/>
        </w:rPr>
        <w:t xml:space="preserve"> </w:t>
      </w:r>
      <w:r>
        <w:rPr>
          <w:w w:val="110"/>
        </w:rPr>
        <w:t>clinical</w:t>
      </w:r>
      <w:r>
        <w:rPr>
          <w:spacing w:val="33"/>
          <w:w w:val="110"/>
        </w:rPr>
        <w:t xml:space="preserve"> </w:t>
      </w:r>
      <w:r>
        <w:rPr>
          <w:w w:val="110"/>
        </w:rPr>
        <w:t>data,</w:t>
      </w:r>
      <w:r>
        <w:rPr>
          <w:spacing w:val="40"/>
          <w:w w:val="110"/>
        </w:rPr>
        <w:t xml:space="preserve"> </w:t>
      </w:r>
      <w:r>
        <w:rPr>
          <w:w w:val="110"/>
        </w:rPr>
        <w:t>questionnaires,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33"/>
          <w:w w:val="110"/>
        </w:rPr>
        <w:t xml:space="preserve"> </w:t>
      </w:r>
      <w:r>
        <w:rPr>
          <w:w w:val="110"/>
        </w:rPr>
        <w:t>image</w:t>
      </w:r>
      <w:r>
        <w:rPr>
          <w:spacing w:val="33"/>
          <w:w w:val="110"/>
        </w:rPr>
        <w:t xml:space="preserve"> </w:t>
      </w:r>
      <w:r>
        <w:rPr>
          <w:w w:val="110"/>
        </w:rPr>
        <w:t>data,</w:t>
      </w:r>
      <w:r>
        <w:rPr>
          <w:spacing w:val="40"/>
          <w:w w:val="110"/>
        </w:rPr>
        <w:t xml:space="preserve"> </w:t>
      </w: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w w:val="110"/>
        </w:rPr>
        <w:t>a</w:t>
      </w:r>
      <w:r>
        <w:rPr>
          <w:spacing w:val="33"/>
          <w:w w:val="110"/>
        </w:rPr>
        <w:t xml:space="preserve"> </w:t>
      </w:r>
      <w:r>
        <w:rPr>
          <w:w w:val="110"/>
        </w:rPr>
        <w:t>given</w:t>
      </w:r>
      <w:r>
        <w:rPr>
          <w:spacing w:val="33"/>
          <w:w w:val="110"/>
        </w:rPr>
        <w:t xml:space="preserve"> </w:t>
      </w:r>
      <w:r>
        <w:rPr>
          <w:w w:val="110"/>
        </w:rPr>
        <w:t>set</w:t>
      </w:r>
      <w:r>
        <w:rPr>
          <w:spacing w:val="40"/>
          <w:w w:val="110"/>
        </w:rPr>
        <w:t xml:space="preserve"> </w:t>
      </w:r>
      <w:r>
        <w:rPr>
          <w:w w:val="110"/>
        </w:rPr>
        <w:t>of</w:t>
      </w:r>
      <w:r>
        <w:rPr>
          <w:spacing w:val="61"/>
          <w:w w:val="110"/>
        </w:rPr>
        <w:t xml:space="preserve"> </w:t>
      </w:r>
      <w:r>
        <w:rPr>
          <w:w w:val="110"/>
        </w:rPr>
        <w:t>samples</w:t>
      </w:r>
      <w:r>
        <w:rPr>
          <w:spacing w:val="61"/>
          <w:w w:val="110"/>
        </w:rPr>
        <w:t xml:space="preserve"> </w:t>
      </w:r>
      <w:r>
        <w:rPr>
          <w:w w:val="110"/>
        </w:rPr>
        <w:t>(e.g.,</w:t>
      </w:r>
      <w:r>
        <w:rPr>
          <w:spacing w:val="69"/>
          <w:w w:val="150"/>
        </w:rPr>
        <w:t xml:space="preserve"> </w:t>
      </w:r>
      <w:r>
        <w:rPr>
          <w:w w:val="110"/>
        </w:rPr>
        <w:t>drugs).</w:t>
      </w:r>
      <w:r>
        <w:rPr>
          <w:spacing w:val="68"/>
          <w:w w:val="150"/>
        </w:rPr>
        <w:t xml:space="preserve"> </w:t>
      </w:r>
      <w:r>
        <w:rPr>
          <w:w w:val="110"/>
        </w:rPr>
        <w:t>SNF</w:t>
      </w:r>
      <w:r>
        <w:rPr>
          <w:spacing w:val="61"/>
          <w:w w:val="110"/>
        </w:rPr>
        <w:t xml:space="preserve"> </w:t>
      </w:r>
      <w:r>
        <w:rPr>
          <w:w w:val="110"/>
        </w:rPr>
        <w:t>constructs</w:t>
      </w:r>
      <w:r>
        <w:rPr>
          <w:spacing w:val="62"/>
          <w:w w:val="110"/>
        </w:rPr>
        <w:t xml:space="preserve"> </w:t>
      </w:r>
      <w:r>
        <w:rPr>
          <w:w w:val="110"/>
        </w:rPr>
        <w:t>sample</w:t>
      </w:r>
      <w:r>
        <w:rPr>
          <w:spacing w:val="61"/>
          <w:w w:val="110"/>
        </w:rPr>
        <w:t xml:space="preserve"> </w:t>
      </w:r>
      <w:r>
        <w:rPr>
          <w:spacing w:val="-2"/>
          <w:w w:val="110"/>
        </w:rPr>
        <w:t>similarity</w:t>
      </w:r>
    </w:p>
    <w:p w14:paraId="31B8C7EF" w14:textId="77777777" w:rsidR="00BF0DDC" w:rsidRDefault="00BF0DDC">
      <w:pPr>
        <w:spacing w:line="295" w:lineRule="auto"/>
        <w:jc w:val="both"/>
        <w:sectPr w:rsidR="00BF0DDC" w:rsidSect="00F55CE0">
          <w:type w:val="continuous"/>
          <w:pgSz w:w="11900" w:h="15640"/>
          <w:pgMar w:top="460" w:right="800" w:bottom="280" w:left="960" w:header="546" w:footer="0" w:gutter="0"/>
          <w:cols w:num="2" w:space="720" w:equalWidth="0">
            <w:col w:w="4859" w:space="187"/>
            <w:col w:w="5094"/>
          </w:cols>
        </w:sectPr>
      </w:pPr>
    </w:p>
    <w:p w14:paraId="18DAE375" w14:textId="77777777" w:rsidR="00BF0DDC" w:rsidRDefault="00BF0DDC">
      <w:pPr>
        <w:pStyle w:val="BodyText"/>
        <w:spacing w:before="27"/>
        <w:rPr>
          <w:sz w:val="20"/>
        </w:rPr>
      </w:pPr>
    </w:p>
    <w:p w14:paraId="2054CBDC" w14:textId="77777777" w:rsidR="00BF0DDC" w:rsidRDefault="00000000">
      <w:pPr>
        <w:pStyle w:val="BodyText"/>
        <w:ind w:left="12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1F030B8" wp14:editId="7689A216">
                <wp:extent cx="5675630" cy="653415"/>
                <wp:effectExtent l="9525" t="0" r="1270" b="3809"/>
                <wp:docPr id="141" name="Group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75630" cy="653415"/>
                          <a:chOff x="0" y="0"/>
                          <a:chExt cx="5675630" cy="653415"/>
                        </a:xfrm>
                      </wpg:grpSpPr>
                      <wps:wsp>
                        <wps:cNvPr id="142" name="Graphic 142"/>
                        <wps:cNvSpPr/>
                        <wps:spPr>
                          <a:xfrm>
                            <a:off x="2530" y="2530"/>
                            <a:ext cx="5670550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0550" h="648335">
                                <a:moveTo>
                                  <a:pt x="5562030" y="0"/>
                                </a:moveTo>
                                <a:lnTo>
                                  <a:pt x="108000" y="0"/>
                                </a:lnTo>
                                <a:lnTo>
                                  <a:pt x="65961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2"/>
                                </a:lnTo>
                                <a:lnTo>
                                  <a:pt x="0" y="108001"/>
                                </a:lnTo>
                                <a:lnTo>
                                  <a:pt x="0" y="540002"/>
                                </a:lnTo>
                                <a:lnTo>
                                  <a:pt x="8487" y="582041"/>
                                </a:lnTo>
                                <a:lnTo>
                                  <a:pt x="31632" y="616371"/>
                                </a:lnTo>
                                <a:lnTo>
                                  <a:pt x="65961" y="639516"/>
                                </a:lnTo>
                                <a:lnTo>
                                  <a:pt x="108000" y="648003"/>
                                </a:lnTo>
                                <a:lnTo>
                                  <a:pt x="5562030" y="648003"/>
                                </a:lnTo>
                                <a:lnTo>
                                  <a:pt x="5604069" y="639516"/>
                                </a:lnTo>
                                <a:lnTo>
                                  <a:pt x="5638398" y="616371"/>
                                </a:lnTo>
                                <a:lnTo>
                                  <a:pt x="5661544" y="582041"/>
                                </a:lnTo>
                                <a:lnTo>
                                  <a:pt x="5670031" y="540002"/>
                                </a:lnTo>
                                <a:lnTo>
                                  <a:pt x="5670031" y="108001"/>
                                </a:lnTo>
                                <a:lnTo>
                                  <a:pt x="5661544" y="65962"/>
                                </a:lnTo>
                                <a:lnTo>
                                  <a:pt x="5638398" y="31632"/>
                                </a:lnTo>
                                <a:lnTo>
                                  <a:pt x="5604069" y="8487"/>
                                </a:lnTo>
                                <a:lnTo>
                                  <a:pt x="5562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D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2530" y="2530"/>
                            <a:ext cx="5670550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0550" h="648335">
                                <a:moveTo>
                                  <a:pt x="0" y="540002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2"/>
                                </a:lnTo>
                                <a:lnTo>
                                  <a:pt x="31632" y="31632"/>
                                </a:lnTo>
                                <a:lnTo>
                                  <a:pt x="65961" y="8487"/>
                                </a:lnTo>
                                <a:lnTo>
                                  <a:pt x="108000" y="0"/>
                                </a:lnTo>
                                <a:lnTo>
                                  <a:pt x="5562030" y="0"/>
                                </a:lnTo>
                                <a:lnTo>
                                  <a:pt x="5604069" y="8487"/>
                                </a:lnTo>
                                <a:lnTo>
                                  <a:pt x="5638398" y="31632"/>
                                </a:lnTo>
                                <a:lnTo>
                                  <a:pt x="5661544" y="65962"/>
                                </a:lnTo>
                                <a:lnTo>
                                  <a:pt x="5670031" y="108001"/>
                                </a:lnTo>
                                <a:lnTo>
                                  <a:pt x="5670031" y="540002"/>
                                </a:lnTo>
                                <a:lnTo>
                                  <a:pt x="5661544" y="582041"/>
                                </a:lnTo>
                                <a:lnTo>
                                  <a:pt x="5638398" y="616371"/>
                                </a:lnTo>
                                <a:lnTo>
                                  <a:pt x="5604069" y="639516"/>
                                </a:lnTo>
                                <a:lnTo>
                                  <a:pt x="5562030" y="648003"/>
                                </a:lnTo>
                                <a:lnTo>
                                  <a:pt x="108000" y="648003"/>
                                </a:lnTo>
                                <a:lnTo>
                                  <a:pt x="65961" y="639516"/>
                                </a:lnTo>
                                <a:lnTo>
                                  <a:pt x="31632" y="616371"/>
                                </a:lnTo>
                                <a:lnTo>
                                  <a:pt x="8487" y="582041"/>
                                </a:lnTo>
                                <a:lnTo>
                                  <a:pt x="0" y="540002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83530" y="83531"/>
                            <a:ext cx="486409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409" h="324485">
                                <a:moveTo>
                                  <a:pt x="378001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65961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1"/>
                                </a:lnTo>
                                <a:lnTo>
                                  <a:pt x="0" y="108001"/>
                                </a:lnTo>
                                <a:lnTo>
                                  <a:pt x="0" y="216000"/>
                                </a:lnTo>
                                <a:lnTo>
                                  <a:pt x="8487" y="258039"/>
                                </a:lnTo>
                                <a:lnTo>
                                  <a:pt x="31632" y="292369"/>
                                </a:lnTo>
                                <a:lnTo>
                                  <a:pt x="65961" y="315514"/>
                                </a:lnTo>
                                <a:lnTo>
                                  <a:pt x="108001" y="324001"/>
                                </a:lnTo>
                                <a:lnTo>
                                  <a:pt x="378001" y="324001"/>
                                </a:lnTo>
                                <a:lnTo>
                                  <a:pt x="420040" y="315514"/>
                                </a:lnTo>
                                <a:lnTo>
                                  <a:pt x="454369" y="292369"/>
                                </a:lnTo>
                                <a:lnTo>
                                  <a:pt x="477515" y="258039"/>
                                </a:lnTo>
                                <a:lnTo>
                                  <a:pt x="486002" y="216000"/>
                                </a:lnTo>
                                <a:lnTo>
                                  <a:pt x="486002" y="108001"/>
                                </a:lnTo>
                                <a:lnTo>
                                  <a:pt x="477515" y="65961"/>
                                </a:lnTo>
                                <a:lnTo>
                                  <a:pt x="454369" y="31632"/>
                                </a:lnTo>
                                <a:lnTo>
                                  <a:pt x="420040" y="8487"/>
                                </a:lnTo>
                                <a:lnTo>
                                  <a:pt x="3780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2C6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83530" y="83531"/>
                            <a:ext cx="486409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409" h="324485">
                                <a:moveTo>
                                  <a:pt x="0" y="216000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1"/>
                                </a:lnTo>
                                <a:lnTo>
                                  <a:pt x="31632" y="31632"/>
                                </a:lnTo>
                                <a:lnTo>
                                  <a:pt x="65961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378001" y="0"/>
                                </a:lnTo>
                                <a:lnTo>
                                  <a:pt x="420040" y="8487"/>
                                </a:lnTo>
                                <a:lnTo>
                                  <a:pt x="454369" y="31632"/>
                                </a:lnTo>
                                <a:lnTo>
                                  <a:pt x="477515" y="65961"/>
                                </a:lnTo>
                                <a:lnTo>
                                  <a:pt x="486002" y="108001"/>
                                </a:lnTo>
                                <a:lnTo>
                                  <a:pt x="486002" y="216000"/>
                                </a:lnTo>
                                <a:lnTo>
                                  <a:pt x="477515" y="258039"/>
                                </a:lnTo>
                                <a:lnTo>
                                  <a:pt x="454369" y="292369"/>
                                </a:lnTo>
                                <a:lnTo>
                                  <a:pt x="420040" y="315514"/>
                                </a:lnTo>
                                <a:lnTo>
                                  <a:pt x="378001" y="324001"/>
                                </a:lnTo>
                                <a:lnTo>
                                  <a:pt x="108001" y="324001"/>
                                </a:lnTo>
                                <a:lnTo>
                                  <a:pt x="65961" y="315514"/>
                                </a:lnTo>
                                <a:lnTo>
                                  <a:pt x="31632" y="292369"/>
                                </a:lnTo>
                                <a:lnTo>
                                  <a:pt x="8487" y="258039"/>
                                </a:lnTo>
                                <a:lnTo>
                                  <a:pt x="0" y="21600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731534" y="83531"/>
                            <a:ext cx="486409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409" h="324485">
                                <a:moveTo>
                                  <a:pt x="378001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65961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1"/>
                                </a:lnTo>
                                <a:lnTo>
                                  <a:pt x="0" y="108001"/>
                                </a:lnTo>
                                <a:lnTo>
                                  <a:pt x="0" y="216000"/>
                                </a:lnTo>
                                <a:lnTo>
                                  <a:pt x="8487" y="258039"/>
                                </a:lnTo>
                                <a:lnTo>
                                  <a:pt x="31632" y="292369"/>
                                </a:lnTo>
                                <a:lnTo>
                                  <a:pt x="65961" y="315514"/>
                                </a:lnTo>
                                <a:lnTo>
                                  <a:pt x="108001" y="324001"/>
                                </a:lnTo>
                                <a:lnTo>
                                  <a:pt x="378001" y="324001"/>
                                </a:lnTo>
                                <a:lnTo>
                                  <a:pt x="420040" y="315514"/>
                                </a:lnTo>
                                <a:lnTo>
                                  <a:pt x="454369" y="292369"/>
                                </a:lnTo>
                                <a:lnTo>
                                  <a:pt x="477515" y="258039"/>
                                </a:lnTo>
                                <a:lnTo>
                                  <a:pt x="486002" y="216000"/>
                                </a:lnTo>
                                <a:lnTo>
                                  <a:pt x="486002" y="108001"/>
                                </a:lnTo>
                                <a:lnTo>
                                  <a:pt x="477515" y="65961"/>
                                </a:lnTo>
                                <a:lnTo>
                                  <a:pt x="454369" y="31632"/>
                                </a:lnTo>
                                <a:lnTo>
                                  <a:pt x="420040" y="8487"/>
                                </a:lnTo>
                                <a:lnTo>
                                  <a:pt x="3780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2C6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731534" y="83531"/>
                            <a:ext cx="486409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409" h="324485">
                                <a:moveTo>
                                  <a:pt x="0" y="216000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1"/>
                                </a:lnTo>
                                <a:lnTo>
                                  <a:pt x="31632" y="31632"/>
                                </a:lnTo>
                                <a:lnTo>
                                  <a:pt x="65961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378001" y="0"/>
                                </a:lnTo>
                                <a:lnTo>
                                  <a:pt x="420040" y="8487"/>
                                </a:lnTo>
                                <a:lnTo>
                                  <a:pt x="454369" y="31632"/>
                                </a:lnTo>
                                <a:lnTo>
                                  <a:pt x="477515" y="65961"/>
                                </a:lnTo>
                                <a:lnTo>
                                  <a:pt x="486002" y="108001"/>
                                </a:lnTo>
                                <a:lnTo>
                                  <a:pt x="486002" y="216000"/>
                                </a:lnTo>
                                <a:lnTo>
                                  <a:pt x="477515" y="258039"/>
                                </a:lnTo>
                                <a:lnTo>
                                  <a:pt x="454369" y="292369"/>
                                </a:lnTo>
                                <a:lnTo>
                                  <a:pt x="420040" y="315514"/>
                                </a:lnTo>
                                <a:lnTo>
                                  <a:pt x="378001" y="324001"/>
                                </a:lnTo>
                                <a:lnTo>
                                  <a:pt x="108001" y="324001"/>
                                </a:lnTo>
                                <a:lnTo>
                                  <a:pt x="65961" y="315514"/>
                                </a:lnTo>
                                <a:lnTo>
                                  <a:pt x="31632" y="292369"/>
                                </a:lnTo>
                                <a:lnTo>
                                  <a:pt x="8487" y="258039"/>
                                </a:lnTo>
                                <a:lnTo>
                                  <a:pt x="0" y="21600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1379537" y="83531"/>
                            <a:ext cx="648335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324485">
                                <a:moveTo>
                                  <a:pt x="540002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65961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1"/>
                                </a:lnTo>
                                <a:lnTo>
                                  <a:pt x="0" y="108001"/>
                                </a:lnTo>
                                <a:lnTo>
                                  <a:pt x="0" y="216000"/>
                                </a:lnTo>
                                <a:lnTo>
                                  <a:pt x="8487" y="258039"/>
                                </a:lnTo>
                                <a:lnTo>
                                  <a:pt x="31632" y="292369"/>
                                </a:lnTo>
                                <a:lnTo>
                                  <a:pt x="65961" y="315514"/>
                                </a:lnTo>
                                <a:lnTo>
                                  <a:pt x="108001" y="324001"/>
                                </a:lnTo>
                                <a:lnTo>
                                  <a:pt x="540002" y="324001"/>
                                </a:lnTo>
                                <a:lnTo>
                                  <a:pt x="582041" y="315514"/>
                                </a:lnTo>
                                <a:lnTo>
                                  <a:pt x="616371" y="292369"/>
                                </a:lnTo>
                                <a:lnTo>
                                  <a:pt x="639516" y="258039"/>
                                </a:lnTo>
                                <a:lnTo>
                                  <a:pt x="648003" y="216000"/>
                                </a:lnTo>
                                <a:lnTo>
                                  <a:pt x="648003" y="108001"/>
                                </a:lnTo>
                                <a:lnTo>
                                  <a:pt x="639516" y="65961"/>
                                </a:lnTo>
                                <a:lnTo>
                                  <a:pt x="616371" y="31632"/>
                                </a:lnTo>
                                <a:lnTo>
                                  <a:pt x="582041" y="8487"/>
                                </a:lnTo>
                                <a:lnTo>
                                  <a:pt x="540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2C6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379537" y="83531"/>
                            <a:ext cx="648335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324485">
                                <a:moveTo>
                                  <a:pt x="0" y="216000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1"/>
                                </a:lnTo>
                                <a:lnTo>
                                  <a:pt x="31632" y="31632"/>
                                </a:lnTo>
                                <a:lnTo>
                                  <a:pt x="65961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540002" y="0"/>
                                </a:lnTo>
                                <a:lnTo>
                                  <a:pt x="582041" y="8487"/>
                                </a:lnTo>
                                <a:lnTo>
                                  <a:pt x="616371" y="31632"/>
                                </a:lnTo>
                                <a:lnTo>
                                  <a:pt x="639516" y="65961"/>
                                </a:lnTo>
                                <a:lnTo>
                                  <a:pt x="648003" y="108001"/>
                                </a:lnTo>
                                <a:lnTo>
                                  <a:pt x="648003" y="216000"/>
                                </a:lnTo>
                                <a:lnTo>
                                  <a:pt x="639516" y="258039"/>
                                </a:lnTo>
                                <a:lnTo>
                                  <a:pt x="616371" y="292369"/>
                                </a:lnTo>
                                <a:lnTo>
                                  <a:pt x="582041" y="315514"/>
                                </a:lnTo>
                                <a:lnTo>
                                  <a:pt x="540002" y="324001"/>
                                </a:lnTo>
                                <a:lnTo>
                                  <a:pt x="108001" y="324001"/>
                                </a:lnTo>
                                <a:lnTo>
                                  <a:pt x="65961" y="315514"/>
                                </a:lnTo>
                                <a:lnTo>
                                  <a:pt x="31632" y="292369"/>
                                </a:lnTo>
                                <a:lnTo>
                                  <a:pt x="8487" y="258039"/>
                                </a:lnTo>
                                <a:lnTo>
                                  <a:pt x="0" y="21600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2189542" y="83531"/>
                            <a:ext cx="1458595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8595" h="324485">
                                <a:moveTo>
                                  <a:pt x="1350007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65962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1"/>
                                </a:lnTo>
                                <a:lnTo>
                                  <a:pt x="0" y="108001"/>
                                </a:lnTo>
                                <a:lnTo>
                                  <a:pt x="0" y="216000"/>
                                </a:lnTo>
                                <a:lnTo>
                                  <a:pt x="8487" y="258039"/>
                                </a:lnTo>
                                <a:lnTo>
                                  <a:pt x="31632" y="292369"/>
                                </a:lnTo>
                                <a:lnTo>
                                  <a:pt x="65962" y="315514"/>
                                </a:lnTo>
                                <a:lnTo>
                                  <a:pt x="108001" y="324001"/>
                                </a:lnTo>
                                <a:lnTo>
                                  <a:pt x="1350007" y="324001"/>
                                </a:lnTo>
                                <a:lnTo>
                                  <a:pt x="1392046" y="315514"/>
                                </a:lnTo>
                                <a:lnTo>
                                  <a:pt x="1426375" y="292369"/>
                                </a:lnTo>
                                <a:lnTo>
                                  <a:pt x="1449521" y="258039"/>
                                </a:lnTo>
                                <a:lnTo>
                                  <a:pt x="1458008" y="216000"/>
                                </a:lnTo>
                                <a:lnTo>
                                  <a:pt x="1458008" y="108001"/>
                                </a:lnTo>
                                <a:lnTo>
                                  <a:pt x="1449521" y="65961"/>
                                </a:lnTo>
                                <a:lnTo>
                                  <a:pt x="1426375" y="31632"/>
                                </a:lnTo>
                                <a:lnTo>
                                  <a:pt x="1392046" y="8487"/>
                                </a:lnTo>
                                <a:lnTo>
                                  <a:pt x="13500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2C6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2189542" y="83531"/>
                            <a:ext cx="1458595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8595" h="324485">
                                <a:moveTo>
                                  <a:pt x="0" y="216000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1"/>
                                </a:lnTo>
                                <a:lnTo>
                                  <a:pt x="31632" y="31632"/>
                                </a:lnTo>
                                <a:lnTo>
                                  <a:pt x="65962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1350007" y="0"/>
                                </a:lnTo>
                                <a:lnTo>
                                  <a:pt x="1392046" y="8487"/>
                                </a:lnTo>
                                <a:lnTo>
                                  <a:pt x="1426375" y="31632"/>
                                </a:lnTo>
                                <a:lnTo>
                                  <a:pt x="1449521" y="65961"/>
                                </a:lnTo>
                                <a:lnTo>
                                  <a:pt x="1458008" y="108001"/>
                                </a:lnTo>
                                <a:lnTo>
                                  <a:pt x="1458008" y="216000"/>
                                </a:lnTo>
                                <a:lnTo>
                                  <a:pt x="1449521" y="258039"/>
                                </a:lnTo>
                                <a:lnTo>
                                  <a:pt x="1426375" y="292369"/>
                                </a:lnTo>
                                <a:lnTo>
                                  <a:pt x="1392046" y="315514"/>
                                </a:lnTo>
                                <a:lnTo>
                                  <a:pt x="1350007" y="324001"/>
                                </a:lnTo>
                                <a:lnTo>
                                  <a:pt x="108001" y="324001"/>
                                </a:lnTo>
                                <a:lnTo>
                                  <a:pt x="65962" y="315514"/>
                                </a:lnTo>
                                <a:lnTo>
                                  <a:pt x="31632" y="292369"/>
                                </a:lnTo>
                                <a:lnTo>
                                  <a:pt x="8487" y="258039"/>
                                </a:lnTo>
                                <a:lnTo>
                                  <a:pt x="0" y="21600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3809551" y="83531"/>
                            <a:ext cx="1782445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2445" h="324485">
                                <a:moveTo>
                                  <a:pt x="1674008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65962" y="8487"/>
                                </a:lnTo>
                                <a:lnTo>
                                  <a:pt x="31632" y="31632"/>
                                </a:lnTo>
                                <a:lnTo>
                                  <a:pt x="8487" y="65961"/>
                                </a:lnTo>
                                <a:lnTo>
                                  <a:pt x="0" y="108001"/>
                                </a:lnTo>
                                <a:lnTo>
                                  <a:pt x="0" y="216000"/>
                                </a:lnTo>
                                <a:lnTo>
                                  <a:pt x="8487" y="258039"/>
                                </a:lnTo>
                                <a:lnTo>
                                  <a:pt x="31632" y="292369"/>
                                </a:lnTo>
                                <a:lnTo>
                                  <a:pt x="65962" y="315514"/>
                                </a:lnTo>
                                <a:lnTo>
                                  <a:pt x="108001" y="324001"/>
                                </a:lnTo>
                                <a:lnTo>
                                  <a:pt x="1674008" y="324001"/>
                                </a:lnTo>
                                <a:lnTo>
                                  <a:pt x="1716048" y="315514"/>
                                </a:lnTo>
                                <a:lnTo>
                                  <a:pt x="1750377" y="292369"/>
                                </a:lnTo>
                                <a:lnTo>
                                  <a:pt x="1773522" y="258039"/>
                                </a:lnTo>
                                <a:lnTo>
                                  <a:pt x="1782010" y="216000"/>
                                </a:lnTo>
                                <a:lnTo>
                                  <a:pt x="1782010" y="108001"/>
                                </a:lnTo>
                                <a:lnTo>
                                  <a:pt x="1773522" y="65961"/>
                                </a:lnTo>
                                <a:lnTo>
                                  <a:pt x="1750377" y="31632"/>
                                </a:lnTo>
                                <a:lnTo>
                                  <a:pt x="1716048" y="8487"/>
                                </a:lnTo>
                                <a:lnTo>
                                  <a:pt x="16740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2C6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3809551" y="83531"/>
                            <a:ext cx="1782445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2445" h="324485">
                                <a:moveTo>
                                  <a:pt x="0" y="216000"/>
                                </a:moveTo>
                                <a:lnTo>
                                  <a:pt x="0" y="108001"/>
                                </a:lnTo>
                                <a:lnTo>
                                  <a:pt x="8487" y="65961"/>
                                </a:lnTo>
                                <a:lnTo>
                                  <a:pt x="31632" y="31632"/>
                                </a:lnTo>
                                <a:lnTo>
                                  <a:pt x="65962" y="8487"/>
                                </a:lnTo>
                                <a:lnTo>
                                  <a:pt x="108001" y="0"/>
                                </a:lnTo>
                                <a:lnTo>
                                  <a:pt x="1674008" y="0"/>
                                </a:lnTo>
                                <a:lnTo>
                                  <a:pt x="1716048" y="8487"/>
                                </a:lnTo>
                                <a:lnTo>
                                  <a:pt x="1750377" y="31632"/>
                                </a:lnTo>
                                <a:lnTo>
                                  <a:pt x="1773522" y="65961"/>
                                </a:lnTo>
                                <a:lnTo>
                                  <a:pt x="1782010" y="108001"/>
                                </a:lnTo>
                                <a:lnTo>
                                  <a:pt x="1782010" y="216000"/>
                                </a:lnTo>
                                <a:lnTo>
                                  <a:pt x="1773522" y="258039"/>
                                </a:lnTo>
                                <a:lnTo>
                                  <a:pt x="1750377" y="292369"/>
                                </a:lnTo>
                                <a:lnTo>
                                  <a:pt x="1716048" y="315514"/>
                                </a:lnTo>
                                <a:lnTo>
                                  <a:pt x="1674008" y="324001"/>
                                </a:lnTo>
                                <a:lnTo>
                                  <a:pt x="108001" y="324001"/>
                                </a:lnTo>
                                <a:lnTo>
                                  <a:pt x="65962" y="315514"/>
                                </a:lnTo>
                                <a:lnTo>
                                  <a:pt x="31632" y="292369"/>
                                </a:lnTo>
                                <a:lnTo>
                                  <a:pt x="8487" y="258039"/>
                                </a:lnTo>
                                <a:lnTo>
                                  <a:pt x="0" y="216000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92513" y="488533"/>
                            <a:ext cx="4686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8630">
                                <a:moveTo>
                                  <a:pt x="0" y="0"/>
                                </a:moveTo>
                                <a:lnTo>
                                  <a:pt x="468035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87579" y="462216"/>
                            <a:ext cx="2476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52705">
                                <a:moveTo>
                                  <a:pt x="24671" y="52633"/>
                                </a:moveTo>
                                <a:lnTo>
                                  <a:pt x="20816" y="44589"/>
                                </a:lnTo>
                                <a:lnTo>
                                  <a:pt x="13569" y="36391"/>
                                </a:lnTo>
                                <a:lnTo>
                                  <a:pt x="5705" y="29734"/>
                                </a:lnTo>
                                <a:lnTo>
                                  <a:pt x="0" y="26316"/>
                                </a:lnTo>
                                <a:lnTo>
                                  <a:pt x="5705" y="22898"/>
                                </a:lnTo>
                                <a:lnTo>
                                  <a:pt x="13569" y="16242"/>
                                </a:lnTo>
                                <a:lnTo>
                                  <a:pt x="20816" y="8044"/>
                                </a:lnTo>
                                <a:lnTo>
                                  <a:pt x="24671" y="0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540811" y="462216"/>
                            <a:ext cx="2476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52705">
                                <a:moveTo>
                                  <a:pt x="0" y="0"/>
                                </a:moveTo>
                                <a:lnTo>
                                  <a:pt x="3855" y="8044"/>
                                </a:lnTo>
                                <a:lnTo>
                                  <a:pt x="11102" y="16242"/>
                                </a:lnTo>
                                <a:lnTo>
                                  <a:pt x="18966" y="22898"/>
                                </a:lnTo>
                                <a:lnTo>
                                  <a:pt x="24671" y="26316"/>
                                </a:lnTo>
                                <a:lnTo>
                                  <a:pt x="18966" y="29734"/>
                                </a:lnTo>
                                <a:lnTo>
                                  <a:pt x="11102" y="36391"/>
                                </a:lnTo>
                                <a:lnTo>
                                  <a:pt x="3855" y="44589"/>
                                </a:lnTo>
                                <a:lnTo>
                                  <a:pt x="0" y="52633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740517" y="488533"/>
                            <a:ext cx="4686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8630">
                                <a:moveTo>
                                  <a:pt x="0" y="0"/>
                                </a:moveTo>
                                <a:lnTo>
                                  <a:pt x="468035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735583" y="462216"/>
                            <a:ext cx="2476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52705">
                                <a:moveTo>
                                  <a:pt x="24671" y="52633"/>
                                </a:moveTo>
                                <a:lnTo>
                                  <a:pt x="20816" y="44589"/>
                                </a:lnTo>
                                <a:lnTo>
                                  <a:pt x="13569" y="36391"/>
                                </a:lnTo>
                                <a:lnTo>
                                  <a:pt x="5705" y="29734"/>
                                </a:lnTo>
                                <a:lnTo>
                                  <a:pt x="0" y="26316"/>
                                </a:lnTo>
                                <a:lnTo>
                                  <a:pt x="5705" y="22898"/>
                                </a:lnTo>
                                <a:lnTo>
                                  <a:pt x="13569" y="16242"/>
                                </a:lnTo>
                                <a:lnTo>
                                  <a:pt x="20816" y="8044"/>
                                </a:lnTo>
                                <a:lnTo>
                                  <a:pt x="24671" y="0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1188815" y="462216"/>
                            <a:ext cx="2476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52705">
                                <a:moveTo>
                                  <a:pt x="0" y="0"/>
                                </a:moveTo>
                                <a:lnTo>
                                  <a:pt x="3855" y="8044"/>
                                </a:lnTo>
                                <a:lnTo>
                                  <a:pt x="11102" y="16242"/>
                                </a:lnTo>
                                <a:lnTo>
                                  <a:pt x="18966" y="22898"/>
                                </a:lnTo>
                                <a:lnTo>
                                  <a:pt x="24671" y="26316"/>
                                </a:lnTo>
                                <a:lnTo>
                                  <a:pt x="18966" y="29734"/>
                                </a:lnTo>
                                <a:lnTo>
                                  <a:pt x="11102" y="36391"/>
                                </a:lnTo>
                                <a:lnTo>
                                  <a:pt x="3855" y="44589"/>
                                </a:lnTo>
                                <a:lnTo>
                                  <a:pt x="0" y="52633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388521" y="488533"/>
                            <a:ext cx="630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555">
                                <a:moveTo>
                                  <a:pt x="0" y="0"/>
                                </a:moveTo>
                                <a:lnTo>
                                  <a:pt x="630036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383587" y="462216"/>
                            <a:ext cx="2476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52705">
                                <a:moveTo>
                                  <a:pt x="24671" y="52633"/>
                                </a:moveTo>
                                <a:lnTo>
                                  <a:pt x="20816" y="44589"/>
                                </a:lnTo>
                                <a:lnTo>
                                  <a:pt x="13569" y="36391"/>
                                </a:lnTo>
                                <a:lnTo>
                                  <a:pt x="5705" y="29734"/>
                                </a:lnTo>
                                <a:lnTo>
                                  <a:pt x="0" y="26316"/>
                                </a:lnTo>
                                <a:lnTo>
                                  <a:pt x="5705" y="22898"/>
                                </a:lnTo>
                                <a:lnTo>
                                  <a:pt x="13569" y="16242"/>
                                </a:lnTo>
                                <a:lnTo>
                                  <a:pt x="20816" y="8044"/>
                                </a:lnTo>
                                <a:lnTo>
                                  <a:pt x="24671" y="0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1998820" y="462216"/>
                            <a:ext cx="2476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52705">
                                <a:moveTo>
                                  <a:pt x="0" y="0"/>
                                </a:moveTo>
                                <a:lnTo>
                                  <a:pt x="3855" y="8044"/>
                                </a:lnTo>
                                <a:lnTo>
                                  <a:pt x="11102" y="16242"/>
                                </a:lnTo>
                                <a:lnTo>
                                  <a:pt x="18966" y="22898"/>
                                </a:lnTo>
                                <a:lnTo>
                                  <a:pt x="24671" y="26316"/>
                                </a:lnTo>
                                <a:lnTo>
                                  <a:pt x="18966" y="29734"/>
                                </a:lnTo>
                                <a:lnTo>
                                  <a:pt x="11102" y="36391"/>
                                </a:lnTo>
                                <a:lnTo>
                                  <a:pt x="3855" y="44589"/>
                                </a:lnTo>
                                <a:lnTo>
                                  <a:pt x="0" y="52633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2198525" y="488533"/>
                            <a:ext cx="1440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>
                                <a:moveTo>
                                  <a:pt x="0" y="0"/>
                                </a:moveTo>
                                <a:lnTo>
                                  <a:pt x="1440041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2193591" y="462216"/>
                            <a:ext cx="2476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52705">
                                <a:moveTo>
                                  <a:pt x="24671" y="52633"/>
                                </a:moveTo>
                                <a:lnTo>
                                  <a:pt x="20816" y="44589"/>
                                </a:lnTo>
                                <a:lnTo>
                                  <a:pt x="13569" y="36391"/>
                                </a:lnTo>
                                <a:lnTo>
                                  <a:pt x="5705" y="29734"/>
                                </a:lnTo>
                                <a:lnTo>
                                  <a:pt x="0" y="26316"/>
                                </a:lnTo>
                                <a:lnTo>
                                  <a:pt x="5705" y="22898"/>
                                </a:lnTo>
                                <a:lnTo>
                                  <a:pt x="13569" y="16242"/>
                                </a:lnTo>
                                <a:lnTo>
                                  <a:pt x="20816" y="8044"/>
                                </a:lnTo>
                                <a:lnTo>
                                  <a:pt x="24671" y="0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3618829" y="462216"/>
                            <a:ext cx="2476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52705">
                                <a:moveTo>
                                  <a:pt x="0" y="0"/>
                                </a:moveTo>
                                <a:lnTo>
                                  <a:pt x="3855" y="8044"/>
                                </a:lnTo>
                                <a:lnTo>
                                  <a:pt x="11102" y="16242"/>
                                </a:lnTo>
                                <a:lnTo>
                                  <a:pt x="18966" y="22898"/>
                                </a:lnTo>
                                <a:lnTo>
                                  <a:pt x="24671" y="26316"/>
                                </a:lnTo>
                                <a:lnTo>
                                  <a:pt x="18966" y="29734"/>
                                </a:lnTo>
                                <a:lnTo>
                                  <a:pt x="11102" y="36391"/>
                                </a:lnTo>
                                <a:lnTo>
                                  <a:pt x="3855" y="44589"/>
                                </a:lnTo>
                                <a:lnTo>
                                  <a:pt x="0" y="52633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3818534" y="488533"/>
                            <a:ext cx="176466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4664">
                                <a:moveTo>
                                  <a:pt x="0" y="0"/>
                                </a:moveTo>
                                <a:lnTo>
                                  <a:pt x="1764043" y="0"/>
                                </a:lnTo>
                              </a:path>
                            </a:pathLst>
                          </a:custGeom>
                          <a:ln w="10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3813600" y="462216"/>
                            <a:ext cx="2476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52705">
                                <a:moveTo>
                                  <a:pt x="24671" y="52633"/>
                                </a:moveTo>
                                <a:lnTo>
                                  <a:pt x="20816" y="44589"/>
                                </a:lnTo>
                                <a:lnTo>
                                  <a:pt x="13569" y="36391"/>
                                </a:lnTo>
                                <a:lnTo>
                                  <a:pt x="5705" y="29734"/>
                                </a:lnTo>
                                <a:lnTo>
                                  <a:pt x="0" y="26316"/>
                                </a:lnTo>
                                <a:lnTo>
                                  <a:pt x="5705" y="22898"/>
                                </a:lnTo>
                                <a:lnTo>
                                  <a:pt x="13569" y="16242"/>
                                </a:lnTo>
                                <a:lnTo>
                                  <a:pt x="20816" y="8044"/>
                                </a:lnTo>
                                <a:lnTo>
                                  <a:pt x="24671" y="0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5562840" y="462216"/>
                            <a:ext cx="2476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52705">
                                <a:moveTo>
                                  <a:pt x="0" y="0"/>
                                </a:moveTo>
                                <a:lnTo>
                                  <a:pt x="3855" y="8044"/>
                                </a:lnTo>
                                <a:lnTo>
                                  <a:pt x="11102" y="16242"/>
                                </a:lnTo>
                                <a:lnTo>
                                  <a:pt x="18966" y="22898"/>
                                </a:lnTo>
                                <a:lnTo>
                                  <a:pt x="24671" y="26316"/>
                                </a:lnTo>
                                <a:lnTo>
                                  <a:pt x="18966" y="29734"/>
                                </a:lnTo>
                                <a:lnTo>
                                  <a:pt x="11102" y="36391"/>
                                </a:lnTo>
                                <a:lnTo>
                                  <a:pt x="3855" y="44589"/>
                                </a:lnTo>
                                <a:lnTo>
                                  <a:pt x="0" y="52633"/>
                                </a:lnTo>
                              </a:path>
                            </a:pathLst>
                          </a:custGeom>
                          <a:ln w="80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264556" y="187681"/>
                            <a:ext cx="131445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3B6027" w14:textId="77777777" w:rsidR="00BF0DDC" w:rsidRDefault="00000000">
                              <w:pPr>
                                <w:spacing w:line="165" w:lineRule="exact"/>
                                <w:ind w:left="20"/>
                                <w:rPr>
                                  <w:i/>
                                  <w:sz w:val="15"/>
                                </w:rPr>
                              </w:pPr>
                              <w:bookmarkStart w:id="219" w:name="_bookmark8"/>
                              <w:bookmarkEnd w:id="219"/>
                              <w:r>
                                <w:rPr>
                                  <w:i/>
                                  <w:spacing w:val="-5"/>
                                  <w:w w:val="150"/>
                                  <w:sz w:val="15"/>
                                </w:rPr>
                                <w:t>d</w:t>
                              </w:r>
                              <w:r>
                                <w:rPr>
                                  <w:i/>
                                  <w:spacing w:val="-5"/>
                                  <w:w w:val="150"/>
                                  <w:sz w:val="15"/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908763" y="181204"/>
                            <a:ext cx="134620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9455FA" w14:textId="77777777" w:rsidR="00BF0DDC" w:rsidRDefault="00000000">
                              <w:pPr>
                                <w:spacing w:line="165" w:lineRule="exact"/>
                                <w:ind w:left="20"/>
                                <w:rPr>
                                  <w:i/>
                                  <w:sz w:val="15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pacing w:val="-5"/>
                                  <w:w w:val="165"/>
                                  <w:sz w:val="15"/>
                                </w:rPr>
                                <w:t>d</w:t>
                              </w:r>
                              <w:r>
                                <w:rPr>
                                  <w:i/>
                                  <w:spacing w:val="-5"/>
                                  <w:w w:val="165"/>
                                  <w:sz w:val="15"/>
                                  <w:vertAlign w:val="subscript"/>
                                </w:rPr>
                                <w:t>j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1577190" y="194488"/>
                            <a:ext cx="26606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311A04C" w14:textId="77777777" w:rsidR="00BF0DDC" w:rsidRDefault="00000000">
                              <w:pPr>
                                <w:spacing w:line="165" w:lineRule="exact"/>
                                <w:ind w:left="20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5"/>
                                </w:rPr>
                                <w:t>label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2225207" y="185230"/>
                            <a:ext cx="139954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42DE1C5" w14:textId="77777777" w:rsidR="00BF0DDC" w:rsidRDefault="00000000">
                              <w:pPr>
                                <w:spacing w:line="165" w:lineRule="exact"/>
                                <w:ind w:left="20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w w:val="110"/>
                                  <w:sz w:val="15"/>
                                </w:rPr>
                                <w:t>similarity</w:t>
                              </w:r>
                              <w:r>
                                <w:rPr>
                                  <w:spacing w:val="18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5"/>
                                </w:rPr>
                                <w:t>vector</w:t>
                              </w:r>
                              <w:r>
                                <w:rPr>
                                  <w:spacing w:val="18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spacing w:val="18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 w:rsidRPr="001D71C9">
                                <w:rPr>
                                  <w:i/>
                                  <w:iCs/>
                                  <w:w w:val="110"/>
                                  <w:sz w:val="15"/>
                                  <w:rPrChange w:id="220" w:author="carla alves" w:date="2024-05-06T23:23:00Z">
                                    <w:rPr>
                                      <w:w w:val="110"/>
                                      <w:sz w:val="15"/>
                                    </w:rPr>
                                  </w:rPrChange>
                                </w:rPr>
                                <w:t>i</w:t>
                              </w:r>
                              <w:r>
                                <w:rPr>
                                  <w:w w:val="110"/>
                                  <w:sz w:val="15"/>
                                </w:rPr>
                                <w:t>-th</w:t>
                              </w:r>
                              <w:proofErr w:type="spellEnd"/>
                              <w:r>
                                <w:rPr>
                                  <w:spacing w:val="18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15"/>
                                </w:rPr>
                                <w:t>drug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4005734" y="185230"/>
                            <a:ext cx="140208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5AD2DE" w14:textId="77777777" w:rsidR="00BF0DDC" w:rsidRDefault="00000000">
                              <w:pPr>
                                <w:spacing w:line="165" w:lineRule="exact"/>
                                <w:ind w:left="20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w w:val="110"/>
                                  <w:sz w:val="15"/>
                                </w:rPr>
                                <w:t>similarity</w:t>
                              </w:r>
                              <w:r>
                                <w:rPr>
                                  <w:spacing w:val="19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5"/>
                                </w:rPr>
                                <w:t>vector</w:t>
                              </w:r>
                              <w:r>
                                <w:rPr>
                                  <w:spacing w:val="20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spacing w:val="19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 w:rsidRPr="001D71C9">
                                <w:rPr>
                                  <w:i/>
                                  <w:iCs/>
                                  <w:w w:val="110"/>
                                  <w:sz w:val="15"/>
                                  <w:rPrChange w:id="221" w:author="carla alves" w:date="2024-05-06T23:23:00Z">
                                    <w:rPr>
                                      <w:w w:val="110"/>
                                      <w:sz w:val="15"/>
                                    </w:rPr>
                                  </w:rPrChange>
                                </w:rPr>
                                <w:t>j</w:t>
                              </w:r>
                              <w:r>
                                <w:rPr>
                                  <w:w w:val="110"/>
                                  <w:sz w:val="15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15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spacing w:val="20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15"/>
                                </w:rPr>
                                <w:t>drug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286705" y="516103"/>
                            <a:ext cx="9271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99118E8" w14:textId="77777777" w:rsidR="00BF0DDC" w:rsidRDefault="00000000">
                              <w:pPr>
                                <w:spacing w:line="165" w:lineRule="exact"/>
                                <w:ind w:left="20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w w:val="130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934710" y="516103"/>
                            <a:ext cx="9271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4FD25E0" w14:textId="77777777" w:rsidR="00BF0DDC" w:rsidRDefault="00000000">
                              <w:pPr>
                                <w:spacing w:line="165" w:lineRule="exact"/>
                                <w:ind w:left="20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w w:val="130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1663702" y="516103"/>
                            <a:ext cx="9271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94017A5" w14:textId="77777777" w:rsidR="00BF0DDC" w:rsidRDefault="00000000">
                              <w:pPr>
                                <w:spacing w:line="165" w:lineRule="exact"/>
                                <w:ind w:left="20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0"/>
                                  <w:w w:val="130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2824457" y="516103"/>
                            <a:ext cx="20129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F936F6" w14:textId="77777777" w:rsidR="00BF0DDC" w:rsidRDefault="00000000">
                              <w:pPr>
                                <w:spacing w:line="165" w:lineRule="exact"/>
                                <w:ind w:left="20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5"/>
                                  <w:sz w:val="15"/>
                                </w:rPr>
                                <w:t>568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4606445" y="516103"/>
                            <a:ext cx="20129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C9E5205" w14:textId="77777777" w:rsidR="00BF0DDC" w:rsidRDefault="00000000">
                              <w:pPr>
                                <w:spacing w:line="165" w:lineRule="exact"/>
                                <w:ind w:left="20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5"/>
                                  <w:sz w:val="15"/>
                                </w:rPr>
                                <w:t>568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F030B8" id="Group 141" o:spid="_x0000_s1141" style="width:446.9pt;height:51.45pt;mso-position-horizontal-relative:char;mso-position-vertical-relative:line" coordsize="56756,6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">
                <v:shape id="Graphic 142" o:spid="_x0000_s1142" style="position:absolute;left:25;top:25;width:56705;height:6483;visibility:visible;mso-wrap-style:square;v-text-anchor:top" coordsize="5670550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" path="m5562030,l108000,,65961,8487,31632,31632,8487,65962,,108001,,540002r8487,42039l31632,616371r34329,23145l108000,648003r5454030,l5604069,639516r34329,-23145l5661544,582041r8487,-42039l5670031,108001r-8487,-42039l5638398,31632,5604069,8487,5562030,xe" fillcolor="#dcddde" stroked="f">
                  <v:path arrowok="t"/>
                </v:shape>
                <v:shape id="Graphic 143" o:spid="_x0000_s1143" style="position:absolute;left:25;top:25;width:56705;height:6483;visibility:visible;mso-wrap-style:square;v-text-anchor:top" coordsize="5670550,64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" path="m,540002l,108001,8487,65962,31632,31632,65961,8487,108000,,5562030,r42039,8487l5638398,31632r23146,34330l5670031,108001r,432001l5661544,582041r-23146,34330l5604069,639516r-42039,8487l108000,648003,65961,639516,31632,616371,8487,582041,,540002xe" filled="f" strokeweight=".14056mm">
                  <v:path arrowok="t"/>
                </v:shape>
                <v:shape id="Graphic 144" o:spid="_x0000_s1144" style="position:absolute;left:835;top:835;width:4864;height:3245;visibility:visible;mso-wrap-style:square;v-text-anchor:top" coordsize="486409,32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" path="m378001,l108001,,65961,8487,31632,31632,8487,65961,,108001,,216000r8487,42039l31632,292369r34329,23145l108001,324001r270000,l420040,315514r34329,-23145l477515,258039r8487,-42039l486002,108001,477515,65961,454369,31632,420040,8487,378001,xe" fillcolor="#82c6e4" stroked="f">
                  <v:path arrowok="t"/>
                </v:shape>
                <v:shape id="Graphic 145" o:spid="_x0000_s1145" style="position:absolute;left:835;top:835;width:4864;height:3245;visibility:visible;mso-wrap-style:square;v-text-anchor:top" coordsize="486409,32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" path="m,216000l,108001,8487,65961,31632,31632,65961,8487,108001,,378001,r42039,8487l454369,31632r23146,34329l486002,108001r,107999l477515,258039r-23146,34330l420040,315514r-42039,8487l108001,324001,65961,315514,31632,292369,8487,258039,,216000xe" filled="f" strokeweight=".14056mm">
                  <v:path arrowok="t"/>
                </v:shape>
                <v:shape id="Graphic 146" o:spid="_x0000_s1146" style="position:absolute;left:7315;top:835;width:4864;height:3245;visibility:visible;mso-wrap-style:square;v-text-anchor:top" coordsize="486409,32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" path="m378001,l108001,,65961,8487,31632,31632,8487,65961,,108001,,216000r8487,42039l31632,292369r34329,23145l108001,324001r270000,l420040,315514r34329,-23145l477515,258039r8487,-42039l486002,108001,477515,65961,454369,31632,420040,8487,378001,xe" fillcolor="#82c6e4" stroked="f">
                  <v:path arrowok="t"/>
                </v:shape>
                <v:shape id="Graphic 147" o:spid="_x0000_s1147" style="position:absolute;left:7315;top:835;width:4864;height:3245;visibility:visible;mso-wrap-style:square;v-text-anchor:top" coordsize="486409,32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" path="m,216000l,108001,8487,65961,31632,31632,65961,8487,108001,,378001,r42039,8487l454369,31632r23146,34329l486002,108001r,107999l477515,258039r-23146,34330l420040,315514r-42039,8487l108001,324001,65961,315514,31632,292369,8487,258039,,216000xe" filled="f" strokeweight=".14056mm">
                  <v:path arrowok="t"/>
                </v:shape>
                <v:shape id="Graphic 148" o:spid="_x0000_s1148" style="position:absolute;left:13795;top:835;width:6483;height:3245;visibility:visible;mso-wrap-style:square;v-text-anchor:top" coordsize="648335,32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" path="m540002,l108001,,65961,8487,31632,31632,8487,65961,,108001,,216000r8487,42039l31632,292369r34329,23145l108001,324001r432001,l582041,315514r34330,-23145l639516,258039r8487,-42039l648003,108001,639516,65961,616371,31632,582041,8487,540002,xe" fillcolor="#82c6e4" stroked="f">
                  <v:path arrowok="t"/>
                </v:shape>
                <v:shape id="Graphic 149" o:spid="_x0000_s1149" style="position:absolute;left:13795;top:835;width:6483;height:3245;visibility:visible;mso-wrap-style:square;v-text-anchor:top" coordsize="648335,32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" path="m,216000l,108001,8487,65961,31632,31632,65961,8487,108001,,540002,r42039,8487l616371,31632r23145,34329l648003,108001r,107999l639516,258039r-23145,34330l582041,315514r-42039,8487l108001,324001,65961,315514,31632,292369,8487,258039,,216000xe" filled="f" strokeweight=".14056mm">
                  <v:path arrowok="t"/>
                </v:shape>
                <v:shape id="Graphic 150" o:spid="_x0000_s1150" style="position:absolute;left:21895;top:835;width:14586;height:3245;visibility:visible;mso-wrap-style:square;v-text-anchor:top" coordsize="1458595,32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" path="m1350007,l108001,,65962,8487,31632,31632,8487,65961,,108001,,216000r8487,42039l31632,292369r34330,23145l108001,324001r1242006,l1392046,315514r34329,-23145l1449521,258039r8487,-42039l1458008,108001r-8487,-42040l1426375,31632,1392046,8487,1350007,xe" fillcolor="#82c6e4" stroked="f">
                  <v:path arrowok="t"/>
                </v:shape>
                <v:shape id="Graphic 151" o:spid="_x0000_s1151" style="position:absolute;left:21895;top:835;width:14586;height:3245;visibility:visible;mso-wrap-style:square;v-text-anchor:top" coordsize="1458595,32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" path="m,216000l,108001,8487,65961,31632,31632,65962,8487,108001,,1350007,r42039,8487l1426375,31632r23146,34329l1458008,108001r,107999l1449521,258039r-23146,34330l1392046,315514r-42039,8487l108001,324001,65962,315514,31632,292369,8487,258039,,216000xe" filled="f" strokeweight=".14056mm">
                  <v:path arrowok="t"/>
                </v:shape>
                <v:shape id="Graphic 152" o:spid="_x0000_s1152" style="position:absolute;left:38095;top:835;width:17824;height:3245;visibility:visible;mso-wrap-style:square;v-text-anchor:top" coordsize="1782445,32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" path="m1674008,l108001,,65962,8487,31632,31632,8487,65961,,108001,,216000r8487,42039l31632,292369r34330,23145l108001,324001r1566007,l1716048,315514r34329,-23145l1773522,258039r8488,-42039l1782010,108001r-8488,-42040l1750377,31632,1716048,8487,1674008,xe" fillcolor="#82c6e4" stroked="f">
                  <v:path arrowok="t"/>
                </v:shape>
                <v:shape id="Graphic 153" o:spid="_x0000_s1153" style="position:absolute;left:38095;top:835;width:17824;height:3245;visibility:visible;mso-wrap-style:square;v-text-anchor:top" coordsize="1782445,32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" path="m,216000l,108001,8487,65961,31632,31632,65962,8487,108001,,1674008,r42040,8487l1750377,31632r23145,34329l1782010,108001r,107999l1773522,258039r-23145,34330l1716048,315514r-42040,8487l108001,324001,65962,315514,31632,292369,8487,258039,,216000xe" filled="f" strokeweight=".14056mm">
                  <v:path arrowok="t"/>
                </v:shape>
                <v:shape id="Graphic 154" o:spid="_x0000_s1154" style="position:absolute;left:925;top:4885;width:4686;height:13;visibility:visible;mso-wrap-style:square;v-text-anchor:top" coordsize="4686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" path="m,l468035,e" filled="f" strokeweight=".28117mm">
                  <v:path arrowok="t"/>
                </v:shape>
                <v:shape id="Graphic 155" o:spid="_x0000_s1155" style="position:absolute;left:875;top:4622;width:248;height:527;visibility:visible;mso-wrap-style:square;v-text-anchor:top" coordsize="2476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" path="m24671,52633l20816,44589,13569,36391,5705,29734,,26316,5705,22898r7864,-6656l20816,8044,24671,e" filled="f" strokeweight=".22492mm">
                  <v:path arrowok="t"/>
                </v:shape>
                <v:shape id="Graphic 156" o:spid="_x0000_s1156" style="position:absolute;left:5408;top:4622;width:247;height:527;visibility:visible;mso-wrap-style:square;v-text-anchor:top" coordsize="2476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" path="m,l3855,8044r7247,8198l18966,22898r5705,3418l18966,29734r-7864,6657l3855,44589,,52633e" filled="f" strokeweight=".22492mm">
                  <v:path arrowok="t"/>
                </v:shape>
                <v:shape id="Graphic 157" o:spid="_x0000_s1157" style="position:absolute;left:7405;top:4885;width:4686;height:13;visibility:visible;mso-wrap-style:square;v-text-anchor:top" coordsize="4686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" path="m,l468035,e" filled="f" strokeweight=".28117mm">
                  <v:path arrowok="t"/>
                </v:shape>
                <v:shape id="Graphic 158" o:spid="_x0000_s1158" style="position:absolute;left:7355;top:4622;width:248;height:527;visibility:visible;mso-wrap-style:square;v-text-anchor:top" coordsize="2476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" path="m24671,52633l20816,44589,13569,36391,5705,29734,,26316,5705,22898r7864,-6656l20816,8044,24671,e" filled="f" strokeweight=".22492mm">
                  <v:path arrowok="t"/>
                </v:shape>
                <v:shape id="Graphic 159" o:spid="_x0000_s1159" style="position:absolute;left:11888;top:4622;width:247;height:527;visibility:visible;mso-wrap-style:square;v-text-anchor:top" coordsize="2476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" path="m,l3855,8044r7247,8198l18966,22898r5705,3418l18966,29734r-7864,6657l3855,44589,,52633e" filled="f" strokeweight=".22492mm">
                  <v:path arrowok="t"/>
                </v:shape>
                <v:shape id="Graphic 160" o:spid="_x0000_s1160" style="position:absolute;left:13885;top:4885;width:6305;height:13;visibility:visible;mso-wrap-style:square;v-text-anchor:top" coordsize="6305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" path="m,l630036,e" filled="f" strokeweight=".28117mm">
                  <v:path arrowok="t"/>
                </v:shape>
                <v:shape id="Graphic 161" o:spid="_x0000_s1161" style="position:absolute;left:13835;top:4622;width:248;height:527;visibility:visible;mso-wrap-style:square;v-text-anchor:top" coordsize="2476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" path="m24671,52633l20816,44589,13569,36391,5705,29734,,26316,5705,22898r7864,-6656l20816,8044,24671,e" filled="f" strokeweight=".22492mm">
                  <v:path arrowok="t"/>
                </v:shape>
                <v:shape id="Graphic 162" o:spid="_x0000_s1162" style="position:absolute;left:19988;top:4622;width:247;height:527;visibility:visible;mso-wrap-style:square;v-text-anchor:top" coordsize="2476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" path="m,l3855,8044r7247,8198l18966,22898r5705,3418l18966,29734r-7864,6657l3855,44589,,52633e" filled="f" strokeweight=".22492mm">
                  <v:path arrowok="t"/>
                </v:shape>
                <v:shape id="Graphic 163" o:spid="_x0000_s1163" style="position:absolute;left:21985;top:4885;width:14402;height:13;visibility:visible;mso-wrap-style:square;v-text-anchor:top" coordsize="14401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" path="m,l1440041,e" filled="f" strokeweight=".28117mm">
                  <v:path arrowok="t"/>
                </v:shape>
                <v:shape id="Graphic 164" o:spid="_x0000_s1164" style="position:absolute;left:21935;top:4622;width:248;height:527;visibility:visible;mso-wrap-style:square;v-text-anchor:top" coordsize="2476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" path="m24671,52633l20816,44589,13569,36391,5705,29734,,26316,5705,22898r7864,-6656l20816,8044,24671,e" filled="f" strokeweight=".22492mm">
                  <v:path arrowok="t"/>
                </v:shape>
                <v:shape id="Graphic 165" o:spid="_x0000_s1165" style="position:absolute;left:36188;top:4622;width:247;height:527;visibility:visible;mso-wrap-style:square;v-text-anchor:top" coordsize="2476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" path="m,l3855,8044r7247,8198l18966,22898r5705,3418l18966,29734r-7864,6657l3855,44589,,52633e" filled="f" strokeweight=".22492mm">
                  <v:path arrowok="t"/>
                </v:shape>
                <v:shape id="Graphic 166" o:spid="_x0000_s1166" style="position:absolute;left:38185;top:4885;width:17646;height:13;visibility:visible;mso-wrap-style:square;v-text-anchor:top" coordsize="176466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" path="m,l1764043,e" filled="f" strokeweight=".28117mm">
                  <v:path arrowok="t"/>
                </v:shape>
                <v:shape id="Graphic 167" o:spid="_x0000_s1167" style="position:absolute;left:38136;top:4622;width:247;height:527;visibility:visible;mso-wrap-style:square;v-text-anchor:top" coordsize="2476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" path="m24671,52633l20816,44589,13569,36391,5705,29734,,26316,5705,22898r7864,-6656l20816,8044,24671,e" filled="f" strokeweight=".22492mm">
                  <v:path arrowok="t"/>
                </v:shape>
                <v:shape id="Graphic 168" o:spid="_x0000_s1168" style="position:absolute;left:55628;top:4622;width:248;height:527;visibility:visible;mso-wrap-style:square;v-text-anchor:top" coordsize="24765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" path="m,l3855,8044r7247,8198l18966,22898r5705,3418l18966,29734r-7864,6657l3855,44589,,52633e" filled="f" strokeweight=".22492mm">
                  <v:path arrowok="t"/>
                </v:shape>
                <v:shape id="Textbox 169" o:spid="_x0000_s1169" type="#_x0000_t202" style="position:absolute;left:2645;top:1876;width:1315;height:1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" filled="f" stroked="f">
                  <v:textbox inset="0,0,0,0">
                    <w:txbxContent>
                      <w:p w14:paraId="513B6027" w14:textId="77777777" w:rsidR="00BF0DDC" w:rsidRDefault="00000000">
                        <w:pPr>
                          <w:spacing w:line="165" w:lineRule="exact"/>
                          <w:ind w:left="20"/>
                          <w:rPr>
                            <w:i/>
                            <w:sz w:val="15"/>
                          </w:rPr>
                        </w:pPr>
                        <w:bookmarkStart w:id="222" w:name="_bookmark8"/>
                        <w:bookmarkEnd w:id="222"/>
                        <w:r>
                          <w:rPr>
                            <w:i/>
                            <w:spacing w:val="-5"/>
                            <w:w w:val="150"/>
                            <w:sz w:val="15"/>
                          </w:rPr>
                          <w:t>d</w:t>
                        </w:r>
                        <w:r>
                          <w:rPr>
                            <w:i/>
                            <w:spacing w:val="-5"/>
                            <w:w w:val="150"/>
                            <w:sz w:val="15"/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</v:shape>
                <v:shape id="Textbox 170" o:spid="_x0000_s1170" type="#_x0000_t202" style="position:absolute;left:9087;top:1812;width:1346;height:1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" filled="f" stroked="f">
                  <v:textbox inset="0,0,0,0">
                    <w:txbxContent>
                      <w:p w14:paraId="739455FA" w14:textId="77777777" w:rsidR="00BF0DDC" w:rsidRDefault="00000000">
                        <w:pPr>
                          <w:spacing w:line="165" w:lineRule="exact"/>
                          <w:ind w:left="20"/>
                          <w:rPr>
                            <w:i/>
                            <w:sz w:val="15"/>
                          </w:rPr>
                        </w:pPr>
                        <w:proofErr w:type="spellStart"/>
                        <w:r>
                          <w:rPr>
                            <w:i/>
                            <w:spacing w:val="-5"/>
                            <w:w w:val="165"/>
                            <w:sz w:val="15"/>
                          </w:rPr>
                          <w:t>d</w:t>
                        </w:r>
                        <w:r>
                          <w:rPr>
                            <w:i/>
                            <w:spacing w:val="-5"/>
                            <w:w w:val="165"/>
                            <w:sz w:val="15"/>
                            <w:vertAlign w:val="subscript"/>
                          </w:rPr>
                          <w:t>j</w:t>
                        </w:r>
                        <w:proofErr w:type="spellEnd"/>
                      </w:p>
                    </w:txbxContent>
                  </v:textbox>
                </v:shape>
                <v:shape id="Textbox 171" o:spid="_x0000_s1171" type="#_x0000_t202" style="position:absolute;left:15771;top:1944;width:2661;height:1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IcJ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y/mMLfM/ECmd0BAAD//wMAUEsBAi0AFAAGAAgAAAAhANvh9svuAAAAhQEAABMAAAAAAAAAAAAA&#10;AAAAAAAAAFtDb250ZW50X1R5cGVzXS54bWxQSwECLQAUAAYACAAAACEAWvQsW78AAAAVAQAACwAA&#10;AAAAAAAAAAAAAAAfAQAAX3JlbHMvLnJlbHNQSwECLQAUAAYACAAAACEAVpSHCcMAAADcAAAADwAA&#10;AAAAAAAAAAAAAAAHAgAAZHJzL2Rvd25yZXYueG1sUEsFBgAAAAADAAMAtwAAAPcCAAAAAA==&#10;" filled="f" stroked="f">
                  <v:textbox inset="0,0,0,0">
                    <w:txbxContent>
                      <w:p w14:paraId="2311A04C" w14:textId="77777777" w:rsidR="00BF0DDC" w:rsidRDefault="00000000">
                        <w:pPr>
                          <w:spacing w:line="165" w:lineRule="exact"/>
                          <w:ind w:left="20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w w:val="110"/>
                            <w:sz w:val="15"/>
                          </w:rPr>
                          <w:t>label</w:t>
                        </w:r>
                      </w:p>
                    </w:txbxContent>
                  </v:textbox>
                </v:shape>
                <v:shape id="Textbox 172" o:spid="_x0000_s1172" type="#_x0000_t202" style="position:absolute;left:22252;top:1852;width:13995;height:1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" filled="f" stroked="f">
                  <v:textbox inset="0,0,0,0">
                    <w:txbxContent>
                      <w:p w14:paraId="742DE1C5" w14:textId="77777777" w:rsidR="00BF0DDC" w:rsidRDefault="00000000">
                        <w:pPr>
                          <w:spacing w:line="165" w:lineRule="exact"/>
                          <w:ind w:left="20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similarity</w:t>
                        </w:r>
                        <w:r>
                          <w:rPr>
                            <w:spacing w:val="18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5"/>
                          </w:rPr>
                          <w:t>vector</w:t>
                        </w:r>
                        <w:r>
                          <w:rPr>
                            <w:spacing w:val="18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5"/>
                          </w:rPr>
                          <w:t>of</w:t>
                        </w:r>
                        <w:r>
                          <w:rPr>
                            <w:spacing w:val="18"/>
                            <w:w w:val="110"/>
                            <w:sz w:val="15"/>
                          </w:rPr>
                          <w:t xml:space="preserve"> </w:t>
                        </w:r>
                        <w:proofErr w:type="spellStart"/>
                        <w:r w:rsidRPr="001D71C9">
                          <w:rPr>
                            <w:i/>
                            <w:iCs/>
                            <w:w w:val="110"/>
                            <w:sz w:val="15"/>
                            <w:rPrChange w:id="223" w:author="carla alves" w:date="2024-05-06T23:23:00Z">
                              <w:rPr>
                                <w:w w:val="110"/>
                                <w:sz w:val="15"/>
                              </w:rPr>
                            </w:rPrChange>
                          </w:rPr>
                          <w:t>i</w:t>
                        </w:r>
                        <w:r>
                          <w:rPr>
                            <w:w w:val="110"/>
                            <w:sz w:val="15"/>
                          </w:rPr>
                          <w:t>-th</w:t>
                        </w:r>
                        <w:proofErr w:type="spellEnd"/>
                        <w:r>
                          <w:rPr>
                            <w:spacing w:val="18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10"/>
                            <w:sz w:val="15"/>
                          </w:rPr>
                          <w:t>drug</w:t>
                        </w:r>
                      </w:p>
                    </w:txbxContent>
                  </v:textbox>
                </v:shape>
                <v:shape id="Textbox 173" o:spid="_x0000_s1173" type="#_x0000_t202" style="position:absolute;left:40057;top:1852;width:14021;height:1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" filled="f" stroked="f">
                  <v:textbox inset="0,0,0,0">
                    <w:txbxContent>
                      <w:p w14:paraId="3F5AD2DE" w14:textId="77777777" w:rsidR="00BF0DDC" w:rsidRDefault="00000000">
                        <w:pPr>
                          <w:spacing w:line="165" w:lineRule="exact"/>
                          <w:ind w:left="20"/>
                          <w:rPr>
                            <w:sz w:val="15"/>
                          </w:rPr>
                        </w:pPr>
                        <w:r>
                          <w:rPr>
                            <w:w w:val="110"/>
                            <w:sz w:val="15"/>
                          </w:rPr>
                          <w:t>similarity</w:t>
                        </w:r>
                        <w:r>
                          <w:rPr>
                            <w:spacing w:val="19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5"/>
                          </w:rPr>
                          <w:t>vector</w:t>
                        </w:r>
                        <w:r>
                          <w:rPr>
                            <w:spacing w:val="20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5"/>
                          </w:rPr>
                          <w:t>of</w:t>
                        </w:r>
                        <w:r>
                          <w:rPr>
                            <w:spacing w:val="19"/>
                            <w:w w:val="110"/>
                            <w:sz w:val="15"/>
                          </w:rPr>
                          <w:t xml:space="preserve"> </w:t>
                        </w:r>
                        <w:r w:rsidRPr="001D71C9">
                          <w:rPr>
                            <w:i/>
                            <w:iCs/>
                            <w:w w:val="110"/>
                            <w:sz w:val="15"/>
                            <w:rPrChange w:id="224" w:author="carla alves" w:date="2024-05-06T23:23:00Z">
                              <w:rPr>
                                <w:w w:val="110"/>
                                <w:sz w:val="15"/>
                              </w:rPr>
                            </w:rPrChange>
                          </w:rPr>
                          <w:t>j</w:t>
                        </w:r>
                        <w:r>
                          <w:rPr>
                            <w:w w:val="110"/>
                            <w:sz w:val="15"/>
                          </w:rPr>
                          <w:t>-</w:t>
                        </w:r>
                        <w:proofErr w:type="spellStart"/>
                        <w:r>
                          <w:rPr>
                            <w:w w:val="110"/>
                            <w:sz w:val="15"/>
                          </w:rPr>
                          <w:t>th</w:t>
                        </w:r>
                        <w:proofErr w:type="spellEnd"/>
                        <w:r>
                          <w:rPr>
                            <w:spacing w:val="20"/>
                            <w:w w:val="110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10"/>
                            <w:sz w:val="15"/>
                          </w:rPr>
                          <w:t>drug</w:t>
                        </w:r>
                      </w:p>
                    </w:txbxContent>
                  </v:textbox>
                </v:shape>
                <v:shape id="Textbox 174" o:spid="_x0000_s1174" type="#_x0000_t202" style="position:absolute;left:2867;top:5161;width:927;height:1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ySR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nB/w9Ey+Q8wcAAAD//wMAUEsBAi0AFAAGAAgAAAAhANvh9svuAAAAhQEAABMAAAAAAAAAAAAA&#10;AAAAAAAAAFtDb250ZW50X1R5cGVzXS54bWxQSwECLQAUAAYACAAAACEAWvQsW78AAAAVAQAACwAA&#10;AAAAAAAAAAAAAAAfAQAAX3JlbHMvLnJlbHNQSwECLQAUAAYACAAAACEARuMkkcMAAADcAAAADwAA&#10;AAAAAAAAAAAAAAAHAgAAZHJzL2Rvd25yZXYueG1sUEsFBgAAAAADAAMAtwAAAPcCAAAAAA==&#10;" filled="f" stroked="f">
                  <v:textbox inset="0,0,0,0">
                    <w:txbxContent>
                      <w:p w14:paraId="499118E8" w14:textId="77777777" w:rsidR="00BF0DDC" w:rsidRDefault="00000000">
                        <w:pPr>
                          <w:spacing w:line="165" w:lineRule="exact"/>
                          <w:ind w:left="20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w w:val="130"/>
                            <w:sz w:val="15"/>
                          </w:rPr>
                          <w:t>1</w:t>
                        </w:r>
                      </w:p>
                    </w:txbxContent>
                  </v:textbox>
                </v:shape>
                <v:shape id="Textbox 175" o:spid="_x0000_s1175" type="#_x0000_t202" style="position:absolute;left:9347;top:5161;width:927;height:1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" filled="f" stroked="f">
                  <v:textbox inset="0,0,0,0">
                    <w:txbxContent>
                      <w:p w14:paraId="54FD25E0" w14:textId="77777777" w:rsidR="00BF0DDC" w:rsidRDefault="00000000">
                        <w:pPr>
                          <w:spacing w:line="165" w:lineRule="exact"/>
                          <w:ind w:left="20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w w:val="130"/>
                            <w:sz w:val="15"/>
                          </w:rPr>
                          <w:t>1</w:t>
                        </w:r>
                      </w:p>
                    </w:txbxContent>
                  </v:textbox>
                </v:shape>
                <v:shape id="Textbox 176" o:spid="_x0000_s1176" type="#_x0000_t202" style="position:absolute;left:16637;top:5161;width:927;height:1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" filled="f" stroked="f">
                  <v:textbox inset="0,0,0,0">
                    <w:txbxContent>
                      <w:p w14:paraId="194017A5" w14:textId="77777777" w:rsidR="00BF0DDC" w:rsidRDefault="00000000">
                        <w:pPr>
                          <w:spacing w:line="165" w:lineRule="exact"/>
                          <w:ind w:left="20"/>
                          <w:rPr>
                            <w:sz w:val="15"/>
                          </w:rPr>
                        </w:pPr>
                        <w:r>
                          <w:rPr>
                            <w:spacing w:val="-10"/>
                            <w:w w:val="130"/>
                            <w:sz w:val="15"/>
                          </w:rPr>
                          <w:t>1</w:t>
                        </w:r>
                      </w:p>
                    </w:txbxContent>
                  </v:textbox>
                </v:shape>
                <v:shape id="Textbox 177" o:spid="_x0000_s1177" type="#_x0000_t202" style="position:absolute;left:28244;top:5161;width:2013;height:1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" filled="f" stroked="f">
                  <v:textbox inset="0,0,0,0">
                    <w:txbxContent>
                      <w:p w14:paraId="56F936F6" w14:textId="77777777" w:rsidR="00BF0DDC" w:rsidRDefault="00000000">
                        <w:pPr>
                          <w:spacing w:line="165" w:lineRule="exact"/>
                          <w:ind w:left="20"/>
                          <w:rPr>
                            <w:sz w:val="15"/>
                          </w:rPr>
                        </w:pPr>
                        <w:r>
                          <w:rPr>
                            <w:spacing w:val="-5"/>
                            <w:sz w:val="15"/>
                          </w:rPr>
                          <w:t>568</w:t>
                        </w:r>
                      </w:p>
                    </w:txbxContent>
                  </v:textbox>
                </v:shape>
                <v:shape id="Textbox 178" o:spid="_x0000_s1178" type="#_x0000_t202" style="position:absolute;left:46064;top:5161;width:2013;height:1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" filled="f" stroked="f">
                  <v:textbox inset="0,0,0,0">
                    <w:txbxContent>
                      <w:p w14:paraId="6C9E5205" w14:textId="77777777" w:rsidR="00BF0DDC" w:rsidRDefault="00000000">
                        <w:pPr>
                          <w:spacing w:line="165" w:lineRule="exact"/>
                          <w:ind w:left="20"/>
                          <w:rPr>
                            <w:sz w:val="15"/>
                          </w:rPr>
                        </w:pPr>
                        <w:r>
                          <w:rPr>
                            <w:spacing w:val="-5"/>
                            <w:sz w:val="15"/>
                          </w:rPr>
                          <w:t>568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01D6DEB" w14:textId="77777777" w:rsidR="00BF0DDC" w:rsidRDefault="00BF0DDC">
      <w:pPr>
        <w:pStyle w:val="BodyText"/>
        <w:spacing w:before="13"/>
        <w:rPr>
          <w:sz w:val="12"/>
        </w:rPr>
      </w:pPr>
    </w:p>
    <w:p w14:paraId="340EB6A6" w14:textId="5876137E" w:rsidR="00BF0DDC" w:rsidRDefault="00000000">
      <w:pPr>
        <w:ind w:left="127"/>
        <w:rPr>
          <w:sz w:val="12"/>
        </w:rPr>
      </w:pPr>
      <w:r>
        <w:rPr>
          <w:b/>
          <w:w w:val="120"/>
          <w:sz w:val="12"/>
        </w:rPr>
        <w:t>Fig.</w:t>
      </w:r>
      <w:r>
        <w:rPr>
          <w:b/>
          <w:spacing w:val="16"/>
          <w:w w:val="120"/>
          <w:sz w:val="12"/>
        </w:rPr>
        <w:t xml:space="preserve"> </w:t>
      </w:r>
      <w:r>
        <w:rPr>
          <w:b/>
          <w:w w:val="120"/>
          <w:sz w:val="12"/>
        </w:rPr>
        <w:t>4.</w:t>
      </w:r>
      <w:r>
        <w:rPr>
          <w:b/>
          <w:spacing w:val="12"/>
          <w:w w:val="120"/>
          <w:sz w:val="12"/>
        </w:rPr>
        <w:t xml:space="preserve"> </w:t>
      </w:r>
      <w:r>
        <w:rPr>
          <w:w w:val="120"/>
          <w:sz w:val="12"/>
        </w:rPr>
        <w:t>Matrix</w:t>
      </w:r>
      <w:r>
        <w:rPr>
          <w:spacing w:val="12"/>
          <w:w w:val="120"/>
          <w:sz w:val="12"/>
        </w:rPr>
        <w:t xml:space="preserve"> </w:t>
      </w:r>
      <w:r>
        <w:rPr>
          <w:w w:val="120"/>
          <w:sz w:val="12"/>
        </w:rPr>
        <w:t>scheme</w:t>
      </w:r>
      <w:r>
        <w:rPr>
          <w:spacing w:val="12"/>
          <w:w w:val="120"/>
          <w:sz w:val="12"/>
        </w:rPr>
        <w:t xml:space="preserve"> </w:t>
      </w:r>
      <w:r>
        <w:rPr>
          <w:w w:val="120"/>
          <w:sz w:val="12"/>
        </w:rPr>
        <w:t>of</w:t>
      </w:r>
      <w:r>
        <w:rPr>
          <w:spacing w:val="13"/>
          <w:w w:val="120"/>
          <w:sz w:val="12"/>
        </w:rPr>
        <w:t xml:space="preserve"> </w:t>
      </w:r>
      <w:r>
        <w:rPr>
          <w:w w:val="120"/>
          <w:sz w:val="12"/>
        </w:rPr>
        <w:t>tabular</w:t>
      </w:r>
      <w:r>
        <w:rPr>
          <w:spacing w:val="12"/>
          <w:w w:val="120"/>
          <w:sz w:val="12"/>
        </w:rPr>
        <w:t xml:space="preserve"> </w:t>
      </w:r>
      <w:r>
        <w:rPr>
          <w:w w:val="120"/>
          <w:sz w:val="12"/>
        </w:rPr>
        <w:t>input</w:t>
      </w:r>
      <w:r>
        <w:rPr>
          <w:spacing w:val="13"/>
          <w:w w:val="120"/>
          <w:sz w:val="12"/>
        </w:rPr>
        <w:t xml:space="preserve"> </w:t>
      </w:r>
      <w:r>
        <w:rPr>
          <w:w w:val="120"/>
          <w:sz w:val="12"/>
        </w:rPr>
        <w:t>data</w:t>
      </w:r>
      <w:r>
        <w:rPr>
          <w:spacing w:val="12"/>
          <w:w w:val="120"/>
          <w:sz w:val="12"/>
        </w:rPr>
        <w:t xml:space="preserve"> </w:t>
      </w:r>
      <w:r>
        <w:rPr>
          <w:w w:val="120"/>
          <w:sz w:val="12"/>
        </w:rPr>
        <w:t>(</w:t>
      </w:r>
      <w:commentRangeStart w:id="225"/>
      <w:commentRangeStart w:id="226"/>
      <w:del w:id="227" w:author="Amin Khodamoradi" w:date="2024-05-09T11:14:00Z" w16du:dateUtc="2024-05-09T10:14:00Z">
        <w:r w:rsidDel="001F6EA1">
          <w:rPr>
            <w:w w:val="120"/>
            <w:sz w:val="12"/>
          </w:rPr>
          <w:delText>table</w:delText>
        </w:r>
        <w:r w:rsidDel="001F6EA1">
          <w:rPr>
            <w:spacing w:val="13"/>
            <w:w w:val="120"/>
            <w:sz w:val="12"/>
          </w:rPr>
          <w:delText xml:space="preserve"> </w:delText>
        </w:r>
        <w:r w:rsidDel="001F6EA1">
          <w:rPr>
            <w:w w:val="120"/>
            <w:sz w:val="12"/>
          </w:rPr>
          <w:delText>of</w:delText>
        </w:r>
        <w:r w:rsidDel="001F6EA1">
          <w:rPr>
            <w:spacing w:val="12"/>
            <w:w w:val="120"/>
            <w:sz w:val="12"/>
          </w:rPr>
          <w:delText xml:space="preserve"> </w:delText>
        </w:r>
      </w:del>
      <w:r>
        <w:rPr>
          <w:rFonts w:ascii="Postino Std"/>
          <w:i/>
          <w:spacing w:val="-5"/>
          <w:w w:val="120"/>
          <w:sz w:val="12"/>
        </w:rPr>
        <w:t>B</w:t>
      </w:r>
      <w:commentRangeEnd w:id="225"/>
      <w:ins w:id="228" w:author="Amin Khodamoradi" w:date="2024-05-09T11:14:00Z" w16du:dateUtc="2024-05-09T10:14:00Z">
        <w:r w:rsidR="001F6EA1">
          <w:rPr>
            <w:rFonts w:ascii="Postino Std"/>
            <w:i/>
            <w:spacing w:val="-5"/>
            <w:w w:val="120"/>
            <w:sz w:val="12"/>
          </w:rPr>
          <w:t xml:space="preserve"> </w:t>
        </w:r>
      </w:ins>
      <w:r w:rsidR="00064582">
        <w:rPr>
          <w:rStyle w:val="CommentReference"/>
        </w:rPr>
        <w:commentReference w:id="225"/>
      </w:r>
      <w:commentRangeEnd w:id="226"/>
      <w:r w:rsidR="0010173D">
        <w:rPr>
          <w:rStyle w:val="CommentReference"/>
        </w:rPr>
        <w:commentReference w:id="226"/>
      </w:r>
      <w:ins w:id="229" w:author="Amin Khodamoradi" w:date="2024-05-09T11:14:00Z" w16du:dateUtc="2024-05-09T10:14:00Z">
        <w:r w:rsidR="001F6EA1" w:rsidRPr="001F6EA1">
          <w:rPr>
            <w:w w:val="120"/>
            <w:sz w:val="12"/>
          </w:rPr>
          <w:t xml:space="preserve"> </w:t>
        </w:r>
        <w:r w:rsidR="001F6EA1">
          <w:rPr>
            <w:w w:val="120"/>
            <w:sz w:val="12"/>
          </w:rPr>
          <w:t>matrix</w:t>
        </w:r>
      </w:ins>
      <w:r>
        <w:rPr>
          <w:spacing w:val="-5"/>
          <w:w w:val="120"/>
          <w:sz w:val="12"/>
        </w:rPr>
        <w:t>)</w:t>
      </w:r>
    </w:p>
    <w:p w14:paraId="3381D5E6" w14:textId="77777777" w:rsidR="00BF0DDC" w:rsidRDefault="00BF0DDC">
      <w:pPr>
        <w:pStyle w:val="BodyText"/>
        <w:spacing w:before="219"/>
        <w:rPr>
          <w:sz w:val="20"/>
        </w:rPr>
      </w:pPr>
    </w:p>
    <w:p w14:paraId="16F798FF" w14:textId="77777777" w:rsidR="00BF0DDC" w:rsidRDefault="00BF0DDC">
      <w:pPr>
        <w:rPr>
          <w:sz w:val="20"/>
        </w:rPr>
        <w:sectPr w:rsidR="00BF0DDC" w:rsidSect="00F55CE0">
          <w:pgSz w:w="11900" w:h="15640"/>
          <w:pgMar w:top="860" w:right="800" w:bottom="280" w:left="960" w:header="546" w:footer="0" w:gutter="0"/>
          <w:cols w:space="720"/>
        </w:sectPr>
      </w:pPr>
    </w:p>
    <w:p w14:paraId="33B52A35" w14:textId="77777777" w:rsidR="00BF0DDC" w:rsidRDefault="00000000">
      <w:pPr>
        <w:pStyle w:val="BodyText"/>
        <w:spacing w:before="75" w:line="295" w:lineRule="auto"/>
        <w:ind w:left="127" w:right="38"/>
        <w:jc w:val="both"/>
      </w:pPr>
      <w:r>
        <w:rPr>
          <w:w w:val="110"/>
        </w:rPr>
        <w:t>networks for each data type and iteratively integrates these</w:t>
      </w:r>
      <w:r>
        <w:rPr>
          <w:spacing w:val="40"/>
          <w:w w:val="110"/>
        </w:rPr>
        <w:t xml:space="preserve"> </w:t>
      </w:r>
      <w:r>
        <w:rPr>
          <w:w w:val="110"/>
        </w:rPr>
        <w:t>networks</w:t>
      </w:r>
      <w:r>
        <w:rPr>
          <w:spacing w:val="40"/>
          <w:w w:val="110"/>
        </w:rPr>
        <w:t xml:space="preserve"> </w:t>
      </w:r>
      <w:r>
        <w:rPr>
          <w:w w:val="110"/>
        </w:rPr>
        <w:t>using</w:t>
      </w:r>
      <w:r>
        <w:rPr>
          <w:spacing w:val="40"/>
          <w:w w:val="110"/>
        </w:rPr>
        <w:t xml:space="preserve"> </w:t>
      </w:r>
      <w:r>
        <w:rPr>
          <w:w w:val="110"/>
        </w:rPr>
        <w:t>a</w:t>
      </w:r>
      <w:r>
        <w:rPr>
          <w:spacing w:val="40"/>
          <w:w w:val="110"/>
        </w:rPr>
        <w:t xml:space="preserve"> </w:t>
      </w:r>
      <w:r>
        <w:rPr>
          <w:w w:val="110"/>
        </w:rPr>
        <w:t>novel</w:t>
      </w:r>
      <w:r>
        <w:rPr>
          <w:spacing w:val="40"/>
          <w:w w:val="110"/>
        </w:rPr>
        <w:t xml:space="preserve"> </w:t>
      </w:r>
      <w:r>
        <w:rPr>
          <w:w w:val="110"/>
        </w:rPr>
        <w:t>fusion</w:t>
      </w:r>
      <w:r>
        <w:rPr>
          <w:spacing w:val="40"/>
          <w:w w:val="110"/>
        </w:rPr>
        <w:t xml:space="preserve"> </w:t>
      </w:r>
      <w:r>
        <w:rPr>
          <w:w w:val="110"/>
        </w:rPr>
        <w:t>method.</w:t>
      </w:r>
      <w:r>
        <w:rPr>
          <w:spacing w:val="40"/>
          <w:w w:val="110"/>
        </w:rPr>
        <w:t xml:space="preserve"> </w:t>
      </w:r>
      <w:r>
        <w:rPr>
          <w:w w:val="110"/>
        </w:rPr>
        <w:t>Operating</w:t>
      </w:r>
      <w:r>
        <w:rPr>
          <w:spacing w:val="40"/>
          <w:w w:val="110"/>
        </w:rPr>
        <w:t xml:space="preserve"> </w:t>
      </w:r>
      <w:r>
        <w:rPr>
          <w:w w:val="110"/>
        </w:rPr>
        <w:t>in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sample network space enables SNF to handle different scales,</w:t>
      </w:r>
      <w:r>
        <w:rPr>
          <w:spacing w:val="40"/>
          <w:w w:val="110"/>
        </w:rPr>
        <w:t xml:space="preserve"> </w:t>
      </w:r>
      <w:r>
        <w:rPr>
          <w:w w:val="110"/>
        </w:rPr>
        <w:t>collection bias, and noise across data types. By integrating data</w:t>
      </w:r>
      <w:r>
        <w:rPr>
          <w:spacing w:val="40"/>
          <w:w w:val="110"/>
        </w:rPr>
        <w:t xml:space="preserve"> </w:t>
      </w:r>
      <w:r>
        <w:rPr>
          <w:w w:val="110"/>
        </w:rPr>
        <w:t>nonlinearly, SNF leverages both common and complementary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information. </w:t>
      </w:r>
      <w:commentRangeStart w:id="230"/>
      <w:commentRangeStart w:id="231"/>
      <w:r>
        <w:rPr>
          <w:w w:val="110"/>
        </w:rPr>
        <w:t>Figure 1</w:t>
      </w:r>
      <w:commentRangeEnd w:id="230"/>
      <w:r w:rsidR="00064582">
        <w:rPr>
          <w:rStyle w:val="CommentReference"/>
        </w:rPr>
        <w:commentReference w:id="230"/>
      </w:r>
      <w:commentRangeEnd w:id="231"/>
      <w:r w:rsidR="0017088C">
        <w:rPr>
          <w:rStyle w:val="CommentReference"/>
        </w:rPr>
        <w:commentReference w:id="231"/>
      </w:r>
      <w:r>
        <w:rPr>
          <w:w w:val="110"/>
        </w:rPr>
        <w:t xml:space="preserve"> illustrates the SNF process used in this</w:t>
      </w:r>
      <w:r>
        <w:rPr>
          <w:spacing w:val="40"/>
          <w:w w:val="110"/>
        </w:rPr>
        <w:t xml:space="preserve"> </w:t>
      </w:r>
      <w:r>
        <w:rPr>
          <w:w w:val="110"/>
        </w:rPr>
        <w:t>study. In this section, similarity matrices of the chemical</w:t>
      </w:r>
      <w:r>
        <w:rPr>
          <w:spacing w:val="40"/>
          <w:w w:val="110"/>
        </w:rPr>
        <w:t xml:space="preserve"> </w:t>
      </w:r>
      <w:r>
        <w:rPr>
          <w:w w:val="110"/>
        </w:rPr>
        <w:t>structure and off-label side effects of drugs were integrated</w:t>
      </w:r>
      <w:r>
        <w:rPr>
          <w:spacing w:val="40"/>
          <w:w w:val="110"/>
        </w:rPr>
        <w:t xml:space="preserve"> </w:t>
      </w:r>
      <w:r>
        <w:rPr>
          <w:w w:val="110"/>
        </w:rPr>
        <w:t>using the SNF method. The new similarity matrix (</w:t>
      </w:r>
      <w:proofErr w:type="spellStart"/>
      <w:r>
        <w:rPr>
          <w:w w:val="110"/>
        </w:rPr>
        <w:t>Ssnf</w:t>
      </w:r>
      <w:proofErr w:type="spellEnd"/>
      <w:r>
        <w:rPr>
          <w:w w:val="110"/>
        </w:rPr>
        <w:t>) output</w:t>
      </w:r>
      <w:r>
        <w:rPr>
          <w:spacing w:val="40"/>
          <w:w w:val="110"/>
        </w:rPr>
        <w:t xml:space="preserve"> </w:t>
      </w:r>
      <w:r>
        <w:rPr>
          <w:w w:val="110"/>
        </w:rPr>
        <w:t>has</w:t>
      </w:r>
      <w:r>
        <w:rPr>
          <w:spacing w:val="33"/>
          <w:w w:val="110"/>
        </w:rPr>
        <w:t xml:space="preserve"> </w:t>
      </w:r>
      <w:r>
        <w:rPr>
          <w:w w:val="110"/>
        </w:rPr>
        <w:t>dimensions</w:t>
      </w:r>
      <w:r>
        <w:rPr>
          <w:spacing w:val="34"/>
          <w:w w:val="110"/>
        </w:rPr>
        <w:t xml:space="preserve"> </w:t>
      </w:r>
      <w:r>
        <w:rPr>
          <w:w w:val="110"/>
        </w:rPr>
        <w:t>of</w:t>
      </w:r>
      <w:r>
        <w:rPr>
          <w:spacing w:val="33"/>
          <w:w w:val="110"/>
        </w:rPr>
        <w:t xml:space="preserve"> </w:t>
      </w:r>
      <w:r>
        <w:rPr>
          <w:w w:val="110"/>
        </w:rPr>
        <w:t>568568,</w:t>
      </w:r>
      <w:r>
        <w:rPr>
          <w:spacing w:val="45"/>
          <w:w w:val="110"/>
        </w:rPr>
        <w:t xml:space="preserve"> </w:t>
      </w:r>
      <w:r>
        <w:rPr>
          <w:w w:val="110"/>
        </w:rPr>
        <w:t>with</w:t>
      </w:r>
      <w:r>
        <w:rPr>
          <w:spacing w:val="34"/>
          <w:w w:val="110"/>
        </w:rPr>
        <w:t xml:space="preserve"> </w:t>
      </w:r>
      <w:r>
        <w:rPr>
          <w:w w:val="110"/>
        </w:rPr>
        <w:t>elements</w:t>
      </w:r>
      <w:r>
        <w:rPr>
          <w:spacing w:val="34"/>
          <w:w w:val="110"/>
        </w:rPr>
        <w:t xml:space="preserve"> </w:t>
      </w:r>
      <w:r>
        <w:rPr>
          <w:w w:val="110"/>
        </w:rPr>
        <w:t>ranging</w:t>
      </w:r>
      <w:r>
        <w:rPr>
          <w:spacing w:val="33"/>
          <w:w w:val="110"/>
        </w:rPr>
        <w:t xml:space="preserve"> </w:t>
      </w:r>
      <w:r>
        <w:rPr>
          <w:w w:val="110"/>
        </w:rPr>
        <w:t>from</w:t>
      </w:r>
      <w:r>
        <w:rPr>
          <w:spacing w:val="34"/>
          <w:w w:val="110"/>
        </w:rPr>
        <w:t xml:space="preserve"> </w:t>
      </w:r>
      <w:r>
        <w:rPr>
          <w:w w:val="110"/>
        </w:rPr>
        <w:t>0</w:t>
      </w:r>
      <w:r>
        <w:rPr>
          <w:spacing w:val="34"/>
          <w:w w:val="110"/>
        </w:rPr>
        <w:t xml:space="preserve"> </w:t>
      </w:r>
      <w:r>
        <w:rPr>
          <w:spacing w:val="-5"/>
          <w:w w:val="110"/>
        </w:rPr>
        <w:t>to</w:t>
      </w:r>
    </w:p>
    <w:p w14:paraId="4820F63D" w14:textId="77777777" w:rsidR="00BF0DDC" w:rsidRDefault="00000000">
      <w:pPr>
        <w:pStyle w:val="BodyText"/>
        <w:spacing w:line="295" w:lineRule="auto"/>
        <w:ind w:left="127" w:right="38"/>
        <w:jc w:val="both"/>
      </w:pPr>
      <w:r>
        <w:rPr>
          <w:w w:val="110"/>
        </w:rPr>
        <w:t xml:space="preserve">1. The </w:t>
      </w:r>
      <w:proofErr w:type="spellStart"/>
      <w:r>
        <w:rPr>
          <w:w w:val="110"/>
        </w:rPr>
        <w:t>SNFPy</w:t>
      </w:r>
      <w:proofErr w:type="spellEnd"/>
      <w:r>
        <w:rPr>
          <w:w w:val="110"/>
        </w:rPr>
        <w:t xml:space="preserve"> </w:t>
      </w:r>
      <w:hyperlink w:anchor="_bookmark62" w:history="1">
        <w:r>
          <w:rPr>
            <w:w w:val="110"/>
          </w:rPr>
          <w:t>[49]</w:t>
        </w:r>
      </w:hyperlink>
      <w:r>
        <w:rPr>
          <w:w w:val="110"/>
        </w:rPr>
        <w:t xml:space="preserve"> package of Python was used for network</w:t>
      </w:r>
      <w:r>
        <w:rPr>
          <w:spacing w:val="40"/>
          <w:w w:val="110"/>
        </w:rPr>
        <w:t xml:space="preserve"> </w:t>
      </w:r>
      <w:r>
        <w:rPr>
          <w:w w:val="110"/>
        </w:rPr>
        <w:t>similarity integration.</w:t>
      </w:r>
    </w:p>
    <w:p w14:paraId="33936AD6" w14:textId="77777777" w:rsidR="00BF0DDC" w:rsidRDefault="00BF0DDC">
      <w:pPr>
        <w:pStyle w:val="BodyText"/>
      </w:pPr>
    </w:p>
    <w:p w14:paraId="39766411" w14:textId="77777777" w:rsidR="00BF0DDC" w:rsidRDefault="00BF0DDC">
      <w:pPr>
        <w:pStyle w:val="BodyText"/>
        <w:spacing w:before="158"/>
      </w:pPr>
    </w:p>
    <w:p w14:paraId="0DE9AF3A" w14:textId="77777777" w:rsidR="00BF0DDC" w:rsidRDefault="00000000">
      <w:pPr>
        <w:pStyle w:val="Heading2"/>
      </w:pPr>
      <w:bookmarkStart w:id="232" w:name="Input_matrix_format"/>
      <w:bookmarkEnd w:id="232"/>
      <w:r>
        <w:t>Input</w:t>
      </w:r>
      <w:r>
        <w:rPr>
          <w:spacing w:val="7"/>
        </w:rPr>
        <w:t xml:space="preserve"> </w:t>
      </w:r>
      <w:r>
        <w:t>matrix</w:t>
      </w:r>
      <w:r>
        <w:rPr>
          <w:spacing w:val="8"/>
        </w:rPr>
        <w:t xml:space="preserve"> </w:t>
      </w:r>
      <w:r>
        <w:rPr>
          <w:spacing w:val="-2"/>
        </w:rPr>
        <w:t>format</w:t>
      </w:r>
    </w:p>
    <w:p w14:paraId="58F40FBF" w14:textId="2C6CE485" w:rsidR="00BF0DDC" w:rsidRDefault="00000000">
      <w:pPr>
        <w:pStyle w:val="BodyText"/>
        <w:spacing w:before="67" w:line="295" w:lineRule="auto"/>
        <w:ind w:left="127" w:right="38"/>
        <w:jc w:val="both"/>
      </w:pPr>
      <w:r>
        <w:rPr>
          <w:w w:val="115"/>
        </w:rPr>
        <w:t xml:space="preserve">At this stage, a matrix is formed with 1139 columns and </w:t>
      </w:r>
      <w:r>
        <w:rPr>
          <w:w w:val="110"/>
        </w:rPr>
        <w:t xml:space="preserve">322056 rows. </w:t>
      </w:r>
      <w:commentRangeStart w:id="233"/>
      <w:commentRangeStart w:id="234"/>
      <w:r>
        <w:rPr>
          <w:w w:val="110"/>
        </w:rPr>
        <w:t>Figure 2</w:t>
      </w:r>
      <w:commentRangeEnd w:id="233"/>
      <w:r w:rsidR="00064582">
        <w:rPr>
          <w:rStyle w:val="CommentReference"/>
        </w:rPr>
        <w:commentReference w:id="233"/>
      </w:r>
      <w:commentRangeEnd w:id="234"/>
      <w:r w:rsidR="0017088C">
        <w:rPr>
          <w:rStyle w:val="CommentReference"/>
        </w:rPr>
        <w:commentReference w:id="234"/>
      </w:r>
      <w:r>
        <w:rPr>
          <w:w w:val="110"/>
        </w:rPr>
        <w:t xml:space="preserve"> displays the input data header, including</w:t>
      </w:r>
      <w:r>
        <w:rPr>
          <w:w w:val="115"/>
        </w:rPr>
        <w:t xml:space="preserve"> columns</w:t>
      </w:r>
      <w:r>
        <w:rPr>
          <w:spacing w:val="40"/>
          <w:w w:val="115"/>
        </w:rPr>
        <w:t xml:space="preserve"> </w:t>
      </w:r>
      <w:r>
        <w:rPr>
          <w:w w:val="115"/>
        </w:rPr>
        <w:t>for</w:t>
      </w:r>
      <w:r>
        <w:rPr>
          <w:spacing w:val="40"/>
          <w:w w:val="115"/>
        </w:rPr>
        <w:t xml:space="preserve"> </w:t>
      </w:r>
      <w:r>
        <w:rPr>
          <w:w w:val="115"/>
        </w:rPr>
        <w:t>drug</w:t>
      </w:r>
      <w:r>
        <w:rPr>
          <w:spacing w:val="40"/>
          <w:w w:val="115"/>
        </w:rPr>
        <w:t xml:space="preserve"> </w:t>
      </w:r>
      <w:r>
        <w:rPr>
          <w:w w:val="115"/>
        </w:rPr>
        <w:t>pairs</w:t>
      </w:r>
      <w:r>
        <w:rPr>
          <w:spacing w:val="40"/>
          <w:w w:val="115"/>
        </w:rPr>
        <w:t xml:space="preserve"> </w:t>
      </w:r>
      <w:r>
        <w:rPr>
          <w:w w:val="115"/>
        </w:rPr>
        <w:t>(the</w:t>
      </w:r>
      <w:r>
        <w:rPr>
          <w:spacing w:val="40"/>
          <w:w w:val="115"/>
        </w:rPr>
        <w:t xml:space="preserve"> </w:t>
      </w:r>
      <w:r>
        <w:rPr>
          <w:w w:val="115"/>
        </w:rPr>
        <w:t>names</w:t>
      </w:r>
      <w:r>
        <w:rPr>
          <w:spacing w:val="40"/>
          <w:w w:val="115"/>
        </w:rPr>
        <w:t xml:space="preserve"> </w:t>
      </w:r>
      <w:r>
        <w:rPr>
          <w:w w:val="115"/>
        </w:rPr>
        <w:t>of</w:t>
      </w:r>
      <w:r>
        <w:rPr>
          <w:spacing w:val="40"/>
          <w:w w:val="115"/>
        </w:rPr>
        <w:t xml:space="preserve"> </w:t>
      </w:r>
      <w:r>
        <w:rPr>
          <w:w w:val="115"/>
        </w:rPr>
        <w:t>the</w:t>
      </w:r>
      <w:r>
        <w:rPr>
          <w:spacing w:val="40"/>
          <w:w w:val="115"/>
        </w:rPr>
        <w:t xml:space="preserve"> </w:t>
      </w:r>
      <w:proofErr w:type="spellStart"/>
      <w:r>
        <w:rPr>
          <w:i/>
          <w:w w:val="115"/>
        </w:rPr>
        <w:t>i</w:t>
      </w:r>
      <w:r>
        <w:rPr>
          <w:w w:val="115"/>
        </w:rPr>
        <w:t>-th</w:t>
      </w:r>
      <w:proofErr w:type="spellEnd"/>
      <w:r>
        <w:rPr>
          <w:spacing w:val="40"/>
          <w:w w:val="115"/>
        </w:rPr>
        <w:t xml:space="preserve"> </w:t>
      </w:r>
      <w:r>
        <w:rPr>
          <w:w w:val="115"/>
        </w:rPr>
        <w:t>and</w:t>
      </w:r>
      <w:r>
        <w:rPr>
          <w:spacing w:val="40"/>
          <w:w w:val="115"/>
        </w:rPr>
        <w:t xml:space="preserve"> </w:t>
      </w:r>
      <w:r>
        <w:rPr>
          <w:i/>
          <w:w w:val="115"/>
        </w:rPr>
        <w:t>j</w:t>
      </w:r>
      <w:r>
        <w:rPr>
          <w:w w:val="115"/>
        </w:rPr>
        <w:t>-</w:t>
      </w:r>
      <w:proofErr w:type="spellStart"/>
      <w:r>
        <w:rPr>
          <w:w w:val="115"/>
        </w:rPr>
        <w:t>th</w:t>
      </w:r>
      <w:proofErr w:type="spellEnd"/>
      <w:r>
        <w:rPr>
          <w:w w:val="115"/>
        </w:rPr>
        <w:t xml:space="preserve"> drugs) and the type of interaction (degressive (-1), enhancive (+1), and unknown (0)). Each similarity vector from the </w:t>
      </w:r>
      <w:proofErr w:type="spellStart"/>
      <w:r>
        <w:rPr>
          <w:w w:val="115"/>
        </w:rPr>
        <w:t>Ssnf</w:t>
      </w:r>
      <w:proofErr w:type="spellEnd"/>
      <w:r>
        <w:rPr>
          <w:w w:val="115"/>
        </w:rPr>
        <w:t xml:space="preserve"> matrix for drug </w:t>
      </w:r>
      <w:proofErr w:type="spellStart"/>
      <w:r>
        <w:rPr>
          <w:i/>
          <w:w w:val="115"/>
        </w:rPr>
        <w:t>i</w:t>
      </w:r>
      <w:proofErr w:type="spellEnd"/>
      <w:r>
        <w:rPr>
          <w:i/>
          <w:w w:val="115"/>
        </w:rPr>
        <w:t xml:space="preserve"> </w:t>
      </w:r>
      <w:r>
        <w:rPr>
          <w:w w:val="115"/>
        </w:rPr>
        <w:t xml:space="preserve">and drug </w:t>
      </w:r>
      <w:r>
        <w:rPr>
          <w:i/>
          <w:w w:val="135"/>
        </w:rPr>
        <w:t xml:space="preserve">j </w:t>
      </w:r>
      <w:r>
        <w:rPr>
          <w:w w:val="115"/>
        </w:rPr>
        <w:t>has 568 elements. The dataset comprises 568 drugs. However, interactions of a drug with itself</w:t>
      </w:r>
      <w:r>
        <w:rPr>
          <w:spacing w:val="-11"/>
          <w:w w:val="115"/>
        </w:rPr>
        <w:t xml:space="preserve"> </w:t>
      </w:r>
      <w:r>
        <w:rPr>
          <w:w w:val="115"/>
        </w:rPr>
        <w:t>are</w:t>
      </w:r>
      <w:r>
        <w:rPr>
          <w:spacing w:val="-2"/>
          <w:w w:val="115"/>
        </w:rPr>
        <w:t xml:space="preserve"> </w:t>
      </w:r>
      <w:r>
        <w:rPr>
          <w:w w:val="115"/>
        </w:rPr>
        <w:t>disregarded. Drug pairs (</w:t>
      </w:r>
      <w:r>
        <w:rPr>
          <w:i/>
          <w:w w:val="115"/>
        </w:rPr>
        <w:t>d</w:t>
      </w:r>
      <w:r>
        <w:rPr>
          <w:i/>
          <w:w w:val="115"/>
          <w:vertAlign w:val="subscript"/>
        </w:rPr>
        <w:t>i</w:t>
      </w:r>
      <w:r>
        <w:rPr>
          <w:w w:val="115"/>
        </w:rPr>
        <w:t xml:space="preserve">, </w:t>
      </w:r>
      <w:proofErr w:type="spellStart"/>
      <w:r>
        <w:rPr>
          <w:i/>
          <w:w w:val="135"/>
        </w:rPr>
        <w:t>d</w:t>
      </w:r>
      <w:r>
        <w:rPr>
          <w:i/>
          <w:w w:val="135"/>
          <w:vertAlign w:val="subscript"/>
        </w:rPr>
        <w:t>j</w:t>
      </w:r>
      <w:proofErr w:type="spellEnd"/>
      <w:del w:id="235" w:author="carla alves" w:date="2024-05-06T23:33:00Z">
        <w:r w:rsidDel="00130F84">
          <w:rPr>
            <w:i/>
            <w:spacing w:val="-13"/>
            <w:w w:val="135"/>
          </w:rPr>
          <w:delText xml:space="preserve"> </w:delText>
        </w:r>
      </w:del>
      <w:r>
        <w:rPr>
          <w:w w:val="115"/>
        </w:rPr>
        <w:t xml:space="preserve">) and </w:t>
      </w:r>
      <w:r>
        <w:rPr>
          <w:w w:val="135"/>
        </w:rPr>
        <w:t>(</w:t>
      </w:r>
      <w:proofErr w:type="spellStart"/>
      <w:r>
        <w:rPr>
          <w:i/>
          <w:w w:val="135"/>
        </w:rPr>
        <w:t>d</w:t>
      </w:r>
      <w:r>
        <w:rPr>
          <w:i/>
          <w:w w:val="135"/>
          <w:vertAlign w:val="subscript"/>
        </w:rPr>
        <w:t>j</w:t>
      </w:r>
      <w:proofErr w:type="spellEnd"/>
      <w:del w:id="236" w:author="carla alves" w:date="2024-05-06T23:34:00Z">
        <w:r w:rsidDel="00130F84">
          <w:rPr>
            <w:i/>
            <w:spacing w:val="-13"/>
            <w:w w:val="135"/>
          </w:rPr>
          <w:delText xml:space="preserve"> </w:delText>
        </w:r>
      </w:del>
      <w:r>
        <w:rPr>
          <w:w w:val="115"/>
        </w:rPr>
        <w:t xml:space="preserve">, </w:t>
      </w:r>
      <w:r>
        <w:rPr>
          <w:i/>
          <w:w w:val="135"/>
        </w:rPr>
        <w:t>d</w:t>
      </w:r>
      <w:r>
        <w:rPr>
          <w:i/>
          <w:w w:val="135"/>
          <w:vertAlign w:val="subscript"/>
        </w:rPr>
        <w:t>i</w:t>
      </w:r>
      <w:r>
        <w:rPr>
          <w:w w:val="135"/>
        </w:rPr>
        <w:t xml:space="preserve">) </w:t>
      </w:r>
      <w:r>
        <w:rPr>
          <w:w w:val="115"/>
        </w:rPr>
        <w:t xml:space="preserve">share the same label, augmenting the training data and improving </w:t>
      </w:r>
      <w:r>
        <w:rPr>
          <w:w w:val="110"/>
        </w:rPr>
        <w:t>prediction</w:t>
      </w:r>
      <w:r>
        <w:rPr>
          <w:spacing w:val="-7"/>
          <w:w w:val="110"/>
        </w:rPr>
        <w:t xml:space="preserve"> </w:t>
      </w:r>
      <w:r>
        <w:rPr>
          <w:w w:val="110"/>
        </w:rPr>
        <w:t>accuracy.</w:t>
      </w:r>
      <w:r>
        <w:rPr>
          <w:spacing w:val="-3"/>
          <w:w w:val="110"/>
        </w:rPr>
        <w:t xml:space="preserve"> </w:t>
      </w:r>
      <w:r>
        <w:rPr>
          <w:w w:val="110"/>
        </w:rPr>
        <w:t>Hence,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matrix</w:t>
      </w:r>
      <w:r>
        <w:rPr>
          <w:spacing w:val="-7"/>
          <w:w w:val="110"/>
        </w:rPr>
        <w:t xml:space="preserve"> </w:t>
      </w:r>
      <w:r>
        <w:rPr>
          <w:w w:val="110"/>
        </w:rPr>
        <w:t>has</w:t>
      </w:r>
      <w:r>
        <w:rPr>
          <w:spacing w:val="-7"/>
          <w:w w:val="110"/>
        </w:rPr>
        <w:t xml:space="preserve"> </w:t>
      </w:r>
      <w:r>
        <w:rPr>
          <w:w w:val="110"/>
        </w:rPr>
        <w:t>322056</w:t>
      </w:r>
      <w:r>
        <w:rPr>
          <w:spacing w:val="-7"/>
          <w:w w:val="110"/>
        </w:rPr>
        <w:t xml:space="preserve"> </w:t>
      </w:r>
      <w:r>
        <w:rPr>
          <w:w w:val="110"/>
        </w:rPr>
        <w:t>data</w:t>
      </w:r>
      <w:r>
        <w:rPr>
          <w:spacing w:val="-7"/>
          <w:w w:val="110"/>
        </w:rPr>
        <w:t xml:space="preserve"> </w:t>
      </w:r>
      <w:r>
        <w:rPr>
          <w:w w:val="110"/>
        </w:rPr>
        <w:t>samples</w:t>
      </w:r>
      <w:r>
        <w:rPr>
          <w:w w:val="115"/>
        </w:rPr>
        <w:t xml:space="preserve"> or rows (568568 </w:t>
      </w:r>
      <w:r>
        <w:rPr>
          <w:i/>
          <w:w w:val="135"/>
        </w:rPr>
        <w:t>−</w:t>
      </w:r>
      <w:r>
        <w:rPr>
          <w:i/>
          <w:spacing w:val="-6"/>
          <w:w w:val="135"/>
        </w:rPr>
        <w:t xml:space="preserve"> </w:t>
      </w:r>
      <w:r>
        <w:rPr>
          <w:w w:val="115"/>
        </w:rPr>
        <w:t>568 = 322056). Consequently, a matrix with</w:t>
      </w:r>
      <w:r>
        <w:rPr>
          <w:spacing w:val="-11"/>
          <w:w w:val="115"/>
        </w:rPr>
        <w:t xml:space="preserve"> </w:t>
      </w:r>
      <w:commentRangeStart w:id="237"/>
      <w:commentRangeStart w:id="238"/>
      <w:r>
        <w:rPr>
          <w:w w:val="115"/>
        </w:rPr>
        <w:t>dimensions</w:t>
      </w:r>
      <w:r>
        <w:rPr>
          <w:spacing w:val="-10"/>
          <w:w w:val="115"/>
        </w:rPr>
        <w:t xml:space="preserve"> </w:t>
      </w:r>
      <w:r>
        <w:rPr>
          <w:w w:val="115"/>
        </w:rPr>
        <w:t>of</w:t>
      </w:r>
      <w:r>
        <w:rPr>
          <w:spacing w:val="-11"/>
          <w:w w:val="115"/>
        </w:rPr>
        <w:t xml:space="preserve"> </w:t>
      </w:r>
      <w:r>
        <w:rPr>
          <w:w w:val="115"/>
        </w:rPr>
        <w:t>3220561139</w:t>
      </w:r>
      <w:r>
        <w:rPr>
          <w:spacing w:val="-10"/>
          <w:w w:val="115"/>
        </w:rPr>
        <w:t xml:space="preserve"> </w:t>
      </w:r>
      <w:commentRangeEnd w:id="237"/>
      <w:r w:rsidR="00064582">
        <w:rPr>
          <w:rStyle w:val="CommentReference"/>
        </w:rPr>
        <w:commentReference w:id="237"/>
      </w:r>
      <w:commentRangeEnd w:id="238"/>
      <w:r w:rsidR="00691E09">
        <w:rPr>
          <w:rStyle w:val="CommentReference"/>
        </w:rPr>
        <w:commentReference w:id="238"/>
      </w:r>
      <w:r>
        <w:rPr>
          <w:w w:val="115"/>
        </w:rPr>
        <w:t>forms</w:t>
      </w:r>
      <w:r>
        <w:rPr>
          <w:spacing w:val="-11"/>
          <w:w w:val="115"/>
        </w:rPr>
        <w:t xml:space="preserve"> </w:t>
      </w: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</w:rPr>
        <w:t>input</w:t>
      </w:r>
      <w:r>
        <w:rPr>
          <w:spacing w:val="-10"/>
          <w:w w:val="115"/>
        </w:rPr>
        <w:t xml:space="preserve"> </w:t>
      </w: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</w:rPr>
        <w:t xml:space="preserve">model, referred to as the </w:t>
      </w:r>
      <w:r>
        <w:rPr>
          <w:i/>
          <w:w w:val="115"/>
        </w:rPr>
        <w:t>B</w:t>
      </w:r>
      <w:r>
        <w:rPr>
          <w:i/>
          <w:spacing w:val="40"/>
          <w:w w:val="115"/>
        </w:rPr>
        <w:t xml:space="preserve"> </w:t>
      </w:r>
      <w:r>
        <w:rPr>
          <w:w w:val="115"/>
        </w:rPr>
        <w:t>matrix.</w:t>
      </w:r>
    </w:p>
    <w:p w14:paraId="260CFDC3" w14:textId="5AB1B3CE" w:rsidR="00BF0DDC" w:rsidRDefault="00000000">
      <w:pPr>
        <w:pStyle w:val="BodyText"/>
        <w:spacing w:line="165" w:lineRule="exact"/>
        <w:ind w:left="367"/>
        <w:jc w:val="both"/>
      </w:pPr>
      <w:r>
        <w:rPr>
          <w:w w:val="110"/>
        </w:rPr>
        <w:t>SNF</w:t>
      </w:r>
      <w:r>
        <w:rPr>
          <w:spacing w:val="13"/>
          <w:w w:val="110"/>
        </w:rPr>
        <w:t xml:space="preserve"> </w:t>
      </w:r>
      <w:r>
        <w:rPr>
          <w:w w:val="110"/>
        </w:rPr>
        <w:t>processes</w:t>
      </w:r>
      <w:r>
        <w:rPr>
          <w:spacing w:val="13"/>
          <w:w w:val="110"/>
        </w:rPr>
        <w:t xml:space="preserve"> </w:t>
      </w:r>
      <w:del w:id="239" w:author="carla alves" w:date="2024-05-06T23:51:00Z">
        <w:r w:rsidDel="00592287">
          <w:fldChar w:fldCharType="begin"/>
        </w:r>
        <w:r w:rsidDel="00592287">
          <w:delInstrText>HYPERLINK \l "_bookmark36"</w:delInstrText>
        </w:r>
        <w:r w:rsidDel="00592287">
          <w:fldChar w:fldCharType="separate"/>
        </w:r>
        <w:r w:rsidDel="00592287">
          <w:rPr>
            <w:w w:val="110"/>
          </w:rPr>
          <w:delText>[23]:</w:delText>
        </w:r>
        <w:r w:rsidDel="00592287">
          <w:rPr>
            <w:w w:val="110"/>
          </w:rPr>
          <w:fldChar w:fldCharType="end"/>
        </w:r>
        <w:r w:rsidDel="00592287">
          <w:rPr>
            <w:spacing w:val="13"/>
            <w:w w:val="110"/>
          </w:rPr>
          <w:delText xml:space="preserve"> </w:delText>
        </w:r>
      </w:del>
      <w:ins w:id="240" w:author="carla alves" w:date="2024-05-06T23:51:00Z">
        <w:r w:rsidR="00592287">
          <w:fldChar w:fldCharType="begin"/>
        </w:r>
        <w:r w:rsidR="00592287">
          <w:instrText>HYPERLINK \l "_bookmark36"</w:instrText>
        </w:r>
        <w:r w:rsidR="00592287">
          <w:fldChar w:fldCharType="separate"/>
        </w:r>
        <w:r w:rsidR="00592287">
          <w:rPr>
            <w:w w:val="110"/>
          </w:rPr>
          <w:t>[23] -</w:t>
        </w:r>
        <w:r w:rsidR="00592287">
          <w:rPr>
            <w:w w:val="110"/>
          </w:rPr>
          <w:fldChar w:fldCharType="end"/>
        </w:r>
        <w:r w:rsidR="00592287">
          <w:rPr>
            <w:spacing w:val="13"/>
            <w:w w:val="110"/>
          </w:rPr>
          <w:t xml:space="preserve"> </w:t>
        </w:r>
      </w:ins>
      <w:r>
        <w:rPr>
          <w:w w:val="110"/>
        </w:rPr>
        <w:t>A</w:t>
      </w:r>
      <w:r>
        <w:rPr>
          <w:spacing w:val="13"/>
          <w:w w:val="110"/>
        </w:rPr>
        <w:t xml:space="preserve"> </w:t>
      </w:r>
      <w:r>
        <w:rPr>
          <w:w w:val="110"/>
        </w:rPr>
        <w:t>detailed</w:t>
      </w:r>
      <w:r>
        <w:rPr>
          <w:spacing w:val="14"/>
          <w:w w:val="110"/>
        </w:rPr>
        <w:t xml:space="preserve"> </w:t>
      </w:r>
      <w:r>
        <w:rPr>
          <w:w w:val="110"/>
        </w:rPr>
        <w:t>example</w:t>
      </w:r>
      <w:r>
        <w:rPr>
          <w:spacing w:val="13"/>
          <w:w w:val="110"/>
        </w:rPr>
        <w:t xml:space="preserve"> </w:t>
      </w:r>
      <w:r>
        <w:rPr>
          <w:w w:val="110"/>
        </w:rPr>
        <w:t>of</w:t>
      </w:r>
      <w:r>
        <w:rPr>
          <w:spacing w:val="13"/>
          <w:w w:val="110"/>
        </w:rPr>
        <w:t xml:space="preserve"> </w:t>
      </w:r>
      <w:r>
        <w:rPr>
          <w:w w:val="110"/>
        </w:rPr>
        <w:t>SNF</w:t>
      </w:r>
      <w:r>
        <w:rPr>
          <w:spacing w:val="13"/>
          <w:w w:val="110"/>
        </w:rPr>
        <w:t xml:space="preserve"> </w:t>
      </w:r>
      <w:r>
        <w:rPr>
          <w:spacing w:val="-2"/>
          <w:w w:val="110"/>
        </w:rPr>
        <w:t>steps:</w:t>
      </w:r>
    </w:p>
    <w:p w14:paraId="5B6FE07B" w14:textId="77777777" w:rsidR="00BF0DDC" w:rsidRDefault="00BF0DDC">
      <w:pPr>
        <w:pStyle w:val="BodyText"/>
        <w:spacing w:before="8"/>
      </w:pPr>
    </w:p>
    <w:p w14:paraId="6E03A2D3" w14:textId="77777777" w:rsidR="00BF0DDC" w:rsidRDefault="00000000">
      <w:pPr>
        <w:pStyle w:val="ListParagraph"/>
        <w:numPr>
          <w:ilvl w:val="0"/>
          <w:numId w:val="5"/>
        </w:numPr>
        <w:tabs>
          <w:tab w:val="left" w:pos="423"/>
        </w:tabs>
        <w:spacing w:line="295" w:lineRule="auto"/>
        <w:ind w:right="38"/>
        <w:jc w:val="both"/>
        <w:rPr>
          <w:sz w:val="15"/>
        </w:rPr>
      </w:pPr>
      <w:r>
        <w:rPr>
          <w:w w:val="110"/>
          <w:sz w:val="15"/>
        </w:rPr>
        <w:t>Illustration of chemical structure and off-label side effect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features for the same set of drugs.</w:t>
      </w:r>
    </w:p>
    <w:p w14:paraId="1C8A782F" w14:textId="77777777" w:rsidR="00BF0DDC" w:rsidRDefault="00000000">
      <w:pPr>
        <w:pStyle w:val="ListParagraph"/>
        <w:numPr>
          <w:ilvl w:val="0"/>
          <w:numId w:val="5"/>
        </w:numPr>
        <w:tabs>
          <w:tab w:val="left" w:pos="422"/>
        </w:tabs>
        <w:spacing w:line="170" w:lineRule="exact"/>
        <w:ind w:left="422" w:right="0" w:hanging="304"/>
        <w:jc w:val="both"/>
        <w:rPr>
          <w:sz w:val="15"/>
        </w:rPr>
      </w:pPr>
      <w:r>
        <w:rPr>
          <w:w w:val="110"/>
          <w:sz w:val="15"/>
        </w:rPr>
        <w:t>Drug-drug</w:t>
      </w:r>
      <w:r>
        <w:rPr>
          <w:spacing w:val="15"/>
          <w:w w:val="110"/>
          <w:sz w:val="15"/>
        </w:rPr>
        <w:t xml:space="preserve"> </w:t>
      </w:r>
      <w:r>
        <w:rPr>
          <w:w w:val="110"/>
          <w:sz w:val="15"/>
        </w:rPr>
        <w:t>similarity</w:t>
      </w:r>
      <w:r>
        <w:rPr>
          <w:spacing w:val="15"/>
          <w:w w:val="110"/>
          <w:sz w:val="15"/>
        </w:rPr>
        <w:t xml:space="preserve"> </w:t>
      </w:r>
      <w:r>
        <w:rPr>
          <w:w w:val="110"/>
          <w:sz w:val="15"/>
        </w:rPr>
        <w:t>matrices</w:t>
      </w:r>
      <w:r>
        <w:rPr>
          <w:spacing w:val="16"/>
          <w:w w:val="110"/>
          <w:sz w:val="15"/>
        </w:rPr>
        <w:t xml:space="preserve"> </w:t>
      </w:r>
      <w:r>
        <w:rPr>
          <w:w w:val="110"/>
          <w:sz w:val="15"/>
        </w:rPr>
        <w:t>for</w:t>
      </w:r>
      <w:r>
        <w:rPr>
          <w:spacing w:val="15"/>
          <w:w w:val="110"/>
          <w:sz w:val="15"/>
        </w:rPr>
        <w:t xml:space="preserve"> </w:t>
      </w:r>
      <w:r>
        <w:rPr>
          <w:w w:val="110"/>
          <w:sz w:val="15"/>
        </w:rPr>
        <w:t>each</w:t>
      </w:r>
      <w:r>
        <w:rPr>
          <w:spacing w:val="16"/>
          <w:w w:val="110"/>
          <w:sz w:val="15"/>
        </w:rPr>
        <w:t xml:space="preserve"> </w:t>
      </w:r>
      <w:r>
        <w:rPr>
          <w:w w:val="110"/>
          <w:sz w:val="15"/>
        </w:rPr>
        <w:t>feature</w:t>
      </w:r>
      <w:r>
        <w:rPr>
          <w:spacing w:val="15"/>
          <w:w w:val="110"/>
          <w:sz w:val="15"/>
        </w:rPr>
        <w:t xml:space="preserve"> </w:t>
      </w:r>
      <w:r>
        <w:rPr>
          <w:spacing w:val="-4"/>
          <w:w w:val="110"/>
          <w:sz w:val="15"/>
        </w:rPr>
        <w:t>type.</w:t>
      </w:r>
    </w:p>
    <w:p w14:paraId="07315C8C" w14:textId="77777777" w:rsidR="00BF0DDC" w:rsidRDefault="00000000">
      <w:pPr>
        <w:pStyle w:val="ListParagraph"/>
        <w:numPr>
          <w:ilvl w:val="0"/>
          <w:numId w:val="5"/>
        </w:numPr>
        <w:tabs>
          <w:tab w:val="left" w:pos="423"/>
        </w:tabs>
        <w:spacing w:before="39" w:line="295" w:lineRule="auto"/>
        <w:ind w:right="38"/>
        <w:jc w:val="both"/>
        <w:rPr>
          <w:sz w:val="15"/>
        </w:rPr>
      </w:pPr>
      <w:r>
        <w:rPr>
          <w:w w:val="110"/>
          <w:sz w:val="15"/>
        </w:rPr>
        <w:t>Drug-drug similarity networks correspond to the data, with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nodes representing drugs and edges representing pairwise</w:t>
      </w:r>
      <w:r>
        <w:rPr>
          <w:spacing w:val="40"/>
          <w:w w:val="110"/>
          <w:sz w:val="15"/>
        </w:rPr>
        <w:t xml:space="preserve"> </w:t>
      </w:r>
      <w:r>
        <w:rPr>
          <w:spacing w:val="-2"/>
          <w:w w:val="110"/>
          <w:sz w:val="15"/>
        </w:rPr>
        <w:t>similarities.</w:t>
      </w:r>
    </w:p>
    <w:p w14:paraId="0BB8268D" w14:textId="77777777" w:rsidR="00BF0DDC" w:rsidRDefault="00000000">
      <w:pPr>
        <w:pStyle w:val="ListParagraph"/>
        <w:numPr>
          <w:ilvl w:val="0"/>
          <w:numId w:val="5"/>
        </w:numPr>
        <w:tabs>
          <w:tab w:val="left" w:pos="423"/>
        </w:tabs>
        <w:spacing w:line="295" w:lineRule="auto"/>
        <w:ind w:right="38"/>
        <w:jc w:val="both"/>
        <w:rPr>
          <w:sz w:val="15"/>
        </w:rPr>
      </w:pPr>
      <w:r>
        <w:rPr>
          <w:w w:val="110"/>
          <w:sz w:val="15"/>
        </w:rPr>
        <w:t>Network fusion through SNF iteratively updates each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network with information from the others, increasing their</w:t>
      </w:r>
      <w:r>
        <w:rPr>
          <w:spacing w:val="40"/>
          <w:w w:val="110"/>
          <w:sz w:val="15"/>
        </w:rPr>
        <w:t xml:space="preserve"> </w:t>
      </w:r>
      <w:r>
        <w:rPr>
          <w:spacing w:val="-2"/>
          <w:w w:val="110"/>
          <w:sz w:val="15"/>
        </w:rPr>
        <w:t>similarity.</w:t>
      </w:r>
    </w:p>
    <w:p w14:paraId="32ABB1D6" w14:textId="77777777" w:rsidR="00BF0DDC" w:rsidRDefault="00000000">
      <w:pPr>
        <w:pStyle w:val="ListParagraph"/>
        <w:numPr>
          <w:ilvl w:val="0"/>
          <w:numId w:val="5"/>
        </w:numPr>
        <w:tabs>
          <w:tab w:val="left" w:pos="423"/>
        </w:tabs>
        <w:spacing w:line="295" w:lineRule="auto"/>
        <w:ind w:right="39"/>
        <w:jc w:val="both"/>
        <w:rPr>
          <w:sz w:val="15"/>
        </w:rPr>
      </w:pPr>
      <w:r>
        <w:rPr>
          <w:w w:val="110"/>
          <w:sz w:val="15"/>
        </w:rPr>
        <w:t>Iterative network fusion converges to the final fused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network, with edge color indicating the contributing data</w:t>
      </w:r>
      <w:r>
        <w:rPr>
          <w:spacing w:val="40"/>
          <w:w w:val="110"/>
          <w:sz w:val="15"/>
        </w:rPr>
        <w:t xml:space="preserve"> </w:t>
      </w:r>
      <w:r>
        <w:rPr>
          <w:spacing w:val="-2"/>
          <w:w w:val="110"/>
          <w:sz w:val="15"/>
        </w:rPr>
        <w:t>type.</w:t>
      </w:r>
    </w:p>
    <w:p w14:paraId="7FD22492" w14:textId="77777777" w:rsidR="00BF0DDC" w:rsidRDefault="00BF0DDC">
      <w:pPr>
        <w:pStyle w:val="BodyText"/>
      </w:pPr>
    </w:p>
    <w:p w14:paraId="3BD20055" w14:textId="77777777" w:rsidR="00BF0DDC" w:rsidRDefault="00BF0DDC">
      <w:pPr>
        <w:pStyle w:val="BodyText"/>
        <w:spacing w:before="159"/>
      </w:pPr>
    </w:p>
    <w:p w14:paraId="02638A22" w14:textId="77777777" w:rsidR="00BF0DDC" w:rsidRDefault="00000000">
      <w:pPr>
        <w:pStyle w:val="Heading2"/>
      </w:pPr>
      <w:bookmarkStart w:id="241" w:name="Devising_of_Recommender_System"/>
      <w:bookmarkEnd w:id="241"/>
      <w:r>
        <w:rPr>
          <w:spacing w:val="-2"/>
        </w:rPr>
        <w:t>Devising of</w:t>
      </w:r>
      <w:r>
        <w:rPr>
          <w:spacing w:val="-1"/>
        </w:rPr>
        <w:t xml:space="preserve"> </w:t>
      </w:r>
      <w:r>
        <w:rPr>
          <w:spacing w:val="-2"/>
        </w:rPr>
        <w:t>Recommender</w:t>
      </w:r>
      <w:r>
        <w:rPr>
          <w:spacing w:val="-1"/>
        </w:rPr>
        <w:t xml:space="preserve"> </w:t>
      </w:r>
      <w:r>
        <w:rPr>
          <w:spacing w:val="-2"/>
        </w:rPr>
        <w:t>System</w:t>
      </w:r>
    </w:p>
    <w:p w14:paraId="3FB6F83E" w14:textId="1AAA2359" w:rsidR="00BF0DDC" w:rsidRDefault="00000000">
      <w:pPr>
        <w:pStyle w:val="BodyText"/>
        <w:spacing w:before="68" w:line="295" w:lineRule="auto"/>
        <w:ind w:left="127" w:right="38"/>
        <w:jc w:val="both"/>
      </w:pPr>
      <w:r>
        <w:rPr>
          <w:w w:val="110"/>
        </w:rPr>
        <w:t>The data was meticulously prepared in the earlier stages to</w:t>
      </w:r>
      <w:r>
        <w:rPr>
          <w:spacing w:val="80"/>
          <w:w w:val="110"/>
        </w:rPr>
        <w:t xml:space="preserve"> </w:t>
      </w:r>
      <w:r>
        <w:rPr>
          <w:w w:val="110"/>
        </w:rPr>
        <w:t>cater to various learning machines, including those employing</w:t>
      </w:r>
      <w:r>
        <w:rPr>
          <w:spacing w:val="40"/>
          <w:w w:val="110"/>
        </w:rPr>
        <w:t xml:space="preserve"> </w:t>
      </w:r>
      <w:r>
        <w:rPr>
          <w:w w:val="110"/>
        </w:rPr>
        <w:t>deep learning techniques. While positive and negative DDIs are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labeled distinctly, the zero label </w:t>
      </w:r>
      <w:del w:id="242" w:author="carla alves" w:date="2024-05-07T10:48:00Z">
        <w:r w:rsidDel="007A295D">
          <w:rPr>
            <w:w w:val="110"/>
          </w:rPr>
          <w:delText xml:space="preserve">doesn’t </w:delText>
        </w:r>
      </w:del>
      <w:ins w:id="243" w:author="carla alves" w:date="2024-05-07T10:48:00Z">
        <w:r w:rsidR="007A295D">
          <w:rPr>
            <w:w w:val="110"/>
          </w:rPr>
          <w:t xml:space="preserve">does not </w:t>
        </w:r>
      </w:ins>
      <w:r>
        <w:rPr>
          <w:w w:val="110"/>
        </w:rPr>
        <w:t>denote the absence of</w:t>
      </w:r>
      <w:r>
        <w:rPr>
          <w:spacing w:val="40"/>
          <w:w w:val="110"/>
        </w:rPr>
        <w:t xml:space="preserve"> </w:t>
      </w:r>
      <w:r>
        <w:rPr>
          <w:w w:val="110"/>
        </w:rPr>
        <w:t>interaction between a drug pair. Instead, it indicates that no</w:t>
      </w:r>
      <w:r>
        <w:rPr>
          <w:spacing w:val="40"/>
          <w:w w:val="110"/>
        </w:rPr>
        <w:t xml:space="preserve"> </w:t>
      </w:r>
      <w:r>
        <w:rPr>
          <w:w w:val="110"/>
        </w:rPr>
        <w:t>interaction</w:t>
      </w:r>
      <w:r>
        <w:rPr>
          <w:spacing w:val="32"/>
          <w:w w:val="110"/>
        </w:rPr>
        <w:t xml:space="preserve"> </w:t>
      </w:r>
      <w:r>
        <w:rPr>
          <w:w w:val="110"/>
        </w:rPr>
        <w:t>has</w:t>
      </w:r>
      <w:r>
        <w:rPr>
          <w:spacing w:val="32"/>
          <w:w w:val="110"/>
        </w:rPr>
        <w:t xml:space="preserve"> </w:t>
      </w:r>
      <w:r>
        <w:rPr>
          <w:w w:val="110"/>
        </w:rPr>
        <w:t>been</w:t>
      </w:r>
      <w:r>
        <w:rPr>
          <w:spacing w:val="32"/>
          <w:w w:val="110"/>
        </w:rPr>
        <w:t xml:space="preserve"> </w:t>
      </w:r>
      <w:r>
        <w:rPr>
          <w:w w:val="110"/>
        </w:rPr>
        <w:t>identified</w:t>
      </w:r>
      <w:r>
        <w:rPr>
          <w:spacing w:val="32"/>
          <w:w w:val="110"/>
        </w:rPr>
        <w:t xml:space="preserve"> </w:t>
      </w:r>
      <w:r>
        <w:rPr>
          <w:w w:val="110"/>
        </w:rPr>
        <w:t>for</w:t>
      </w:r>
      <w:r>
        <w:rPr>
          <w:spacing w:val="32"/>
          <w:w w:val="110"/>
        </w:rPr>
        <w:t xml:space="preserve"> </w:t>
      </w:r>
      <w:r>
        <w:rPr>
          <w:w w:val="110"/>
        </w:rPr>
        <w:t>that</w:t>
      </w:r>
      <w:r>
        <w:rPr>
          <w:spacing w:val="32"/>
          <w:w w:val="110"/>
        </w:rPr>
        <w:t xml:space="preserve"> </w:t>
      </w:r>
      <w:r>
        <w:rPr>
          <w:w w:val="110"/>
        </w:rPr>
        <w:t>specific</w:t>
      </w:r>
      <w:r>
        <w:rPr>
          <w:spacing w:val="32"/>
          <w:w w:val="110"/>
        </w:rPr>
        <w:t xml:space="preserve"> </w:t>
      </w:r>
      <w:r>
        <w:rPr>
          <w:w w:val="110"/>
        </w:rPr>
        <w:t>drug</w:t>
      </w:r>
      <w:r>
        <w:rPr>
          <w:spacing w:val="32"/>
          <w:w w:val="110"/>
        </w:rPr>
        <w:t xml:space="preserve"> </w:t>
      </w:r>
      <w:r>
        <w:rPr>
          <w:w w:val="110"/>
        </w:rPr>
        <w:t>pair.</w:t>
      </w:r>
      <w:r>
        <w:rPr>
          <w:spacing w:val="40"/>
          <w:w w:val="110"/>
        </w:rPr>
        <w:t xml:space="preserve"> </w:t>
      </w:r>
      <w:r>
        <w:rPr>
          <w:w w:val="110"/>
        </w:rPr>
        <w:t>In</w:t>
      </w:r>
      <w:r>
        <w:rPr>
          <w:spacing w:val="40"/>
          <w:w w:val="110"/>
        </w:rPr>
        <w:t xml:space="preserve"> </w:t>
      </w:r>
      <w:r>
        <w:rPr>
          <w:w w:val="110"/>
        </w:rPr>
        <w:t>the following sections, a method for identifying pairs of non-</w:t>
      </w:r>
      <w:r>
        <w:rPr>
          <w:spacing w:val="40"/>
          <w:w w:val="110"/>
        </w:rPr>
        <w:t xml:space="preserve"> </w:t>
      </w:r>
      <w:r>
        <w:rPr>
          <w:w w:val="110"/>
        </w:rPr>
        <w:t>interacting drugs is outlined. These drug pairs are then utilized</w:t>
      </w:r>
      <w:r>
        <w:rPr>
          <w:spacing w:val="40"/>
          <w:w w:val="110"/>
        </w:rPr>
        <w:t xml:space="preserve"> </w:t>
      </w:r>
      <w:r>
        <w:rPr>
          <w:w w:val="110"/>
        </w:rPr>
        <w:t>as zero-labeled data in the subsequent training phase.</w:t>
      </w: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860"/>
        <w:gridCol w:w="640"/>
        <w:gridCol w:w="957"/>
        <w:gridCol w:w="783"/>
      </w:tblGrid>
      <w:tr w:rsidR="00BF0DDC" w14:paraId="4C371DB3" w14:textId="77777777">
        <w:trPr>
          <w:trHeight w:val="209"/>
        </w:trPr>
        <w:tc>
          <w:tcPr>
            <w:tcW w:w="960" w:type="dxa"/>
          </w:tcPr>
          <w:p w14:paraId="695E3DB6" w14:textId="77777777" w:rsidR="00BF0DDC" w:rsidRDefault="00BF0DDC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60" w:type="dxa"/>
          </w:tcPr>
          <w:p w14:paraId="5F726221" w14:textId="77777777" w:rsidR="00BF0DDC" w:rsidRDefault="00000000">
            <w:pPr>
              <w:pStyle w:val="TableParagraph"/>
              <w:ind w:left="90"/>
              <w:jc w:val="left"/>
              <w:rPr>
                <w:sz w:val="15"/>
              </w:rPr>
            </w:pPr>
            <w:bookmarkStart w:id="244" w:name="_bookmark9"/>
            <w:bookmarkEnd w:id="244"/>
            <w:r>
              <w:rPr>
                <w:spacing w:val="-2"/>
                <w:w w:val="110"/>
                <w:sz w:val="15"/>
              </w:rPr>
              <w:t>Precision</w:t>
            </w:r>
          </w:p>
        </w:tc>
        <w:tc>
          <w:tcPr>
            <w:tcW w:w="640" w:type="dxa"/>
          </w:tcPr>
          <w:p w14:paraId="422B8539" w14:textId="77777777" w:rsidR="00BF0DDC" w:rsidRDefault="00000000">
            <w:pPr>
              <w:pStyle w:val="TableParagraph"/>
              <w:ind w:left="91"/>
              <w:jc w:val="left"/>
              <w:rPr>
                <w:sz w:val="15"/>
              </w:rPr>
            </w:pPr>
            <w:r>
              <w:rPr>
                <w:spacing w:val="-2"/>
                <w:w w:val="110"/>
                <w:sz w:val="15"/>
              </w:rPr>
              <w:t>Recall</w:t>
            </w:r>
          </w:p>
        </w:tc>
        <w:tc>
          <w:tcPr>
            <w:tcW w:w="957" w:type="dxa"/>
          </w:tcPr>
          <w:p w14:paraId="1AA2B181" w14:textId="77777777" w:rsidR="00BF0DDC" w:rsidRDefault="00000000">
            <w:pPr>
              <w:pStyle w:val="TableParagraph"/>
              <w:ind w:left="91"/>
              <w:jc w:val="left"/>
              <w:rPr>
                <w:sz w:val="15"/>
              </w:rPr>
            </w:pPr>
            <w:r>
              <w:rPr>
                <w:w w:val="110"/>
                <w:sz w:val="15"/>
              </w:rPr>
              <w:t>F-</w:t>
            </w:r>
            <w:r>
              <w:rPr>
                <w:spacing w:val="-2"/>
                <w:w w:val="110"/>
                <w:sz w:val="15"/>
              </w:rPr>
              <w:t>measure</w:t>
            </w:r>
          </w:p>
        </w:tc>
        <w:tc>
          <w:tcPr>
            <w:tcW w:w="783" w:type="dxa"/>
          </w:tcPr>
          <w:p w14:paraId="6E805483" w14:textId="77777777" w:rsidR="00BF0DDC" w:rsidRDefault="00000000">
            <w:pPr>
              <w:pStyle w:val="TableParagraph"/>
              <w:ind w:left="91"/>
              <w:jc w:val="left"/>
              <w:rPr>
                <w:sz w:val="15"/>
              </w:rPr>
            </w:pPr>
            <w:r>
              <w:rPr>
                <w:spacing w:val="-2"/>
                <w:w w:val="110"/>
                <w:sz w:val="15"/>
              </w:rPr>
              <w:t>Support</w:t>
            </w:r>
          </w:p>
        </w:tc>
      </w:tr>
      <w:tr w:rsidR="00BF0DDC" w14:paraId="7C7E8106" w14:textId="77777777">
        <w:trPr>
          <w:trHeight w:val="418"/>
        </w:trPr>
        <w:tc>
          <w:tcPr>
            <w:tcW w:w="960" w:type="dxa"/>
          </w:tcPr>
          <w:p w14:paraId="797B3C75" w14:textId="77777777" w:rsidR="00BF0DDC" w:rsidRDefault="00000000">
            <w:pPr>
              <w:pStyle w:val="TableParagraph"/>
              <w:ind w:left="90"/>
              <w:jc w:val="left"/>
              <w:rPr>
                <w:sz w:val="15"/>
              </w:rPr>
            </w:pPr>
            <w:r>
              <w:rPr>
                <w:spacing w:val="-2"/>
                <w:w w:val="110"/>
                <w:sz w:val="15"/>
              </w:rPr>
              <w:t>Degressive</w:t>
            </w:r>
          </w:p>
          <w:p w14:paraId="07CB4BF2" w14:textId="77777777" w:rsidR="00BF0DDC" w:rsidRDefault="00000000">
            <w:pPr>
              <w:pStyle w:val="TableParagraph"/>
              <w:spacing w:before="38"/>
              <w:ind w:left="94"/>
              <w:jc w:val="left"/>
              <w:rPr>
                <w:sz w:val="15"/>
              </w:rPr>
            </w:pPr>
            <w:r>
              <w:rPr>
                <w:spacing w:val="-2"/>
                <w:w w:val="110"/>
                <w:sz w:val="15"/>
              </w:rPr>
              <w:t>Enhancive</w:t>
            </w:r>
          </w:p>
        </w:tc>
        <w:tc>
          <w:tcPr>
            <w:tcW w:w="860" w:type="dxa"/>
          </w:tcPr>
          <w:p w14:paraId="1D2D24B6" w14:textId="77777777" w:rsidR="00BF0DDC" w:rsidRDefault="00000000">
            <w:pPr>
              <w:pStyle w:val="TableParagraph"/>
              <w:ind w:left="278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0.94</w:t>
            </w:r>
          </w:p>
          <w:p w14:paraId="67E60A85" w14:textId="77777777" w:rsidR="00BF0DDC" w:rsidRDefault="00000000">
            <w:pPr>
              <w:pStyle w:val="TableParagraph"/>
              <w:spacing w:before="38"/>
              <w:ind w:left="278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0.95</w:t>
            </w:r>
          </w:p>
        </w:tc>
        <w:tc>
          <w:tcPr>
            <w:tcW w:w="640" w:type="dxa"/>
          </w:tcPr>
          <w:p w14:paraId="7F2E7730" w14:textId="77777777" w:rsidR="00BF0DDC" w:rsidRDefault="00000000">
            <w:pPr>
              <w:pStyle w:val="TableParagraph"/>
              <w:ind w:left="168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0.83</w:t>
            </w:r>
          </w:p>
          <w:p w14:paraId="349F7BB4" w14:textId="77777777" w:rsidR="00BF0DDC" w:rsidRDefault="00000000">
            <w:pPr>
              <w:pStyle w:val="TableParagraph"/>
              <w:spacing w:before="38"/>
              <w:ind w:left="168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0.99</w:t>
            </w:r>
          </w:p>
        </w:tc>
        <w:tc>
          <w:tcPr>
            <w:tcW w:w="957" w:type="dxa"/>
          </w:tcPr>
          <w:p w14:paraId="65596741" w14:textId="77777777" w:rsidR="00BF0DDC" w:rsidRDefault="00000000">
            <w:pPr>
              <w:pStyle w:val="TableParagraph"/>
              <w:ind w:left="326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0.88</w:t>
            </w:r>
          </w:p>
          <w:p w14:paraId="31DB11AA" w14:textId="77777777" w:rsidR="00BF0DDC" w:rsidRDefault="00000000">
            <w:pPr>
              <w:pStyle w:val="TableParagraph"/>
              <w:spacing w:before="38"/>
              <w:ind w:left="326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0.97</w:t>
            </w:r>
          </w:p>
        </w:tc>
        <w:tc>
          <w:tcPr>
            <w:tcW w:w="783" w:type="dxa"/>
          </w:tcPr>
          <w:p w14:paraId="3C41738F" w14:textId="77777777" w:rsidR="00BF0DDC" w:rsidRDefault="00000000">
            <w:pPr>
              <w:pStyle w:val="TableParagraph"/>
              <w:ind w:left="221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3902</w:t>
            </w:r>
          </w:p>
          <w:p w14:paraId="35FB15C2" w14:textId="77777777" w:rsidR="00BF0DDC" w:rsidRDefault="00000000">
            <w:pPr>
              <w:pStyle w:val="TableParagraph"/>
              <w:spacing w:before="38"/>
              <w:ind w:left="221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3902</w:t>
            </w:r>
          </w:p>
        </w:tc>
      </w:tr>
    </w:tbl>
    <w:p w14:paraId="1C28C34F" w14:textId="77777777" w:rsidR="00BF0DDC" w:rsidRDefault="00000000">
      <w:pPr>
        <w:spacing w:before="31"/>
        <w:ind w:left="127"/>
        <w:jc w:val="both"/>
        <w:rPr>
          <w:sz w:val="14"/>
        </w:rPr>
      </w:pPr>
      <w:r>
        <w:br w:type="column"/>
      </w:r>
      <w:r>
        <w:rPr>
          <w:b/>
          <w:w w:val="110"/>
          <w:sz w:val="14"/>
        </w:rPr>
        <w:t>Table</w:t>
      </w:r>
      <w:r>
        <w:rPr>
          <w:b/>
          <w:spacing w:val="21"/>
          <w:w w:val="110"/>
          <w:sz w:val="14"/>
        </w:rPr>
        <w:t xml:space="preserve"> </w:t>
      </w:r>
      <w:r>
        <w:rPr>
          <w:b/>
          <w:w w:val="110"/>
          <w:sz w:val="14"/>
        </w:rPr>
        <w:t>1.</w:t>
      </w:r>
      <w:r>
        <w:rPr>
          <w:b/>
          <w:spacing w:val="14"/>
          <w:w w:val="110"/>
          <w:sz w:val="14"/>
        </w:rPr>
        <w:t xml:space="preserve"> </w:t>
      </w:r>
      <w:r>
        <w:rPr>
          <w:w w:val="110"/>
          <w:sz w:val="14"/>
        </w:rPr>
        <w:t>Interaction</w:t>
      </w:r>
      <w:r>
        <w:rPr>
          <w:spacing w:val="16"/>
          <w:w w:val="110"/>
          <w:sz w:val="14"/>
        </w:rPr>
        <w:t xml:space="preserve"> </w:t>
      </w:r>
      <w:r>
        <w:rPr>
          <w:w w:val="110"/>
          <w:sz w:val="14"/>
        </w:rPr>
        <w:t>type</w:t>
      </w:r>
      <w:r>
        <w:rPr>
          <w:spacing w:val="16"/>
          <w:w w:val="110"/>
          <w:sz w:val="14"/>
        </w:rPr>
        <w:t xml:space="preserve"> </w:t>
      </w:r>
      <w:r>
        <w:rPr>
          <w:w w:val="110"/>
          <w:sz w:val="14"/>
        </w:rPr>
        <w:t>classification</w:t>
      </w:r>
      <w:r>
        <w:rPr>
          <w:spacing w:val="16"/>
          <w:w w:val="110"/>
          <w:sz w:val="14"/>
        </w:rPr>
        <w:t xml:space="preserve"> </w:t>
      </w:r>
      <w:r>
        <w:rPr>
          <w:spacing w:val="-2"/>
          <w:w w:val="110"/>
          <w:sz w:val="14"/>
        </w:rPr>
        <w:t>report.</w:t>
      </w:r>
    </w:p>
    <w:p w14:paraId="62D9788D" w14:textId="77777777" w:rsidR="00BF0DDC" w:rsidRDefault="00BF0DDC">
      <w:pPr>
        <w:pStyle w:val="BodyText"/>
        <w:rPr>
          <w:sz w:val="14"/>
        </w:rPr>
      </w:pPr>
    </w:p>
    <w:p w14:paraId="4BF2A4AB" w14:textId="77777777" w:rsidR="00BF0DDC" w:rsidRDefault="00BF0DDC">
      <w:pPr>
        <w:pStyle w:val="BodyText"/>
        <w:rPr>
          <w:sz w:val="14"/>
        </w:rPr>
      </w:pPr>
    </w:p>
    <w:p w14:paraId="36A42018" w14:textId="77777777" w:rsidR="00BF0DDC" w:rsidRDefault="00BF0DDC">
      <w:pPr>
        <w:pStyle w:val="BodyText"/>
        <w:spacing w:before="34"/>
        <w:rPr>
          <w:sz w:val="14"/>
        </w:rPr>
      </w:pPr>
    </w:p>
    <w:p w14:paraId="517008BE" w14:textId="1C7026B1" w:rsidR="00BF0DDC" w:rsidRDefault="00000000">
      <w:pPr>
        <w:pStyle w:val="Heading2"/>
        <w:jc w:val="left"/>
      </w:pPr>
      <w:bookmarkStart w:id="245" w:name="two-classes_model’s_training_trend"/>
      <w:bookmarkEnd w:id="245"/>
      <w:del w:id="246" w:author="carla alves" w:date="2024-05-07T11:04:00Z">
        <w:r w:rsidDel="0055666D">
          <w:rPr>
            <w:spacing w:val="-2"/>
          </w:rPr>
          <w:delText>two</w:delText>
        </w:r>
      </w:del>
      <w:ins w:id="247" w:author="carla alves" w:date="2024-05-07T11:04:00Z">
        <w:r w:rsidR="0055666D">
          <w:rPr>
            <w:spacing w:val="-2"/>
          </w:rPr>
          <w:t>Two</w:t>
        </w:r>
      </w:ins>
      <w:r>
        <w:rPr>
          <w:spacing w:val="-2"/>
        </w:rPr>
        <w:t>-class</w:t>
      </w:r>
      <w:del w:id="248" w:author="carla alves" w:date="2024-05-07T14:43:00Z">
        <w:r w:rsidDel="00760599">
          <w:rPr>
            <w:spacing w:val="-2"/>
          </w:rPr>
          <w:delText>es</w:delText>
        </w:r>
      </w:del>
      <w:r>
        <w:rPr>
          <w:spacing w:val="-3"/>
        </w:rPr>
        <w:t xml:space="preserve"> </w:t>
      </w:r>
      <w:r>
        <w:rPr>
          <w:spacing w:val="-2"/>
        </w:rPr>
        <w:t>model</w:t>
      </w:r>
      <w:del w:id="249" w:author="carla alves" w:date="2024-05-07T14:43:00Z">
        <w:r w:rsidDel="00760599">
          <w:rPr>
            <w:spacing w:val="-2"/>
          </w:rPr>
          <w:delText>’s</w:delText>
        </w:r>
      </w:del>
      <w:r>
        <w:rPr>
          <w:spacing w:val="-2"/>
        </w:rPr>
        <w:t xml:space="preserve"> training trend</w:t>
      </w:r>
    </w:p>
    <w:p w14:paraId="520C3A90" w14:textId="6DA046B4" w:rsidR="00BF0DDC" w:rsidRDefault="00000000">
      <w:pPr>
        <w:pStyle w:val="BodyText"/>
        <w:spacing w:before="68" w:line="295" w:lineRule="auto"/>
        <w:ind w:left="127" w:right="270"/>
        <w:jc w:val="both"/>
      </w:pPr>
      <w:r>
        <w:rPr>
          <w:w w:val="110"/>
        </w:rPr>
        <w:t>Ninety percent of the enhancive and degressive interactions are</w:t>
      </w:r>
      <w:r>
        <w:rPr>
          <w:spacing w:val="40"/>
          <w:w w:val="110"/>
        </w:rPr>
        <w:t xml:space="preserve"> </w:t>
      </w:r>
      <w:r>
        <w:rPr>
          <w:w w:val="110"/>
        </w:rPr>
        <w:t>randomly</w:t>
      </w:r>
      <w:r>
        <w:rPr>
          <w:spacing w:val="40"/>
          <w:w w:val="110"/>
        </w:rPr>
        <w:t xml:space="preserve"> </w:t>
      </w:r>
      <w:r>
        <w:rPr>
          <w:w w:val="110"/>
        </w:rPr>
        <w:t>selected</w:t>
      </w:r>
      <w:r>
        <w:rPr>
          <w:spacing w:val="40"/>
          <w:w w:val="110"/>
        </w:rPr>
        <w:t xml:space="preserve"> </w:t>
      </w:r>
      <w:r>
        <w:rPr>
          <w:w w:val="110"/>
        </w:rPr>
        <w:t>for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training</w:t>
      </w:r>
      <w:r>
        <w:rPr>
          <w:spacing w:val="40"/>
          <w:w w:val="110"/>
        </w:rPr>
        <w:t xml:space="preserve"> </w:t>
      </w:r>
      <w:r>
        <w:rPr>
          <w:w w:val="110"/>
        </w:rPr>
        <w:t>set,</w:t>
      </w:r>
      <w:r>
        <w:rPr>
          <w:spacing w:val="40"/>
          <w:w w:val="110"/>
        </w:rPr>
        <w:t xml:space="preserve"> </w:t>
      </w:r>
      <w:r>
        <w:rPr>
          <w:w w:val="110"/>
        </w:rPr>
        <w:t>while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remaining</w:t>
      </w:r>
      <w:r>
        <w:rPr>
          <w:spacing w:val="40"/>
          <w:w w:val="110"/>
        </w:rPr>
        <w:t xml:space="preserve"> </w:t>
      </w:r>
      <w:r>
        <w:rPr>
          <w:w w:val="110"/>
        </w:rPr>
        <w:t>10% are allocated to the testing set. In the testing phase, the</w:t>
      </w:r>
      <w:r>
        <w:rPr>
          <w:spacing w:val="40"/>
          <w:w w:val="110"/>
        </w:rPr>
        <w:t xml:space="preserve"> </w:t>
      </w:r>
      <w:r>
        <w:rPr>
          <w:w w:val="110"/>
        </w:rPr>
        <w:t>model is selected</w:t>
      </w:r>
      <w:del w:id="250" w:author="carla alves" w:date="2024-05-07T14:44:00Z">
        <w:r w:rsidDel="00760599">
          <w:rPr>
            <w:w w:val="110"/>
          </w:rPr>
          <w:delText>,</w:delText>
        </w:r>
      </w:del>
      <w:r>
        <w:rPr>
          <w:w w:val="110"/>
        </w:rPr>
        <w:t xml:space="preserve"> and certain hyper-parameters </w:t>
      </w:r>
      <w:del w:id="251" w:author="carla alves" w:date="2024-05-07T14:45:00Z">
        <w:r w:rsidDel="00760599">
          <w:rPr>
            <w:w w:val="110"/>
          </w:rPr>
          <w:delText>for instance</w:delText>
        </w:r>
      </w:del>
      <w:ins w:id="252" w:author="carla alves" w:date="2024-05-07T14:45:00Z">
        <w:r w:rsidR="00760599">
          <w:rPr>
            <w:w w:val="110"/>
          </w:rPr>
          <w:t>(e.g.</w:t>
        </w:r>
      </w:ins>
      <w:r>
        <w:rPr>
          <w:w w:val="110"/>
        </w:rPr>
        <w:t>,</w:t>
      </w:r>
      <w:r>
        <w:rPr>
          <w:spacing w:val="40"/>
          <w:w w:val="110"/>
        </w:rPr>
        <w:t xml:space="preserve"> </w:t>
      </w:r>
      <w:r>
        <w:rPr>
          <w:w w:val="110"/>
        </w:rPr>
        <w:t>the number of epochs</w:t>
      </w:r>
      <w:ins w:id="253" w:author="carla alves" w:date="2024-05-07T14:45:00Z">
        <w:r w:rsidR="00760599">
          <w:rPr>
            <w:w w:val="110"/>
          </w:rPr>
          <w:t>)</w:t>
        </w:r>
      </w:ins>
      <w:r>
        <w:rPr>
          <w:w w:val="110"/>
        </w:rPr>
        <w:t xml:space="preserve"> are determined by 5.</w:t>
      </w:r>
    </w:p>
    <w:p w14:paraId="3A2F827A" w14:textId="53F1EA36" w:rsidR="00BF0DDC" w:rsidRDefault="00000000">
      <w:pPr>
        <w:pStyle w:val="BodyText"/>
        <w:spacing w:line="168" w:lineRule="exact"/>
        <w:ind w:left="367"/>
        <w:jc w:val="both"/>
      </w:pP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process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selecting</w:t>
      </w:r>
      <w:r>
        <w:rPr>
          <w:spacing w:val="-2"/>
          <w:w w:val="110"/>
        </w:rPr>
        <w:t xml:space="preserve"> </w:t>
      </w:r>
      <w:r>
        <w:rPr>
          <w:w w:val="110"/>
        </w:rPr>
        <w:t>5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elaborated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del w:id="254" w:author="Amin Khodamoradi" w:date="2024-05-08T15:02:00Z" w16du:dateUtc="2024-05-08T14:02:00Z">
        <w:r w:rsidDel="0010173D">
          <w:rPr>
            <w:spacing w:val="-2"/>
            <w:w w:val="110"/>
          </w:rPr>
          <w:delText>supplementary</w:delText>
        </w:r>
      </w:del>
      <w:ins w:id="255" w:author="carla alves" w:date="2024-05-07T14:46:00Z">
        <w:del w:id="256" w:author="Amin Khodamoradi" w:date="2024-05-08T15:02:00Z" w16du:dateUtc="2024-05-08T14:02:00Z">
          <w:r w:rsidR="00760599" w:rsidDel="0010173D">
            <w:rPr>
              <w:spacing w:val="-2"/>
              <w:w w:val="110"/>
            </w:rPr>
            <w:delText xml:space="preserve"> material</w:delText>
          </w:r>
        </w:del>
      </w:ins>
      <w:ins w:id="257" w:author="Amin Khodamoradi" w:date="2024-05-08T15:02:00Z" w16du:dateUtc="2024-05-08T14:02:00Z">
        <w:r w:rsidR="0010173D">
          <w:rPr>
            <w:spacing w:val="-2"/>
            <w:w w:val="110"/>
          </w:rPr>
          <w:t>supplementary file</w:t>
        </w:r>
      </w:ins>
      <w:r>
        <w:rPr>
          <w:spacing w:val="-2"/>
          <w:w w:val="110"/>
        </w:rPr>
        <w:t>.</w:t>
      </w:r>
    </w:p>
    <w:p w14:paraId="4BAD45D5" w14:textId="77777777" w:rsidR="00BF0DDC" w:rsidRDefault="00BF0DDC">
      <w:pPr>
        <w:pStyle w:val="BodyText"/>
        <w:spacing w:before="106"/>
      </w:pPr>
    </w:p>
    <w:p w14:paraId="515CC91B" w14:textId="14AD6070" w:rsidR="00BF0DDC" w:rsidRDefault="00000000">
      <w:pPr>
        <w:pStyle w:val="Heading2"/>
        <w:jc w:val="left"/>
      </w:pPr>
      <w:bookmarkStart w:id="258" w:name="Reliability_of_the_two-classes_model"/>
      <w:bookmarkEnd w:id="258"/>
      <w:r>
        <w:t>Reliability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two-class</w:t>
      </w:r>
      <w:del w:id="259" w:author="carla alves" w:date="2024-05-07T14:47:00Z">
        <w:r w:rsidDel="00760599">
          <w:delText>es</w:delText>
        </w:r>
      </w:del>
      <w:r>
        <w:rPr>
          <w:spacing w:val="-3"/>
        </w:rPr>
        <w:t xml:space="preserve"> </w:t>
      </w:r>
      <w:r>
        <w:rPr>
          <w:spacing w:val="-2"/>
        </w:rPr>
        <w:t>model</w:t>
      </w:r>
    </w:p>
    <w:p w14:paraId="6F9BEAA5" w14:textId="67A84B27" w:rsidR="00BF0DDC" w:rsidRDefault="00000000">
      <w:pPr>
        <w:pStyle w:val="BodyText"/>
        <w:spacing w:before="67" w:line="295" w:lineRule="auto"/>
        <w:ind w:left="127" w:right="269"/>
        <w:jc w:val="both"/>
      </w:pPr>
      <w:r>
        <w:rPr>
          <w:w w:val="110"/>
        </w:rPr>
        <w:t>The proposed model is examined in the 10-fold CV from three</w:t>
      </w:r>
      <w:r>
        <w:rPr>
          <w:spacing w:val="40"/>
          <w:w w:val="110"/>
        </w:rPr>
        <w:t xml:space="preserve"> </w:t>
      </w:r>
      <w:del w:id="260" w:author="carla alves" w:date="2024-05-07T14:47:00Z">
        <w:r w:rsidDel="00760599">
          <w:rPr>
            <w:spacing w:val="-2"/>
            <w:w w:val="110"/>
          </w:rPr>
          <w:delText>views</w:delText>
        </w:r>
      </w:del>
      <w:ins w:id="261" w:author="carla alves" w:date="2024-05-07T14:47:00Z">
        <w:r w:rsidR="00760599">
          <w:rPr>
            <w:spacing w:val="-2"/>
            <w:w w:val="110"/>
          </w:rPr>
          <w:t>perspectives</w:t>
        </w:r>
      </w:ins>
      <w:r>
        <w:rPr>
          <w:spacing w:val="-2"/>
          <w:w w:val="110"/>
        </w:rPr>
        <w:t>:</w:t>
      </w:r>
    </w:p>
    <w:p w14:paraId="4B85B3FA" w14:textId="1A699AC0" w:rsidR="00BF0DDC" w:rsidRDefault="00000000" w:rsidP="009943F9">
      <w:pPr>
        <w:pStyle w:val="ListParagraph"/>
        <w:numPr>
          <w:ilvl w:val="0"/>
          <w:numId w:val="4"/>
        </w:numPr>
        <w:tabs>
          <w:tab w:val="left" w:pos="423"/>
        </w:tabs>
        <w:spacing w:before="139" w:line="295" w:lineRule="auto"/>
        <w:jc w:val="both"/>
        <w:rPr>
          <w:sz w:val="15"/>
        </w:rPr>
      </w:pPr>
      <w:r>
        <w:rPr>
          <w:w w:val="110"/>
          <w:sz w:val="15"/>
        </w:rPr>
        <w:t>Model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Resolution: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In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10-fold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CV,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the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model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obtained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AUC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=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0.97,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AUPR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=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0.93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for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degressive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interactions,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and AUC = 0.97, AUPR = 0.99 for enhancive interactions.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These results indicate the high resolution and detection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power of the selected model.</w:t>
      </w:r>
      <w:del w:id="262" w:author="carla alves" w:date="2024-05-07T15:27:00Z">
        <w:r w:rsidDel="009943F9">
          <w:rPr>
            <w:w w:val="110"/>
            <w:sz w:val="15"/>
          </w:rPr>
          <w:delText xml:space="preserve"> The selected model resolution</w:delText>
        </w:r>
        <w:r w:rsidDel="009943F9">
          <w:rPr>
            <w:spacing w:val="40"/>
            <w:w w:val="110"/>
            <w:sz w:val="15"/>
          </w:rPr>
          <w:delText xml:space="preserve"> </w:delText>
        </w:r>
        <w:r w:rsidDel="009943F9">
          <w:rPr>
            <w:w w:val="110"/>
            <w:sz w:val="15"/>
          </w:rPr>
          <w:delText xml:space="preserve">results are presented in Table </w:delText>
        </w:r>
        <w:r w:rsidDel="009943F9">
          <w:fldChar w:fldCharType="begin"/>
        </w:r>
        <w:r w:rsidDel="009943F9">
          <w:delInstrText>HYPERLINK \l "_bookmark9"</w:delInstrText>
        </w:r>
        <w:r w:rsidDel="009943F9">
          <w:fldChar w:fldCharType="separate"/>
        </w:r>
        <w:r w:rsidDel="009943F9">
          <w:rPr>
            <w:w w:val="110"/>
            <w:sz w:val="15"/>
          </w:rPr>
          <w:delText>1,</w:delText>
        </w:r>
        <w:r w:rsidDel="009943F9">
          <w:rPr>
            <w:w w:val="110"/>
            <w:sz w:val="15"/>
          </w:rPr>
          <w:fldChar w:fldCharType="end"/>
        </w:r>
        <w:r w:rsidDel="009943F9">
          <w:rPr>
            <w:w w:val="110"/>
            <w:sz w:val="15"/>
          </w:rPr>
          <w:delText xml:space="preserve"> which identifies degressive</w:delText>
        </w:r>
        <w:r w:rsidDel="009943F9">
          <w:rPr>
            <w:spacing w:val="40"/>
            <w:w w:val="110"/>
            <w:sz w:val="15"/>
          </w:rPr>
          <w:delText xml:space="preserve"> </w:delText>
        </w:r>
        <w:r w:rsidDel="009943F9">
          <w:rPr>
            <w:w w:val="110"/>
            <w:sz w:val="15"/>
          </w:rPr>
          <w:delText>and enhancive interactions.</w:delText>
        </w:r>
      </w:del>
    </w:p>
    <w:p w14:paraId="6356575C" w14:textId="389C1A90" w:rsidR="00BF0DDC" w:rsidRDefault="00000000">
      <w:pPr>
        <w:pStyle w:val="BodyText"/>
        <w:spacing w:line="295" w:lineRule="auto"/>
        <w:ind w:left="423" w:right="269" w:firstLine="239"/>
        <w:jc w:val="both"/>
      </w:pPr>
      <w:r>
        <w:rPr>
          <w:w w:val="110"/>
        </w:rPr>
        <w:t xml:space="preserve">Table </w:t>
      </w:r>
      <w:hyperlink w:anchor="_bookmark9" w:history="1">
        <w:r>
          <w:rPr>
            <w:w w:val="110"/>
          </w:rPr>
          <w:t>1</w:t>
        </w:r>
      </w:hyperlink>
      <w:r>
        <w:rPr>
          <w:w w:val="110"/>
        </w:rPr>
        <w:t xml:space="preserve"> presents an example result of the implemented</w:t>
      </w:r>
      <w:r>
        <w:rPr>
          <w:spacing w:val="40"/>
          <w:w w:val="110"/>
        </w:rPr>
        <w:t xml:space="preserve"> </w:t>
      </w:r>
      <w:r>
        <w:rPr>
          <w:w w:val="110"/>
        </w:rPr>
        <w:t>model, showcasing its precision, recall, and F-measure in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detecting </w:t>
      </w:r>
      <w:ins w:id="263" w:author="carla alves" w:date="2024-05-07T15:30:00Z">
        <w:r w:rsidR="009943F9">
          <w:rPr>
            <w:w w:val="110"/>
          </w:rPr>
          <w:t xml:space="preserve">the </w:t>
        </w:r>
      </w:ins>
      <w:r>
        <w:rPr>
          <w:w w:val="110"/>
        </w:rPr>
        <w:t xml:space="preserve">different types of interactions. As per Table </w:t>
      </w:r>
      <w:hyperlink w:anchor="_bookmark9" w:history="1">
        <w:r>
          <w:rPr>
            <w:w w:val="110"/>
          </w:rPr>
          <w:t>1,</w:t>
        </w:r>
      </w:hyperlink>
      <w:r>
        <w:rPr>
          <w:w w:val="110"/>
        </w:rPr>
        <w:t xml:space="preserve"> the</w:t>
      </w:r>
      <w:r>
        <w:rPr>
          <w:spacing w:val="40"/>
          <w:w w:val="110"/>
        </w:rPr>
        <w:t xml:space="preserve"> </w:t>
      </w:r>
      <w:r>
        <w:rPr>
          <w:w w:val="110"/>
        </w:rPr>
        <w:t>model achieves a precision of 95% for detecting enhancive</w:t>
      </w:r>
      <w:r>
        <w:rPr>
          <w:spacing w:val="40"/>
          <w:w w:val="110"/>
        </w:rPr>
        <w:t xml:space="preserve"> </w:t>
      </w:r>
      <w:r>
        <w:rPr>
          <w:w w:val="110"/>
        </w:rPr>
        <w:t>interactions and 94% for degressive interactions, with recall</w:t>
      </w:r>
      <w:r>
        <w:rPr>
          <w:spacing w:val="40"/>
          <w:w w:val="110"/>
        </w:rPr>
        <w:t xml:space="preserve"> </w:t>
      </w:r>
      <w:r>
        <w:rPr>
          <w:w w:val="110"/>
        </w:rPr>
        <w:t>rates of 99% and 83%, respectively. Additionally, the F-</w:t>
      </w:r>
      <w:del w:id="264" w:author="carla alves" w:date="2024-05-07T15:31:00Z">
        <w:r w:rsidDel="009943F9">
          <w:rPr>
            <w:spacing w:val="40"/>
            <w:w w:val="110"/>
          </w:rPr>
          <w:delText xml:space="preserve"> </w:delText>
        </w:r>
      </w:del>
      <w:r>
        <w:rPr>
          <w:w w:val="110"/>
        </w:rPr>
        <w:t>measure stands at 97% for enhancive interactions and 88%</w:t>
      </w:r>
      <w:r>
        <w:rPr>
          <w:spacing w:val="40"/>
          <w:w w:val="110"/>
        </w:rPr>
        <w:t xml:space="preserve"> </w:t>
      </w:r>
      <w:r>
        <w:rPr>
          <w:w w:val="110"/>
        </w:rPr>
        <w:t>for</w:t>
      </w:r>
      <w:r>
        <w:rPr>
          <w:spacing w:val="40"/>
          <w:w w:val="110"/>
        </w:rPr>
        <w:t xml:space="preserve"> </w:t>
      </w:r>
      <w:r>
        <w:rPr>
          <w:w w:val="110"/>
        </w:rPr>
        <w:t>degressive</w:t>
      </w:r>
      <w:r>
        <w:rPr>
          <w:spacing w:val="40"/>
          <w:w w:val="110"/>
        </w:rPr>
        <w:t xml:space="preserve"> </w:t>
      </w:r>
      <w:r>
        <w:rPr>
          <w:w w:val="110"/>
        </w:rPr>
        <w:t>interactions.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del w:id="265" w:author="carla alves" w:date="2024-05-07T15:32:00Z">
        <w:r w:rsidDel="009943F9">
          <w:rPr>
            <w:w w:val="110"/>
          </w:rPr>
          <w:delText>model’s</w:delText>
        </w:r>
        <w:r w:rsidDel="009943F9">
          <w:rPr>
            <w:spacing w:val="40"/>
            <w:w w:val="110"/>
          </w:rPr>
          <w:delText xml:space="preserve"> </w:delText>
        </w:r>
      </w:del>
      <w:r>
        <w:rPr>
          <w:w w:val="110"/>
        </w:rPr>
        <w:t>superior</w:t>
      </w:r>
      <w:r>
        <w:rPr>
          <w:spacing w:val="40"/>
          <w:w w:val="110"/>
        </w:rPr>
        <w:t xml:space="preserve"> </w:t>
      </w:r>
      <w:r>
        <w:rPr>
          <w:w w:val="110"/>
        </w:rPr>
        <w:t>ability</w:t>
      </w:r>
      <w:ins w:id="266" w:author="carla alves" w:date="2024-05-07T15:32:00Z">
        <w:r w:rsidR="009943F9">
          <w:rPr>
            <w:w w:val="110"/>
          </w:rPr>
          <w:t xml:space="preserve"> of the model</w:t>
        </w:r>
      </w:ins>
      <w:r>
        <w:rPr>
          <w:spacing w:val="40"/>
          <w:w w:val="110"/>
        </w:rPr>
        <w:t xml:space="preserve"> </w:t>
      </w:r>
      <w:r>
        <w:rPr>
          <w:w w:val="110"/>
        </w:rPr>
        <w:t>to detect degressive interactions stems from their higher</w:t>
      </w:r>
      <w:r>
        <w:rPr>
          <w:spacing w:val="40"/>
          <w:w w:val="110"/>
        </w:rPr>
        <w:t xml:space="preserve"> </w:t>
      </w:r>
      <w:r>
        <w:rPr>
          <w:w w:val="110"/>
        </w:rPr>
        <w:t>prevalence, with a ratio of approximately 4 degressive</w:t>
      </w:r>
      <w:r>
        <w:rPr>
          <w:spacing w:val="40"/>
          <w:w w:val="110"/>
        </w:rPr>
        <w:t xml:space="preserve"> </w:t>
      </w:r>
      <w:r>
        <w:rPr>
          <w:w w:val="110"/>
        </w:rPr>
        <w:t>interactions to 1 enhancive interaction.</w:t>
      </w:r>
    </w:p>
    <w:p w14:paraId="02624096" w14:textId="5ECB9017" w:rsidR="00BF0DDC" w:rsidRDefault="00000000">
      <w:pPr>
        <w:pStyle w:val="ListParagraph"/>
        <w:numPr>
          <w:ilvl w:val="0"/>
          <w:numId w:val="4"/>
        </w:numPr>
        <w:tabs>
          <w:tab w:val="left" w:pos="423"/>
        </w:tabs>
        <w:spacing w:line="295" w:lineRule="auto"/>
        <w:ind w:right="270"/>
        <w:jc w:val="both"/>
        <w:rPr>
          <w:sz w:val="15"/>
        </w:rPr>
      </w:pPr>
      <w:r>
        <w:rPr>
          <w:w w:val="110"/>
          <w:sz w:val="15"/>
        </w:rPr>
        <w:t>Variance: The confidence interval for the reported values</w:t>
      </w:r>
      <w:ins w:id="267" w:author="carla alves" w:date="2024-05-07T15:34:00Z">
        <w:r w:rsidR="00C956F3">
          <w:rPr>
            <w:w w:val="110"/>
            <w:sz w:val="15"/>
          </w:rPr>
          <w:t>,</w:t>
        </w:r>
      </w:ins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with a reliability coefficient above 95 percent</w:t>
      </w:r>
      <w:ins w:id="268" w:author="carla alves" w:date="2024-05-07T15:34:00Z">
        <w:r w:rsidR="00C956F3">
          <w:rPr>
            <w:w w:val="110"/>
            <w:sz w:val="15"/>
          </w:rPr>
          <w:t>,</w:t>
        </w:r>
      </w:ins>
      <w:r>
        <w:rPr>
          <w:w w:val="110"/>
          <w:sz w:val="15"/>
        </w:rPr>
        <w:t xml:space="preserve"> was narrow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and close to each other. Out of four reported confidence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interval values, three values were less than 0</w:t>
      </w:r>
      <w:r>
        <w:rPr>
          <w:i/>
          <w:w w:val="110"/>
          <w:sz w:val="15"/>
        </w:rPr>
        <w:t>.</w:t>
      </w:r>
      <w:r>
        <w:rPr>
          <w:w w:val="110"/>
          <w:sz w:val="15"/>
        </w:rPr>
        <w:t>002, and only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the AUPR was in the range of 0</w:t>
      </w:r>
      <w:r>
        <w:rPr>
          <w:i/>
          <w:w w:val="110"/>
          <w:sz w:val="15"/>
        </w:rPr>
        <w:t>.</w:t>
      </w:r>
      <w:r>
        <w:rPr>
          <w:w w:val="110"/>
          <w:sz w:val="15"/>
        </w:rPr>
        <w:t>005 for the degressive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interaction. The low amount of variance obtained from the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model shows that the proposed model is robust.</w:t>
      </w:r>
    </w:p>
    <w:p w14:paraId="0E547E02" w14:textId="5B67FD88" w:rsidR="00BF0DDC" w:rsidRDefault="00000000">
      <w:pPr>
        <w:pStyle w:val="ListParagraph"/>
        <w:numPr>
          <w:ilvl w:val="0"/>
          <w:numId w:val="4"/>
        </w:numPr>
        <w:tabs>
          <w:tab w:val="left" w:pos="423"/>
        </w:tabs>
        <w:spacing w:line="295" w:lineRule="auto"/>
        <w:ind w:right="237"/>
        <w:jc w:val="both"/>
        <w:rPr>
          <w:sz w:val="15"/>
        </w:rPr>
      </w:pPr>
      <w:r>
        <w:rPr>
          <w:w w:val="110"/>
          <w:sz w:val="15"/>
        </w:rPr>
        <w:t>Separability: By plotting the output probability distribution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diagram,</w:t>
      </w:r>
      <w:r>
        <w:rPr>
          <w:spacing w:val="79"/>
          <w:w w:val="110"/>
          <w:sz w:val="15"/>
        </w:rPr>
        <w:t xml:space="preserve"> </w:t>
      </w:r>
      <w:r>
        <w:rPr>
          <w:w w:val="110"/>
          <w:sz w:val="15"/>
        </w:rPr>
        <w:t>as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shown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in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Figure</w:t>
      </w:r>
      <w:r>
        <w:rPr>
          <w:spacing w:val="40"/>
          <w:w w:val="110"/>
          <w:sz w:val="15"/>
        </w:rPr>
        <w:t xml:space="preserve"> </w:t>
      </w:r>
      <w:hyperlink w:anchor="_bookmark10" w:history="1">
        <w:r>
          <w:rPr>
            <w:w w:val="110"/>
            <w:sz w:val="15"/>
          </w:rPr>
          <w:t>5,</w:t>
        </w:r>
      </w:hyperlink>
      <w:r>
        <w:rPr>
          <w:spacing w:val="79"/>
          <w:w w:val="110"/>
          <w:sz w:val="15"/>
        </w:rPr>
        <w:t xml:space="preserve"> </w:t>
      </w:r>
      <w:commentRangeStart w:id="269"/>
      <w:commentRangeStart w:id="270"/>
      <w:r>
        <w:rPr>
          <w:w w:val="110"/>
          <w:sz w:val="15"/>
        </w:rPr>
        <w:t>values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+1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and</w:t>
      </w:r>
      <w:r>
        <w:rPr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−</w:t>
      </w:r>
      <w:r>
        <w:rPr>
          <w:w w:val="110"/>
          <w:sz w:val="15"/>
        </w:rPr>
        <w:t>1</w:t>
      </w:r>
      <w:r>
        <w:rPr>
          <w:spacing w:val="40"/>
          <w:w w:val="110"/>
          <w:sz w:val="15"/>
        </w:rPr>
        <w:t xml:space="preserve"> </w:t>
      </w:r>
      <w:commentRangeEnd w:id="269"/>
      <w:r w:rsidR="00064582">
        <w:rPr>
          <w:rStyle w:val="CommentReference"/>
        </w:rPr>
        <w:commentReference w:id="269"/>
      </w:r>
      <w:commentRangeEnd w:id="270"/>
      <w:r w:rsidR="00993763">
        <w:rPr>
          <w:rStyle w:val="CommentReference"/>
        </w:rPr>
        <w:commentReference w:id="270"/>
      </w:r>
      <w:r>
        <w:rPr>
          <w:w w:val="110"/>
          <w:sz w:val="15"/>
        </w:rPr>
        <w:t>are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 xml:space="preserve">well separated, and </w:t>
      </w:r>
      <w:ins w:id="271" w:author="carla alves" w:date="2024-05-07T15:39:00Z">
        <w:r w:rsidR="00C956F3">
          <w:rPr>
            <w:w w:val="110"/>
            <w:sz w:val="15"/>
          </w:rPr>
          <w:t xml:space="preserve">the </w:t>
        </w:r>
      </w:ins>
      <w:r>
        <w:rPr>
          <w:w w:val="110"/>
          <w:sz w:val="15"/>
        </w:rPr>
        <w:t xml:space="preserve">probability distribution </w:t>
      </w:r>
      <w:ins w:id="272" w:author="carla alves" w:date="2024-05-07T15:39:00Z">
        <w:r w:rsidR="00C956F3">
          <w:rPr>
            <w:w w:val="110"/>
            <w:sz w:val="15"/>
          </w:rPr>
          <w:t xml:space="preserve">of the </w:t>
        </w:r>
      </w:ins>
      <w:r>
        <w:rPr>
          <w:w w:val="110"/>
          <w:sz w:val="15"/>
        </w:rPr>
        <w:t>degressive and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enhancive</w:t>
      </w:r>
      <w:ins w:id="273" w:author="carla alves" w:date="2024-05-07T15:39:00Z">
        <w:r w:rsidR="00C956F3">
          <w:rPr>
            <w:w w:val="110"/>
            <w:sz w:val="15"/>
          </w:rPr>
          <w:t xml:space="preserve"> interactions</w:t>
        </w:r>
      </w:ins>
      <w:r>
        <w:rPr>
          <w:w w:val="110"/>
          <w:sz w:val="15"/>
        </w:rPr>
        <w:t xml:space="preserve"> have slight </w:t>
      </w:r>
      <w:commentRangeStart w:id="274"/>
      <w:commentRangeStart w:id="275"/>
      <w:del w:id="276" w:author="carla alves" w:date="2024-05-07T15:38:00Z">
        <w:r w:rsidDel="00C956F3">
          <w:rPr>
            <w:w w:val="110"/>
            <w:sz w:val="15"/>
          </w:rPr>
          <w:delText>Subscriptions</w:delText>
        </w:r>
      </w:del>
      <w:ins w:id="277" w:author="carla alves" w:date="2024-05-07T15:38:00Z">
        <w:r w:rsidR="00C956F3">
          <w:rPr>
            <w:w w:val="110"/>
            <w:sz w:val="15"/>
          </w:rPr>
          <w:t>subscriptions</w:t>
        </w:r>
      </w:ins>
      <w:commentRangeEnd w:id="274"/>
      <w:r w:rsidR="00064582">
        <w:rPr>
          <w:rStyle w:val="CommentReference"/>
        </w:rPr>
        <w:commentReference w:id="274"/>
      </w:r>
      <w:commentRangeEnd w:id="275"/>
      <w:r w:rsidR="00993763">
        <w:rPr>
          <w:rStyle w:val="CommentReference"/>
        </w:rPr>
        <w:commentReference w:id="275"/>
      </w:r>
      <w:r>
        <w:rPr>
          <w:w w:val="110"/>
          <w:sz w:val="15"/>
        </w:rPr>
        <w:t>.</w:t>
      </w:r>
    </w:p>
    <w:p w14:paraId="5A72B917" w14:textId="77777777" w:rsidR="00BF0DDC" w:rsidRDefault="00BF0DDC">
      <w:pPr>
        <w:pStyle w:val="BodyText"/>
        <w:spacing w:before="55"/>
      </w:pPr>
    </w:p>
    <w:p w14:paraId="7E339832" w14:textId="415CF0B0" w:rsidR="00BF0DDC" w:rsidRDefault="00000000">
      <w:pPr>
        <w:pStyle w:val="Heading2"/>
        <w:jc w:val="left"/>
      </w:pPr>
      <w:bookmarkStart w:id="278" w:name="Detecting_of_non-interaction_drug_pairs"/>
      <w:bookmarkEnd w:id="278"/>
      <w:del w:id="279" w:author="carla alves" w:date="2024-05-07T15:42:00Z">
        <w:r w:rsidDel="00C956F3">
          <w:rPr>
            <w:spacing w:val="-2"/>
          </w:rPr>
          <w:delText>Detecting</w:delText>
        </w:r>
        <w:r w:rsidDel="00C956F3">
          <w:rPr>
            <w:spacing w:val="5"/>
          </w:rPr>
          <w:delText xml:space="preserve"> </w:delText>
        </w:r>
      </w:del>
      <w:ins w:id="280" w:author="carla alves" w:date="2024-05-07T15:42:00Z">
        <w:r w:rsidR="00C956F3">
          <w:rPr>
            <w:spacing w:val="-2"/>
          </w:rPr>
          <w:t>Detection</w:t>
        </w:r>
        <w:r w:rsidR="00C956F3">
          <w:rPr>
            <w:spacing w:val="5"/>
          </w:rPr>
          <w:t xml:space="preserve"> </w:t>
        </w:r>
      </w:ins>
      <w:r>
        <w:rPr>
          <w:spacing w:val="-2"/>
        </w:rPr>
        <w:t>of</w:t>
      </w:r>
      <w:r>
        <w:rPr>
          <w:spacing w:val="6"/>
        </w:rPr>
        <w:t xml:space="preserve"> </w:t>
      </w:r>
      <w:r>
        <w:rPr>
          <w:spacing w:val="-2"/>
        </w:rPr>
        <w:t>non-interaction</w:t>
      </w:r>
      <w:r>
        <w:rPr>
          <w:spacing w:val="6"/>
        </w:rPr>
        <w:t xml:space="preserve"> </w:t>
      </w:r>
      <w:r>
        <w:rPr>
          <w:spacing w:val="-2"/>
        </w:rPr>
        <w:t>drug</w:t>
      </w:r>
      <w:r>
        <w:rPr>
          <w:spacing w:val="5"/>
        </w:rPr>
        <w:t xml:space="preserve"> </w:t>
      </w:r>
      <w:r>
        <w:rPr>
          <w:spacing w:val="-2"/>
        </w:rPr>
        <w:t>pairs</w:t>
      </w:r>
    </w:p>
    <w:p w14:paraId="1C62A523" w14:textId="7B840493" w:rsidR="00BF0DDC" w:rsidRDefault="00000000">
      <w:pPr>
        <w:pStyle w:val="BodyText"/>
        <w:spacing w:before="68" w:line="295" w:lineRule="auto"/>
        <w:ind w:left="127" w:right="270"/>
        <w:jc w:val="both"/>
      </w:pPr>
      <w:r>
        <w:rPr>
          <w:w w:val="110"/>
        </w:rPr>
        <w:t>In the previous step, a precise model was introduced to detect</w:t>
      </w:r>
      <w:r>
        <w:rPr>
          <w:spacing w:val="40"/>
          <w:w w:val="110"/>
        </w:rPr>
        <w:t xml:space="preserve"> </w:t>
      </w:r>
      <w:r>
        <w:rPr>
          <w:w w:val="110"/>
        </w:rPr>
        <w:t>potential</w:t>
      </w:r>
      <w:r>
        <w:rPr>
          <w:spacing w:val="40"/>
          <w:w w:val="110"/>
        </w:rPr>
        <w:t xml:space="preserve"> </w:t>
      </w:r>
      <w:r>
        <w:rPr>
          <w:w w:val="110"/>
        </w:rPr>
        <w:t>interactions</w:t>
      </w:r>
      <w:r>
        <w:rPr>
          <w:spacing w:val="40"/>
          <w:w w:val="110"/>
        </w:rPr>
        <w:t xml:space="preserve"> </w:t>
      </w:r>
      <w:r>
        <w:rPr>
          <w:w w:val="110"/>
        </w:rPr>
        <w:t>between</w:t>
      </w:r>
      <w:r>
        <w:rPr>
          <w:spacing w:val="40"/>
          <w:w w:val="110"/>
        </w:rPr>
        <w:t xml:space="preserve"> </w:t>
      </w:r>
      <w:r>
        <w:rPr>
          <w:w w:val="110"/>
        </w:rPr>
        <w:t>drug</w:t>
      </w:r>
      <w:r>
        <w:rPr>
          <w:spacing w:val="40"/>
          <w:w w:val="110"/>
        </w:rPr>
        <w:t xml:space="preserve"> </w:t>
      </w:r>
      <w:r>
        <w:rPr>
          <w:w w:val="110"/>
        </w:rPr>
        <w:t>pairs,</w:t>
      </w:r>
      <w:r>
        <w:rPr>
          <w:spacing w:val="40"/>
          <w:w w:val="110"/>
        </w:rPr>
        <w:t xml:space="preserve"> </w:t>
      </w:r>
      <w:r>
        <w:rPr>
          <w:w w:val="110"/>
        </w:rPr>
        <w:t>both</w:t>
      </w:r>
      <w:r>
        <w:rPr>
          <w:spacing w:val="40"/>
          <w:w w:val="110"/>
        </w:rPr>
        <w:t xml:space="preserve"> </w:t>
      </w:r>
      <w:r>
        <w:rPr>
          <w:w w:val="110"/>
        </w:rPr>
        <w:t>enhancing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and diminishing effects. This model can also identify </w:t>
      </w:r>
      <w:del w:id="281" w:author="Amin Khodamoradi" w:date="2024-05-09T11:27:00Z" w16du:dateUtc="2024-05-09T10:27:00Z">
        <w:r w:rsidDel="009747C9">
          <w:rPr>
            <w:w w:val="110"/>
          </w:rPr>
          <w:delText>non-</w:delText>
        </w:r>
        <w:r w:rsidDel="009747C9">
          <w:rPr>
            <w:spacing w:val="40"/>
            <w:w w:val="110"/>
          </w:rPr>
          <w:delText xml:space="preserve"> </w:delText>
        </w:r>
        <w:r w:rsidDel="009747C9">
          <w:rPr>
            <w:w w:val="110"/>
          </w:rPr>
          <w:delText>interactions</w:delText>
        </w:r>
      </w:del>
      <w:ins w:id="282" w:author="Amin Khodamoradi" w:date="2024-05-09T11:27:00Z" w16du:dateUtc="2024-05-09T10:27:00Z">
        <w:r w:rsidR="009747C9">
          <w:rPr>
            <w:w w:val="110"/>
          </w:rPr>
          <w:t>non-interactions</w:t>
        </w:r>
      </w:ins>
      <w:r>
        <w:rPr>
          <w:spacing w:val="24"/>
          <w:w w:val="110"/>
        </w:rPr>
        <w:t xml:space="preserve"> </w:t>
      </w:r>
      <w:r>
        <w:rPr>
          <w:w w:val="110"/>
        </w:rPr>
        <w:t>or</w:t>
      </w:r>
      <w:r>
        <w:rPr>
          <w:spacing w:val="24"/>
          <w:w w:val="110"/>
        </w:rPr>
        <w:t xml:space="preserve"> </w:t>
      </w:r>
      <w:r>
        <w:rPr>
          <w:w w:val="110"/>
        </w:rPr>
        <w:t>’real</w:t>
      </w:r>
      <w:r>
        <w:rPr>
          <w:spacing w:val="24"/>
          <w:w w:val="110"/>
        </w:rPr>
        <w:t xml:space="preserve"> </w:t>
      </w:r>
      <w:r>
        <w:rPr>
          <w:w w:val="110"/>
        </w:rPr>
        <w:t>zeros</w:t>
      </w:r>
      <w:del w:id="283" w:author="carla alves" w:date="2024-05-07T15:43:00Z">
        <w:r w:rsidDel="00C956F3">
          <w:rPr>
            <w:w w:val="110"/>
          </w:rPr>
          <w:delText>.</w:delText>
        </w:r>
      </w:del>
      <w:r>
        <w:rPr>
          <w:w w:val="110"/>
        </w:rPr>
        <w:t>’</w:t>
      </w:r>
      <w:ins w:id="284" w:author="carla alves" w:date="2024-05-07T15:43:00Z">
        <w:r w:rsidR="00C956F3">
          <w:rPr>
            <w:w w:val="110"/>
          </w:rPr>
          <w:t>.</w:t>
        </w:r>
      </w:ins>
      <w:r>
        <w:rPr>
          <w:spacing w:val="29"/>
          <w:w w:val="110"/>
        </w:rPr>
        <w:t xml:space="preserve"> </w:t>
      </w:r>
      <w:r>
        <w:rPr>
          <w:w w:val="110"/>
        </w:rPr>
        <w:t>If</w:t>
      </w:r>
      <w:r>
        <w:rPr>
          <w:spacing w:val="24"/>
          <w:w w:val="110"/>
        </w:rPr>
        <w:t xml:space="preserve"> </w:t>
      </w:r>
      <w:r>
        <w:rPr>
          <w:w w:val="110"/>
        </w:rPr>
        <w:t>drug</w:t>
      </w:r>
      <w:r>
        <w:rPr>
          <w:spacing w:val="24"/>
          <w:w w:val="110"/>
        </w:rPr>
        <w:t xml:space="preserve"> </w:t>
      </w:r>
      <w:r>
        <w:rPr>
          <w:w w:val="110"/>
        </w:rPr>
        <w:t>pairs</w:t>
      </w:r>
      <w:r>
        <w:rPr>
          <w:spacing w:val="24"/>
          <w:w w:val="110"/>
        </w:rPr>
        <w:t xml:space="preserve"> </w:t>
      </w:r>
      <w:r>
        <w:rPr>
          <w:w w:val="110"/>
        </w:rPr>
        <w:t>show</w:t>
      </w:r>
      <w:r>
        <w:rPr>
          <w:spacing w:val="24"/>
          <w:w w:val="110"/>
        </w:rPr>
        <w:t xml:space="preserve"> </w:t>
      </w:r>
      <w:r>
        <w:rPr>
          <w:w w:val="110"/>
        </w:rPr>
        <w:t>little</w:t>
      </w:r>
      <w:r>
        <w:rPr>
          <w:spacing w:val="24"/>
          <w:w w:val="110"/>
        </w:rPr>
        <w:t xml:space="preserve"> </w:t>
      </w:r>
      <w:r>
        <w:rPr>
          <w:w w:val="110"/>
        </w:rPr>
        <w:t>likelihood</w:t>
      </w:r>
      <w:r>
        <w:rPr>
          <w:spacing w:val="40"/>
          <w:w w:val="110"/>
        </w:rPr>
        <w:t xml:space="preserve"> </w:t>
      </w:r>
      <w:r>
        <w:rPr>
          <w:w w:val="110"/>
        </w:rPr>
        <w:t>of interaction, they are treated as real zeros.</w:t>
      </w:r>
    </w:p>
    <w:p w14:paraId="0F65E3A5" w14:textId="77777777" w:rsidR="00BF0DDC" w:rsidRDefault="00BF0DDC">
      <w:pPr>
        <w:spacing w:line="295" w:lineRule="auto"/>
        <w:jc w:val="both"/>
        <w:sectPr w:rsidR="00BF0DDC" w:rsidSect="00F55CE0">
          <w:type w:val="continuous"/>
          <w:pgSz w:w="11900" w:h="15640"/>
          <w:pgMar w:top="460" w:right="800" w:bottom="280" w:left="960" w:header="546" w:footer="0" w:gutter="0"/>
          <w:cols w:num="2" w:space="720" w:equalWidth="0">
            <w:col w:w="4857" w:space="189"/>
            <w:col w:w="5094"/>
          </w:cols>
        </w:sectPr>
      </w:pPr>
    </w:p>
    <w:p w14:paraId="52DADFB2" w14:textId="77777777" w:rsidR="00BF0DDC" w:rsidRDefault="00BF0DDC">
      <w:pPr>
        <w:pStyle w:val="BodyText"/>
        <w:spacing w:before="27" w:after="1"/>
        <w:rPr>
          <w:sz w:val="20"/>
        </w:rPr>
      </w:pPr>
    </w:p>
    <w:tbl>
      <w:tblPr>
        <w:tblW w:w="0" w:type="auto"/>
        <w:tblInd w:w="51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1"/>
        <w:gridCol w:w="860"/>
        <w:gridCol w:w="640"/>
        <w:gridCol w:w="957"/>
        <w:gridCol w:w="783"/>
      </w:tblGrid>
      <w:tr w:rsidR="00BF0DDC" w14:paraId="4245FCF7" w14:textId="77777777">
        <w:trPr>
          <w:trHeight w:val="209"/>
        </w:trPr>
        <w:tc>
          <w:tcPr>
            <w:tcW w:w="1351" w:type="dxa"/>
          </w:tcPr>
          <w:p w14:paraId="31C496B1" w14:textId="77777777" w:rsidR="00BF0DDC" w:rsidRDefault="00BF0DDC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60" w:type="dxa"/>
          </w:tcPr>
          <w:p w14:paraId="5DD5D4C6" w14:textId="77777777" w:rsidR="00BF0DDC" w:rsidRDefault="00000000">
            <w:pPr>
              <w:pStyle w:val="TableParagraph"/>
              <w:rPr>
                <w:sz w:val="15"/>
              </w:rPr>
            </w:pPr>
            <w:bookmarkStart w:id="285" w:name="_bookmark10"/>
            <w:bookmarkStart w:id="286" w:name="_bookmark11"/>
            <w:bookmarkEnd w:id="285"/>
            <w:bookmarkEnd w:id="286"/>
            <w:r>
              <w:rPr>
                <w:spacing w:val="-2"/>
                <w:w w:val="110"/>
                <w:sz w:val="15"/>
              </w:rPr>
              <w:t>Precision</w:t>
            </w:r>
          </w:p>
        </w:tc>
        <w:tc>
          <w:tcPr>
            <w:tcW w:w="640" w:type="dxa"/>
          </w:tcPr>
          <w:p w14:paraId="6F508CEA" w14:textId="77777777" w:rsidR="00BF0DDC" w:rsidRDefault="00000000">
            <w:pPr>
              <w:pStyle w:val="TableParagraph"/>
              <w:rPr>
                <w:sz w:val="15"/>
              </w:rPr>
            </w:pPr>
            <w:r>
              <w:rPr>
                <w:spacing w:val="-2"/>
                <w:w w:val="110"/>
                <w:sz w:val="15"/>
              </w:rPr>
              <w:t>Recall</w:t>
            </w:r>
          </w:p>
        </w:tc>
        <w:tc>
          <w:tcPr>
            <w:tcW w:w="957" w:type="dxa"/>
          </w:tcPr>
          <w:p w14:paraId="003AD6D0" w14:textId="77777777" w:rsidR="00BF0DDC" w:rsidRDefault="00000000">
            <w:pPr>
              <w:pStyle w:val="TableParagraph"/>
              <w:rPr>
                <w:sz w:val="15"/>
              </w:rPr>
            </w:pPr>
            <w:r>
              <w:rPr>
                <w:w w:val="110"/>
                <w:sz w:val="15"/>
              </w:rPr>
              <w:t>F-</w:t>
            </w:r>
            <w:r>
              <w:rPr>
                <w:spacing w:val="-2"/>
                <w:w w:val="110"/>
                <w:sz w:val="15"/>
              </w:rPr>
              <w:t>measure</w:t>
            </w:r>
          </w:p>
        </w:tc>
        <w:tc>
          <w:tcPr>
            <w:tcW w:w="783" w:type="dxa"/>
          </w:tcPr>
          <w:p w14:paraId="6C4F88F5" w14:textId="77777777" w:rsidR="00BF0DDC" w:rsidRDefault="00000000"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2"/>
                <w:w w:val="110"/>
                <w:sz w:val="15"/>
              </w:rPr>
              <w:t>Support</w:t>
            </w:r>
          </w:p>
        </w:tc>
      </w:tr>
      <w:tr w:rsidR="00BF0DDC" w14:paraId="253D0B9D" w14:textId="77777777">
        <w:trPr>
          <w:trHeight w:val="213"/>
        </w:trPr>
        <w:tc>
          <w:tcPr>
            <w:tcW w:w="1351" w:type="dxa"/>
            <w:tcBorders>
              <w:bottom w:val="nil"/>
            </w:tcBorders>
          </w:tcPr>
          <w:p w14:paraId="12066F6B" w14:textId="77777777" w:rsidR="00BF0DDC" w:rsidRDefault="00000000">
            <w:pPr>
              <w:pStyle w:val="TableParagraph"/>
              <w:ind w:right="1"/>
              <w:rPr>
                <w:sz w:val="15"/>
              </w:rPr>
            </w:pPr>
            <w:bookmarkStart w:id="287" w:name="_Hlk165996667"/>
            <w:r>
              <w:rPr>
                <w:spacing w:val="-2"/>
                <w:w w:val="110"/>
                <w:sz w:val="15"/>
              </w:rPr>
              <w:t>Enhancive</w:t>
            </w:r>
            <w:bookmarkEnd w:id="287"/>
          </w:p>
        </w:tc>
        <w:tc>
          <w:tcPr>
            <w:tcW w:w="860" w:type="dxa"/>
            <w:tcBorders>
              <w:bottom w:val="nil"/>
            </w:tcBorders>
          </w:tcPr>
          <w:p w14:paraId="1BED0DA0" w14:textId="77777777" w:rsidR="00BF0DDC" w:rsidRDefault="00000000">
            <w:pPr>
              <w:pStyle w:val="TableParagraph"/>
              <w:rPr>
                <w:sz w:val="15"/>
              </w:rPr>
            </w:pPr>
            <w:r>
              <w:rPr>
                <w:spacing w:val="-4"/>
                <w:sz w:val="15"/>
              </w:rPr>
              <w:t>0.88</w:t>
            </w:r>
          </w:p>
        </w:tc>
        <w:tc>
          <w:tcPr>
            <w:tcW w:w="640" w:type="dxa"/>
            <w:tcBorders>
              <w:bottom w:val="nil"/>
            </w:tcBorders>
          </w:tcPr>
          <w:p w14:paraId="70307DFA" w14:textId="77777777" w:rsidR="00BF0DDC" w:rsidRDefault="00000000">
            <w:pPr>
              <w:pStyle w:val="TableParagraph"/>
              <w:rPr>
                <w:sz w:val="15"/>
              </w:rPr>
            </w:pPr>
            <w:r>
              <w:rPr>
                <w:spacing w:val="-4"/>
                <w:sz w:val="15"/>
              </w:rPr>
              <w:t>0.84</w:t>
            </w:r>
          </w:p>
        </w:tc>
        <w:tc>
          <w:tcPr>
            <w:tcW w:w="957" w:type="dxa"/>
            <w:tcBorders>
              <w:bottom w:val="nil"/>
            </w:tcBorders>
          </w:tcPr>
          <w:p w14:paraId="0F5DCB45" w14:textId="77777777" w:rsidR="00BF0DDC" w:rsidRDefault="00000000">
            <w:pPr>
              <w:pStyle w:val="TableParagraph"/>
              <w:rPr>
                <w:sz w:val="15"/>
              </w:rPr>
            </w:pPr>
            <w:r>
              <w:rPr>
                <w:spacing w:val="-4"/>
                <w:sz w:val="15"/>
              </w:rPr>
              <w:t>0.86</w:t>
            </w:r>
          </w:p>
        </w:tc>
        <w:tc>
          <w:tcPr>
            <w:tcW w:w="783" w:type="dxa"/>
            <w:tcBorders>
              <w:bottom w:val="nil"/>
            </w:tcBorders>
          </w:tcPr>
          <w:p w14:paraId="1C4BDBD4" w14:textId="77777777" w:rsidR="00BF0DDC" w:rsidRDefault="00000000"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5"/>
                <w:sz w:val="15"/>
              </w:rPr>
              <w:t>850</w:t>
            </w:r>
          </w:p>
        </w:tc>
      </w:tr>
      <w:tr w:rsidR="00BF0DDC" w14:paraId="22CA6C0C" w14:textId="77777777">
        <w:trPr>
          <w:trHeight w:val="209"/>
        </w:trPr>
        <w:tc>
          <w:tcPr>
            <w:tcW w:w="1351" w:type="dxa"/>
            <w:tcBorders>
              <w:top w:val="nil"/>
              <w:bottom w:val="nil"/>
            </w:tcBorders>
          </w:tcPr>
          <w:p w14:paraId="31F35755" w14:textId="77777777" w:rsidR="00BF0DDC" w:rsidRDefault="00000000">
            <w:pPr>
              <w:pStyle w:val="TableParagraph"/>
              <w:spacing w:before="4"/>
              <w:rPr>
                <w:sz w:val="15"/>
              </w:rPr>
            </w:pPr>
            <w:r>
              <w:rPr>
                <w:w w:val="105"/>
                <w:sz w:val="15"/>
              </w:rPr>
              <w:t>Non-</w:t>
            </w:r>
            <w:r>
              <w:rPr>
                <w:spacing w:val="-2"/>
                <w:w w:val="110"/>
                <w:sz w:val="15"/>
              </w:rPr>
              <w:t>interaction</w:t>
            </w:r>
          </w:p>
        </w:tc>
        <w:tc>
          <w:tcPr>
            <w:tcW w:w="860" w:type="dxa"/>
            <w:tcBorders>
              <w:top w:val="nil"/>
              <w:bottom w:val="nil"/>
            </w:tcBorders>
          </w:tcPr>
          <w:p w14:paraId="5F6A34CA" w14:textId="77777777" w:rsidR="00BF0DDC" w:rsidRDefault="00000000">
            <w:pPr>
              <w:pStyle w:val="TableParagraph"/>
              <w:spacing w:before="4"/>
              <w:rPr>
                <w:sz w:val="15"/>
              </w:rPr>
            </w:pPr>
            <w:r>
              <w:rPr>
                <w:spacing w:val="-4"/>
                <w:sz w:val="15"/>
              </w:rPr>
              <w:t>0.96</w:t>
            </w:r>
          </w:p>
        </w:tc>
        <w:tc>
          <w:tcPr>
            <w:tcW w:w="640" w:type="dxa"/>
            <w:tcBorders>
              <w:top w:val="nil"/>
              <w:bottom w:val="nil"/>
            </w:tcBorders>
          </w:tcPr>
          <w:p w14:paraId="08780C38" w14:textId="77777777" w:rsidR="00BF0DDC" w:rsidRDefault="00000000">
            <w:pPr>
              <w:pStyle w:val="TableParagraph"/>
              <w:spacing w:before="4"/>
              <w:rPr>
                <w:sz w:val="15"/>
              </w:rPr>
            </w:pPr>
            <w:r>
              <w:rPr>
                <w:spacing w:val="-4"/>
                <w:sz w:val="15"/>
              </w:rPr>
              <w:t>0.95</w:t>
            </w:r>
          </w:p>
        </w:tc>
        <w:tc>
          <w:tcPr>
            <w:tcW w:w="957" w:type="dxa"/>
            <w:tcBorders>
              <w:top w:val="nil"/>
              <w:bottom w:val="nil"/>
            </w:tcBorders>
          </w:tcPr>
          <w:p w14:paraId="007963DD" w14:textId="77777777" w:rsidR="00BF0DDC" w:rsidRDefault="00000000">
            <w:pPr>
              <w:pStyle w:val="TableParagraph"/>
              <w:spacing w:before="4"/>
              <w:rPr>
                <w:sz w:val="15"/>
              </w:rPr>
            </w:pPr>
            <w:r>
              <w:rPr>
                <w:spacing w:val="-4"/>
                <w:sz w:val="15"/>
              </w:rPr>
              <w:t>0.96</w:t>
            </w:r>
          </w:p>
        </w:tc>
        <w:tc>
          <w:tcPr>
            <w:tcW w:w="783" w:type="dxa"/>
            <w:tcBorders>
              <w:top w:val="nil"/>
              <w:bottom w:val="nil"/>
            </w:tcBorders>
          </w:tcPr>
          <w:p w14:paraId="4BF8CC82" w14:textId="77777777" w:rsidR="00BF0DDC" w:rsidRDefault="00000000">
            <w:pPr>
              <w:pStyle w:val="TableParagraph"/>
              <w:spacing w:before="4"/>
              <w:ind w:left="11"/>
              <w:rPr>
                <w:sz w:val="15"/>
              </w:rPr>
            </w:pPr>
            <w:r>
              <w:rPr>
                <w:spacing w:val="-4"/>
                <w:sz w:val="15"/>
              </w:rPr>
              <w:t>3000</w:t>
            </w:r>
          </w:p>
        </w:tc>
      </w:tr>
      <w:tr w:rsidR="00BF0DDC" w14:paraId="4287692D" w14:textId="77777777">
        <w:trPr>
          <w:trHeight w:val="204"/>
        </w:trPr>
        <w:tc>
          <w:tcPr>
            <w:tcW w:w="1351" w:type="dxa"/>
            <w:tcBorders>
              <w:top w:val="nil"/>
            </w:tcBorders>
          </w:tcPr>
          <w:p w14:paraId="4A9FDEFA" w14:textId="77777777" w:rsidR="00BF0DDC" w:rsidRDefault="00000000">
            <w:pPr>
              <w:pStyle w:val="TableParagraph"/>
              <w:spacing w:before="4"/>
              <w:ind w:right="1"/>
              <w:rPr>
                <w:sz w:val="15"/>
              </w:rPr>
            </w:pPr>
            <w:r>
              <w:rPr>
                <w:spacing w:val="-2"/>
                <w:w w:val="110"/>
                <w:sz w:val="15"/>
              </w:rPr>
              <w:t>Degressive</w:t>
            </w:r>
          </w:p>
        </w:tc>
        <w:tc>
          <w:tcPr>
            <w:tcW w:w="860" w:type="dxa"/>
            <w:tcBorders>
              <w:top w:val="nil"/>
            </w:tcBorders>
          </w:tcPr>
          <w:p w14:paraId="7239F5C2" w14:textId="77777777" w:rsidR="00BF0DDC" w:rsidRDefault="00000000">
            <w:pPr>
              <w:pStyle w:val="TableParagraph"/>
              <w:spacing w:before="4"/>
              <w:rPr>
                <w:sz w:val="15"/>
              </w:rPr>
            </w:pPr>
            <w:r>
              <w:rPr>
                <w:spacing w:val="-4"/>
                <w:sz w:val="15"/>
              </w:rPr>
              <w:t>0.95</w:t>
            </w:r>
          </w:p>
        </w:tc>
        <w:tc>
          <w:tcPr>
            <w:tcW w:w="640" w:type="dxa"/>
            <w:tcBorders>
              <w:top w:val="nil"/>
            </w:tcBorders>
          </w:tcPr>
          <w:p w14:paraId="3496049F" w14:textId="77777777" w:rsidR="00BF0DDC" w:rsidRDefault="00000000">
            <w:pPr>
              <w:pStyle w:val="TableParagraph"/>
              <w:spacing w:before="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0.97</w:t>
            </w:r>
          </w:p>
        </w:tc>
        <w:tc>
          <w:tcPr>
            <w:tcW w:w="957" w:type="dxa"/>
            <w:tcBorders>
              <w:top w:val="nil"/>
            </w:tcBorders>
          </w:tcPr>
          <w:p w14:paraId="7A3C0606" w14:textId="77777777" w:rsidR="00BF0DDC" w:rsidRDefault="00000000">
            <w:pPr>
              <w:pStyle w:val="TableParagraph"/>
              <w:spacing w:before="4"/>
              <w:rPr>
                <w:sz w:val="15"/>
              </w:rPr>
            </w:pPr>
            <w:r>
              <w:rPr>
                <w:spacing w:val="-4"/>
                <w:sz w:val="15"/>
              </w:rPr>
              <w:t>0.96</w:t>
            </w:r>
          </w:p>
        </w:tc>
        <w:tc>
          <w:tcPr>
            <w:tcW w:w="783" w:type="dxa"/>
            <w:tcBorders>
              <w:top w:val="nil"/>
            </w:tcBorders>
          </w:tcPr>
          <w:p w14:paraId="6BC01235" w14:textId="77777777" w:rsidR="00BF0DDC" w:rsidRDefault="00000000">
            <w:pPr>
              <w:pStyle w:val="TableParagraph"/>
              <w:spacing w:before="4"/>
              <w:ind w:left="11"/>
              <w:rPr>
                <w:sz w:val="15"/>
              </w:rPr>
            </w:pPr>
            <w:r>
              <w:rPr>
                <w:spacing w:val="-4"/>
                <w:sz w:val="15"/>
              </w:rPr>
              <w:t>3052</w:t>
            </w:r>
          </w:p>
        </w:tc>
      </w:tr>
    </w:tbl>
    <w:p w14:paraId="5FDAA8CE" w14:textId="77777777" w:rsidR="00BF0DDC" w:rsidRDefault="00BF0DDC">
      <w:pPr>
        <w:rPr>
          <w:sz w:val="15"/>
        </w:rPr>
        <w:sectPr w:rsidR="00BF0DDC" w:rsidSect="00F55CE0">
          <w:pgSz w:w="11900" w:h="15640"/>
          <w:pgMar w:top="860" w:right="800" w:bottom="280" w:left="960" w:header="546" w:footer="0" w:gutter="0"/>
          <w:cols w:space="720"/>
        </w:sectPr>
      </w:pPr>
    </w:p>
    <w:p w14:paraId="628ACF49" w14:textId="77777777" w:rsidR="00BF0DDC" w:rsidRDefault="00BF0DDC">
      <w:pPr>
        <w:pStyle w:val="BodyText"/>
        <w:rPr>
          <w:sz w:val="12"/>
        </w:rPr>
      </w:pPr>
    </w:p>
    <w:p w14:paraId="023F054E" w14:textId="77777777" w:rsidR="00BF0DDC" w:rsidRDefault="00BF0DDC">
      <w:pPr>
        <w:pStyle w:val="BodyText"/>
        <w:rPr>
          <w:sz w:val="12"/>
        </w:rPr>
      </w:pPr>
    </w:p>
    <w:p w14:paraId="46BB3663" w14:textId="77777777" w:rsidR="00BF0DDC" w:rsidRDefault="00BF0DDC">
      <w:pPr>
        <w:pStyle w:val="BodyText"/>
        <w:rPr>
          <w:sz w:val="12"/>
        </w:rPr>
      </w:pPr>
    </w:p>
    <w:p w14:paraId="17223E86" w14:textId="77777777" w:rsidR="00BF0DDC" w:rsidRDefault="00BF0DDC">
      <w:pPr>
        <w:pStyle w:val="BodyText"/>
        <w:rPr>
          <w:sz w:val="12"/>
        </w:rPr>
      </w:pPr>
    </w:p>
    <w:p w14:paraId="17C55AE5" w14:textId="77777777" w:rsidR="00BF0DDC" w:rsidRDefault="00BF0DDC">
      <w:pPr>
        <w:pStyle w:val="BodyText"/>
        <w:rPr>
          <w:sz w:val="12"/>
        </w:rPr>
      </w:pPr>
    </w:p>
    <w:p w14:paraId="093CD039" w14:textId="77777777" w:rsidR="00BF0DDC" w:rsidRDefault="00BF0DDC">
      <w:pPr>
        <w:pStyle w:val="BodyText"/>
        <w:rPr>
          <w:sz w:val="12"/>
        </w:rPr>
      </w:pPr>
    </w:p>
    <w:p w14:paraId="7D0CC3B0" w14:textId="77777777" w:rsidR="00BF0DDC" w:rsidRDefault="00BF0DDC">
      <w:pPr>
        <w:pStyle w:val="BodyText"/>
        <w:rPr>
          <w:sz w:val="12"/>
        </w:rPr>
      </w:pPr>
    </w:p>
    <w:p w14:paraId="6DBC44D9" w14:textId="77777777" w:rsidR="00BF0DDC" w:rsidRDefault="00BF0DDC">
      <w:pPr>
        <w:pStyle w:val="BodyText"/>
        <w:rPr>
          <w:sz w:val="12"/>
        </w:rPr>
      </w:pPr>
    </w:p>
    <w:p w14:paraId="6AAA3A3B" w14:textId="77777777" w:rsidR="00BF0DDC" w:rsidRDefault="00BF0DDC">
      <w:pPr>
        <w:pStyle w:val="BodyText"/>
        <w:rPr>
          <w:sz w:val="12"/>
        </w:rPr>
      </w:pPr>
    </w:p>
    <w:p w14:paraId="1F88DDF3" w14:textId="77777777" w:rsidR="00BF0DDC" w:rsidRDefault="00BF0DDC">
      <w:pPr>
        <w:pStyle w:val="BodyText"/>
        <w:rPr>
          <w:sz w:val="12"/>
        </w:rPr>
      </w:pPr>
    </w:p>
    <w:p w14:paraId="60B7780F" w14:textId="77777777" w:rsidR="00BF0DDC" w:rsidRDefault="00BF0DDC">
      <w:pPr>
        <w:pStyle w:val="BodyText"/>
        <w:rPr>
          <w:sz w:val="12"/>
        </w:rPr>
      </w:pPr>
    </w:p>
    <w:p w14:paraId="7985CDE8" w14:textId="77777777" w:rsidR="00BF0DDC" w:rsidRDefault="00BF0DDC">
      <w:pPr>
        <w:pStyle w:val="BodyText"/>
        <w:rPr>
          <w:sz w:val="12"/>
        </w:rPr>
      </w:pPr>
    </w:p>
    <w:p w14:paraId="1D394428" w14:textId="77777777" w:rsidR="00BF0DDC" w:rsidRDefault="00BF0DDC">
      <w:pPr>
        <w:pStyle w:val="BodyText"/>
        <w:spacing w:before="31"/>
        <w:rPr>
          <w:sz w:val="12"/>
        </w:rPr>
      </w:pPr>
    </w:p>
    <w:p w14:paraId="38F86436" w14:textId="405B9071" w:rsidR="00BF0DDC" w:rsidRDefault="00000000">
      <w:pPr>
        <w:spacing w:line="312" w:lineRule="auto"/>
        <w:ind w:left="130" w:right="31"/>
        <w:rPr>
          <w:sz w:val="12"/>
        </w:rPr>
      </w:pPr>
      <w:r>
        <w:rPr>
          <w:noProof/>
        </w:rPr>
        <w:drawing>
          <wp:anchor distT="0" distB="0" distL="0" distR="0" simplePos="0" relativeHeight="15737344" behindDoc="0" locked="0" layoutInCell="1" allowOverlap="1" wp14:anchorId="191C1C62" wp14:editId="6679A5DA">
            <wp:simplePos x="0" y="0"/>
            <wp:positionH relativeFrom="page">
              <wp:posOffset>1031494</wp:posOffset>
            </wp:positionH>
            <wp:positionV relativeFrom="paragraph">
              <wp:posOffset>-1656422</wp:posOffset>
            </wp:positionV>
            <wp:extent cx="2305050" cy="1485900"/>
            <wp:effectExtent l="0" t="0" r="0" b="0"/>
            <wp:wrapNone/>
            <wp:docPr id="179" name="Image 1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Image 17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20"/>
          <w:sz w:val="12"/>
        </w:rPr>
        <w:t>Fig.</w:t>
      </w:r>
      <w:r>
        <w:rPr>
          <w:b/>
          <w:spacing w:val="-8"/>
          <w:w w:val="120"/>
          <w:sz w:val="12"/>
        </w:rPr>
        <w:t xml:space="preserve"> </w:t>
      </w:r>
      <w:r>
        <w:rPr>
          <w:b/>
          <w:w w:val="120"/>
          <w:sz w:val="12"/>
        </w:rPr>
        <w:t>5.</w:t>
      </w:r>
      <w:r>
        <w:rPr>
          <w:b/>
          <w:spacing w:val="-7"/>
          <w:w w:val="120"/>
          <w:sz w:val="12"/>
        </w:rPr>
        <w:t xml:space="preserve"> </w:t>
      </w:r>
      <w:r>
        <w:rPr>
          <w:w w:val="120"/>
          <w:sz w:val="12"/>
        </w:rPr>
        <w:t>Probability</w:t>
      </w:r>
      <w:r>
        <w:rPr>
          <w:spacing w:val="-8"/>
          <w:w w:val="120"/>
          <w:sz w:val="12"/>
        </w:rPr>
        <w:t xml:space="preserve"> </w:t>
      </w:r>
      <w:r>
        <w:rPr>
          <w:w w:val="120"/>
          <w:sz w:val="12"/>
        </w:rPr>
        <w:t>density</w:t>
      </w:r>
      <w:r>
        <w:rPr>
          <w:spacing w:val="-8"/>
          <w:w w:val="120"/>
          <w:sz w:val="12"/>
        </w:rPr>
        <w:t xml:space="preserve"> </w:t>
      </w:r>
      <w:r>
        <w:rPr>
          <w:w w:val="120"/>
          <w:sz w:val="12"/>
        </w:rPr>
        <w:t>distribution</w:t>
      </w:r>
      <w:r>
        <w:rPr>
          <w:spacing w:val="-8"/>
          <w:w w:val="120"/>
          <w:sz w:val="12"/>
        </w:rPr>
        <w:t xml:space="preserve"> </w:t>
      </w:r>
      <w:r>
        <w:rPr>
          <w:w w:val="120"/>
          <w:sz w:val="12"/>
        </w:rPr>
        <w:t>of</w:t>
      </w:r>
      <w:r>
        <w:rPr>
          <w:spacing w:val="-8"/>
          <w:w w:val="120"/>
          <w:sz w:val="12"/>
        </w:rPr>
        <w:t xml:space="preserve"> </w:t>
      </w:r>
      <w:r>
        <w:rPr>
          <w:w w:val="120"/>
          <w:sz w:val="12"/>
        </w:rPr>
        <w:t>degressive</w:t>
      </w:r>
      <w:r>
        <w:rPr>
          <w:spacing w:val="-8"/>
          <w:w w:val="120"/>
          <w:sz w:val="12"/>
        </w:rPr>
        <w:t xml:space="preserve"> </w:t>
      </w:r>
      <w:r>
        <w:rPr>
          <w:w w:val="120"/>
          <w:sz w:val="12"/>
        </w:rPr>
        <w:t>and</w:t>
      </w:r>
      <w:r>
        <w:rPr>
          <w:spacing w:val="-8"/>
          <w:w w:val="120"/>
          <w:sz w:val="12"/>
        </w:rPr>
        <w:t xml:space="preserve"> </w:t>
      </w:r>
      <w:r>
        <w:rPr>
          <w:w w:val="120"/>
          <w:sz w:val="12"/>
        </w:rPr>
        <w:t>enhancive</w:t>
      </w:r>
      <w:ins w:id="288" w:author="carla alves" w:date="2024-05-07T15:37:00Z">
        <w:r w:rsidR="00C956F3">
          <w:rPr>
            <w:w w:val="120"/>
            <w:sz w:val="12"/>
          </w:rPr>
          <w:t xml:space="preserve"> interactions</w:t>
        </w:r>
      </w:ins>
      <w:r>
        <w:rPr>
          <w:w w:val="120"/>
          <w:sz w:val="12"/>
        </w:rPr>
        <w:t>.</w:t>
      </w:r>
      <w:r>
        <w:rPr>
          <w:spacing w:val="-5"/>
          <w:w w:val="120"/>
          <w:sz w:val="12"/>
        </w:rPr>
        <w:t xml:space="preserve"> </w:t>
      </w:r>
      <w:r>
        <w:rPr>
          <w:w w:val="120"/>
          <w:sz w:val="12"/>
        </w:rPr>
        <w:t>Here,</w:t>
      </w:r>
      <w:r>
        <w:rPr>
          <w:spacing w:val="40"/>
          <w:w w:val="120"/>
          <w:sz w:val="12"/>
        </w:rPr>
        <w:t xml:space="preserve"> </w:t>
      </w:r>
      <w:r>
        <w:rPr>
          <w:w w:val="120"/>
          <w:sz w:val="12"/>
        </w:rPr>
        <w:t xml:space="preserve">0 </w:t>
      </w:r>
      <w:r>
        <w:rPr>
          <w:w w:val="130"/>
          <w:sz w:val="12"/>
        </w:rPr>
        <w:t xml:space="preserve">is the same as the </w:t>
      </w:r>
      <w:r>
        <w:rPr>
          <w:rFonts w:ascii="Arial" w:hAnsi="Arial"/>
          <w:i/>
          <w:w w:val="130"/>
          <w:sz w:val="12"/>
        </w:rPr>
        <w:t>−</w:t>
      </w:r>
      <w:r>
        <w:rPr>
          <w:w w:val="130"/>
          <w:sz w:val="12"/>
        </w:rPr>
        <w:t>1 label</w:t>
      </w:r>
      <w:del w:id="289" w:author="carla alves" w:date="2024-05-07T15:37:00Z">
        <w:r w:rsidDel="00C956F3">
          <w:rPr>
            <w:w w:val="130"/>
            <w:sz w:val="12"/>
          </w:rPr>
          <w:delText>,</w:delText>
        </w:r>
      </w:del>
      <w:r>
        <w:rPr>
          <w:w w:val="130"/>
          <w:sz w:val="12"/>
        </w:rPr>
        <w:t xml:space="preserve"> and 1 is the same as +1.</w:t>
      </w:r>
    </w:p>
    <w:p w14:paraId="2C292F81" w14:textId="77777777" w:rsidR="00BF0DDC" w:rsidRDefault="00BF0DDC">
      <w:pPr>
        <w:pStyle w:val="BodyText"/>
        <w:rPr>
          <w:sz w:val="12"/>
        </w:rPr>
      </w:pPr>
    </w:p>
    <w:p w14:paraId="43103112" w14:textId="77777777" w:rsidR="00BF0DDC" w:rsidRDefault="00BF0DDC">
      <w:pPr>
        <w:pStyle w:val="BodyText"/>
        <w:rPr>
          <w:sz w:val="12"/>
        </w:rPr>
      </w:pPr>
    </w:p>
    <w:p w14:paraId="5F3744C5" w14:textId="77777777" w:rsidR="00BF0DDC" w:rsidRDefault="00BF0DDC">
      <w:pPr>
        <w:pStyle w:val="BodyText"/>
        <w:spacing w:before="100"/>
        <w:rPr>
          <w:sz w:val="12"/>
        </w:rPr>
      </w:pPr>
    </w:p>
    <w:p w14:paraId="66563379" w14:textId="3A80BE16" w:rsidR="00BF0DDC" w:rsidRDefault="00000000">
      <w:pPr>
        <w:pStyle w:val="BodyText"/>
        <w:spacing w:line="295" w:lineRule="auto"/>
        <w:ind w:left="130" w:right="38" w:firstLine="239"/>
        <w:jc w:val="both"/>
      </w:pPr>
      <w:r>
        <w:rPr>
          <w:w w:val="110"/>
        </w:rPr>
        <w:t>Applying this hypothesis, the model was used to predict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interactions </w:t>
      </w:r>
      <w:del w:id="290" w:author="carla alves" w:date="2024-05-07T15:45:00Z">
        <w:r w:rsidDel="00085DE1">
          <w:rPr>
            <w:w w:val="110"/>
          </w:rPr>
          <w:delText xml:space="preserve">among </w:delText>
        </w:r>
      </w:del>
      <w:ins w:id="291" w:author="carla alves" w:date="2024-05-07T15:45:00Z">
        <w:r w:rsidR="00085DE1">
          <w:rPr>
            <w:w w:val="110"/>
          </w:rPr>
          <w:t xml:space="preserve">between </w:t>
        </w:r>
      </w:ins>
      <w:r>
        <w:rPr>
          <w:w w:val="110"/>
        </w:rPr>
        <w:t>270</w:t>
      </w:r>
      <w:del w:id="292" w:author="carla alves" w:date="2024-05-07T12:02:00Z">
        <w:r w:rsidDel="00AD55C0">
          <w:rPr>
            <w:w w:val="110"/>
          </w:rPr>
          <w:delText>,</w:delText>
        </w:r>
      </w:del>
      <w:r>
        <w:rPr>
          <w:w w:val="110"/>
        </w:rPr>
        <w:t>000 unknown drug pairs. Pairs with</w:t>
      </w:r>
      <w:r>
        <w:rPr>
          <w:spacing w:val="40"/>
          <w:w w:val="110"/>
        </w:rPr>
        <w:t xml:space="preserve"> </w:t>
      </w:r>
      <w:r>
        <w:rPr>
          <w:w w:val="110"/>
        </w:rPr>
        <w:t>both enhancing and diminishing probabilities below 0.4 were</w:t>
      </w:r>
      <w:r>
        <w:rPr>
          <w:spacing w:val="40"/>
          <w:w w:val="110"/>
        </w:rPr>
        <w:t xml:space="preserve"> </w:t>
      </w:r>
      <w:r>
        <w:rPr>
          <w:w w:val="110"/>
        </w:rPr>
        <w:t>classified as non-interacting. Around 65</w:t>
      </w:r>
      <w:del w:id="293" w:author="carla alves" w:date="2024-05-07T12:02:00Z">
        <w:r w:rsidDel="00AD55C0">
          <w:rPr>
            <w:w w:val="110"/>
          </w:rPr>
          <w:delText>,</w:delText>
        </w:r>
      </w:del>
      <w:r>
        <w:rPr>
          <w:w w:val="110"/>
        </w:rPr>
        <w:t>000 pairs met these</w:t>
      </w:r>
      <w:r>
        <w:rPr>
          <w:spacing w:val="40"/>
          <w:w w:val="110"/>
        </w:rPr>
        <w:t xml:space="preserve"> </w:t>
      </w:r>
      <w:r>
        <w:rPr>
          <w:w w:val="110"/>
        </w:rPr>
        <w:t>criteria and were considered candidates for non-interaction.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Given the </w:t>
      </w:r>
      <w:del w:id="294" w:author="carla alves" w:date="2024-05-07T15:46:00Z">
        <w:r w:rsidDel="00085DE1">
          <w:rPr>
            <w:w w:val="110"/>
          </w:rPr>
          <w:delText xml:space="preserve">model’s </w:delText>
        </w:r>
      </w:del>
      <w:r>
        <w:rPr>
          <w:w w:val="110"/>
        </w:rPr>
        <w:t>accuracy, consistent results, and high</w:t>
      </w:r>
      <w:r>
        <w:rPr>
          <w:spacing w:val="40"/>
          <w:w w:val="110"/>
        </w:rPr>
        <w:t xml:space="preserve"> </w:t>
      </w:r>
      <w:r>
        <w:rPr>
          <w:w w:val="110"/>
        </w:rPr>
        <w:t>resolution</w:t>
      </w:r>
      <w:ins w:id="295" w:author="carla alves" w:date="2024-05-07T15:46:00Z">
        <w:r w:rsidR="00085DE1">
          <w:rPr>
            <w:w w:val="110"/>
          </w:rPr>
          <w:t xml:space="preserve"> of the</w:t>
        </w:r>
        <w:r w:rsidR="00085DE1" w:rsidRPr="00085DE1">
          <w:rPr>
            <w:w w:val="110"/>
          </w:rPr>
          <w:t xml:space="preserve"> </w:t>
        </w:r>
        <w:r w:rsidR="00085DE1">
          <w:rPr>
            <w:w w:val="110"/>
          </w:rPr>
          <w:t>model</w:t>
        </w:r>
      </w:ins>
      <w:r>
        <w:rPr>
          <w:w w:val="110"/>
        </w:rPr>
        <w:t>, these pairs are confidently regarded as non-</w:t>
      </w:r>
      <w:r>
        <w:rPr>
          <w:spacing w:val="40"/>
          <w:w w:val="110"/>
        </w:rPr>
        <w:t xml:space="preserve"> </w:t>
      </w:r>
      <w:r>
        <w:rPr>
          <w:spacing w:val="-2"/>
          <w:w w:val="110"/>
        </w:rPr>
        <w:t>interacting.</w:t>
      </w:r>
    </w:p>
    <w:p w14:paraId="1401971B" w14:textId="77777777" w:rsidR="00BF0DDC" w:rsidRDefault="00000000">
      <w:pPr>
        <w:pStyle w:val="BodyText"/>
        <w:spacing w:line="295" w:lineRule="auto"/>
        <w:ind w:left="130" w:right="38" w:firstLine="239"/>
        <w:jc w:val="both"/>
      </w:pPr>
      <w:r>
        <w:rPr>
          <w:w w:val="110"/>
        </w:rPr>
        <w:t>This</w:t>
      </w:r>
      <w:r>
        <w:rPr>
          <w:spacing w:val="40"/>
          <w:w w:val="110"/>
        </w:rPr>
        <w:t xml:space="preserve"> </w:t>
      </w:r>
      <w:r>
        <w:rPr>
          <w:w w:val="110"/>
        </w:rPr>
        <w:t>section</w:t>
      </w:r>
      <w:r>
        <w:rPr>
          <w:spacing w:val="40"/>
          <w:w w:val="110"/>
        </w:rPr>
        <w:t xml:space="preserve"> </w:t>
      </w:r>
      <w:r>
        <w:rPr>
          <w:w w:val="110"/>
        </w:rPr>
        <w:t>focuses</w:t>
      </w:r>
      <w:r>
        <w:rPr>
          <w:spacing w:val="40"/>
          <w:w w:val="110"/>
        </w:rPr>
        <w:t xml:space="preserve"> </w:t>
      </w:r>
      <w:r>
        <w:rPr>
          <w:w w:val="110"/>
        </w:rPr>
        <w:t>on</w:t>
      </w:r>
      <w:r>
        <w:rPr>
          <w:spacing w:val="40"/>
          <w:w w:val="110"/>
        </w:rPr>
        <w:t xml:space="preserve"> </w:t>
      </w:r>
      <w:r>
        <w:rPr>
          <w:w w:val="110"/>
        </w:rPr>
        <w:t>selecting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40"/>
          <w:w w:val="110"/>
        </w:rPr>
        <w:t xml:space="preserve"> </w:t>
      </w:r>
      <w:r>
        <w:rPr>
          <w:w w:val="110"/>
        </w:rPr>
        <w:t>training</w:t>
      </w:r>
      <w:r>
        <w:rPr>
          <w:spacing w:val="40"/>
          <w:w w:val="110"/>
        </w:rPr>
        <w:t xml:space="preserve"> </w:t>
      </w:r>
      <w:r>
        <w:rPr>
          <w:w w:val="110"/>
        </w:rPr>
        <w:t>models</w:t>
      </w:r>
      <w:r>
        <w:rPr>
          <w:spacing w:val="40"/>
          <w:w w:val="110"/>
        </w:rPr>
        <w:t xml:space="preserve"> </w:t>
      </w:r>
      <w:r>
        <w:rPr>
          <w:w w:val="110"/>
        </w:rPr>
        <w:t>using both known interactions and potential non-interaction</w:t>
      </w:r>
      <w:r>
        <w:rPr>
          <w:spacing w:val="40"/>
          <w:w w:val="110"/>
        </w:rPr>
        <w:t xml:space="preserve"> </w:t>
      </w:r>
      <w:r>
        <w:rPr>
          <w:w w:val="110"/>
        </w:rPr>
        <w:t>candidates. Non-interaction candidate drug pairs are treated as</w:t>
      </w:r>
      <w:r>
        <w:rPr>
          <w:spacing w:val="40"/>
          <w:w w:val="110"/>
        </w:rPr>
        <w:t xml:space="preserve"> </w:t>
      </w:r>
      <w:r>
        <w:rPr>
          <w:w w:val="110"/>
        </w:rPr>
        <w:t>real zeros. The recommender system introduced in the previous</w:t>
      </w:r>
      <w:r>
        <w:rPr>
          <w:spacing w:val="40"/>
          <w:w w:val="110"/>
        </w:rPr>
        <w:t xml:space="preserve"> </w:t>
      </w:r>
      <w:r>
        <w:rPr>
          <w:w w:val="110"/>
        </w:rPr>
        <w:t>section is utilized for the final model.</w:t>
      </w:r>
    </w:p>
    <w:p w14:paraId="1C0E9ABD" w14:textId="528FFE9E" w:rsidR="00BF0DDC" w:rsidRDefault="00000000">
      <w:pPr>
        <w:pStyle w:val="BodyText"/>
        <w:spacing w:line="295" w:lineRule="auto"/>
        <w:ind w:left="130" w:right="38" w:firstLine="239"/>
        <w:jc w:val="both"/>
      </w:pPr>
      <w:r>
        <w:rPr>
          <w:w w:val="110"/>
        </w:rPr>
        <w:t>As detailed previously, the B matrix rows with +1 and -1</w:t>
      </w:r>
      <w:r>
        <w:rPr>
          <w:spacing w:val="40"/>
          <w:w w:val="110"/>
        </w:rPr>
        <w:t xml:space="preserve"> </w:t>
      </w:r>
      <w:r>
        <w:rPr>
          <w:w w:val="110"/>
        </w:rPr>
        <w:t>interactions are divided into ten parts. From the 65</w:t>
      </w:r>
      <w:del w:id="296" w:author="carla alves" w:date="2024-05-07T12:02:00Z">
        <w:r w:rsidDel="00AD55C0">
          <w:rPr>
            <w:i/>
            <w:w w:val="110"/>
          </w:rPr>
          <w:delText>,</w:delText>
        </w:r>
        <w:r w:rsidDel="00AD55C0">
          <w:rPr>
            <w:i/>
            <w:spacing w:val="-10"/>
            <w:w w:val="110"/>
          </w:rPr>
          <w:delText xml:space="preserve"> </w:delText>
        </w:r>
      </w:del>
      <w:r>
        <w:rPr>
          <w:w w:val="110"/>
        </w:rPr>
        <w:t>000 non-</w:t>
      </w:r>
      <w:r>
        <w:rPr>
          <w:spacing w:val="40"/>
          <w:w w:val="110"/>
        </w:rPr>
        <w:t xml:space="preserve"> </w:t>
      </w:r>
      <w:r>
        <w:rPr>
          <w:w w:val="110"/>
        </w:rPr>
        <w:t>interacting</w:t>
      </w:r>
      <w:r>
        <w:rPr>
          <w:spacing w:val="-9"/>
          <w:w w:val="110"/>
        </w:rPr>
        <w:t xml:space="preserve"> </w:t>
      </w:r>
      <w:r>
        <w:rPr>
          <w:w w:val="110"/>
        </w:rPr>
        <w:t>candidate</w:t>
      </w:r>
      <w:r>
        <w:rPr>
          <w:spacing w:val="-3"/>
          <w:w w:val="110"/>
        </w:rPr>
        <w:t xml:space="preserve"> </w:t>
      </w:r>
      <w:r>
        <w:rPr>
          <w:w w:val="110"/>
        </w:rPr>
        <w:t>drug</w:t>
      </w:r>
      <w:r>
        <w:rPr>
          <w:spacing w:val="-3"/>
          <w:w w:val="110"/>
        </w:rPr>
        <w:t xml:space="preserve"> </w:t>
      </w:r>
      <w:r>
        <w:rPr>
          <w:w w:val="110"/>
        </w:rPr>
        <w:t>pairs, 30</w:t>
      </w:r>
      <w:del w:id="297" w:author="carla alves" w:date="2024-05-07T12:02:00Z">
        <w:r w:rsidDel="00AD55C0">
          <w:rPr>
            <w:i/>
            <w:w w:val="110"/>
          </w:rPr>
          <w:delText>,</w:delText>
        </w:r>
        <w:r w:rsidDel="00AD55C0">
          <w:rPr>
            <w:i/>
            <w:spacing w:val="-10"/>
            <w:w w:val="110"/>
          </w:rPr>
          <w:delText xml:space="preserve"> </w:delText>
        </w:r>
      </w:del>
      <w:r>
        <w:rPr>
          <w:w w:val="110"/>
        </w:rPr>
        <w:t>000</w:t>
      </w:r>
      <w:r>
        <w:rPr>
          <w:spacing w:val="-3"/>
          <w:w w:val="110"/>
        </w:rPr>
        <w:t xml:space="preserve"> </w:t>
      </w:r>
      <w:r>
        <w:rPr>
          <w:w w:val="110"/>
        </w:rPr>
        <w:t>are</w:t>
      </w:r>
      <w:r>
        <w:rPr>
          <w:spacing w:val="-3"/>
          <w:w w:val="110"/>
        </w:rPr>
        <w:t xml:space="preserve"> </w:t>
      </w:r>
      <w:r>
        <w:rPr>
          <w:w w:val="110"/>
        </w:rPr>
        <w:t>randomly</w:t>
      </w:r>
      <w:r>
        <w:rPr>
          <w:spacing w:val="-3"/>
          <w:w w:val="110"/>
        </w:rPr>
        <w:t xml:space="preserve"> </w:t>
      </w:r>
      <w:r>
        <w:rPr>
          <w:w w:val="110"/>
        </w:rPr>
        <w:t>selected,</w:t>
      </w:r>
      <w:r>
        <w:rPr>
          <w:spacing w:val="40"/>
          <w:w w:val="110"/>
        </w:rPr>
        <w:t xml:space="preserve"> </w:t>
      </w:r>
      <w:r>
        <w:rPr>
          <w:w w:val="110"/>
        </w:rPr>
        <w:t>ensuring each pair and its dual are included. The zero group is</w:t>
      </w:r>
      <w:r>
        <w:rPr>
          <w:spacing w:val="40"/>
          <w:w w:val="110"/>
        </w:rPr>
        <w:t xml:space="preserve"> </w:t>
      </w:r>
      <w:r>
        <w:rPr>
          <w:w w:val="110"/>
        </w:rPr>
        <w:t>also split into ten parts, aligned with the +1s and -1s. These</w:t>
      </w:r>
      <w:r>
        <w:rPr>
          <w:spacing w:val="40"/>
          <w:w w:val="110"/>
        </w:rPr>
        <w:t xml:space="preserve"> </w:t>
      </w:r>
      <w:r>
        <w:rPr>
          <w:w w:val="110"/>
        </w:rPr>
        <w:t>parts are then merged, resulting in a dataset of approximately</w:t>
      </w:r>
      <w:r>
        <w:rPr>
          <w:spacing w:val="40"/>
          <w:w w:val="110"/>
        </w:rPr>
        <w:t xml:space="preserve"> </w:t>
      </w:r>
      <w:r>
        <w:rPr>
          <w:w w:val="110"/>
        </w:rPr>
        <w:t>72</w:t>
      </w:r>
      <w:del w:id="298" w:author="carla alves" w:date="2024-05-07T12:02:00Z">
        <w:r w:rsidDel="00AD55C0">
          <w:rPr>
            <w:i/>
            <w:w w:val="110"/>
          </w:rPr>
          <w:delText>,</w:delText>
        </w:r>
        <w:r w:rsidDel="00AD55C0">
          <w:rPr>
            <w:i/>
            <w:spacing w:val="-10"/>
            <w:w w:val="110"/>
          </w:rPr>
          <w:delText xml:space="preserve"> </w:delText>
        </w:r>
      </w:del>
      <w:r>
        <w:rPr>
          <w:w w:val="110"/>
        </w:rPr>
        <w:t>702 drug pairs evenly divided and suitable for training and</w:t>
      </w:r>
      <w:r>
        <w:rPr>
          <w:spacing w:val="40"/>
          <w:w w:val="110"/>
        </w:rPr>
        <w:t xml:space="preserve"> </w:t>
      </w:r>
      <w:r>
        <w:rPr>
          <w:w w:val="110"/>
        </w:rPr>
        <w:t>testing the final recommender system.</w:t>
      </w:r>
    </w:p>
    <w:p w14:paraId="7752F36A" w14:textId="77777777" w:rsidR="00BF0DDC" w:rsidRDefault="00BF0DDC">
      <w:pPr>
        <w:pStyle w:val="BodyText"/>
        <w:spacing w:before="48"/>
      </w:pPr>
    </w:p>
    <w:p w14:paraId="44511089" w14:textId="36794891" w:rsidR="00BF0DDC" w:rsidRDefault="00000000">
      <w:pPr>
        <w:pStyle w:val="Heading2"/>
        <w:ind w:left="130"/>
        <w:jc w:val="left"/>
      </w:pPr>
      <w:bookmarkStart w:id="299" w:name="triple-class_model_training_trend"/>
      <w:bookmarkEnd w:id="299"/>
      <w:del w:id="300" w:author="carla alves" w:date="2024-05-06T23:52:00Z">
        <w:r w:rsidDel="00592287">
          <w:rPr>
            <w:spacing w:val="-2"/>
          </w:rPr>
          <w:delText>triple</w:delText>
        </w:r>
      </w:del>
      <w:ins w:id="301" w:author="carla alves" w:date="2024-05-06T23:52:00Z">
        <w:r w:rsidR="00592287">
          <w:rPr>
            <w:spacing w:val="-2"/>
          </w:rPr>
          <w:t>Triple</w:t>
        </w:r>
      </w:ins>
      <w:r>
        <w:rPr>
          <w:spacing w:val="-2"/>
        </w:rPr>
        <w:t>-class</w:t>
      </w:r>
      <w:r>
        <w:t xml:space="preserve"> </w:t>
      </w:r>
      <w:r>
        <w:rPr>
          <w:spacing w:val="-2"/>
        </w:rPr>
        <w:t>model</w:t>
      </w:r>
      <w:r>
        <w:t xml:space="preserve"> </w:t>
      </w:r>
      <w:r>
        <w:rPr>
          <w:spacing w:val="-2"/>
        </w:rPr>
        <w:t>training</w:t>
      </w:r>
      <w:r>
        <w:t xml:space="preserve"> </w:t>
      </w:r>
      <w:r>
        <w:rPr>
          <w:spacing w:val="-4"/>
        </w:rPr>
        <w:t>trend</w:t>
      </w:r>
    </w:p>
    <w:p w14:paraId="74F42851" w14:textId="0EE1C26F" w:rsidR="00BF0DDC" w:rsidRDefault="00000000">
      <w:pPr>
        <w:pStyle w:val="BodyText"/>
        <w:spacing w:before="68" w:line="295" w:lineRule="auto"/>
        <w:ind w:left="130" w:right="38"/>
        <w:jc w:val="both"/>
      </w:pPr>
      <w:r>
        <w:rPr>
          <w:w w:val="110"/>
        </w:rPr>
        <w:t xml:space="preserve">The </w:t>
      </w:r>
      <w:ins w:id="302" w:author="carla alves" w:date="2024-05-07T16:01:00Z">
        <w:r w:rsidR="004909C8">
          <w:rPr>
            <w:w w:val="110"/>
          </w:rPr>
          <w:t>‘</w:t>
        </w:r>
      </w:ins>
      <w:r>
        <w:rPr>
          <w:w w:val="110"/>
        </w:rPr>
        <w:t>all interactions</w:t>
      </w:r>
      <w:ins w:id="303" w:author="carla alves" w:date="2024-05-07T16:01:00Z">
        <w:r w:rsidR="004909C8">
          <w:rPr>
            <w:w w:val="110"/>
          </w:rPr>
          <w:t>’</w:t>
        </w:r>
      </w:ins>
      <w:r>
        <w:rPr>
          <w:w w:val="110"/>
        </w:rPr>
        <w:t xml:space="preserve"> dataset (enhancive, degressive) is divided</w:t>
      </w:r>
      <w:r>
        <w:rPr>
          <w:spacing w:val="40"/>
          <w:w w:val="110"/>
        </w:rPr>
        <w:t xml:space="preserve"> </w:t>
      </w:r>
      <w:r>
        <w:rPr>
          <w:w w:val="110"/>
        </w:rPr>
        <w:t>into</w:t>
      </w:r>
      <w:r>
        <w:rPr>
          <w:spacing w:val="33"/>
          <w:w w:val="110"/>
        </w:rPr>
        <w:t xml:space="preserve"> </w:t>
      </w:r>
      <w:r>
        <w:rPr>
          <w:w w:val="110"/>
        </w:rPr>
        <w:t>ten</w:t>
      </w:r>
      <w:r>
        <w:rPr>
          <w:spacing w:val="33"/>
          <w:w w:val="110"/>
        </w:rPr>
        <w:t xml:space="preserve"> </w:t>
      </w:r>
      <w:r>
        <w:rPr>
          <w:w w:val="110"/>
        </w:rPr>
        <w:t>parts.</w:t>
      </w:r>
      <w:r>
        <w:rPr>
          <w:spacing w:val="39"/>
          <w:w w:val="110"/>
        </w:rPr>
        <w:t xml:space="preserve"> </w:t>
      </w:r>
      <w:r>
        <w:rPr>
          <w:w w:val="110"/>
        </w:rPr>
        <w:t>All</w:t>
      </w:r>
      <w:r>
        <w:rPr>
          <w:spacing w:val="33"/>
          <w:w w:val="110"/>
        </w:rPr>
        <w:t xml:space="preserve"> </w:t>
      </w:r>
      <w:r>
        <w:rPr>
          <w:w w:val="110"/>
        </w:rPr>
        <w:t>the</w:t>
      </w:r>
      <w:r>
        <w:rPr>
          <w:spacing w:val="33"/>
          <w:w w:val="110"/>
        </w:rPr>
        <w:t xml:space="preserve"> </w:t>
      </w:r>
      <w:r>
        <w:rPr>
          <w:w w:val="110"/>
        </w:rPr>
        <w:t>zeros</w:t>
      </w:r>
      <w:r>
        <w:rPr>
          <w:spacing w:val="33"/>
          <w:w w:val="110"/>
        </w:rPr>
        <w:t xml:space="preserve"> </w:t>
      </w:r>
      <w:r>
        <w:rPr>
          <w:w w:val="110"/>
        </w:rPr>
        <w:t>in</w:t>
      </w:r>
      <w:r>
        <w:rPr>
          <w:spacing w:val="33"/>
          <w:w w:val="110"/>
        </w:rPr>
        <w:t xml:space="preserve"> </w:t>
      </w:r>
      <w:r>
        <w:rPr>
          <w:w w:val="110"/>
        </w:rPr>
        <w:t>the</w:t>
      </w:r>
      <w:r>
        <w:rPr>
          <w:spacing w:val="33"/>
          <w:w w:val="110"/>
        </w:rPr>
        <w:t xml:space="preserve"> </w:t>
      </w:r>
      <w:r>
        <w:rPr>
          <w:w w:val="110"/>
        </w:rPr>
        <w:t>previous</w:t>
      </w:r>
      <w:r>
        <w:rPr>
          <w:spacing w:val="33"/>
          <w:w w:val="110"/>
        </w:rPr>
        <w:t xml:space="preserve"> </w:t>
      </w:r>
      <w:r>
        <w:rPr>
          <w:w w:val="110"/>
        </w:rPr>
        <w:t>step</w:t>
      </w:r>
      <w:r>
        <w:rPr>
          <w:spacing w:val="33"/>
          <w:w w:val="110"/>
        </w:rPr>
        <w:t xml:space="preserve"> </w:t>
      </w:r>
      <w:r>
        <w:rPr>
          <w:w w:val="110"/>
        </w:rPr>
        <w:t>are</w:t>
      </w:r>
      <w:r>
        <w:rPr>
          <w:spacing w:val="33"/>
          <w:w w:val="110"/>
        </w:rPr>
        <w:t xml:space="preserve"> </w:t>
      </w:r>
      <w:r>
        <w:rPr>
          <w:w w:val="110"/>
        </w:rPr>
        <w:t>divided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into ten parts and are combined into the </w:t>
      </w:r>
      <w:del w:id="304" w:author="carla alves" w:date="2024-05-07T17:37:00Z">
        <w:r w:rsidDel="00583A59">
          <w:rPr>
            <w:w w:val="110"/>
          </w:rPr>
          <w:delText xml:space="preserve">subset </w:delText>
        </w:r>
      </w:del>
      <w:r>
        <w:rPr>
          <w:w w:val="110"/>
        </w:rPr>
        <w:t>data subsets.</w:t>
      </w:r>
      <w:r>
        <w:rPr>
          <w:spacing w:val="40"/>
          <w:w w:val="110"/>
        </w:rPr>
        <w:t xml:space="preserve"> </w:t>
      </w:r>
      <w:r>
        <w:rPr>
          <w:w w:val="110"/>
        </w:rPr>
        <w:t>Then, the previous model is trained and validated in a 10-fold</w:t>
      </w:r>
      <w:r>
        <w:rPr>
          <w:spacing w:val="40"/>
          <w:w w:val="110"/>
        </w:rPr>
        <w:t xml:space="preserve"> </w:t>
      </w:r>
      <w:r>
        <w:rPr>
          <w:w w:val="110"/>
        </w:rPr>
        <w:t>CV procedure for triple-class prediction. Only the output layer</w:t>
      </w:r>
      <w:r>
        <w:rPr>
          <w:spacing w:val="80"/>
          <w:w w:val="110"/>
        </w:rPr>
        <w:t xml:space="preserve"> </w:t>
      </w:r>
      <w:r>
        <w:rPr>
          <w:w w:val="110"/>
        </w:rPr>
        <w:t>is adapted to have 3 category outputs. The number of epochs</w:t>
      </w:r>
      <w:r>
        <w:rPr>
          <w:spacing w:val="40"/>
          <w:w w:val="110"/>
        </w:rPr>
        <w:t xml:space="preserve"> </w:t>
      </w:r>
      <w:r>
        <w:rPr>
          <w:w w:val="110"/>
        </w:rPr>
        <w:t>was determined by 9.</w:t>
      </w:r>
    </w:p>
    <w:p w14:paraId="55BB8F61" w14:textId="77777777" w:rsidR="00BF0DDC" w:rsidRDefault="00BF0DDC">
      <w:pPr>
        <w:pStyle w:val="BodyText"/>
        <w:spacing w:before="166"/>
      </w:pPr>
    </w:p>
    <w:p w14:paraId="17786212" w14:textId="77777777" w:rsidR="00BF0DDC" w:rsidRDefault="00000000">
      <w:pPr>
        <w:pStyle w:val="Heading1"/>
        <w:ind w:left="130"/>
      </w:pPr>
      <w:bookmarkStart w:id="305" w:name="Discussion"/>
      <w:bookmarkEnd w:id="305"/>
      <w:r>
        <w:rPr>
          <w:color w:val="0092C8"/>
          <w:spacing w:val="-2"/>
        </w:rPr>
        <w:t>Discussion</w:t>
      </w:r>
    </w:p>
    <w:p w14:paraId="0056FA40" w14:textId="2F386292" w:rsidR="00BF0DDC" w:rsidRDefault="00000000">
      <w:pPr>
        <w:pStyle w:val="BodyText"/>
        <w:spacing w:before="123" w:line="295" w:lineRule="auto"/>
        <w:ind w:left="130" w:right="38"/>
        <w:jc w:val="both"/>
      </w:pPr>
      <w:r>
        <w:rPr>
          <w:w w:val="110"/>
        </w:rPr>
        <w:t>Every combination of model, feature set, and dataset must</w:t>
      </w:r>
      <w:r>
        <w:rPr>
          <w:spacing w:val="40"/>
          <w:w w:val="110"/>
        </w:rPr>
        <w:t xml:space="preserve"> </w:t>
      </w:r>
      <w:r>
        <w:rPr>
          <w:w w:val="110"/>
        </w:rPr>
        <w:t>undergo</w:t>
      </w:r>
      <w:r>
        <w:rPr>
          <w:spacing w:val="40"/>
          <w:w w:val="110"/>
        </w:rPr>
        <w:t xml:space="preserve"> </w:t>
      </w:r>
      <w:r>
        <w:rPr>
          <w:w w:val="110"/>
        </w:rPr>
        <w:t>a</w:t>
      </w:r>
      <w:r>
        <w:rPr>
          <w:spacing w:val="40"/>
          <w:w w:val="110"/>
        </w:rPr>
        <w:t xml:space="preserve"> </w:t>
      </w:r>
      <w:r>
        <w:rPr>
          <w:w w:val="110"/>
        </w:rPr>
        <w:t>validation</w:t>
      </w:r>
      <w:r>
        <w:rPr>
          <w:spacing w:val="40"/>
          <w:w w:val="110"/>
        </w:rPr>
        <w:t xml:space="preserve"> </w:t>
      </w:r>
      <w:r>
        <w:rPr>
          <w:w w:val="110"/>
        </w:rPr>
        <w:t>process.</w:t>
      </w:r>
      <w:r>
        <w:rPr>
          <w:spacing w:val="40"/>
          <w:w w:val="110"/>
        </w:rPr>
        <w:t xml:space="preserve"> </w:t>
      </w:r>
      <w:r>
        <w:rPr>
          <w:w w:val="110"/>
        </w:rPr>
        <w:t>Depending</w:t>
      </w:r>
      <w:r>
        <w:rPr>
          <w:spacing w:val="40"/>
          <w:w w:val="110"/>
        </w:rPr>
        <w:t xml:space="preserve"> </w:t>
      </w:r>
      <w:r>
        <w:rPr>
          <w:w w:val="110"/>
        </w:rPr>
        <w:t>on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del w:id="306" w:author="carla alves" w:date="2024-05-07T16:04:00Z">
        <w:r w:rsidDel="004909C8">
          <w:rPr>
            <w:spacing w:val="40"/>
            <w:w w:val="110"/>
          </w:rPr>
          <w:delText xml:space="preserve"> </w:delText>
        </w:r>
        <w:r w:rsidDel="004909C8">
          <w:rPr>
            <w:w w:val="110"/>
          </w:rPr>
          <w:delText>problem</w:delText>
        </w:r>
      </w:del>
      <w:r>
        <w:rPr>
          <w:spacing w:val="40"/>
          <w:w w:val="110"/>
        </w:rPr>
        <w:t xml:space="preserve"> </w:t>
      </w:r>
      <w:r>
        <w:rPr>
          <w:w w:val="110"/>
        </w:rPr>
        <w:t xml:space="preserve">nature </w:t>
      </w:r>
      <w:ins w:id="307" w:author="carla alves" w:date="2024-05-07T16:04:00Z">
        <w:r w:rsidR="004909C8">
          <w:rPr>
            <w:w w:val="110"/>
          </w:rPr>
          <w:t xml:space="preserve">of the problem </w:t>
        </w:r>
      </w:ins>
      <w:r>
        <w:rPr>
          <w:w w:val="110"/>
        </w:rPr>
        <w:t>and the chosen methodology, two variants of 10-fold</w:t>
      </w:r>
      <w:r>
        <w:rPr>
          <w:spacing w:val="40"/>
          <w:w w:val="110"/>
        </w:rPr>
        <w:t xml:space="preserve"> </w:t>
      </w:r>
      <w:del w:id="308" w:author="carla alves" w:date="2024-05-07T17:44:00Z">
        <w:r w:rsidDel="00583A59">
          <w:rPr>
            <w:w w:val="110"/>
          </w:rPr>
          <w:delText>cross-validation</w:delText>
        </w:r>
      </w:del>
      <w:ins w:id="309" w:author="carla alves" w:date="2024-05-07T17:44:00Z">
        <w:r w:rsidR="00583A59">
          <w:rPr>
            <w:w w:val="110"/>
          </w:rPr>
          <w:t>CV</w:t>
        </w:r>
      </w:ins>
      <w:r>
        <w:rPr>
          <w:w w:val="110"/>
        </w:rPr>
        <w:t xml:space="preserve"> were employed to ascertain the most suitable</w:t>
      </w:r>
      <w:r>
        <w:rPr>
          <w:spacing w:val="40"/>
          <w:w w:val="110"/>
        </w:rPr>
        <w:t xml:space="preserve"> </w:t>
      </w:r>
      <w:r>
        <w:rPr>
          <w:w w:val="110"/>
        </w:rPr>
        <w:t>model and validate its results. The selection and evaluation of</w:t>
      </w:r>
      <w:r>
        <w:rPr>
          <w:spacing w:val="40"/>
          <w:w w:val="110"/>
        </w:rPr>
        <w:t xml:space="preserve"> </w:t>
      </w:r>
      <w:r>
        <w:rPr>
          <w:w w:val="110"/>
        </w:rPr>
        <w:t>models</w:t>
      </w:r>
      <w:r>
        <w:rPr>
          <w:spacing w:val="-3"/>
          <w:w w:val="110"/>
        </w:rPr>
        <w:t xml:space="preserve"> </w:t>
      </w:r>
      <w:r>
        <w:rPr>
          <w:w w:val="110"/>
        </w:rPr>
        <w:t>were</w:t>
      </w:r>
      <w:r>
        <w:rPr>
          <w:spacing w:val="-3"/>
          <w:w w:val="110"/>
        </w:rPr>
        <w:t xml:space="preserve"> </w:t>
      </w:r>
      <w:r>
        <w:rPr>
          <w:w w:val="110"/>
        </w:rPr>
        <w:t>conducted</w:t>
      </w:r>
      <w:r>
        <w:rPr>
          <w:spacing w:val="-3"/>
          <w:w w:val="110"/>
        </w:rPr>
        <w:t xml:space="preserve"> </w:t>
      </w:r>
      <w:r>
        <w:rPr>
          <w:w w:val="110"/>
        </w:rPr>
        <w:t>with</w:t>
      </w:r>
      <w:r>
        <w:rPr>
          <w:spacing w:val="-2"/>
          <w:w w:val="110"/>
        </w:rPr>
        <w:t xml:space="preserve"> </w:t>
      </w:r>
      <w:r>
        <w:rPr>
          <w:w w:val="110"/>
        </w:rPr>
        <w:t>meticulous</w:t>
      </w:r>
      <w:r>
        <w:rPr>
          <w:spacing w:val="-3"/>
          <w:w w:val="110"/>
        </w:rPr>
        <w:t xml:space="preserve"> </w:t>
      </w:r>
      <w:r>
        <w:rPr>
          <w:w w:val="110"/>
        </w:rPr>
        <w:t>attention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specific</w:t>
      </w:r>
      <w:r>
        <w:rPr>
          <w:spacing w:val="40"/>
          <w:w w:val="110"/>
        </w:rPr>
        <w:t xml:space="preserve"> </w:t>
      </w:r>
      <w:r>
        <w:rPr>
          <w:w w:val="110"/>
        </w:rPr>
        <w:t>metrics detailed below.</w:t>
      </w:r>
    </w:p>
    <w:p w14:paraId="23CB1516" w14:textId="77777777" w:rsidR="00BF0DDC" w:rsidRDefault="00BF0DDC">
      <w:pPr>
        <w:pStyle w:val="BodyText"/>
        <w:spacing w:before="53"/>
      </w:pPr>
    </w:p>
    <w:p w14:paraId="40F4AA6F" w14:textId="77777777" w:rsidR="00BF0DDC" w:rsidRDefault="00000000">
      <w:pPr>
        <w:pStyle w:val="Heading2"/>
        <w:spacing w:before="1"/>
        <w:ind w:left="130"/>
        <w:jc w:val="left"/>
      </w:pPr>
      <w:bookmarkStart w:id="310" w:name="Evaluation_criteria_for_the_final_triple"/>
      <w:bookmarkEnd w:id="310"/>
      <w:r>
        <w:rPr>
          <w:spacing w:val="-2"/>
        </w:rPr>
        <w:t>Evaluation</w:t>
      </w:r>
      <w:r>
        <w:rPr>
          <w:spacing w:val="8"/>
        </w:rPr>
        <w:t xml:space="preserve"> </w:t>
      </w:r>
      <w:r>
        <w:rPr>
          <w:spacing w:val="-2"/>
        </w:rPr>
        <w:t>criteria</w:t>
      </w:r>
      <w:r>
        <w:rPr>
          <w:spacing w:val="8"/>
        </w:rPr>
        <w:t xml:space="preserve"> </w:t>
      </w:r>
      <w:r>
        <w:rPr>
          <w:spacing w:val="-2"/>
        </w:rPr>
        <w:t>for</w:t>
      </w:r>
      <w:r>
        <w:rPr>
          <w:spacing w:val="9"/>
        </w:rPr>
        <w:t xml:space="preserve"> </w:t>
      </w:r>
      <w:r>
        <w:rPr>
          <w:spacing w:val="-2"/>
        </w:rPr>
        <w:t>the</w:t>
      </w:r>
      <w:r>
        <w:rPr>
          <w:spacing w:val="8"/>
        </w:rPr>
        <w:t xml:space="preserve"> </w:t>
      </w:r>
      <w:r>
        <w:rPr>
          <w:spacing w:val="-2"/>
        </w:rPr>
        <w:t>final</w:t>
      </w:r>
      <w:r>
        <w:rPr>
          <w:spacing w:val="8"/>
        </w:rPr>
        <w:t xml:space="preserve"> </w:t>
      </w:r>
      <w:r>
        <w:rPr>
          <w:spacing w:val="-2"/>
        </w:rPr>
        <w:t>triple-class</w:t>
      </w:r>
      <w:r>
        <w:rPr>
          <w:spacing w:val="9"/>
        </w:rPr>
        <w:t xml:space="preserve"> </w:t>
      </w:r>
      <w:r>
        <w:rPr>
          <w:spacing w:val="-2"/>
        </w:rPr>
        <w:t>model</w:t>
      </w:r>
    </w:p>
    <w:p w14:paraId="053B4A75" w14:textId="78D7B29C" w:rsidR="00BF0DDC" w:rsidRDefault="00000000">
      <w:pPr>
        <w:pStyle w:val="BodyText"/>
        <w:spacing w:before="67" w:line="295" w:lineRule="auto"/>
        <w:ind w:left="130" w:right="38"/>
        <w:jc w:val="both"/>
      </w:pPr>
      <w:r>
        <w:rPr>
          <w:w w:val="110"/>
        </w:rPr>
        <w:t>In</w:t>
      </w:r>
      <w:r>
        <w:rPr>
          <w:spacing w:val="40"/>
          <w:w w:val="110"/>
        </w:rPr>
        <w:t xml:space="preserve"> </w:t>
      </w:r>
      <w:r>
        <w:rPr>
          <w:w w:val="110"/>
        </w:rPr>
        <w:t>this</w:t>
      </w:r>
      <w:r>
        <w:rPr>
          <w:spacing w:val="40"/>
          <w:w w:val="110"/>
        </w:rPr>
        <w:t xml:space="preserve"> </w:t>
      </w:r>
      <w:r>
        <w:rPr>
          <w:w w:val="110"/>
        </w:rPr>
        <w:t>study,</w:t>
      </w:r>
      <w:r>
        <w:rPr>
          <w:spacing w:val="40"/>
          <w:w w:val="110"/>
        </w:rPr>
        <w:t xml:space="preserve"> </w:t>
      </w:r>
      <w:r>
        <w:rPr>
          <w:w w:val="110"/>
        </w:rPr>
        <w:t>drug</w:t>
      </w:r>
      <w:r>
        <w:rPr>
          <w:spacing w:val="40"/>
          <w:w w:val="110"/>
        </w:rPr>
        <w:t xml:space="preserve"> </w:t>
      </w:r>
      <w:r>
        <w:rPr>
          <w:w w:val="110"/>
        </w:rPr>
        <w:t>pairs</w:t>
      </w:r>
      <w:r>
        <w:rPr>
          <w:spacing w:val="40"/>
          <w:w w:val="110"/>
        </w:rPr>
        <w:t xml:space="preserve"> </w:t>
      </w:r>
      <w:r>
        <w:rPr>
          <w:w w:val="110"/>
        </w:rPr>
        <w:t>are</w:t>
      </w:r>
      <w:r>
        <w:rPr>
          <w:spacing w:val="40"/>
          <w:w w:val="110"/>
        </w:rPr>
        <w:t xml:space="preserve"> </w:t>
      </w:r>
      <w:r>
        <w:rPr>
          <w:w w:val="110"/>
        </w:rPr>
        <w:t>classified</w:t>
      </w:r>
      <w:r>
        <w:rPr>
          <w:spacing w:val="40"/>
          <w:w w:val="110"/>
        </w:rPr>
        <w:t xml:space="preserve"> </w:t>
      </w:r>
      <w:r>
        <w:rPr>
          <w:w w:val="110"/>
        </w:rPr>
        <w:t>into</w:t>
      </w:r>
      <w:r>
        <w:rPr>
          <w:spacing w:val="40"/>
          <w:w w:val="110"/>
        </w:rPr>
        <w:t xml:space="preserve"> </w:t>
      </w:r>
      <w:r>
        <w:rPr>
          <w:w w:val="110"/>
        </w:rPr>
        <w:t>three</w:t>
      </w:r>
      <w:r>
        <w:rPr>
          <w:spacing w:val="40"/>
          <w:w w:val="110"/>
        </w:rPr>
        <w:t xml:space="preserve"> </w:t>
      </w:r>
      <w:r>
        <w:rPr>
          <w:w w:val="110"/>
        </w:rPr>
        <w:t>classes</w:t>
      </w:r>
      <w:r>
        <w:rPr>
          <w:spacing w:val="40"/>
          <w:w w:val="110"/>
        </w:rPr>
        <w:t xml:space="preserve"> </w:t>
      </w:r>
      <w:r>
        <w:rPr>
          <w:w w:val="110"/>
        </w:rPr>
        <w:t>based on interaction type for performance comparison. Two</w:t>
      </w:r>
      <w:r>
        <w:rPr>
          <w:spacing w:val="40"/>
          <w:w w:val="110"/>
        </w:rPr>
        <w:t xml:space="preserve"> </w:t>
      </w:r>
      <w:r>
        <w:rPr>
          <w:w w:val="110"/>
        </w:rPr>
        <w:t>measurement criteria of AUC and AUPR are utilized and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defined using </w:t>
      </w:r>
      <w:del w:id="311" w:author="carla alves" w:date="2024-05-07T17:38:00Z">
        <w:r w:rsidDel="00583A59">
          <w:rPr>
            <w:w w:val="110"/>
          </w:rPr>
          <w:delText xml:space="preserve">a </w:delText>
        </w:r>
      </w:del>
      <w:ins w:id="312" w:author="carla alves" w:date="2024-05-07T17:38:00Z">
        <w:r w:rsidR="00583A59">
          <w:rPr>
            <w:w w:val="110"/>
          </w:rPr>
          <w:t xml:space="preserve">the </w:t>
        </w:r>
      </w:ins>
      <w:r>
        <w:rPr>
          <w:w w:val="110"/>
        </w:rPr>
        <w:t xml:space="preserve">confusion matrix Table in the </w:t>
      </w:r>
      <w:del w:id="313" w:author="Amin Khodamoradi" w:date="2024-05-08T15:02:00Z" w16du:dateUtc="2024-05-08T14:02:00Z">
        <w:r w:rsidDel="0010173D">
          <w:rPr>
            <w:w w:val="110"/>
          </w:rPr>
          <w:delText>supplementary</w:delText>
        </w:r>
      </w:del>
      <w:ins w:id="314" w:author="carla alves" w:date="2024-05-07T16:05:00Z">
        <w:del w:id="315" w:author="Amin Khodamoradi" w:date="2024-05-08T15:02:00Z" w16du:dateUtc="2024-05-08T14:02:00Z">
          <w:r w:rsidR="004909C8" w:rsidDel="0010173D">
            <w:rPr>
              <w:w w:val="110"/>
            </w:rPr>
            <w:delText xml:space="preserve"> material</w:delText>
          </w:r>
        </w:del>
      </w:ins>
      <w:ins w:id="316" w:author="Amin Khodamoradi" w:date="2024-05-08T15:02:00Z" w16du:dateUtc="2024-05-08T14:02:00Z">
        <w:r w:rsidR="0010173D">
          <w:rPr>
            <w:w w:val="110"/>
          </w:rPr>
          <w:t>supplementary file</w:t>
        </w:r>
      </w:ins>
      <w:r>
        <w:rPr>
          <w:w w:val="110"/>
        </w:rPr>
        <w:t>.</w:t>
      </w:r>
    </w:p>
    <w:p w14:paraId="4EA40DB8" w14:textId="73767DDF" w:rsidR="00BF0DDC" w:rsidRDefault="00000000">
      <w:pPr>
        <w:spacing w:before="19"/>
        <w:ind w:left="140"/>
        <w:jc w:val="both"/>
        <w:rPr>
          <w:sz w:val="14"/>
        </w:rPr>
      </w:pPr>
      <w:r>
        <w:br w:type="column"/>
      </w:r>
      <w:r>
        <w:rPr>
          <w:b/>
          <w:w w:val="110"/>
          <w:sz w:val="14"/>
        </w:rPr>
        <w:t>Table</w:t>
      </w:r>
      <w:r>
        <w:rPr>
          <w:b/>
          <w:spacing w:val="13"/>
          <w:w w:val="110"/>
          <w:sz w:val="14"/>
        </w:rPr>
        <w:t xml:space="preserve"> </w:t>
      </w:r>
      <w:r>
        <w:rPr>
          <w:b/>
          <w:w w:val="110"/>
          <w:sz w:val="14"/>
        </w:rPr>
        <w:t>2.</w:t>
      </w:r>
      <w:r>
        <w:rPr>
          <w:b/>
          <w:spacing w:val="7"/>
          <w:w w:val="110"/>
          <w:sz w:val="14"/>
        </w:rPr>
        <w:t xml:space="preserve"> </w:t>
      </w:r>
      <w:del w:id="317" w:author="carla alves" w:date="2024-05-07T17:38:00Z">
        <w:r w:rsidDel="00583A59">
          <w:rPr>
            <w:w w:val="110"/>
            <w:sz w:val="14"/>
          </w:rPr>
          <w:delText>triple</w:delText>
        </w:r>
      </w:del>
      <w:ins w:id="318" w:author="carla alves" w:date="2024-05-07T17:38:00Z">
        <w:r w:rsidR="00583A59">
          <w:rPr>
            <w:w w:val="110"/>
            <w:sz w:val="14"/>
          </w:rPr>
          <w:t>Triple</w:t>
        </w:r>
      </w:ins>
      <w:r>
        <w:rPr>
          <w:w w:val="110"/>
          <w:sz w:val="14"/>
        </w:rPr>
        <w:t>-class</w:t>
      </w:r>
      <w:r>
        <w:rPr>
          <w:spacing w:val="9"/>
          <w:w w:val="110"/>
          <w:sz w:val="14"/>
        </w:rPr>
        <w:t xml:space="preserve"> </w:t>
      </w:r>
      <w:r>
        <w:rPr>
          <w:w w:val="110"/>
          <w:sz w:val="14"/>
        </w:rPr>
        <w:t>interaction</w:t>
      </w:r>
      <w:r>
        <w:rPr>
          <w:spacing w:val="9"/>
          <w:w w:val="110"/>
          <w:sz w:val="14"/>
        </w:rPr>
        <w:t xml:space="preserve"> </w:t>
      </w:r>
      <w:r>
        <w:rPr>
          <w:w w:val="110"/>
          <w:sz w:val="14"/>
        </w:rPr>
        <w:t>classification</w:t>
      </w:r>
      <w:r>
        <w:rPr>
          <w:spacing w:val="10"/>
          <w:w w:val="110"/>
          <w:sz w:val="14"/>
        </w:rPr>
        <w:t xml:space="preserve"> </w:t>
      </w:r>
      <w:r>
        <w:rPr>
          <w:spacing w:val="-2"/>
          <w:w w:val="110"/>
          <w:sz w:val="14"/>
        </w:rPr>
        <w:t>report.</w:t>
      </w:r>
    </w:p>
    <w:p w14:paraId="06AF33EC" w14:textId="77777777" w:rsidR="00BF0DDC" w:rsidRDefault="00BF0DDC">
      <w:pPr>
        <w:pStyle w:val="BodyText"/>
        <w:rPr>
          <w:sz w:val="20"/>
        </w:rPr>
      </w:pPr>
    </w:p>
    <w:p w14:paraId="0A67A3AE" w14:textId="77777777" w:rsidR="00BF0DDC" w:rsidRDefault="00BF0DDC">
      <w:pPr>
        <w:pStyle w:val="BodyText"/>
        <w:spacing w:before="46"/>
        <w:rPr>
          <w:sz w:val="20"/>
        </w:rPr>
      </w:pPr>
    </w:p>
    <w:tbl>
      <w:tblPr>
        <w:tblW w:w="0" w:type="auto"/>
        <w:tblInd w:w="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1"/>
        <w:gridCol w:w="1379"/>
        <w:gridCol w:w="1379"/>
      </w:tblGrid>
      <w:tr w:rsidR="00BF0DDC" w14:paraId="7506043D" w14:textId="77777777">
        <w:trPr>
          <w:trHeight w:val="209"/>
        </w:trPr>
        <w:tc>
          <w:tcPr>
            <w:tcW w:w="1351" w:type="dxa"/>
          </w:tcPr>
          <w:p w14:paraId="44FEED81" w14:textId="77777777" w:rsidR="00BF0DDC" w:rsidRDefault="00BF0DDC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79" w:type="dxa"/>
          </w:tcPr>
          <w:p w14:paraId="02EA368C" w14:textId="77777777" w:rsidR="00BF0DDC" w:rsidRDefault="00000000">
            <w:pPr>
              <w:pStyle w:val="TableParagraph"/>
              <w:ind w:left="9"/>
              <w:rPr>
                <w:sz w:val="15"/>
              </w:rPr>
            </w:pPr>
            <w:bookmarkStart w:id="319" w:name="_bookmark12"/>
            <w:bookmarkEnd w:id="319"/>
            <w:r>
              <w:rPr>
                <w:spacing w:val="-5"/>
                <w:w w:val="120"/>
                <w:sz w:val="15"/>
              </w:rPr>
              <w:t>AUC</w:t>
            </w:r>
          </w:p>
        </w:tc>
        <w:tc>
          <w:tcPr>
            <w:tcW w:w="1379" w:type="dxa"/>
          </w:tcPr>
          <w:p w14:paraId="6E3B53AD" w14:textId="77777777" w:rsidR="00BF0DDC" w:rsidRDefault="00000000">
            <w:pPr>
              <w:pStyle w:val="TableParagraph"/>
              <w:ind w:left="9"/>
              <w:rPr>
                <w:sz w:val="15"/>
              </w:rPr>
            </w:pPr>
            <w:r>
              <w:rPr>
                <w:spacing w:val="-4"/>
                <w:w w:val="120"/>
                <w:sz w:val="15"/>
              </w:rPr>
              <w:t>AUPR</w:t>
            </w:r>
          </w:p>
        </w:tc>
      </w:tr>
      <w:tr w:rsidR="00BF0DDC" w14:paraId="4C0164CA" w14:textId="77777777">
        <w:trPr>
          <w:trHeight w:val="204"/>
        </w:trPr>
        <w:tc>
          <w:tcPr>
            <w:tcW w:w="1351" w:type="dxa"/>
            <w:tcBorders>
              <w:bottom w:val="nil"/>
            </w:tcBorders>
          </w:tcPr>
          <w:p w14:paraId="02DD9AC4" w14:textId="77777777" w:rsidR="00BF0DDC" w:rsidRDefault="00000000"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2"/>
                <w:w w:val="110"/>
                <w:sz w:val="15"/>
              </w:rPr>
              <w:t>Degressive</w:t>
            </w:r>
          </w:p>
        </w:tc>
        <w:tc>
          <w:tcPr>
            <w:tcW w:w="1379" w:type="dxa"/>
            <w:tcBorders>
              <w:bottom w:val="nil"/>
            </w:tcBorders>
          </w:tcPr>
          <w:p w14:paraId="0A86F566" w14:textId="77777777" w:rsidR="00BF0DDC" w:rsidRDefault="00000000">
            <w:pPr>
              <w:pStyle w:val="TableParagraph"/>
              <w:spacing w:before="0" w:line="179" w:lineRule="exact"/>
              <w:ind w:left="9"/>
              <w:rPr>
                <w:sz w:val="15"/>
              </w:rPr>
            </w:pPr>
            <w:r>
              <w:rPr>
                <w:w w:val="105"/>
                <w:sz w:val="15"/>
              </w:rPr>
              <w:t>0.9747</w:t>
            </w:r>
            <w:r>
              <w:rPr>
                <w:spacing w:val="18"/>
                <w:w w:val="105"/>
                <w:sz w:val="15"/>
              </w:rPr>
              <w:t xml:space="preserve"> </w:t>
            </w:r>
            <w:r>
              <w:rPr>
                <w:rFonts w:ascii="Verdana" w:hAnsi="Verdana"/>
                <w:w w:val="105"/>
                <w:sz w:val="15"/>
              </w:rPr>
              <w:t xml:space="preserve">± </w:t>
            </w:r>
            <w:r>
              <w:rPr>
                <w:spacing w:val="-2"/>
                <w:w w:val="105"/>
                <w:sz w:val="15"/>
              </w:rPr>
              <w:t>0.0033</w:t>
            </w:r>
          </w:p>
        </w:tc>
        <w:tc>
          <w:tcPr>
            <w:tcW w:w="1379" w:type="dxa"/>
            <w:tcBorders>
              <w:bottom w:val="nil"/>
            </w:tcBorders>
          </w:tcPr>
          <w:p w14:paraId="7680F344" w14:textId="77777777" w:rsidR="00BF0DDC" w:rsidRDefault="00000000">
            <w:pPr>
              <w:pStyle w:val="TableParagraph"/>
              <w:spacing w:before="0" w:line="179" w:lineRule="exact"/>
              <w:ind w:left="9"/>
              <w:rPr>
                <w:sz w:val="15"/>
              </w:rPr>
            </w:pPr>
            <w:r>
              <w:rPr>
                <w:sz w:val="15"/>
              </w:rPr>
              <w:t>0.9666</w:t>
            </w:r>
            <w:r>
              <w:rPr>
                <w:spacing w:val="25"/>
                <w:sz w:val="15"/>
              </w:rPr>
              <w:t xml:space="preserve"> </w:t>
            </w:r>
            <w:r>
              <w:rPr>
                <w:rFonts w:ascii="Verdana" w:hAnsi="Verdana"/>
                <w:sz w:val="15"/>
              </w:rPr>
              <w:t>±</w:t>
            </w:r>
            <w:r>
              <w:rPr>
                <w:rFonts w:ascii="Verdana" w:hAnsi="Verdana"/>
                <w:spacing w:val="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0.0045</w:t>
            </w:r>
          </w:p>
        </w:tc>
      </w:tr>
      <w:tr w:rsidR="00BF0DDC" w14:paraId="1016EB6C" w14:textId="77777777">
        <w:trPr>
          <w:trHeight w:val="209"/>
        </w:trPr>
        <w:tc>
          <w:tcPr>
            <w:tcW w:w="1351" w:type="dxa"/>
            <w:tcBorders>
              <w:top w:val="nil"/>
              <w:bottom w:val="nil"/>
            </w:tcBorders>
          </w:tcPr>
          <w:p w14:paraId="6C847611" w14:textId="77777777" w:rsidR="00BF0DDC" w:rsidRDefault="00000000">
            <w:pPr>
              <w:pStyle w:val="TableParagraph"/>
              <w:spacing w:before="13"/>
              <w:ind w:right="1"/>
              <w:rPr>
                <w:sz w:val="15"/>
              </w:rPr>
            </w:pPr>
            <w:r>
              <w:rPr>
                <w:spacing w:val="-2"/>
                <w:w w:val="110"/>
                <w:sz w:val="15"/>
              </w:rPr>
              <w:t>Enhancive</w:t>
            </w:r>
          </w:p>
        </w:tc>
        <w:tc>
          <w:tcPr>
            <w:tcW w:w="1379" w:type="dxa"/>
            <w:tcBorders>
              <w:top w:val="nil"/>
              <w:bottom w:val="nil"/>
            </w:tcBorders>
          </w:tcPr>
          <w:p w14:paraId="30B25E77" w14:textId="77777777" w:rsidR="00BF0DDC" w:rsidRDefault="00000000">
            <w:pPr>
              <w:pStyle w:val="TableParagraph"/>
              <w:spacing w:before="0"/>
              <w:ind w:left="9"/>
              <w:rPr>
                <w:sz w:val="15"/>
              </w:rPr>
            </w:pPr>
            <w:r>
              <w:rPr>
                <w:sz w:val="15"/>
              </w:rPr>
              <w:t>0.9686</w:t>
            </w:r>
            <w:r>
              <w:rPr>
                <w:spacing w:val="22"/>
                <w:sz w:val="15"/>
              </w:rPr>
              <w:t xml:space="preserve"> </w:t>
            </w:r>
            <w:r>
              <w:rPr>
                <w:rFonts w:ascii="Verdana" w:hAnsi="Verdana"/>
                <w:sz w:val="15"/>
              </w:rPr>
              <w:t>±</w:t>
            </w:r>
            <w:r>
              <w:rPr>
                <w:rFonts w:ascii="Verdana" w:hAnsi="Verdana"/>
                <w:spacing w:val="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0.0028</w:t>
            </w:r>
          </w:p>
        </w:tc>
        <w:tc>
          <w:tcPr>
            <w:tcW w:w="1379" w:type="dxa"/>
            <w:tcBorders>
              <w:top w:val="nil"/>
              <w:bottom w:val="nil"/>
            </w:tcBorders>
          </w:tcPr>
          <w:p w14:paraId="45DED179" w14:textId="77777777" w:rsidR="00BF0DDC" w:rsidRDefault="00000000">
            <w:pPr>
              <w:pStyle w:val="TableParagraph"/>
              <w:spacing w:before="0"/>
              <w:ind w:left="9"/>
              <w:rPr>
                <w:sz w:val="15"/>
              </w:rPr>
            </w:pPr>
            <w:r>
              <w:rPr>
                <w:w w:val="105"/>
                <w:sz w:val="15"/>
              </w:rPr>
              <w:t>0.8221</w:t>
            </w:r>
            <w:r>
              <w:rPr>
                <w:spacing w:val="18"/>
                <w:w w:val="105"/>
                <w:sz w:val="15"/>
              </w:rPr>
              <w:t xml:space="preserve"> </w:t>
            </w:r>
            <w:r>
              <w:rPr>
                <w:rFonts w:ascii="Verdana" w:hAnsi="Verdana"/>
                <w:w w:val="105"/>
                <w:sz w:val="15"/>
              </w:rPr>
              <w:t xml:space="preserve">± </w:t>
            </w:r>
            <w:r>
              <w:rPr>
                <w:spacing w:val="-2"/>
                <w:w w:val="105"/>
                <w:sz w:val="15"/>
              </w:rPr>
              <w:t>0.0184</w:t>
            </w:r>
          </w:p>
        </w:tc>
      </w:tr>
      <w:tr w:rsidR="00BF0DDC" w14:paraId="022FE32A" w14:textId="77777777">
        <w:trPr>
          <w:trHeight w:val="214"/>
        </w:trPr>
        <w:tc>
          <w:tcPr>
            <w:tcW w:w="1351" w:type="dxa"/>
            <w:tcBorders>
              <w:top w:val="nil"/>
            </w:tcBorders>
          </w:tcPr>
          <w:p w14:paraId="5A524741" w14:textId="77777777" w:rsidR="00BF0DDC" w:rsidRDefault="00000000">
            <w:pPr>
              <w:pStyle w:val="TableParagraph"/>
              <w:spacing w:before="13"/>
              <w:rPr>
                <w:sz w:val="15"/>
              </w:rPr>
            </w:pPr>
            <w:r>
              <w:rPr>
                <w:w w:val="105"/>
                <w:sz w:val="15"/>
              </w:rPr>
              <w:t>Non-</w:t>
            </w:r>
            <w:r>
              <w:rPr>
                <w:spacing w:val="-2"/>
                <w:w w:val="110"/>
                <w:sz w:val="15"/>
              </w:rPr>
              <w:t>interaction</w:t>
            </w:r>
          </w:p>
        </w:tc>
        <w:tc>
          <w:tcPr>
            <w:tcW w:w="1379" w:type="dxa"/>
            <w:tcBorders>
              <w:top w:val="nil"/>
            </w:tcBorders>
          </w:tcPr>
          <w:p w14:paraId="21846B39" w14:textId="77777777" w:rsidR="00BF0DDC" w:rsidRDefault="00000000">
            <w:pPr>
              <w:pStyle w:val="TableParagraph"/>
              <w:spacing w:before="0"/>
              <w:ind w:left="9"/>
              <w:rPr>
                <w:sz w:val="15"/>
              </w:rPr>
            </w:pPr>
            <w:r>
              <w:rPr>
                <w:w w:val="105"/>
                <w:sz w:val="15"/>
              </w:rPr>
              <w:t>0.9714</w:t>
            </w:r>
            <w:r>
              <w:rPr>
                <w:spacing w:val="24"/>
                <w:w w:val="105"/>
                <w:sz w:val="15"/>
              </w:rPr>
              <w:t xml:space="preserve"> </w:t>
            </w:r>
            <w:r>
              <w:rPr>
                <w:rFonts w:ascii="Verdana" w:hAnsi="Verdana"/>
                <w:w w:val="105"/>
                <w:sz w:val="15"/>
              </w:rPr>
              <w:t>±</w:t>
            </w:r>
            <w:r>
              <w:rPr>
                <w:rFonts w:ascii="Verdana" w:hAnsi="Verdana"/>
                <w:spacing w:val="7"/>
                <w:w w:val="105"/>
                <w:sz w:val="15"/>
              </w:rPr>
              <w:t xml:space="preserve"> </w:t>
            </w:r>
            <w:r>
              <w:rPr>
                <w:spacing w:val="-2"/>
                <w:w w:val="105"/>
                <w:sz w:val="15"/>
              </w:rPr>
              <w:t>0.0040</w:t>
            </w:r>
          </w:p>
        </w:tc>
        <w:tc>
          <w:tcPr>
            <w:tcW w:w="1379" w:type="dxa"/>
            <w:tcBorders>
              <w:top w:val="nil"/>
            </w:tcBorders>
          </w:tcPr>
          <w:p w14:paraId="70121EAE" w14:textId="77777777" w:rsidR="00BF0DDC" w:rsidRDefault="00000000">
            <w:pPr>
              <w:pStyle w:val="TableParagraph"/>
              <w:spacing w:before="0"/>
              <w:ind w:left="9"/>
              <w:rPr>
                <w:sz w:val="15"/>
              </w:rPr>
            </w:pPr>
            <w:r>
              <w:rPr>
                <w:sz w:val="15"/>
              </w:rPr>
              <w:t>0.9480</w:t>
            </w:r>
            <w:r>
              <w:rPr>
                <w:spacing w:val="20"/>
                <w:sz w:val="15"/>
              </w:rPr>
              <w:t xml:space="preserve"> </w:t>
            </w:r>
            <w:r>
              <w:rPr>
                <w:rFonts w:ascii="Verdana" w:hAnsi="Verdana"/>
                <w:sz w:val="15"/>
              </w:rPr>
              <w:t>±</w:t>
            </w:r>
            <w:r>
              <w:rPr>
                <w:rFonts w:ascii="Verdana" w:hAnsi="Verdana"/>
                <w:spacing w:val="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0.0083</w:t>
            </w:r>
          </w:p>
        </w:tc>
      </w:tr>
    </w:tbl>
    <w:p w14:paraId="022A6FBE" w14:textId="53BD0F6C" w:rsidR="00BF0DDC" w:rsidRDefault="00000000">
      <w:pPr>
        <w:spacing w:line="271" w:lineRule="auto"/>
        <w:ind w:left="140" w:right="268"/>
        <w:jc w:val="both"/>
        <w:rPr>
          <w:sz w:val="14"/>
        </w:rPr>
      </w:pPr>
      <w:r>
        <w:rPr>
          <w:b/>
          <w:w w:val="110"/>
          <w:sz w:val="14"/>
        </w:rPr>
        <w:t xml:space="preserve">Table 3. </w:t>
      </w:r>
      <w:r>
        <w:rPr>
          <w:w w:val="110"/>
          <w:sz w:val="14"/>
        </w:rPr>
        <w:t xml:space="preserve">Results of </w:t>
      </w:r>
      <w:ins w:id="320" w:author="carla alves" w:date="2024-05-07T17:59:00Z">
        <w:r w:rsidR="00A20C66">
          <w:rPr>
            <w:w w:val="110"/>
            <w:sz w:val="14"/>
          </w:rPr>
          <w:t xml:space="preserve">the </w:t>
        </w:r>
      </w:ins>
      <w:r>
        <w:rPr>
          <w:w w:val="110"/>
          <w:sz w:val="14"/>
        </w:rPr>
        <w:t>SNF-CNN algorithm in predicting three- classes</w:t>
      </w:r>
      <w:r>
        <w:rPr>
          <w:spacing w:val="40"/>
          <w:w w:val="110"/>
          <w:sz w:val="14"/>
        </w:rPr>
        <w:t xml:space="preserve"> </w:t>
      </w:r>
      <w:r>
        <w:rPr>
          <w:w w:val="110"/>
          <w:sz w:val="14"/>
        </w:rPr>
        <w:t>based</w:t>
      </w:r>
      <w:r>
        <w:rPr>
          <w:spacing w:val="32"/>
          <w:w w:val="110"/>
          <w:sz w:val="14"/>
        </w:rPr>
        <w:t xml:space="preserve"> </w:t>
      </w:r>
      <w:r>
        <w:rPr>
          <w:w w:val="110"/>
          <w:sz w:val="14"/>
        </w:rPr>
        <w:t>on</w:t>
      </w:r>
      <w:r>
        <w:rPr>
          <w:spacing w:val="32"/>
          <w:w w:val="110"/>
          <w:sz w:val="14"/>
        </w:rPr>
        <w:t xml:space="preserve"> </w:t>
      </w:r>
      <w:r>
        <w:rPr>
          <w:w w:val="110"/>
          <w:sz w:val="14"/>
        </w:rPr>
        <w:t>AUC</w:t>
      </w:r>
      <w:r>
        <w:rPr>
          <w:spacing w:val="32"/>
          <w:w w:val="110"/>
          <w:sz w:val="14"/>
        </w:rPr>
        <w:t xml:space="preserve"> </w:t>
      </w:r>
      <w:r>
        <w:rPr>
          <w:w w:val="110"/>
          <w:sz w:val="14"/>
        </w:rPr>
        <w:t>and</w:t>
      </w:r>
      <w:r>
        <w:rPr>
          <w:spacing w:val="32"/>
          <w:w w:val="110"/>
          <w:sz w:val="14"/>
        </w:rPr>
        <w:t xml:space="preserve"> </w:t>
      </w:r>
      <w:r>
        <w:rPr>
          <w:w w:val="110"/>
          <w:sz w:val="14"/>
        </w:rPr>
        <w:t>AUPR</w:t>
      </w:r>
      <w:r>
        <w:rPr>
          <w:spacing w:val="32"/>
          <w:w w:val="110"/>
          <w:sz w:val="14"/>
        </w:rPr>
        <w:t xml:space="preserve"> </w:t>
      </w:r>
      <w:r>
        <w:rPr>
          <w:w w:val="110"/>
          <w:sz w:val="14"/>
        </w:rPr>
        <w:t>criteria</w:t>
      </w:r>
      <w:r>
        <w:rPr>
          <w:spacing w:val="32"/>
          <w:w w:val="110"/>
          <w:sz w:val="14"/>
        </w:rPr>
        <w:t xml:space="preserve"> </w:t>
      </w:r>
      <w:r>
        <w:rPr>
          <w:w w:val="110"/>
          <w:sz w:val="14"/>
        </w:rPr>
        <w:t>and</w:t>
      </w:r>
      <w:r>
        <w:rPr>
          <w:spacing w:val="32"/>
          <w:w w:val="110"/>
          <w:sz w:val="14"/>
        </w:rPr>
        <w:t xml:space="preserve"> </w:t>
      </w:r>
      <w:r>
        <w:rPr>
          <w:w w:val="110"/>
          <w:sz w:val="14"/>
        </w:rPr>
        <w:t>their</w:t>
      </w:r>
      <w:r>
        <w:rPr>
          <w:spacing w:val="32"/>
          <w:w w:val="110"/>
          <w:sz w:val="14"/>
        </w:rPr>
        <w:t xml:space="preserve"> </w:t>
      </w:r>
      <w:r>
        <w:rPr>
          <w:w w:val="110"/>
          <w:sz w:val="14"/>
        </w:rPr>
        <w:t>confidence</w:t>
      </w:r>
      <w:r>
        <w:rPr>
          <w:spacing w:val="32"/>
          <w:w w:val="110"/>
          <w:sz w:val="14"/>
        </w:rPr>
        <w:t xml:space="preserve"> </w:t>
      </w:r>
      <w:r>
        <w:rPr>
          <w:w w:val="110"/>
          <w:sz w:val="14"/>
        </w:rPr>
        <w:t>interval</w:t>
      </w:r>
      <w:ins w:id="321" w:author="carla alves" w:date="2024-05-07T18:00:00Z">
        <w:r w:rsidR="00A20C66">
          <w:rPr>
            <w:w w:val="110"/>
            <w:sz w:val="14"/>
          </w:rPr>
          <w:t>.</w:t>
        </w:r>
      </w:ins>
    </w:p>
    <w:p w14:paraId="310D8952" w14:textId="77777777" w:rsidR="00BF0DDC" w:rsidRDefault="00BF0DDC">
      <w:pPr>
        <w:pStyle w:val="BodyText"/>
        <w:rPr>
          <w:sz w:val="20"/>
        </w:rPr>
      </w:pPr>
    </w:p>
    <w:p w14:paraId="6F59C93A" w14:textId="77777777" w:rsidR="00BF0DDC" w:rsidRDefault="00BF0DDC">
      <w:pPr>
        <w:pStyle w:val="BodyText"/>
        <w:spacing w:before="14"/>
        <w:rPr>
          <w:sz w:val="20"/>
        </w:rPr>
      </w:pPr>
    </w:p>
    <w:tbl>
      <w:tblPr>
        <w:tblW w:w="0" w:type="auto"/>
        <w:tblInd w:w="1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5"/>
        <w:gridCol w:w="571"/>
        <w:gridCol w:w="669"/>
      </w:tblGrid>
      <w:tr w:rsidR="00BF0DDC" w14:paraId="5DF18EEC" w14:textId="77777777">
        <w:trPr>
          <w:trHeight w:val="209"/>
        </w:trPr>
        <w:tc>
          <w:tcPr>
            <w:tcW w:w="1315" w:type="dxa"/>
          </w:tcPr>
          <w:p w14:paraId="6289A257" w14:textId="77777777" w:rsidR="00BF0DDC" w:rsidRDefault="00BF0DDC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71" w:type="dxa"/>
          </w:tcPr>
          <w:p w14:paraId="5525CF93" w14:textId="77777777" w:rsidR="00BF0DDC" w:rsidRDefault="00000000">
            <w:pPr>
              <w:pStyle w:val="TableParagraph"/>
              <w:rPr>
                <w:sz w:val="15"/>
              </w:rPr>
            </w:pPr>
            <w:bookmarkStart w:id="322" w:name="_bookmark13"/>
            <w:bookmarkEnd w:id="322"/>
            <w:r>
              <w:rPr>
                <w:spacing w:val="-5"/>
                <w:w w:val="120"/>
                <w:sz w:val="15"/>
              </w:rPr>
              <w:t>AUC</w:t>
            </w:r>
          </w:p>
        </w:tc>
        <w:tc>
          <w:tcPr>
            <w:tcW w:w="669" w:type="dxa"/>
          </w:tcPr>
          <w:p w14:paraId="269930CA" w14:textId="77777777" w:rsidR="00BF0DDC" w:rsidRDefault="00000000">
            <w:pPr>
              <w:pStyle w:val="TableParagraph"/>
              <w:rPr>
                <w:sz w:val="15"/>
              </w:rPr>
            </w:pPr>
            <w:r>
              <w:rPr>
                <w:spacing w:val="-4"/>
                <w:w w:val="120"/>
                <w:sz w:val="15"/>
              </w:rPr>
              <w:t>AUPR</w:t>
            </w:r>
          </w:p>
        </w:tc>
      </w:tr>
      <w:tr w:rsidR="00BF0DDC" w14:paraId="4446CDC2" w14:textId="77777777">
        <w:trPr>
          <w:trHeight w:val="213"/>
        </w:trPr>
        <w:tc>
          <w:tcPr>
            <w:tcW w:w="1315" w:type="dxa"/>
            <w:tcBorders>
              <w:bottom w:val="nil"/>
            </w:tcBorders>
          </w:tcPr>
          <w:p w14:paraId="1704CFE6" w14:textId="77777777" w:rsidR="00BF0DDC" w:rsidRDefault="00000000">
            <w:pPr>
              <w:pStyle w:val="TableParagraph"/>
              <w:rPr>
                <w:sz w:val="15"/>
              </w:rPr>
            </w:pPr>
            <w:r>
              <w:rPr>
                <w:w w:val="110"/>
                <w:sz w:val="15"/>
              </w:rPr>
              <w:t>SNF-</w:t>
            </w:r>
            <w:r>
              <w:rPr>
                <w:spacing w:val="-5"/>
                <w:w w:val="115"/>
                <w:sz w:val="15"/>
              </w:rPr>
              <w:t>CNN</w:t>
            </w:r>
          </w:p>
        </w:tc>
        <w:tc>
          <w:tcPr>
            <w:tcW w:w="571" w:type="dxa"/>
            <w:tcBorders>
              <w:bottom w:val="nil"/>
            </w:tcBorders>
          </w:tcPr>
          <w:p w14:paraId="2EA86E11" w14:textId="77777777" w:rsidR="00BF0DDC" w:rsidRDefault="00000000">
            <w:pPr>
              <w:pStyle w:val="TableParagraph"/>
              <w:rPr>
                <w:sz w:val="15"/>
              </w:rPr>
            </w:pPr>
            <w:r>
              <w:rPr>
                <w:spacing w:val="-2"/>
                <w:w w:val="110"/>
                <w:sz w:val="15"/>
              </w:rPr>
              <w:t>0.971</w:t>
            </w:r>
          </w:p>
        </w:tc>
        <w:tc>
          <w:tcPr>
            <w:tcW w:w="669" w:type="dxa"/>
            <w:tcBorders>
              <w:bottom w:val="nil"/>
            </w:tcBorders>
          </w:tcPr>
          <w:p w14:paraId="0E934EE8" w14:textId="77777777" w:rsidR="00BF0DDC" w:rsidRDefault="00000000">
            <w:pPr>
              <w:pStyle w:val="TableParagraph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0.912</w:t>
            </w:r>
          </w:p>
        </w:tc>
      </w:tr>
      <w:tr w:rsidR="00BF0DDC" w14:paraId="242E37F4" w14:textId="77777777">
        <w:trPr>
          <w:trHeight w:val="209"/>
        </w:trPr>
        <w:tc>
          <w:tcPr>
            <w:tcW w:w="1315" w:type="dxa"/>
            <w:tcBorders>
              <w:top w:val="nil"/>
              <w:bottom w:val="nil"/>
            </w:tcBorders>
          </w:tcPr>
          <w:p w14:paraId="6B505D25" w14:textId="77777777" w:rsidR="00BF0DDC" w:rsidRDefault="00000000">
            <w:pPr>
              <w:pStyle w:val="TableParagraph"/>
              <w:spacing w:before="4"/>
              <w:rPr>
                <w:sz w:val="15"/>
              </w:rPr>
            </w:pPr>
            <w:r>
              <w:rPr>
                <w:w w:val="110"/>
                <w:sz w:val="15"/>
              </w:rPr>
              <w:t>BRSNMF</w:t>
            </w:r>
            <w:r>
              <w:rPr>
                <w:spacing w:val="48"/>
                <w:w w:val="110"/>
                <w:sz w:val="15"/>
              </w:rPr>
              <w:t xml:space="preserve"> </w:t>
            </w:r>
            <w:hyperlink w:anchor="_bookmark48" w:history="1">
              <w:r>
                <w:rPr>
                  <w:spacing w:val="-4"/>
                  <w:w w:val="110"/>
                  <w:sz w:val="15"/>
                </w:rPr>
                <w:t>[35]</w:t>
              </w:r>
            </w:hyperlink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05125433" w14:textId="77777777" w:rsidR="00BF0DDC" w:rsidRDefault="00000000">
            <w:pPr>
              <w:pStyle w:val="TableParagraph"/>
              <w:spacing w:before="4"/>
              <w:rPr>
                <w:sz w:val="15"/>
              </w:rPr>
            </w:pPr>
            <w:r>
              <w:rPr>
                <w:spacing w:val="-2"/>
                <w:sz w:val="15"/>
              </w:rPr>
              <w:t>0.805</w:t>
            </w:r>
          </w:p>
        </w:tc>
        <w:tc>
          <w:tcPr>
            <w:tcW w:w="669" w:type="dxa"/>
            <w:tcBorders>
              <w:top w:val="nil"/>
              <w:bottom w:val="nil"/>
            </w:tcBorders>
          </w:tcPr>
          <w:p w14:paraId="2B34D077" w14:textId="77777777" w:rsidR="00BF0DDC" w:rsidRDefault="00000000">
            <w:pPr>
              <w:pStyle w:val="TableParagraph"/>
              <w:spacing w:before="4"/>
              <w:rPr>
                <w:sz w:val="15"/>
              </w:rPr>
            </w:pPr>
            <w:r>
              <w:rPr>
                <w:spacing w:val="-2"/>
                <w:sz w:val="15"/>
              </w:rPr>
              <w:t>0.644</w:t>
            </w:r>
          </w:p>
        </w:tc>
      </w:tr>
      <w:tr w:rsidR="00BF0DDC" w14:paraId="6B061E56" w14:textId="77777777">
        <w:trPr>
          <w:trHeight w:val="209"/>
        </w:trPr>
        <w:tc>
          <w:tcPr>
            <w:tcW w:w="1315" w:type="dxa"/>
            <w:tcBorders>
              <w:top w:val="nil"/>
              <w:bottom w:val="nil"/>
            </w:tcBorders>
          </w:tcPr>
          <w:p w14:paraId="1C255380" w14:textId="77777777" w:rsidR="00BF0DDC" w:rsidRDefault="00000000">
            <w:pPr>
              <w:pStyle w:val="TableParagraph"/>
              <w:spacing w:before="4"/>
              <w:ind w:right="1"/>
              <w:rPr>
                <w:sz w:val="15"/>
              </w:rPr>
            </w:pPr>
            <w:r>
              <w:rPr>
                <w:w w:val="105"/>
                <w:sz w:val="15"/>
              </w:rPr>
              <w:t>Semi-NMF</w:t>
            </w:r>
            <w:r>
              <w:rPr>
                <w:spacing w:val="55"/>
                <w:w w:val="105"/>
                <w:sz w:val="15"/>
              </w:rPr>
              <w:t xml:space="preserve"> </w:t>
            </w:r>
            <w:hyperlink w:anchor="_bookmark49" w:history="1">
              <w:r>
                <w:rPr>
                  <w:spacing w:val="-4"/>
                  <w:w w:val="105"/>
                  <w:sz w:val="15"/>
                </w:rPr>
                <w:t>[36]</w:t>
              </w:r>
            </w:hyperlink>
          </w:p>
        </w:tc>
        <w:tc>
          <w:tcPr>
            <w:tcW w:w="571" w:type="dxa"/>
            <w:tcBorders>
              <w:top w:val="nil"/>
              <w:bottom w:val="nil"/>
            </w:tcBorders>
          </w:tcPr>
          <w:p w14:paraId="5F011064" w14:textId="77777777" w:rsidR="00BF0DDC" w:rsidRDefault="00000000">
            <w:pPr>
              <w:pStyle w:val="TableParagraph"/>
              <w:spacing w:before="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0.796</w:t>
            </w:r>
          </w:p>
        </w:tc>
        <w:tc>
          <w:tcPr>
            <w:tcW w:w="669" w:type="dxa"/>
            <w:tcBorders>
              <w:top w:val="nil"/>
              <w:bottom w:val="nil"/>
            </w:tcBorders>
          </w:tcPr>
          <w:p w14:paraId="46DEC3B0" w14:textId="77777777" w:rsidR="00BF0DDC" w:rsidRDefault="00000000">
            <w:pPr>
              <w:pStyle w:val="TableParagraph"/>
              <w:spacing w:before="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0.579</w:t>
            </w:r>
          </w:p>
        </w:tc>
      </w:tr>
      <w:tr w:rsidR="00BF0DDC" w14:paraId="3366C1D8" w14:textId="77777777">
        <w:trPr>
          <w:trHeight w:val="204"/>
        </w:trPr>
        <w:tc>
          <w:tcPr>
            <w:tcW w:w="1315" w:type="dxa"/>
            <w:tcBorders>
              <w:top w:val="nil"/>
            </w:tcBorders>
          </w:tcPr>
          <w:p w14:paraId="64C6BC8E" w14:textId="77777777" w:rsidR="00BF0DDC" w:rsidRDefault="00000000">
            <w:pPr>
              <w:pStyle w:val="TableParagraph"/>
              <w:spacing w:before="4"/>
              <w:rPr>
                <w:sz w:val="15"/>
              </w:rPr>
            </w:pPr>
            <w:r>
              <w:rPr>
                <w:w w:val="110"/>
                <w:sz w:val="15"/>
              </w:rPr>
              <w:t>TMFUF</w:t>
            </w:r>
            <w:r>
              <w:rPr>
                <w:spacing w:val="59"/>
                <w:w w:val="110"/>
                <w:sz w:val="15"/>
              </w:rPr>
              <w:t xml:space="preserve"> </w:t>
            </w:r>
            <w:hyperlink w:anchor="_bookmark45" w:history="1">
              <w:r>
                <w:rPr>
                  <w:spacing w:val="-4"/>
                  <w:w w:val="110"/>
                  <w:sz w:val="15"/>
                </w:rPr>
                <w:t>[32]</w:t>
              </w:r>
            </w:hyperlink>
          </w:p>
        </w:tc>
        <w:tc>
          <w:tcPr>
            <w:tcW w:w="571" w:type="dxa"/>
            <w:tcBorders>
              <w:top w:val="nil"/>
            </w:tcBorders>
          </w:tcPr>
          <w:p w14:paraId="373C8268" w14:textId="77777777" w:rsidR="00BF0DDC" w:rsidRDefault="00000000">
            <w:pPr>
              <w:pStyle w:val="TableParagraph"/>
              <w:spacing w:before="4"/>
              <w:rPr>
                <w:sz w:val="15"/>
              </w:rPr>
            </w:pPr>
            <w:r>
              <w:rPr>
                <w:spacing w:val="-2"/>
                <w:sz w:val="15"/>
              </w:rPr>
              <w:t>0.842</w:t>
            </w:r>
          </w:p>
        </w:tc>
        <w:tc>
          <w:tcPr>
            <w:tcW w:w="669" w:type="dxa"/>
            <w:tcBorders>
              <w:top w:val="nil"/>
            </w:tcBorders>
          </w:tcPr>
          <w:p w14:paraId="27639C0F" w14:textId="77777777" w:rsidR="00BF0DDC" w:rsidRDefault="00000000">
            <w:pPr>
              <w:pStyle w:val="TableParagraph"/>
              <w:spacing w:before="4"/>
              <w:rPr>
                <w:sz w:val="15"/>
              </w:rPr>
            </w:pPr>
            <w:r>
              <w:rPr>
                <w:spacing w:val="-2"/>
                <w:sz w:val="15"/>
              </w:rPr>
              <w:t>0.526</w:t>
            </w:r>
          </w:p>
        </w:tc>
      </w:tr>
    </w:tbl>
    <w:p w14:paraId="08273F82" w14:textId="5E67C776" w:rsidR="00BF0DDC" w:rsidRDefault="00000000">
      <w:pPr>
        <w:spacing w:line="271" w:lineRule="auto"/>
        <w:ind w:left="140" w:right="267"/>
        <w:jc w:val="both"/>
        <w:rPr>
          <w:sz w:val="14"/>
        </w:rPr>
      </w:pPr>
      <w:r>
        <w:rPr>
          <w:b/>
          <w:w w:val="110"/>
          <w:sz w:val="14"/>
        </w:rPr>
        <w:t xml:space="preserve">Table 4. </w:t>
      </w:r>
      <w:r>
        <w:rPr>
          <w:w w:val="110"/>
          <w:sz w:val="14"/>
        </w:rPr>
        <w:t>Comparison of the results of triple-class prediction</w:t>
      </w:r>
      <w:r>
        <w:rPr>
          <w:spacing w:val="40"/>
          <w:w w:val="110"/>
          <w:sz w:val="14"/>
        </w:rPr>
        <w:t xml:space="preserve"> </w:t>
      </w:r>
      <w:r>
        <w:rPr>
          <w:w w:val="110"/>
          <w:sz w:val="14"/>
        </w:rPr>
        <w:t xml:space="preserve">algorithms based on </w:t>
      </w:r>
      <w:del w:id="323" w:author="carla alves" w:date="2024-05-07T17:39:00Z">
        <w:r w:rsidDel="00583A59">
          <w:rPr>
            <w:w w:val="110"/>
            <w:sz w:val="14"/>
          </w:rPr>
          <w:delText xml:space="preserve">criteria </w:delText>
        </w:r>
      </w:del>
      <w:r>
        <w:rPr>
          <w:w w:val="110"/>
          <w:sz w:val="14"/>
        </w:rPr>
        <w:t>AUC and AUPR</w:t>
      </w:r>
      <w:ins w:id="324" w:author="carla alves" w:date="2024-05-07T17:39:00Z">
        <w:r w:rsidR="00583A59" w:rsidRPr="00583A59">
          <w:rPr>
            <w:w w:val="110"/>
            <w:sz w:val="14"/>
          </w:rPr>
          <w:t xml:space="preserve"> </w:t>
        </w:r>
        <w:r w:rsidR="00583A59">
          <w:rPr>
            <w:w w:val="110"/>
            <w:sz w:val="14"/>
          </w:rPr>
          <w:t>criteria</w:t>
        </w:r>
      </w:ins>
      <w:ins w:id="325" w:author="carla alves" w:date="2024-05-07T18:00:00Z">
        <w:r w:rsidR="00A20C66">
          <w:rPr>
            <w:w w:val="110"/>
            <w:sz w:val="14"/>
          </w:rPr>
          <w:t>.</w:t>
        </w:r>
      </w:ins>
    </w:p>
    <w:p w14:paraId="64BC0F01" w14:textId="77777777" w:rsidR="00BF0DDC" w:rsidRDefault="00BF0DDC">
      <w:pPr>
        <w:pStyle w:val="BodyText"/>
        <w:rPr>
          <w:sz w:val="14"/>
        </w:rPr>
      </w:pPr>
    </w:p>
    <w:p w14:paraId="1D987CB8" w14:textId="77777777" w:rsidR="00BF0DDC" w:rsidRDefault="00BF0DDC">
      <w:pPr>
        <w:pStyle w:val="BodyText"/>
        <w:rPr>
          <w:sz w:val="14"/>
        </w:rPr>
      </w:pPr>
    </w:p>
    <w:p w14:paraId="7DF57322" w14:textId="77777777" w:rsidR="00BF0DDC" w:rsidRDefault="00BF0DDC">
      <w:pPr>
        <w:pStyle w:val="BodyText"/>
        <w:rPr>
          <w:sz w:val="14"/>
        </w:rPr>
      </w:pPr>
    </w:p>
    <w:p w14:paraId="4C4EECD1" w14:textId="77777777" w:rsidR="00BF0DDC" w:rsidRDefault="00BF0DDC">
      <w:pPr>
        <w:pStyle w:val="BodyText"/>
        <w:spacing w:before="54"/>
        <w:rPr>
          <w:sz w:val="14"/>
        </w:rPr>
      </w:pPr>
    </w:p>
    <w:p w14:paraId="0ADFE55F" w14:textId="77777777" w:rsidR="00BF0DDC" w:rsidRDefault="00000000">
      <w:pPr>
        <w:pStyle w:val="BodyText"/>
        <w:spacing w:line="295" w:lineRule="auto"/>
        <w:ind w:left="140" w:right="233" w:firstLine="239"/>
      </w:pPr>
      <w:r>
        <w:rPr>
          <w:w w:val="110"/>
        </w:rPr>
        <w:t>Also, methods were evaluated via modified AUC and AUPR</w:t>
      </w:r>
      <w:r>
        <w:rPr>
          <w:spacing w:val="40"/>
          <w:w w:val="110"/>
        </w:rPr>
        <w:t xml:space="preserve"> </w:t>
      </w:r>
      <w:r>
        <w:rPr>
          <w:w w:val="110"/>
        </w:rPr>
        <w:t>for the triple-class model.</w:t>
      </w:r>
    </w:p>
    <w:p w14:paraId="4A6F2003" w14:textId="77777777" w:rsidR="00BF0DDC" w:rsidRDefault="00BF0DDC">
      <w:pPr>
        <w:pStyle w:val="BodyText"/>
      </w:pPr>
    </w:p>
    <w:p w14:paraId="242BFD44" w14:textId="77777777" w:rsidR="00BF0DDC" w:rsidRDefault="00BF0DDC">
      <w:pPr>
        <w:pStyle w:val="BodyText"/>
        <w:spacing w:before="60"/>
      </w:pPr>
    </w:p>
    <w:p w14:paraId="469FDBF1" w14:textId="77777777" w:rsidR="00BF0DDC" w:rsidRDefault="00000000">
      <w:pPr>
        <w:pStyle w:val="Heading2"/>
        <w:spacing w:before="1"/>
        <w:ind w:left="140"/>
      </w:pPr>
      <w:bookmarkStart w:id="326" w:name="Comparison_of_results"/>
      <w:bookmarkEnd w:id="326"/>
      <w:r>
        <w:rPr>
          <w:spacing w:val="-2"/>
        </w:rPr>
        <w:t>Comparison</w:t>
      </w:r>
      <w:r>
        <w:rPr>
          <w:spacing w:val="2"/>
        </w:rP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2"/>
        </w:rPr>
        <w:t>results</w:t>
      </w:r>
    </w:p>
    <w:p w14:paraId="7DC575E7" w14:textId="0EE0A11D" w:rsidR="00BF0DDC" w:rsidRDefault="00000000">
      <w:pPr>
        <w:pStyle w:val="BodyText"/>
        <w:spacing w:before="67" w:line="295" w:lineRule="auto"/>
        <w:ind w:left="140" w:right="266"/>
        <w:jc w:val="both"/>
      </w:pPr>
      <w:r>
        <w:rPr>
          <w:w w:val="110"/>
        </w:rPr>
        <w:t>The binary interaction type detection model is developed and</w:t>
      </w:r>
      <w:r>
        <w:rPr>
          <w:spacing w:val="40"/>
          <w:w w:val="110"/>
        </w:rPr>
        <w:t xml:space="preserve"> </w:t>
      </w:r>
      <w:r>
        <w:rPr>
          <w:w w:val="110"/>
        </w:rPr>
        <w:t>trained following the validation procedure outlined in the</w:t>
      </w:r>
      <w:r>
        <w:rPr>
          <w:spacing w:val="40"/>
          <w:w w:val="110"/>
        </w:rPr>
        <w:t xml:space="preserve"> </w:t>
      </w:r>
      <w:r>
        <w:rPr>
          <w:w w:val="110"/>
        </w:rPr>
        <w:t>previous section. Subsequently, the final triple-class model is</w:t>
      </w:r>
      <w:r>
        <w:rPr>
          <w:spacing w:val="40"/>
          <w:w w:val="110"/>
        </w:rPr>
        <w:t xml:space="preserve"> </w:t>
      </w:r>
      <w:r>
        <w:rPr>
          <w:w w:val="110"/>
        </w:rPr>
        <w:t>introduced, utilizing the most probable non-interactions as</w:t>
      </w:r>
      <w:r>
        <w:rPr>
          <w:spacing w:val="40"/>
          <w:w w:val="110"/>
        </w:rPr>
        <w:t xml:space="preserve"> </w:t>
      </w:r>
      <w:r>
        <w:rPr>
          <w:w w:val="110"/>
        </w:rPr>
        <w:t>zeros.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SNF-CNN</w:t>
      </w:r>
      <w:r>
        <w:rPr>
          <w:spacing w:val="40"/>
          <w:w w:val="110"/>
        </w:rPr>
        <w:t xml:space="preserve"> </w:t>
      </w:r>
      <w:r>
        <w:rPr>
          <w:w w:val="110"/>
        </w:rPr>
        <w:t>model</w:t>
      </w:r>
      <w:r>
        <w:rPr>
          <w:spacing w:val="40"/>
          <w:w w:val="110"/>
        </w:rPr>
        <w:t xml:space="preserve"> </w:t>
      </w:r>
      <w:r>
        <w:rPr>
          <w:w w:val="110"/>
        </w:rPr>
        <w:t>undergoes</w:t>
      </w:r>
      <w:r>
        <w:rPr>
          <w:spacing w:val="40"/>
          <w:w w:val="110"/>
        </w:rPr>
        <w:t xml:space="preserve"> </w:t>
      </w:r>
      <w:r>
        <w:rPr>
          <w:w w:val="110"/>
        </w:rPr>
        <w:t>evaluation</w:t>
      </w:r>
      <w:r>
        <w:rPr>
          <w:spacing w:val="40"/>
          <w:w w:val="110"/>
        </w:rPr>
        <w:t xml:space="preserve"> </w:t>
      </w:r>
      <w:r>
        <w:rPr>
          <w:w w:val="110"/>
        </w:rPr>
        <w:t>through</w:t>
      </w:r>
      <w:r>
        <w:rPr>
          <w:spacing w:val="40"/>
          <w:w w:val="110"/>
        </w:rPr>
        <w:t xml:space="preserve"> </w:t>
      </w:r>
      <w:r>
        <w:rPr>
          <w:w w:val="110"/>
        </w:rPr>
        <w:t>a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10-fold </w:t>
      </w:r>
      <w:del w:id="327" w:author="carla alves" w:date="2024-05-07T17:44:00Z">
        <w:r w:rsidDel="00583A59">
          <w:rPr>
            <w:w w:val="110"/>
          </w:rPr>
          <w:delText>cross-validation</w:delText>
        </w:r>
      </w:del>
      <w:ins w:id="328" w:author="carla alves" w:date="2024-05-07T17:44:00Z">
        <w:r w:rsidR="00583A59">
          <w:rPr>
            <w:w w:val="110"/>
          </w:rPr>
          <w:t>CV</w:t>
        </w:r>
      </w:ins>
      <w:r>
        <w:rPr>
          <w:w w:val="110"/>
        </w:rPr>
        <w:t xml:space="preserve"> to assess its robustness and efficiency.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Results of </w:t>
      </w:r>
      <w:ins w:id="329" w:author="carla alves" w:date="2024-05-07T17:45:00Z">
        <w:r w:rsidR="00583A59">
          <w:rPr>
            <w:w w:val="110"/>
          </w:rPr>
          <w:t xml:space="preserve">the </w:t>
        </w:r>
      </w:ins>
      <w:r>
        <w:rPr>
          <w:w w:val="110"/>
        </w:rPr>
        <w:t xml:space="preserve">SNF-CNN and other methods </w:t>
      </w:r>
      <w:del w:id="330" w:author="carla alves" w:date="2024-05-07T17:45:00Z">
        <w:r w:rsidDel="00583A59">
          <w:rPr>
            <w:w w:val="110"/>
          </w:rPr>
          <w:delText xml:space="preserve">for </w:delText>
        </w:r>
      </w:del>
      <w:ins w:id="331" w:author="carla alves" w:date="2024-05-07T17:45:00Z">
        <w:r w:rsidR="00583A59">
          <w:rPr>
            <w:w w:val="110"/>
          </w:rPr>
          <w:t xml:space="preserve">of </w:t>
        </w:r>
      </w:ins>
      <w:r>
        <w:rPr>
          <w:w w:val="110"/>
        </w:rPr>
        <w:t>comparison are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presented and discussed in this section. In Table </w:t>
      </w:r>
      <w:hyperlink w:anchor="_bookmark11" w:history="1">
        <w:r>
          <w:rPr>
            <w:w w:val="110"/>
          </w:rPr>
          <w:t>2</w:t>
        </w:r>
      </w:hyperlink>
      <w:r>
        <w:rPr>
          <w:w w:val="110"/>
        </w:rPr>
        <w:t xml:space="preserve"> </w:t>
      </w:r>
      <w:ins w:id="332" w:author="carla alves" w:date="2024-05-07T17:46:00Z">
        <w:r w:rsidR="00583A59">
          <w:rPr>
            <w:w w:val="110"/>
          </w:rPr>
          <w:t xml:space="preserve">the </w:t>
        </w:r>
      </w:ins>
      <w:r>
        <w:rPr>
          <w:w w:val="110"/>
        </w:rPr>
        <w:t>triple-class</w:t>
      </w:r>
      <w:r>
        <w:rPr>
          <w:spacing w:val="40"/>
          <w:w w:val="110"/>
        </w:rPr>
        <w:t xml:space="preserve"> </w:t>
      </w:r>
      <w:r>
        <w:rPr>
          <w:w w:val="110"/>
        </w:rPr>
        <w:t>interaction classification is displayed. In this implementation,</w:t>
      </w:r>
      <w:r>
        <w:rPr>
          <w:spacing w:val="40"/>
          <w:w w:val="110"/>
        </w:rPr>
        <w:t xml:space="preserve"> </w:t>
      </w:r>
      <w:r>
        <w:rPr>
          <w:w w:val="110"/>
        </w:rPr>
        <w:t>the precision of the model in detecting degressive interactions,</w:t>
      </w:r>
      <w:r>
        <w:rPr>
          <w:spacing w:val="40"/>
          <w:w w:val="110"/>
        </w:rPr>
        <w:t xml:space="preserve"> </w:t>
      </w:r>
      <w:r>
        <w:rPr>
          <w:w w:val="110"/>
        </w:rPr>
        <w:t>non-interactions,</w:t>
      </w:r>
      <w:r>
        <w:rPr>
          <w:spacing w:val="40"/>
          <w:w w:val="110"/>
        </w:rPr>
        <w:t xml:space="preserve"> </w:t>
      </w:r>
      <w:r>
        <w:rPr>
          <w:w w:val="110"/>
        </w:rPr>
        <w:t>and enhancive interactions are 95%,</w:t>
      </w:r>
      <w:r>
        <w:rPr>
          <w:spacing w:val="40"/>
          <w:w w:val="110"/>
        </w:rPr>
        <w:t xml:space="preserve"> </w:t>
      </w:r>
      <w:r>
        <w:rPr>
          <w:w w:val="110"/>
        </w:rPr>
        <w:t>96%,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40"/>
          <w:w w:val="110"/>
        </w:rPr>
        <w:t xml:space="preserve"> </w:t>
      </w:r>
      <w:r>
        <w:rPr>
          <w:w w:val="110"/>
        </w:rPr>
        <w:t>88%,</w:t>
      </w:r>
      <w:r>
        <w:rPr>
          <w:spacing w:val="52"/>
          <w:w w:val="110"/>
        </w:rPr>
        <w:t xml:space="preserve"> </w:t>
      </w:r>
      <w:r>
        <w:rPr>
          <w:w w:val="110"/>
        </w:rPr>
        <w:t>respectively.</w:t>
      </w:r>
      <w:r>
        <w:rPr>
          <w:spacing w:val="51"/>
          <w:w w:val="110"/>
        </w:rPr>
        <w:t xml:space="preserve"> </w:t>
      </w:r>
      <w:r>
        <w:rPr>
          <w:w w:val="110"/>
        </w:rPr>
        <w:t>The</w:t>
      </w:r>
      <w:r>
        <w:rPr>
          <w:spacing w:val="41"/>
          <w:w w:val="110"/>
        </w:rPr>
        <w:t xml:space="preserve"> </w:t>
      </w:r>
      <w:r>
        <w:rPr>
          <w:w w:val="110"/>
        </w:rPr>
        <w:t>recalls</w:t>
      </w:r>
      <w:r>
        <w:rPr>
          <w:spacing w:val="40"/>
          <w:w w:val="110"/>
        </w:rPr>
        <w:t xml:space="preserve"> </w:t>
      </w:r>
      <w:r>
        <w:rPr>
          <w:w w:val="110"/>
        </w:rPr>
        <w:t>are</w:t>
      </w:r>
      <w:r>
        <w:rPr>
          <w:spacing w:val="40"/>
          <w:w w:val="110"/>
        </w:rPr>
        <w:t xml:space="preserve"> </w:t>
      </w:r>
      <w:r>
        <w:rPr>
          <w:w w:val="110"/>
        </w:rPr>
        <w:t>97%,</w:t>
      </w:r>
      <w:r>
        <w:rPr>
          <w:spacing w:val="52"/>
          <w:w w:val="110"/>
        </w:rPr>
        <w:t xml:space="preserve"> </w:t>
      </w:r>
      <w:r>
        <w:rPr>
          <w:w w:val="110"/>
        </w:rPr>
        <w:t>95%,</w:t>
      </w:r>
      <w:r>
        <w:rPr>
          <w:spacing w:val="52"/>
          <w:w w:val="110"/>
        </w:rPr>
        <w:t xml:space="preserve"> </w:t>
      </w:r>
      <w:r>
        <w:rPr>
          <w:w w:val="110"/>
        </w:rPr>
        <w:t>and</w:t>
      </w:r>
      <w:r>
        <w:rPr>
          <w:spacing w:val="40"/>
          <w:w w:val="110"/>
        </w:rPr>
        <w:t xml:space="preserve"> </w:t>
      </w:r>
      <w:r>
        <w:rPr>
          <w:spacing w:val="-4"/>
          <w:w w:val="110"/>
        </w:rPr>
        <w:t>84%,</w:t>
      </w:r>
    </w:p>
    <w:p w14:paraId="1B491874" w14:textId="45BB7DEB" w:rsidR="00BF0DDC" w:rsidRDefault="00000000">
      <w:pPr>
        <w:pStyle w:val="BodyText"/>
        <w:spacing w:line="295" w:lineRule="auto"/>
        <w:ind w:left="140" w:right="267"/>
        <w:jc w:val="both"/>
      </w:pPr>
      <w:r>
        <w:rPr>
          <w:w w:val="110"/>
        </w:rPr>
        <w:t>respectively, and finally, F-measures are 96%, 96%, and 86%.</w:t>
      </w:r>
      <w:r>
        <w:rPr>
          <w:spacing w:val="40"/>
          <w:w w:val="110"/>
        </w:rPr>
        <w:t xml:space="preserve"> </w:t>
      </w:r>
      <w:r>
        <w:rPr>
          <w:w w:val="110"/>
        </w:rPr>
        <w:t>The model power in the triple-class mode decreases slightly</w:t>
      </w:r>
      <w:r>
        <w:rPr>
          <w:spacing w:val="40"/>
          <w:w w:val="110"/>
        </w:rPr>
        <w:t xml:space="preserve"> </w:t>
      </w:r>
      <w:r>
        <w:rPr>
          <w:w w:val="110"/>
        </w:rPr>
        <w:t>compared to the two-class</w:t>
      </w:r>
      <w:del w:id="333" w:author="carla alves" w:date="2024-05-07T17:53:00Z">
        <w:r w:rsidDel="00895650">
          <w:rPr>
            <w:w w:val="110"/>
          </w:rPr>
          <w:delText>es</w:delText>
        </w:r>
      </w:del>
      <w:r>
        <w:rPr>
          <w:w w:val="110"/>
        </w:rPr>
        <w:t xml:space="preserve"> mode, which can be due to two</w:t>
      </w:r>
      <w:r>
        <w:rPr>
          <w:spacing w:val="40"/>
          <w:w w:val="110"/>
        </w:rPr>
        <w:t xml:space="preserve"> </w:t>
      </w:r>
      <w:r>
        <w:rPr>
          <w:spacing w:val="-2"/>
          <w:w w:val="110"/>
        </w:rPr>
        <w:t>reasons</w:t>
      </w:r>
      <w:ins w:id="334" w:author="carla alves" w:date="2024-05-07T17:53:00Z">
        <w:r w:rsidR="00895650">
          <w:rPr>
            <w:spacing w:val="-2"/>
            <w:w w:val="110"/>
          </w:rPr>
          <w:t>:</w:t>
        </w:r>
      </w:ins>
      <w:del w:id="335" w:author="carla alves" w:date="2024-05-07T17:53:00Z">
        <w:r w:rsidDel="00895650">
          <w:rPr>
            <w:spacing w:val="-2"/>
            <w:w w:val="110"/>
          </w:rPr>
          <w:delText>.</w:delText>
        </w:r>
      </w:del>
    </w:p>
    <w:p w14:paraId="5E3BE598" w14:textId="3359E4D9" w:rsidR="00BF0DDC" w:rsidRDefault="00000000">
      <w:pPr>
        <w:pStyle w:val="ListParagraph"/>
        <w:numPr>
          <w:ilvl w:val="0"/>
          <w:numId w:val="3"/>
        </w:numPr>
        <w:tabs>
          <w:tab w:val="left" w:pos="435"/>
        </w:tabs>
        <w:spacing w:before="133" w:line="295" w:lineRule="auto"/>
        <w:ind w:right="267"/>
        <w:jc w:val="both"/>
        <w:rPr>
          <w:sz w:val="15"/>
        </w:rPr>
      </w:pPr>
      <w:r>
        <w:rPr>
          <w:w w:val="110"/>
          <w:sz w:val="15"/>
        </w:rPr>
        <w:t xml:space="preserve">The </w:t>
      </w:r>
      <w:del w:id="336" w:author="carla alves" w:date="2024-05-07T17:54:00Z">
        <w:r w:rsidDel="00895650">
          <w:rPr>
            <w:w w:val="110"/>
            <w:sz w:val="15"/>
          </w:rPr>
          <w:delText xml:space="preserve">problem of </w:delText>
        </w:r>
      </w:del>
      <w:r>
        <w:rPr>
          <w:w w:val="110"/>
          <w:sz w:val="15"/>
        </w:rPr>
        <w:t xml:space="preserve">triple-class </w:t>
      </w:r>
      <w:ins w:id="337" w:author="carla alves" w:date="2024-05-07T17:54:00Z">
        <w:r w:rsidR="00895650">
          <w:rPr>
            <w:w w:val="110"/>
            <w:sz w:val="15"/>
          </w:rPr>
          <w:t xml:space="preserve">mode </w:t>
        </w:r>
      </w:ins>
      <w:r>
        <w:rPr>
          <w:w w:val="110"/>
          <w:sz w:val="15"/>
        </w:rPr>
        <w:t xml:space="preserve">is more difficult than </w:t>
      </w:r>
      <w:ins w:id="338" w:author="carla alves" w:date="2024-05-07T17:56:00Z">
        <w:r w:rsidR="00895650">
          <w:rPr>
            <w:w w:val="110"/>
            <w:sz w:val="15"/>
          </w:rPr>
          <w:t xml:space="preserve">the </w:t>
        </w:r>
      </w:ins>
      <w:r>
        <w:rPr>
          <w:w w:val="110"/>
          <w:sz w:val="15"/>
        </w:rPr>
        <w:t>two-</w:t>
      </w:r>
      <w:del w:id="339" w:author="carla alves" w:date="2024-05-07T17:54:00Z">
        <w:r w:rsidDel="00895650">
          <w:rPr>
            <w:spacing w:val="40"/>
            <w:w w:val="110"/>
            <w:sz w:val="15"/>
          </w:rPr>
          <w:delText xml:space="preserve"> </w:delText>
        </w:r>
      </w:del>
      <w:r>
        <w:rPr>
          <w:spacing w:val="-2"/>
          <w:w w:val="110"/>
          <w:sz w:val="15"/>
        </w:rPr>
        <w:t>class</w:t>
      </w:r>
      <w:ins w:id="340" w:author="carla alves" w:date="2024-05-07T17:54:00Z">
        <w:r w:rsidR="00895650">
          <w:rPr>
            <w:spacing w:val="-2"/>
            <w:w w:val="110"/>
            <w:sz w:val="15"/>
          </w:rPr>
          <w:t xml:space="preserve"> mode</w:t>
        </w:r>
      </w:ins>
      <w:del w:id="341" w:author="carla alves" w:date="2024-05-07T17:54:00Z">
        <w:r w:rsidDel="00895650">
          <w:rPr>
            <w:spacing w:val="-2"/>
            <w:w w:val="110"/>
            <w:sz w:val="15"/>
          </w:rPr>
          <w:delText>es</w:delText>
        </w:r>
      </w:del>
      <w:r>
        <w:rPr>
          <w:spacing w:val="-2"/>
          <w:w w:val="110"/>
          <w:sz w:val="15"/>
        </w:rPr>
        <w:t>.</w:t>
      </w:r>
    </w:p>
    <w:p w14:paraId="3AE3CEB0" w14:textId="77777777" w:rsidR="00BF0DDC" w:rsidRDefault="00000000">
      <w:pPr>
        <w:pStyle w:val="ListParagraph"/>
        <w:numPr>
          <w:ilvl w:val="0"/>
          <w:numId w:val="3"/>
        </w:numPr>
        <w:tabs>
          <w:tab w:val="left" w:pos="435"/>
        </w:tabs>
        <w:spacing w:line="295" w:lineRule="auto"/>
        <w:ind w:right="268"/>
        <w:jc w:val="both"/>
        <w:rPr>
          <w:sz w:val="15"/>
        </w:rPr>
      </w:pPr>
      <w:r>
        <w:rPr>
          <w:w w:val="110"/>
          <w:sz w:val="15"/>
        </w:rPr>
        <w:t>The suggested non-interactions or zeros are not necessarily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real or pharmacologically proven, so some disturbance is</w:t>
      </w:r>
      <w:r>
        <w:rPr>
          <w:spacing w:val="40"/>
          <w:w w:val="110"/>
          <w:sz w:val="15"/>
        </w:rPr>
        <w:t xml:space="preserve"> </w:t>
      </w:r>
      <w:r>
        <w:rPr>
          <w:spacing w:val="-2"/>
          <w:w w:val="110"/>
          <w:sz w:val="15"/>
        </w:rPr>
        <w:t>possible.</w:t>
      </w:r>
    </w:p>
    <w:p w14:paraId="507D00F1" w14:textId="0B2951FE" w:rsidR="00BF0DDC" w:rsidRDefault="00000000">
      <w:pPr>
        <w:pStyle w:val="BodyText"/>
        <w:spacing w:before="137" w:line="295" w:lineRule="auto"/>
        <w:ind w:left="140" w:right="266"/>
        <w:jc w:val="both"/>
      </w:pPr>
      <w:r>
        <w:rPr>
          <w:w w:val="110"/>
        </w:rPr>
        <w:t xml:space="preserve">For the above reasons, the </w:t>
      </w:r>
      <w:ins w:id="342" w:author="carla alves" w:date="2024-05-07T17:58:00Z">
        <w:r w:rsidR="00A20C66">
          <w:rPr>
            <w:w w:val="110"/>
          </w:rPr>
          <w:t xml:space="preserve">reduction in the </w:t>
        </w:r>
      </w:ins>
      <w:r>
        <w:rPr>
          <w:w w:val="110"/>
        </w:rPr>
        <w:t xml:space="preserve">detection ability </w:t>
      </w:r>
      <w:del w:id="343" w:author="carla alves" w:date="2024-05-07T17:58:00Z">
        <w:r w:rsidDel="00A20C66">
          <w:rPr>
            <w:w w:val="110"/>
          </w:rPr>
          <w:delText xml:space="preserve">reduction </w:delText>
        </w:r>
      </w:del>
      <w:r>
        <w:rPr>
          <w:w w:val="110"/>
        </w:rPr>
        <w:t>of the</w:t>
      </w:r>
      <w:r>
        <w:rPr>
          <w:spacing w:val="40"/>
          <w:w w:val="110"/>
        </w:rPr>
        <w:t xml:space="preserve"> </w:t>
      </w:r>
      <w:r>
        <w:rPr>
          <w:w w:val="110"/>
        </w:rPr>
        <w:t>triple-class model was expected. Since the previous three-</w:t>
      </w:r>
      <w:r>
        <w:rPr>
          <w:spacing w:val="40"/>
          <w:w w:val="110"/>
        </w:rPr>
        <w:t xml:space="preserve"> </w:t>
      </w:r>
      <w:r>
        <w:rPr>
          <w:w w:val="110"/>
        </w:rPr>
        <w:t>classes of DDI models reported AUC and AUPR for comparison,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the SNF-CNN results (Table </w:t>
      </w:r>
      <w:hyperlink w:anchor="_bookmark12" w:history="1">
        <w:r>
          <w:rPr>
            <w:w w:val="110"/>
          </w:rPr>
          <w:t>3)</w:t>
        </w:r>
      </w:hyperlink>
      <w:r>
        <w:rPr>
          <w:w w:val="110"/>
        </w:rPr>
        <w:t xml:space="preserve"> are presented based on these</w:t>
      </w:r>
      <w:r>
        <w:rPr>
          <w:spacing w:val="40"/>
          <w:w w:val="110"/>
        </w:rPr>
        <w:t xml:space="preserve"> </w:t>
      </w:r>
      <w:r>
        <w:rPr>
          <w:w w:val="110"/>
        </w:rPr>
        <w:t>criteria, along with the margin of error at a 95% confidence</w:t>
      </w:r>
      <w:r>
        <w:rPr>
          <w:spacing w:val="40"/>
          <w:w w:val="110"/>
        </w:rPr>
        <w:t xml:space="preserve"> </w:t>
      </w:r>
      <w:r>
        <w:rPr>
          <w:w w:val="110"/>
        </w:rPr>
        <w:t>interval.</w:t>
      </w:r>
      <w:r>
        <w:rPr>
          <w:spacing w:val="8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small</w:t>
      </w:r>
      <w:r>
        <w:rPr>
          <w:spacing w:val="40"/>
          <w:w w:val="110"/>
        </w:rPr>
        <w:t xml:space="preserve"> </w:t>
      </w:r>
      <w:r>
        <w:rPr>
          <w:w w:val="110"/>
        </w:rPr>
        <w:t>margin</w:t>
      </w:r>
      <w:r>
        <w:rPr>
          <w:spacing w:val="40"/>
          <w:w w:val="110"/>
        </w:rPr>
        <w:t xml:space="preserve"> </w:t>
      </w:r>
      <w:r>
        <w:rPr>
          <w:w w:val="110"/>
        </w:rPr>
        <w:t>in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10-fold</w:t>
      </w:r>
      <w:r>
        <w:rPr>
          <w:spacing w:val="40"/>
          <w:w w:val="110"/>
        </w:rPr>
        <w:t xml:space="preserve"> </w:t>
      </w:r>
      <w:r>
        <w:rPr>
          <w:w w:val="110"/>
        </w:rPr>
        <w:t>CV</w:t>
      </w:r>
      <w:r>
        <w:rPr>
          <w:spacing w:val="40"/>
          <w:w w:val="110"/>
        </w:rPr>
        <w:t xml:space="preserve"> </w:t>
      </w:r>
      <w:r>
        <w:rPr>
          <w:w w:val="110"/>
        </w:rPr>
        <w:t>underscores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robustness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40"/>
          <w:w w:val="110"/>
        </w:rPr>
        <w:t xml:space="preserve"> </w:t>
      </w:r>
      <w:r>
        <w:rPr>
          <w:w w:val="110"/>
        </w:rPr>
        <w:t>reliability</w:t>
      </w:r>
      <w:r>
        <w:rPr>
          <w:spacing w:val="40"/>
          <w:w w:val="110"/>
        </w:rPr>
        <w:t xml:space="preserve"> </w:t>
      </w:r>
      <w:r>
        <w:rPr>
          <w:w w:val="110"/>
        </w:rPr>
        <w:t>of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proposed</w:t>
      </w:r>
      <w:r>
        <w:rPr>
          <w:spacing w:val="40"/>
          <w:w w:val="110"/>
        </w:rPr>
        <w:t xml:space="preserve"> </w:t>
      </w:r>
      <w:r>
        <w:rPr>
          <w:w w:val="110"/>
        </w:rPr>
        <w:t>algorithm.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Table </w:t>
      </w:r>
      <w:hyperlink w:anchor="_bookmark13" w:history="1">
        <w:r>
          <w:rPr>
            <w:w w:val="110"/>
          </w:rPr>
          <w:t>4</w:t>
        </w:r>
      </w:hyperlink>
      <w:r>
        <w:rPr>
          <w:w w:val="110"/>
        </w:rPr>
        <w:t xml:space="preserve"> compares </w:t>
      </w:r>
      <w:ins w:id="344" w:author="carla alves" w:date="2024-05-07T18:05:00Z">
        <w:r w:rsidR="00A20C66">
          <w:rPr>
            <w:w w:val="110"/>
          </w:rPr>
          <w:t xml:space="preserve">the </w:t>
        </w:r>
      </w:ins>
      <w:r>
        <w:rPr>
          <w:w w:val="110"/>
        </w:rPr>
        <w:t>SNF-CNN results with other existing triple-</w:t>
      </w:r>
      <w:del w:id="345" w:author="carla alves" w:date="2024-05-07T18:06:00Z">
        <w:r w:rsidDel="00A20C66">
          <w:rPr>
            <w:spacing w:val="40"/>
            <w:w w:val="110"/>
          </w:rPr>
          <w:delText xml:space="preserve"> </w:delText>
        </w:r>
      </w:del>
      <w:r>
        <w:rPr>
          <w:w w:val="110"/>
        </w:rPr>
        <w:t xml:space="preserve">class algorithms. The proposed algorithm </w:t>
      </w:r>
      <w:ins w:id="346" w:author="carla alves" w:date="2024-05-07T18:07:00Z">
        <w:r w:rsidR="00A20C66">
          <w:rPr>
            <w:w w:val="110"/>
          </w:rPr>
          <w:t xml:space="preserve">in this study </w:t>
        </w:r>
      </w:ins>
      <w:r>
        <w:rPr>
          <w:w w:val="110"/>
        </w:rPr>
        <w:t>exhibits a notable</w:t>
      </w:r>
      <w:r>
        <w:rPr>
          <w:spacing w:val="40"/>
          <w:w w:val="110"/>
        </w:rPr>
        <w:t xml:space="preserve"> </w:t>
      </w:r>
      <w:commentRangeStart w:id="347"/>
      <w:commentRangeStart w:id="348"/>
      <w:del w:id="349" w:author="Amin Khodamoradi" w:date="2024-05-08T15:34:00Z" w16du:dateUtc="2024-05-08T14:34:00Z">
        <w:r w:rsidDel="00AE78AE">
          <w:rPr>
            <w:w w:val="110"/>
          </w:rPr>
          <w:delText>di</w:delText>
        </w:r>
      </w:del>
      <w:ins w:id="350" w:author="Amin Khodamoradi" w:date="2024-05-08T15:34:00Z" w16du:dateUtc="2024-05-08T14:34:00Z">
        <w:r w:rsidR="00AE78AE">
          <w:rPr>
            <w:w w:val="110"/>
          </w:rPr>
          <w:t>performance improvement</w:t>
        </w:r>
      </w:ins>
      <w:del w:id="351" w:author="Amin Khodamoradi" w:date="2024-05-08T15:34:00Z" w16du:dateUtc="2024-05-08T14:34:00Z">
        <w:r w:rsidDel="00AE78AE">
          <w:rPr>
            <w:w w:val="110"/>
          </w:rPr>
          <w:delText>fference</w:delText>
        </w:r>
      </w:del>
      <w:r>
        <w:rPr>
          <w:w w:val="110"/>
        </w:rPr>
        <w:t xml:space="preserve"> </w:t>
      </w:r>
      <w:commentRangeEnd w:id="347"/>
      <w:r w:rsidR="00064582">
        <w:rPr>
          <w:rStyle w:val="CommentReference"/>
        </w:rPr>
        <w:commentReference w:id="347"/>
      </w:r>
      <w:commentRangeEnd w:id="348"/>
      <w:r w:rsidR="00AE78AE">
        <w:rPr>
          <w:rStyle w:val="CommentReference"/>
        </w:rPr>
        <w:commentReference w:id="348"/>
      </w:r>
      <w:r>
        <w:rPr>
          <w:w w:val="110"/>
        </w:rPr>
        <w:t xml:space="preserve">compared to </w:t>
      </w:r>
      <w:ins w:id="352" w:author="Amin Khodamoradi" w:date="2024-05-08T15:35:00Z" w16du:dateUtc="2024-05-08T14:35:00Z">
        <w:r w:rsidR="00AE78AE">
          <w:rPr>
            <w:w w:val="110"/>
          </w:rPr>
          <w:t xml:space="preserve">the </w:t>
        </w:r>
      </w:ins>
      <w:ins w:id="353" w:author="Amin Khodamoradi" w:date="2024-05-08T17:50:00Z" w16du:dateUtc="2024-05-08T16:50:00Z">
        <w:r w:rsidR="00FA52AA">
          <w:rPr>
            <w:w w:val="110"/>
          </w:rPr>
          <w:t>state-of-the-art</w:t>
        </w:r>
      </w:ins>
      <w:commentRangeStart w:id="354"/>
      <w:commentRangeStart w:id="355"/>
      <w:del w:id="356" w:author="Amin Khodamoradi" w:date="2024-05-08T15:35:00Z" w16du:dateUtc="2024-05-08T14:35:00Z">
        <w:r w:rsidDel="00AE78AE">
          <w:rPr>
            <w:w w:val="110"/>
          </w:rPr>
          <w:delText>superior</w:delText>
        </w:r>
      </w:del>
      <w:r>
        <w:rPr>
          <w:w w:val="110"/>
        </w:rPr>
        <w:t xml:space="preserve"> algorithms </w:t>
      </w:r>
      <w:commentRangeEnd w:id="354"/>
      <w:r w:rsidR="00064582">
        <w:rPr>
          <w:rStyle w:val="CommentReference"/>
        </w:rPr>
        <w:commentReference w:id="354"/>
      </w:r>
      <w:commentRangeEnd w:id="355"/>
      <w:r w:rsidR="00AE78AE">
        <w:rPr>
          <w:rStyle w:val="CommentReference"/>
        </w:rPr>
        <w:commentReference w:id="355"/>
      </w:r>
      <w:r>
        <w:rPr>
          <w:w w:val="110"/>
        </w:rPr>
        <w:t>in addressing the</w:t>
      </w:r>
      <w:r>
        <w:rPr>
          <w:spacing w:val="40"/>
          <w:w w:val="110"/>
        </w:rPr>
        <w:t xml:space="preserve"> </w:t>
      </w:r>
      <w:r>
        <w:rPr>
          <w:w w:val="110"/>
        </w:rPr>
        <w:t>ternary problem, showcasing its competitive performance.</w:t>
      </w:r>
    </w:p>
    <w:p w14:paraId="6699F092" w14:textId="77777777" w:rsidR="00BF0DDC" w:rsidRDefault="00BF0DDC">
      <w:pPr>
        <w:spacing w:line="295" w:lineRule="auto"/>
        <w:jc w:val="both"/>
        <w:sectPr w:rsidR="00BF0DDC" w:rsidSect="00F55CE0">
          <w:type w:val="continuous"/>
          <w:pgSz w:w="11900" w:h="15640"/>
          <w:pgMar w:top="460" w:right="800" w:bottom="280" w:left="960" w:header="546" w:footer="0" w:gutter="0"/>
          <w:cols w:num="2" w:space="720" w:equalWidth="0">
            <w:col w:w="4860" w:space="177"/>
            <w:col w:w="5103"/>
          </w:cols>
        </w:sectPr>
      </w:pPr>
    </w:p>
    <w:p w14:paraId="3AAEF4C5" w14:textId="77777777" w:rsidR="00BF0DDC" w:rsidRDefault="00BF0DDC">
      <w:pPr>
        <w:pStyle w:val="BodyText"/>
        <w:spacing w:before="11"/>
        <w:rPr>
          <w:sz w:val="17"/>
        </w:rPr>
      </w:pPr>
    </w:p>
    <w:p w14:paraId="64F0FA56" w14:textId="77777777" w:rsidR="00BF0DDC" w:rsidRDefault="00BF0DDC">
      <w:pPr>
        <w:rPr>
          <w:sz w:val="17"/>
        </w:rPr>
        <w:sectPr w:rsidR="00BF0DDC" w:rsidSect="00F55CE0">
          <w:pgSz w:w="11900" w:h="15640"/>
          <w:pgMar w:top="860" w:right="800" w:bottom="280" w:left="960" w:header="546" w:footer="0" w:gutter="0"/>
          <w:cols w:space="720"/>
        </w:sectPr>
      </w:pPr>
    </w:p>
    <w:p w14:paraId="0BC0AE1B" w14:textId="77777777" w:rsidR="00BF0DDC" w:rsidRDefault="00000000">
      <w:pPr>
        <w:pStyle w:val="Heading2"/>
        <w:spacing w:before="66"/>
        <w:jc w:val="left"/>
      </w:pPr>
      <w:bookmarkStart w:id="357" w:name="Conclusions"/>
      <w:bookmarkEnd w:id="357"/>
      <w:r>
        <w:rPr>
          <w:spacing w:val="-2"/>
        </w:rPr>
        <w:t>Conclusions</w:t>
      </w:r>
    </w:p>
    <w:p w14:paraId="79E3F4C2" w14:textId="77777777" w:rsidR="00BF0DDC" w:rsidRDefault="00000000">
      <w:pPr>
        <w:pStyle w:val="BodyText"/>
        <w:spacing w:before="68" w:line="295" w:lineRule="auto"/>
        <w:ind w:left="127" w:right="241"/>
      </w:pPr>
      <w:r>
        <w:rPr>
          <w:w w:val="110"/>
        </w:rPr>
        <w:t>Modern machine learning methods effectively identify potential</w:t>
      </w:r>
      <w:r>
        <w:rPr>
          <w:spacing w:val="40"/>
          <w:w w:val="110"/>
        </w:rPr>
        <w:t xml:space="preserve"> </w:t>
      </w:r>
      <w:r>
        <w:rPr>
          <w:w w:val="110"/>
        </w:rPr>
        <w:t>drug</w:t>
      </w:r>
      <w:r>
        <w:rPr>
          <w:spacing w:val="80"/>
          <w:w w:val="110"/>
        </w:rPr>
        <w:t xml:space="preserve"> </w:t>
      </w:r>
      <w:r>
        <w:rPr>
          <w:w w:val="110"/>
        </w:rPr>
        <w:t>interactions</w:t>
      </w:r>
      <w:r>
        <w:rPr>
          <w:spacing w:val="80"/>
          <w:w w:val="110"/>
        </w:rPr>
        <w:t xml:space="preserve"> </w:t>
      </w:r>
      <w:r>
        <w:rPr>
          <w:w w:val="110"/>
        </w:rPr>
        <w:t>using</w:t>
      </w:r>
      <w:r>
        <w:rPr>
          <w:spacing w:val="80"/>
          <w:w w:val="110"/>
        </w:rPr>
        <w:t xml:space="preserve"> </w:t>
      </w:r>
      <w:r>
        <w:rPr>
          <w:w w:val="110"/>
        </w:rPr>
        <w:t>large</w:t>
      </w:r>
      <w:r>
        <w:rPr>
          <w:spacing w:val="80"/>
          <w:w w:val="110"/>
        </w:rPr>
        <w:t xml:space="preserve"> </w:t>
      </w:r>
      <w:r>
        <w:rPr>
          <w:w w:val="110"/>
        </w:rPr>
        <w:t>datasets</w:t>
      </w:r>
      <w:r>
        <w:rPr>
          <w:spacing w:val="80"/>
          <w:w w:val="110"/>
        </w:rPr>
        <w:t xml:space="preserve"> </w:t>
      </w:r>
      <w:r>
        <w:rPr>
          <w:w w:val="110"/>
        </w:rPr>
        <w:t>but</w:t>
      </w:r>
      <w:r>
        <w:rPr>
          <w:spacing w:val="80"/>
          <w:w w:val="110"/>
        </w:rPr>
        <w:t xml:space="preserve"> </w:t>
      </w:r>
      <w:r>
        <w:rPr>
          <w:w w:val="110"/>
        </w:rPr>
        <w:t>struggle</w:t>
      </w:r>
      <w:r>
        <w:rPr>
          <w:spacing w:val="80"/>
          <w:w w:val="110"/>
        </w:rPr>
        <w:t xml:space="preserve"> </w:t>
      </w:r>
      <w:r>
        <w:rPr>
          <w:w w:val="110"/>
        </w:rPr>
        <w:t>with</w:t>
      </w:r>
      <w:r>
        <w:rPr>
          <w:spacing w:val="40"/>
          <w:w w:val="110"/>
        </w:rPr>
        <w:t xml:space="preserve"> </w:t>
      </w:r>
      <w:r>
        <w:rPr>
          <w:w w:val="110"/>
        </w:rPr>
        <w:t>comprehensive</w:t>
      </w:r>
      <w:r>
        <w:rPr>
          <w:spacing w:val="-10"/>
          <w:w w:val="110"/>
        </w:rPr>
        <w:t xml:space="preserve"> </w:t>
      </w:r>
      <w:r>
        <w:rPr>
          <w:w w:val="110"/>
        </w:rPr>
        <w:t>triple-class</w:t>
      </w:r>
      <w:r>
        <w:rPr>
          <w:spacing w:val="-10"/>
          <w:w w:val="110"/>
        </w:rPr>
        <w:t xml:space="preserve"> </w:t>
      </w:r>
      <w:r>
        <w:rPr>
          <w:w w:val="110"/>
        </w:rPr>
        <w:t>DDIs,</w:t>
      </w:r>
      <w:r>
        <w:rPr>
          <w:spacing w:val="-10"/>
          <w:w w:val="110"/>
        </w:rPr>
        <w:t xml:space="preserve"> </w:t>
      </w:r>
      <w:r>
        <w:rPr>
          <w:w w:val="110"/>
        </w:rPr>
        <w:t>including</w:t>
      </w:r>
      <w:r>
        <w:rPr>
          <w:spacing w:val="-10"/>
          <w:w w:val="110"/>
        </w:rPr>
        <w:t xml:space="preserve"> </w:t>
      </w:r>
      <w:r>
        <w:rPr>
          <w:w w:val="110"/>
        </w:rPr>
        <w:t>degressive,</w:t>
      </w:r>
      <w:r>
        <w:rPr>
          <w:spacing w:val="-10"/>
          <w:w w:val="110"/>
        </w:rPr>
        <w:t xml:space="preserve"> </w:t>
      </w:r>
      <w:r>
        <w:rPr>
          <w:w w:val="110"/>
        </w:rPr>
        <w:t>enhancive,</w:t>
      </w:r>
      <w:r>
        <w:rPr>
          <w:spacing w:val="40"/>
          <w:w w:val="110"/>
        </w:rPr>
        <w:t xml:space="preserve"> </w:t>
      </w:r>
      <w:r>
        <w:rPr>
          <w:w w:val="110"/>
        </w:rPr>
        <w:t>and</w:t>
      </w:r>
      <w:r>
        <w:rPr>
          <w:spacing w:val="40"/>
          <w:w w:val="110"/>
        </w:rPr>
        <w:t xml:space="preserve"> </w:t>
      </w:r>
      <w:r>
        <w:rPr>
          <w:w w:val="110"/>
        </w:rPr>
        <w:t>non-interactions.</w:t>
      </w:r>
      <w:r>
        <w:rPr>
          <w:spacing w:val="80"/>
          <w:w w:val="110"/>
        </w:rPr>
        <w:t xml:space="preserve"> </w:t>
      </w:r>
      <w:r>
        <w:rPr>
          <w:w w:val="110"/>
        </w:rPr>
        <w:t>Current</w:t>
      </w:r>
      <w:r>
        <w:rPr>
          <w:spacing w:val="40"/>
          <w:w w:val="110"/>
        </w:rPr>
        <w:t xml:space="preserve"> </w:t>
      </w:r>
      <w:r>
        <w:rPr>
          <w:w w:val="110"/>
        </w:rPr>
        <w:t>approaches</w:t>
      </w:r>
      <w:r>
        <w:rPr>
          <w:spacing w:val="40"/>
          <w:w w:val="110"/>
        </w:rPr>
        <w:t xml:space="preserve"> </w:t>
      </w:r>
      <w:r>
        <w:rPr>
          <w:w w:val="110"/>
        </w:rPr>
        <w:t>often</w:t>
      </w:r>
      <w:r>
        <w:rPr>
          <w:spacing w:val="40"/>
          <w:w w:val="110"/>
        </w:rPr>
        <w:t xml:space="preserve"> </w:t>
      </w:r>
      <w:r>
        <w:rPr>
          <w:w w:val="110"/>
        </w:rPr>
        <w:t>focus</w:t>
      </w:r>
      <w:r>
        <w:rPr>
          <w:spacing w:val="40"/>
          <w:w w:val="110"/>
        </w:rPr>
        <w:t xml:space="preserve"> </w:t>
      </w:r>
      <w:r>
        <w:rPr>
          <w:w w:val="110"/>
        </w:rPr>
        <w:t>solely</w:t>
      </w:r>
      <w:r>
        <w:rPr>
          <w:spacing w:val="40"/>
          <w:w w:val="110"/>
        </w:rPr>
        <w:t xml:space="preserve"> </w:t>
      </w:r>
      <w:r>
        <w:rPr>
          <w:w w:val="110"/>
        </w:rPr>
        <w:t>on binary classifications, overlooking pharmacological nuances.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80"/>
          <w:w w:val="110"/>
        </w:rPr>
        <w:t xml:space="preserve"> </w:t>
      </w:r>
      <w:r>
        <w:rPr>
          <w:w w:val="110"/>
        </w:rPr>
        <w:t>distinct</w:t>
      </w:r>
      <w:r>
        <w:rPr>
          <w:spacing w:val="80"/>
          <w:w w:val="110"/>
        </w:rPr>
        <w:t xml:space="preserve"> </w:t>
      </w:r>
      <w:r>
        <w:rPr>
          <w:w w:val="110"/>
        </w:rPr>
        <w:t>patterns</w:t>
      </w:r>
      <w:r>
        <w:rPr>
          <w:spacing w:val="80"/>
          <w:w w:val="110"/>
        </w:rPr>
        <w:t xml:space="preserve"> </w:t>
      </w:r>
      <w:r>
        <w:rPr>
          <w:w w:val="110"/>
        </w:rPr>
        <w:t>of</w:t>
      </w:r>
      <w:r>
        <w:rPr>
          <w:spacing w:val="80"/>
          <w:w w:val="110"/>
        </w:rPr>
        <w:t xml:space="preserve"> </w:t>
      </w:r>
      <w:r>
        <w:rPr>
          <w:w w:val="110"/>
        </w:rPr>
        <w:t>degressive</w:t>
      </w:r>
      <w:r>
        <w:rPr>
          <w:spacing w:val="80"/>
          <w:w w:val="110"/>
        </w:rPr>
        <w:t xml:space="preserve"> </w:t>
      </w:r>
      <w:r>
        <w:rPr>
          <w:w w:val="110"/>
        </w:rPr>
        <w:t>and</w:t>
      </w:r>
      <w:r>
        <w:rPr>
          <w:spacing w:val="80"/>
          <w:w w:val="110"/>
        </w:rPr>
        <w:t xml:space="preserve"> </w:t>
      </w:r>
      <w:r>
        <w:rPr>
          <w:w w:val="110"/>
        </w:rPr>
        <w:t>enhancive</w:t>
      </w:r>
      <w:r>
        <w:rPr>
          <w:spacing w:val="80"/>
          <w:w w:val="110"/>
        </w:rPr>
        <w:t xml:space="preserve"> </w:t>
      </w:r>
      <w:r>
        <w:rPr>
          <w:w w:val="110"/>
        </w:rPr>
        <w:t>DDIs</w:t>
      </w:r>
      <w:r>
        <w:rPr>
          <w:spacing w:val="40"/>
          <w:w w:val="110"/>
        </w:rPr>
        <w:t xml:space="preserve"> </w:t>
      </w:r>
      <w:r>
        <w:rPr>
          <w:w w:val="110"/>
        </w:rPr>
        <w:t>highlight the limitations of existing methodologies in capturing</w:t>
      </w:r>
      <w:r>
        <w:rPr>
          <w:spacing w:val="40"/>
          <w:w w:val="110"/>
        </w:rPr>
        <w:t xml:space="preserve"> </w:t>
      </w:r>
      <w:r>
        <w:rPr>
          <w:w w:val="110"/>
        </w:rPr>
        <w:t>the complexities of drug interactions and disease dynamics.</w:t>
      </w:r>
    </w:p>
    <w:p w14:paraId="3931A419" w14:textId="0573884C" w:rsidR="00BF0DDC" w:rsidRDefault="00000000">
      <w:pPr>
        <w:pStyle w:val="BodyText"/>
        <w:spacing w:line="295" w:lineRule="auto"/>
        <w:ind w:left="127" w:right="351" w:firstLine="239"/>
        <w:jc w:val="both"/>
      </w:pPr>
      <w:r>
        <w:rPr>
          <w:w w:val="110"/>
        </w:rPr>
        <w:t>This study aimed to fill this gap by utilizing extensive DDI</w:t>
      </w:r>
      <w:r>
        <w:rPr>
          <w:spacing w:val="40"/>
          <w:w w:val="110"/>
        </w:rPr>
        <w:t xml:space="preserve"> </w:t>
      </w:r>
      <w:r>
        <w:rPr>
          <w:w w:val="110"/>
        </w:rPr>
        <w:t>data and drug features to create a novel algorithm inspired by</w:t>
      </w:r>
      <w:r>
        <w:rPr>
          <w:spacing w:val="40"/>
          <w:w w:val="110"/>
        </w:rPr>
        <w:t xml:space="preserve"> </w:t>
      </w:r>
      <w:r>
        <w:rPr>
          <w:w w:val="110"/>
        </w:rPr>
        <w:t>recommender systems. While the proposed algorithm showed</w:t>
      </w:r>
      <w:r>
        <w:rPr>
          <w:spacing w:val="40"/>
          <w:w w:val="110"/>
        </w:rPr>
        <w:t xml:space="preserve"> </w:t>
      </w:r>
      <w:r>
        <w:rPr>
          <w:w w:val="110"/>
        </w:rPr>
        <w:t>promising</w:t>
      </w:r>
      <w:r>
        <w:rPr>
          <w:spacing w:val="34"/>
          <w:w w:val="110"/>
        </w:rPr>
        <w:t xml:space="preserve"> </w:t>
      </w:r>
      <w:r>
        <w:rPr>
          <w:w w:val="110"/>
        </w:rPr>
        <w:t>performance,</w:t>
      </w:r>
      <w:r>
        <w:rPr>
          <w:spacing w:val="40"/>
          <w:w w:val="110"/>
        </w:rPr>
        <w:t xml:space="preserve"> </w:t>
      </w:r>
      <w:r>
        <w:rPr>
          <w:w w:val="110"/>
        </w:rPr>
        <w:t>there</w:t>
      </w:r>
      <w:r>
        <w:rPr>
          <w:spacing w:val="34"/>
          <w:w w:val="110"/>
        </w:rPr>
        <w:t xml:space="preserve"> </w:t>
      </w:r>
      <w:r>
        <w:rPr>
          <w:w w:val="110"/>
        </w:rPr>
        <w:t>is</w:t>
      </w:r>
      <w:r>
        <w:rPr>
          <w:spacing w:val="33"/>
          <w:w w:val="110"/>
        </w:rPr>
        <w:t xml:space="preserve"> </w:t>
      </w:r>
      <w:r>
        <w:rPr>
          <w:w w:val="110"/>
        </w:rPr>
        <w:t>still</w:t>
      </w:r>
      <w:r>
        <w:rPr>
          <w:spacing w:val="34"/>
          <w:w w:val="110"/>
        </w:rPr>
        <w:t xml:space="preserve"> </w:t>
      </w:r>
      <w:r>
        <w:rPr>
          <w:w w:val="110"/>
        </w:rPr>
        <w:t>room</w:t>
      </w:r>
      <w:r>
        <w:rPr>
          <w:spacing w:val="33"/>
          <w:w w:val="110"/>
        </w:rPr>
        <w:t xml:space="preserve"> </w:t>
      </w:r>
      <w:r>
        <w:rPr>
          <w:w w:val="110"/>
        </w:rPr>
        <w:t>for</w:t>
      </w:r>
      <w:r>
        <w:rPr>
          <w:spacing w:val="34"/>
          <w:w w:val="110"/>
        </w:rPr>
        <w:t xml:space="preserve"> </w:t>
      </w:r>
      <w:r>
        <w:rPr>
          <w:w w:val="110"/>
        </w:rPr>
        <w:t>improvement,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as indicated by </w:t>
      </w:r>
      <w:commentRangeStart w:id="358"/>
      <w:commentRangeStart w:id="359"/>
      <w:r>
        <w:rPr>
          <w:w w:val="110"/>
        </w:rPr>
        <w:t xml:space="preserve">inaccuracies </w:t>
      </w:r>
      <w:commentRangeEnd w:id="358"/>
      <w:r w:rsidR="00064582">
        <w:rPr>
          <w:rStyle w:val="CommentReference"/>
        </w:rPr>
        <w:commentReference w:id="358"/>
      </w:r>
      <w:commentRangeEnd w:id="359"/>
      <w:r w:rsidR="0056590A">
        <w:rPr>
          <w:rStyle w:val="CommentReference"/>
        </w:rPr>
        <w:commentReference w:id="359"/>
      </w:r>
      <w:r>
        <w:rPr>
          <w:w w:val="110"/>
        </w:rPr>
        <w:t>in DDI predictions upon closer</w:t>
      </w:r>
      <w:r>
        <w:rPr>
          <w:spacing w:val="40"/>
          <w:w w:val="110"/>
        </w:rPr>
        <w:t xml:space="preserve"> </w:t>
      </w:r>
      <w:r>
        <w:rPr>
          <w:w w:val="110"/>
        </w:rPr>
        <w:t>examination. A detailed investigation into model predictions,</w:t>
      </w:r>
      <w:r>
        <w:rPr>
          <w:spacing w:val="40"/>
          <w:w w:val="110"/>
        </w:rPr>
        <w:t xml:space="preserve"> </w:t>
      </w:r>
      <w:r>
        <w:rPr>
          <w:w w:val="110"/>
        </w:rPr>
        <w:t>conducted through a case-by-case analysis of the latest versions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of the </w:t>
      </w:r>
      <w:proofErr w:type="spellStart"/>
      <w:r>
        <w:rPr>
          <w:w w:val="110"/>
        </w:rPr>
        <w:t>DrugBank</w:t>
      </w:r>
      <w:proofErr w:type="spellEnd"/>
      <w:r>
        <w:rPr>
          <w:w w:val="110"/>
        </w:rPr>
        <w:t xml:space="preserve"> database, revealed three main reasons for</w:t>
      </w:r>
      <w:r>
        <w:rPr>
          <w:spacing w:val="40"/>
          <w:w w:val="110"/>
        </w:rPr>
        <w:t xml:space="preserve"> </w:t>
      </w:r>
      <w:r>
        <w:rPr>
          <w:w w:val="110"/>
        </w:rPr>
        <w:t>erroneous predictions, all stemming from differences between</w:t>
      </w:r>
      <w:r>
        <w:rPr>
          <w:spacing w:val="40"/>
          <w:w w:val="110"/>
        </w:rPr>
        <w:t xml:space="preserve"> </w:t>
      </w:r>
      <w:proofErr w:type="spellStart"/>
      <w:r>
        <w:rPr>
          <w:w w:val="110"/>
        </w:rPr>
        <w:t>DrugBank</w:t>
      </w:r>
      <w:proofErr w:type="spellEnd"/>
      <w:r>
        <w:rPr>
          <w:w w:val="110"/>
        </w:rPr>
        <w:t xml:space="preserve"> versions 4 and 5</w:t>
      </w:r>
      <w:ins w:id="360" w:author="carla alves" w:date="2024-05-07T18:30:00Z">
        <w:r w:rsidR="00304E3D">
          <w:rPr>
            <w:w w:val="110"/>
          </w:rPr>
          <w:t>:</w:t>
        </w:r>
      </w:ins>
      <w:del w:id="361" w:author="carla alves" w:date="2024-05-07T18:30:00Z">
        <w:r w:rsidDel="00304E3D">
          <w:rPr>
            <w:w w:val="110"/>
          </w:rPr>
          <w:delText>.</w:delText>
        </w:r>
      </w:del>
    </w:p>
    <w:p w14:paraId="40712308" w14:textId="77777777" w:rsidR="00BF0DDC" w:rsidRDefault="00000000">
      <w:pPr>
        <w:pStyle w:val="ListParagraph"/>
        <w:numPr>
          <w:ilvl w:val="0"/>
          <w:numId w:val="2"/>
        </w:numPr>
        <w:tabs>
          <w:tab w:val="left" w:pos="423"/>
        </w:tabs>
        <w:spacing w:before="132" w:line="295" w:lineRule="auto"/>
        <w:ind w:right="351"/>
        <w:rPr>
          <w:sz w:val="15"/>
        </w:rPr>
      </w:pPr>
      <w:r>
        <w:rPr>
          <w:w w:val="110"/>
          <w:sz w:val="15"/>
        </w:rPr>
        <w:t xml:space="preserve">Removal of interactions in </w:t>
      </w:r>
      <w:proofErr w:type="spellStart"/>
      <w:r>
        <w:rPr>
          <w:w w:val="110"/>
          <w:sz w:val="15"/>
        </w:rPr>
        <w:t>DrugBank</w:t>
      </w:r>
      <w:proofErr w:type="spellEnd"/>
      <w:r>
        <w:rPr>
          <w:w w:val="110"/>
          <w:sz w:val="15"/>
        </w:rPr>
        <w:t xml:space="preserve"> version 5,</w:t>
      </w:r>
      <w:r>
        <w:rPr>
          <w:spacing w:val="19"/>
          <w:w w:val="110"/>
          <w:sz w:val="15"/>
        </w:rPr>
        <w:t xml:space="preserve"> </w:t>
      </w:r>
      <w:r>
        <w:rPr>
          <w:w w:val="110"/>
          <w:sz w:val="15"/>
        </w:rPr>
        <w:t>leading to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discrepancies in labeled data compared to version 4.</w:t>
      </w:r>
    </w:p>
    <w:p w14:paraId="4F59BC7A" w14:textId="77777777" w:rsidR="00BF0DDC" w:rsidRDefault="00000000">
      <w:pPr>
        <w:pStyle w:val="ListParagraph"/>
        <w:numPr>
          <w:ilvl w:val="0"/>
          <w:numId w:val="2"/>
        </w:numPr>
        <w:tabs>
          <w:tab w:val="left" w:pos="423"/>
        </w:tabs>
        <w:spacing w:line="295" w:lineRule="auto"/>
        <w:ind w:right="350"/>
        <w:rPr>
          <w:sz w:val="15"/>
        </w:rPr>
      </w:pPr>
      <w:r>
        <w:rPr>
          <w:w w:val="110"/>
          <w:sz w:val="15"/>
        </w:rPr>
        <w:t>Inconsistencies</w:t>
      </w:r>
      <w:r>
        <w:rPr>
          <w:spacing w:val="-1"/>
          <w:w w:val="110"/>
          <w:sz w:val="15"/>
        </w:rPr>
        <w:t xml:space="preserve"> </w:t>
      </w:r>
      <w:r>
        <w:rPr>
          <w:w w:val="110"/>
          <w:sz w:val="15"/>
        </w:rPr>
        <w:t>in</w:t>
      </w:r>
      <w:r>
        <w:rPr>
          <w:spacing w:val="-1"/>
          <w:w w:val="110"/>
          <w:sz w:val="15"/>
        </w:rPr>
        <w:t xml:space="preserve"> </w:t>
      </w:r>
      <w:r>
        <w:rPr>
          <w:w w:val="110"/>
          <w:sz w:val="15"/>
        </w:rPr>
        <w:t>DDI</w:t>
      </w:r>
      <w:r>
        <w:rPr>
          <w:spacing w:val="-1"/>
          <w:w w:val="110"/>
          <w:sz w:val="15"/>
        </w:rPr>
        <w:t xml:space="preserve"> </w:t>
      </w:r>
      <w:r>
        <w:rPr>
          <w:w w:val="110"/>
          <w:sz w:val="15"/>
        </w:rPr>
        <w:t>labeling</w:t>
      </w:r>
      <w:r>
        <w:rPr>
          <w:spacing w:val="-1"/>
          <w:w w:val="110"/>
          <w:sz w:val="15"/>
        </w:rPr>
        <w:t xml:space="preserve"> </w:t>
      </w:r>
      <w:r>
        <w:rPr>
          <w:w w:val="110"/>
          <w:sz w:val="15"/>
        </w:rPr>
        <w:t>between</w:t>
      </w:r>
      <w:r>
        <w:rPr>
          <w:spacing w:val="-1"/>
          <w:w w:val="110"/>
          <w:sz w:val="15"/>
        </w:rPr>
        <w:t xml:space="preserve"> </w:t>
      </w:r>
      <w:proofErr w:type="spellStart"/>
      <w:r>
        <w:rPr>
          <w:w w:val="110"/>
          <w:sz w:val="15"/>
        </w:rPr>
        <w:t>DrugBank</w:t>
      </w:r>
      <w:proofErr w:type="spellEnd"/>
      <w:r>
        <w:rPr>
          <w:spacing w:val="-1"/>
          <w:w w:val="110"/>
          <w:sz w:val="15"/>
        </w:rPr>
        <w:t xml:space="preserve"> </w:t>
      </w:r>
      <w:r>
        <w:rPr>
          <w:w w:val="110"/>
          <w:sz w:val="15"/>
        </w:rPr>
        <w:t>versions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4 and 5, resulting in misclassification of certain drug pairs.</w:t>
      </w:r>
    </w:p>
    <w:p w14:paraId="40A0749A" w14:textId="77777777" w:rsidR="00BF0DDC" w:rsidRDefault="00000000">
      <w:pPr>
        <w:pStyle w:val="ListParagraph"/>
        <w:numPr>
          <w:ilvl w:val="0"/>
          <w:numId w:val="2"/>
        </w:numPr>
        <w:tabs>
          <w:tab w:val="left" w:pos="423"/>
        </w:tabs>
        <w:spacing w:line="295" w:lineRule="auto"/>
        <w:ind w:right="352"/>
        <w:rPr>
          <w:sz w:val="15"/>
        </w:rPr>
      </w:pPr>
      <w:r>
        <w:rPr>
          <w:w w:val="110"/>
          <w:sz w:val="15"/>
        </w:rPr>
        <w:t>Alterations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in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classifying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DDIs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between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enhancive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and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 xml:space="preserve">degressive types between </w:t>
      </w:r>
      <w:proofErr w:type="spellStart"/>
      <w:r>
        <w:rPr>
          <w:w w:val="110"/>
          <w:sz w:val="15"/>
        </w:rPr>
        <w:t>DrugBank</w:t>
      </w:r>
      <w:proofErr w:type="spellEnd"/>
      <w:r>
        <w:rPr>
          <w:w w:val="110"/>
          <w:sz w:val="15"/>
        </w:rPr>
        <w:t xml:space="preserve"> versions 4 and 5.</w:t>
      </w:r>
    </w:p>
    <w:p w14:paraId="66A62171" w14:textId="77777777" w:rsidR="00BF0DDC" w:rsidRDefault="00000000">
      <w:pPr>
        <w:pStyle w:val="BodyText"/>
        <w:spacing w:before="137" w:line="295" w:lineRule="auto"/>
        <w:ind w:left="127" w:right="350"/>
        <w:jc w:val="both"/>
      </w:pPr>
      <w:r>
        <w:rPr>
          <w:w w:val="110"/>
        </w:rPr>
        <w:t>The SNF-CNN approach shows promising results that can</w:t>
      </w:r>
      <w:r>
        <w:rPr>
          <w:spacing w:val="40"/>
          <w:w w:val="110"/>
        </w:rPr>
        <w:t xml:space="preserve"> </w:t>
      </w:r>
      <w:r>
        <w:rPr>
          <w:w w:val="110"/>
        </w:rPr>
        <w:t>deliver superior DDI predictions with an improved dataset,</w:t>
      </w:r>
      <w:r>
        <w:rPr>
          <w:spacing w:val="40"/>
          <w:w w:val="110"/>
        </w:rPr>
        <w:t xml:space="preserve"> </w:t>
      </w:r>
      <w:r>
        <w:rPr>
          <w:w w:val="110"/>
        </w:rPr>
        <w:t>minimizing erroneous or missing information on drug pairs.</w:t>
      </w:r>
      <w:r>
        <w:rPr>
          <w:spacing w:val="40"/>
          <w:w w:val="110"/>
        </w:rPr>
        <w:t xml:space="preserve"> </w:t>
      </w:r>
      <w:r>
        <w:rPr>
          <w:w w:val="110"/>
        </w:rPr>
        <w:t>Future research should prioritize acquiring drug-related data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from the latest </w:t>
      </w:r>
      <w:proofErr w:type="spellStart"/>
      <w:r>
        <w:rPr>
          <w:w w:val="110"/>
        </w:rPr>
        <w:t>DrugBank</w:t>
      </w:r>
      <w:proofErr w:type="spellEnd"/>
      <w:r>
        <w:rPr>
          <w:w w:val="110"/>
        </w:rPr>
        <w:t xml:space="preserve"> version.</w:t>
      </w:r>
    </w:p>
    <w:p w14:paraId="0E5DE2AA" w14:textId="2D8B39A8" w:rsidR="00BF0DDC" w:rsidRDefault="00000000">
      <w:pPr>
        <w:pStyle w:val="BodyText"/>
        <w:spacing w:line="295" w:lineRule="auto"/>
        <w:ind w:left="127" w:right="256" w:firstLine="239"/>
      </w:pPr>
      <w:r>
        <w:rPr>
          <w:w w:val="110"/>
        </w:rPr>
        <w:t>While</w:t>
      </w:r>
      <w:r>
        <w:rPr>
          <w:spacing w:val="40"/>
          <w:w w:val="110"/>
        </w:rPr>
        <w:t xml:space="preserve"> </w:t>
      </w:r>
      <w:r>
        <w:rPr>
          <w:w w:val="110"/>
        </w:rPr>
        <w:t>transitioning</w:t>
      </w:r>
      <w:r>
        <w:rPr>
          <w:spacing w:val="40"/>
          <w:w w:val="110"/>
        </w:rPr>
        <w:t xml:space="preserve"> </w:t>
      </w:r>
      <w:r>
        <w:rPr>
          <w:w w:val="110"/>
        </w:rPr>
        <w:t>from</w:t>
      </w:r>
      <w:r>
        <w:rPr>
          <w:spacing w:val="40"/>
          <w:w w:val="110"/>
        </w:rPr>
        <w:t xml:space="preserve"> </w:t>
      </w:r>
      <w:r>
        <w:rPr>
          <w:w w:val="110"/>
        </w:rPr>
        <w:t>two-class</w:t>
      </w:r>
      <w:del w:id="362" w:author="carla alves" w:date="2024-05-07T18:31:00Z">
        <w:r w:rsidDel="00304E3D">
          <w:rPr>
            <w:w w:val="110"/>
          </w:rPr>
          <w:delText>es</w:delText>
        </w:r>
      </w:del>
      <w:r>
        <w:rPr>
          <w:spacing w:val="40"/>
          <w:w w:val="110"/>
        </w:rPr>
        <w:t xml:space="preserve"> </w:t>
      </w:r>
      <w:r>
        <w:rPr>
          <w:w w:val="110"/>
        </w:rPr>
        <w:t>to</w:t>
      </w:r>
      <w:r>
        <w:rPr>
          <w:spacing w:val="40"/>
          <w:w w:val="110"/>
        </w:rPr>
        <w:t xml:space="preserve"> </w:t>
      </w:r>
      <w:r>
        <w:rPr>
          <w:w w:val="110"/>
        </w:rPr>
        <w:t>triple-class</w:t>
      </w:r>
      <w:r>
        <w:rPr>
          <w:spacing w:val="40"/>
          <w:w w:val="110"/>
        </w:rPr>
        <w:t xml:space="preserve"> </w:t>
      </w:r>
      <w:r>
        <w:rPr>
          <w:w w:val="110"/>
        </w:rPr>
        <w:t>data</w:t>
      </w:r>
      <w:r>
        <w:rPr>
          <w:spacing w:val="40"/>
          <w:w w:val="110"/>
        </w:rPr>
        <w:t xml:space="preserve"> </w:t>
      </w:r>
      <w:r>
        <w:rPr>
          <w:w w:val="110"/>
        </w:rPr>
        <w:t>aims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enhance</w:t>
      </w:r>
      <w:r>
        <w:rPr>
          <w:spacing w:val="-9"/>
          <w:w w:val="110"/>
        </w:rPr>
        <w:t xml:space="preserve"> </w:t>
      </w:r>
      <w:r>
        <w:rPr>
          <w:w w:val="110"/>
        </w:rPr>
        <w:t>representation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problem-solving</w:t>
      </w:r>
      <w:r>
        <w:rPr>
          <w:spacing w:val="-9"/>
          <w:w w:val="110"/>
        </w:rPr>
        <w:t xml:space="preserve"> </w:t>
      </w:r>
      <w:r>
        <w:rPr>
          <w:w w:val="110"/>
        </w:rPr>
        <w:t>capabilities,</w:t>
      </w:r>
      <w:r>
        <w:rPr>
          <w:spacing w:val="40"/>
          <w:w w:val="110"/>
        </w:rPr>
        <w:t xml:space="preserve"> </w:t>
      </w:r>
      <w:r>
        <w:rPr>
          <w:w w:val="110"/>
        </w:rPr>
        <w:t>it</w:t>
      </w:r>
      <w:r>
        <w:rPr>
          <w:spacing w:val="80"/>
          <w:w w:val="110"/>
        </w:rPr>
        <w:t xml:space="preserve"> </w:t>
      </w:r>
      <w:r>
        <w:rPr>
          <w:w w:val="110"/>
        </w:rPr>
        <w:t>is</w:t>
      </w:r>
      <w:r>
        <w:rPr>
          <w:spacing w:val="80"/>
          <w:w w:val="110"/>
        </w:rPr>
        <w:t xml:space="preserve"> </w:t>
      </w:r>
      <w:r>
        <w:rPr>
          <w:w w:val="110"/>
        </w:rPr>
        <w:t>recognized</w:t>
      </w:r>
      <w:r>
        <w:rPr>
          <w:spacing w:val="80"/>
          <w:w w:val="110"/>
        </w:rPr>
        <w:t xml:space="preserve"> </w:t>
      </w:r>
      <w:r>
        <w:rPr>
          <w:w w:val="110"/>
        </w:rPr>
        <w:t>that</w:t>
      </w:r>
      <w:r>
        <w:rPr>
          <w:spacing w:val="80"/>
          <w:w w:val="110"/>
        </w:rPr>
        <w:t xml:space="preserve"> </w:t>
      </w:r>
      <w:r>
        <w:rPr>
          <w:w w:val="110"/>
        </w:rPr>
        <w:t>triple-class</w:t>
      </w:r>
      <w:r>
        <w:rPr>
          <w:spacing w:val="80"/>
          <w:w w:val="110"/>
        </w:rPr>
        <w:t xml:space="preserve"> </w:t>
      </w:r>
      <w:r>
        <w:rPr>
          <w:w w:val="110"/>
        </w:rPr>
        <w:t>data</w:t>
      </w:r>
      <w:r>
        <w:rPr>
          <w:spacing w:val="80"/>
          <w:w w:val="110"/>
        </w:rPr>
        <w:t xml:space="preserve"> </w:t>
      </w:r>
      <w:r>
        <w:rPr>
          <w:w w:val="110"/>
        </w:rPr>
        <w:t>may</w:t>
      </w:r>
      <w:r>
        <w:rPr>
          <w:spacing w:val="80"/>
          <w:w w:val="110"/>
        </w:rPr>
        <w:t xml:space="preserve"> </w:t>
      </w:r>
      <w:r>
        <w:rPr>
          <w:w w:val="110"/>
        </w:rPr>
        <w:t>not</w:t>
      </w:r>
      <w:r>
        <w:rPr>
          <w:spacing w:val="80"/>
          <w:w w:val="110"/>
        </w:rPr>
        <w:t xml:space="preserve"> </w:t>
      </w:r>
      <w:r>
        <w:rPr>
          <w:w w:val="110"/>
        </w:rPr>
        <w:t>inherently</w:t>
      </w:r>
      <w:r>
        <w:rPr>
          <w:spacing w:val="40"/>
          <w:w w:val="110"/>
        </w:rPr>
        <w:t xml:space="preserve"> </w:t>
      </w:r>
      <w:r>
        <w:rPr>
          <w:w w:val="110"/>
        </w:rPr>
        <w:t>provide</w:t>
      </w:r>
      <w:r>
        <w:rPr>
          <w:spacing w:val="40"/>
          <w:w w:val="110"/>
        </w:rPr>
        <w:t xml:space="preserve"> </w:t>
      </w:r>
      <w:r>
        <w:rPr>
          <w:w w:val="110"/>
        </w:rPr>
        <w:t>sufficient</w:t>
      </w:r>
      <w:r>
        <w:rPr>
          <w:spacing w:val="40"/>
          <w:w w:val="110"/>
        </w:rPr>
        <w:t xml:space="preserve"> </w:t>
      </w:r>
      <w:r>
        <w:rPr>
          <w:w w:val="110"/>
        </w:rPr>
        <w:t>biological</w:t>
      </w:r>
      <w:r>
        <w:rPr>
          <w:spacing w:val="40"/>
          <w:w w:val="110"/>
        </w:rPr>
        <w:t xml:space="preserve"> </w:t>
      </w:r>
      <w:r>
        <w:rPr>
          <w:w w:val="110"/>
        </w:rPr>
        <w:t>insights.</w:t>
      </w:r>
      <w:r>
        <w:rPr>
          <w:spacing w:val="80"/>
          <w:w w:val="110"/>
        </w:rPr>
        <w:t xml:space="preserve"> </w:t>
      </w:r>
      <w:r>
        <w:rPr>
          <w:w w:val="110"/>
        </w:rPr>
        <w:t>Therefore,</w:t>
      </w:r>
      <w:r>
        <w:rPr>
          <w:spacing w:val="80"/>
          <w:w w:val="110"/>
        </w:rPr>
        <w:t xml:space="preserve"> </w:t>
      </w:r>
      <w:r>
        <w:rPr>
          <w:w w:val="110"/>
        </w:rPr>
        <w:t>collecting</w:t>
      </w:r>
      <w:r>
        <w:rPr>
          <w:spacing w:val="40"/>
          <w:w w:val="110"/>
        </w:rPr>
        <w:t xml:space="preserve"> </w:t>
      </w:r>
      <w:r>
        <w:rPr>
          <w:w w:val="110"/>
        </w:rPr>
        <w:t>datasets</w:t>
      </w:r>
      <w:r>
        <w:rPr>
          <w:spacing w:val="80"/>
          <w:w w:val="110"/>
        </w:rPr>
        <w:t xml:space="preserve"> </w:t>
      </w:r>
      <w:r>
        <w:rPr>
          <w:w w:val="110"/>
        </w:rPr>
        <w:t>featuring</w:t>
      </w:r>
      <w:r>
        <w:rPr>
          <w:spacing w:val="80"/>
          <w:w w:val="110"/>
        </w:rPr>
        <w:t xml:space="preserve"> </w:t>
      </w:r>
      <w:r>
        <w:rPr>
          <w:w w:val="110"/>
        </w:rPr>
        <w:t>degressive</w:t>
      </w:r>
      <w:r>
        <w:rPr>
          <w:spacing w:val="80"/>
          <w:w w:val="110"/>
        </w:rPr>
        <w:t xml:space="preserve"> </w:t>
      </w:r>
      <w:r>
        <w:rPr>
          <w:w w:val="110"/>
        </w:rPr>
        <w:t>and</w:t>
      </w:r>
      <w:r>
        <w:rPr>
          <w:spacing w:val="80"/>
          <w:w w:val="110"/>
        </w:rPr>
        <w:t xml:space="preserve"> </w:t>
      </w:r>
      <w:r>
        <w:rPr>
          <w:w w:val="110"/>
        </w:rPr>
        <w:t>enhancive</w:t>
      </w:r>
      <w:r>
        <w:rPr>
          <w:spacing w:val="80"/>
          <w:w w:val="110"/>
        </w:rPr>
        <w:t xml:space="preserve"> </w:t>
      </w:r>
      <w:r>
        <w:rPr>
          <w:w w:val="110"/>
        </w:rPr>
        <w:t>labels</w:t>
      </w:r>
      <w:r>
        <w:rPr>
          <w:spacing w:val="80"/>
          <w:w w:val="110"/>
        </w:rPr>
        <w:t xml:space="preserve"> </w:t>
      </w:r>
      <w:r>
        <w:rPr>
          <w:w w:val="110"/>
        </w:rPr>
        <w:t>across</w:t>
      </w:r>
      <w:r>
        <w:rPr>
          <w:spacing w:val="40"/>
          <w:w w:val="110"/>
        </w:rPr>
        <w:t xml:space="preserve"> </w:t>
      </w:r>
      <w:r>
        <w:rPr>
          <w:w w:val="110"/>
        </w:rPr>
        <w:t>pharmacokinetics</w:t>
      </w:r>
      <w:r>
        <w:rPr>
          <w:spacing w:val="80"/>
          <w:w w:val="110"/>
        </w:rPr>
        <w:t xml:space="preserve"> </w:t>
      </w:r>
      <w:r>
        <w:rPr>
          <w:w w:val="110"/>
        </w:rPr>
        <w:t>and</w:t>
      </w:r>
      <w:r>
        <w:rPr>
          <w:spacing w:val="80"/>
          <w:w w:val="110"/>
        </w:rPr>
        <w:t xml:space="preserve"> </w:t>
      </w:r>
      <w:r>
        <w:rPr>
          <w:w w:val="110"/>
        </w:rPr>
        <w:t>pharmacodynamics</w:t>
      </w:r>
      <w:r>
        <w:rPr>
          <w:spacing w:val="80"/>
          <w:w w:val="110"/>
        </w:rPr>
        <w:t xml:space="preserve"> </w:t>
      </w:r>
      <w:r>
        <w:rPr>
          <w:w w:val="110"/>
        </w:rPr>
        <w:t>is</w:t>
      </w:r>
      <w:r>
        <w:rPr>
          <w:spacing w:val="80"/>
          <w:w w:val="110"/>
        </w:rPr>
        <w:t xml:space="preserve"> </w:t>
      </w:r>
      <w:r>
        <w:rPr>
          <w:w w:val="110"/>
        </w:rPr>
        <w:t>recommended.</w:t>
      </w:r>
    </w:p>
    <w:p w14:paraId="42CD5BD7" w14:textId="77777777" w:rsidR="00BF0DDC" w:rsidRDefault="00000000">
      <w:pPr>
        <w:pStyle w:val="BodyText"/>
        <w:tabs>
          <w:tab w:val="left" w:pos="903"/>
        </w:tabs>
        <w:spacing w:line="295" w:lineRule="auto"/>
        <w:ind w:left="127"/>
      </w:pPr>
      <w:r>
        <w:rPr>
          <w:w w:val="110"/>
        </w:rPr>
        <w:t>These</w:t>
      </w:r>
      <w:r>
        <w:rPr>
          <w:spacing w:val="-9"/>
          <w:w w:val="110"/>
        </w:rPr>
        <w:t xml:space="preserve"> </w:t>
      </w:r>
      <w:r>
        <w:rPr>
          <w:w w:val="110"/>
        </w:rPr>
        <w:t>datasets</w:t>
      </w:r>
      <w:r>
        <w:rPr>
          <w:spacing w:val="-9"/>
          <w:w w:val="110"/>
        </w:rPr>
        <w:t xml:space="preserve"> </w:t>
      </w:r>
      <w:r>
        <w:rPr>
          <w:w w:val="110"/>
        </w:rPr>
        <w:t>hold</w:t>
      </w:r>
      <w:r>
        <w:rPr>
          <w:spacing w:val="-9"/>
          <w:w w:val="110"/>
        </w:rPr>
        <w:t xml:space="preserve"> </w:t>
      </w:r>
      <w:r>
        <w:rPr>
          <w:w w:val="110"/>
        </w:rPr>
        <w:t>promise</w:t>
      </w:r>
      <w:r>
        <w:rPr>
          <w:spacing w:val="-9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developing</w:t>
      </w:r>
      <w:r>
        <w:rPr>
          <w:spacing w:val="-9"/>
          <w:w w:val="110"/>
        </w:rPr>
        <w:t xml:space="preserve"> </w:t>
      </w:r>
      <w:r>
        <w:rPr>
          <w:w w:val="110"/>
        </w:rPr>
        <w:t>nuanced</w:t>
      </w:r>
      <w:r>
        <w:rPr>
          <w:spacing w:val="-9"/>
          <w:w w:val="110"/>
        </w:rPr>
        <w:t xml:space="preserve"> </w:t>
      </w:r>
      <w:r>
        <w:rPr>
          <w:w w:val="110"/>
        </w:rPr>
        <w:t>pharmacological</w:t>
      </w:r>
      <w:r>
        <w:rPr>
          <w:spacing w:val="40"/>
          <w:w w:val="110"/>
        </w:rPr>
        <w:t xml:space="preserve"> </w:t>
      </w:r>
      <w:r>
        <w:rPr>
          <w:spacing w:val="-2"/>
          <w:w w:val="110"/>
        </w:rPr>
        <w:t>models,</w:t>
      </w:r>
      <w:r>
        <w:tab/>
      </w:r>
      <w:r>
        <w:rPr>
          <w:w w:val="110"/>
        </w:rPr>
        <w:t>offering</w:t>
      </w:r>
      <w:r>
        <w:rPr>
          <w:spacing w:val="80"/>
          <w:w w:val="110"/>
        </w:rPr>
        <w:t xml:space="preserve"> </w:t>
      </w:r>
      <w:r>
        <w:rPr>
          <w:w w:val="110"/>
        </w:rPr>
        <w:t>valuable</w:t>
      </w:r>
      <w:r>
        <w:rPr>
          <w:spacing w:val="80"/>
          <w:w w:val="110"/>
        </w:rPr>
        <w:t xml:space="preserve"> </w:t>
      </w:r>
      <w:r>
        <w:rPr>
          <w:w w:val="110"/>
        </w:rPr>
        <w:t>insights</w:t>
      </w:r>
      <w:r>
        <w:rPr>
          <w:spacing w:val="80"/>
          <w:w w:val="110"/>
        </w:rPr>
        <w:t xml:space="preserve"> </w:t>
      </w:r>
      <w:r>
        <w:rPr>
          <w:w w:val="110"/>
        </w:rPr>
        <w:t>for</w:t>
      </w:r>
      <w:r>
        <w:rPr>
          <w:spacing w:val="80"/>
          <w:w w:val="110"/>
        </w:rPr>
        <w:t xml:space="preserve"> </w:t>
      </w:r>
      <w:r>
        <w:rPr>
          <w:w w:val="110"/>
        </w:rPr>
        <w:t>pharmacists</w:t>
      </w:r>
      <w:r>
        <w:rPr>
          <w:spacing w:val="80"/>
          <w:w w:val="110"/>
        </w:rPr>
        <w:t xml:space="preserve"> </w:t>
      </w:r>
      <w:r>
        <w:rPr>
          <w:w w:val="110"/>
        </w:rPr>
        <w:t>and</w:t>
      </w:r>
      <w:r>
        <w:rPr>
          <w:spacing w:val="40"/>
          <w:w w:val="110"/>
        </w:rPr>
        <w:t xml:space="preserve"> </w:t>
      </w:r>
      <w:r>
        <w:rPr>
          <w:w w:val="110"/>
        </w:rPr>
        <w:t>advancing human health objectives.</w:t>
      </w:r>
    </w:p>
    <w:p w14:paraId="5B4916E7" w14:textId="4F60FA8A" w:rsidR="00BF0DDC" w:rsidRDefault="00000000">
      <w:pPr>
        <w:pStyle w:val="BodyText"/>
        <w:spacing w:line="295" w:lineRule="auto"/>
        <w:ind w:left="127" w:right="123" w:firstLine="239"/>
      </w:pPr>
      <w:r>
        <w:rPr>
          <w:w w:val="110"/>
        </w:rPr>
        <w:t>As</w:t>
      </w:r>
      <w:r>
        <w:rPr>
          <w:spacing w:val="80"/>
          <w:w w:val="110"/>
        </w:rPr>
        <w:t xml:space="preserve"> </w:t>
      </w:r>
      <w:r>
        <w:rPr>
          <w:w w:val="110"/>
        </w:rPr>
        <w:t>a</w:t>
      </w:r>
      <w:r>
        <w:rPr>
          <w:spacing w:val="80"/>
          <w:w w:val="110"/>
        </w:rPr>
        <w:t xml:space="preserve"> </w:t>
      </w:r>
      <w:r>
        <w:rPr>
          <w:w w:val="110"/>
        </w:rPr>
        <w:t>prospect</w:t>
      </w:r>
      <w:r>
        <w:rPr>
          <w:spacing w:val="80"/>
          <w:w w:val="110"/>
        </w:rPr>
        <w:t xml:space="preserve"> </w:t>
      </w:r>
      <w:r>
        <w:rPr>
          <w:w w:val="110"/>
        </w:rPr>
        <w:t>for</w:t>
      </w:r>
      <w:r>
        <w:rPr>
          <w:spacing w:val="80"/>
          <w:w w:val="110"/>
        </w:rPr>
        <w:t xml:space="preserve"> </w:t>
      </w:r>
      <w:r>
        <w:rPr>
          <w:w w:val="110"/>
        </w:rPr>
        <w:t>future</w:t>
      </w:r>
      <w:r>
        <w:rPr>
          <w:spacing w:val="80"/>
          <w:w w:val="110"/>
        </w:rPr>
        <w:t xml:space="preserve"> </w:t>
      </w:r>
      <w:r>
        <w:rPr>
          <w:w w:val="110"/>
        </w:rPr>
        <w:t>research,</w:t>
      </w:r>
      <w:r>
        <w:rPr>
          <w:spacing w:val="40"/>
          <w:w w:val="110"/>
        </w:rPr>
        <w:t xml:space="preserve"> </w:t>
      </w:r>
      <w:del w:id="363" w:author="carla alves" w:date="2024-05-07T12:02:00Z">
        <w:r w:rsidDel="00AD55C0">
          <w:rPr>
            <w:spacing w:val="40"/>
            <w:w w:val="110"/>
          </w:rPr>
          <w:delText xml:space="preserve"> </w:delText>
        </w:r>
      </w:del>
      <w:r>
        <w:rPr>
          <w:w w:val="110"/>
        </w:rPr>
        <w:t>the</w:t>
      </w:r>
      <w:r>
        <w:rPr>
          <w:spacing w:val="80"/>
          <w:w w:val="110"/>
        </w:rPr>
        <w:t xml:space="preserve"> </w:t>
      </w:r>
      <w:r>
        <w:rPr>
          <w:w w:val="110"/>
        </w:rPr>
        <w:t>authors</w:t>
      </w:r>
      <w:r>
        <w:rPr>
          <w:spacing w:val="80"/>
          <w:w w:val="110"/>
        </w:rPr>
        <w:t xml:space="preserve"> </w:t>
      </w:r>
      <w:r>
        <w:rPr>
          <w:w w:val="110"/>
        </w:rPr>
        <w:t>are</w:t>
      </w:r>
      <w:r>
        <w:rPr>
          <w:spacing w:val="40"/>
          <w:w w:val="110"/>
        </w:rPr>
        <w:t xml:space="preserve"> </w:t>
      </w:r>
      <w:r>
        <w:rPr>
          <w:w w:val="110"/>
        </w:rPr>
        <w:t>investigating potential synergies between the findings presented</w:t>
      </w:r>
      <w:r>
        <w:rPr>
          <w:spacing w:val="40"/>
          <w:w w:val="110"/>
        </w:rPr>
        <w:t xml:space="preserve"> </w:t>
      </w:r>
      <w:r>
        <w:rPr>
          <w:w w:val="110"/>
        </w:rPr>
        <w:t>here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those</w:t>
      </w:r>
      <w:r>
        <w:rPr>
          <w:spacing w:val="-7"/>
          <w:w w:val="110"/>
        </w:rPr>
        <w:t xml:space="preserve"> </w:t>
      </w:r>
      <w:r>
        <w:rPr>
          <w:w w:val="110"/>
        </w:rPr>
        <w:t>from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Smart4Health</w:t>
      </w:r>
      <w:r>
        <w:rPr>
          <w:spacing w:val="-7"/>
          <w:w w:val="110"/>
        </w:rPr>
        <w:t xml:space="preserve"> </w:t>
      </w:r>
      <w:r>
        <w:rPr>
          <w:w w:val="110"/>
        </w:rPr>
        <w:t>project’s</w:t>
      </w:r>
      <w:r>
        <w:rPr>
          <w:spacing w:val="-7"/>
          <w:w w:val="110"/>
        </w:rPr>
        <w:t xml:space="preserve"> </w:t>
      </w:r>
      <w:r>
        <w:rPr>
          <w:w w:val="110"/>
        </w:rPr>
        <w:t>pharmacogenomics</w:t>
      </w:r>
      <w:r>
        <w:rPr>
          <w:spacing w:val="40"/>
          <w:w w:val="110"/>
        </w:rPr>
        <w:t xml:space="preserve"> </w:t>
      </w:r>
      <w:r>
        <w:rPr>
          <w:w w:val="110"/>
        </w:rPr>
        <w:t>investigations for personalized health. This collaborative effort</w:t>
      </w:r>
      <w:r>
        <w:rPr>
          <w:spacing w:val="40"/>
          <w:w w:val="110"/>
        </w:rPr>
        <w:t xml:space="preserve"> </w:t>
      </w:r>
      <w:r>
        <w:rPr>
          <w:w w:val="110"/>
        </w:rPr>
        <w:t>aims</w:t>
      </w:r>
      <w:r>
        <w:rPr>
          <w:spacing w:val="40"/>
          <w:w w:val="110"/>
        </w:rPr>
        <w:t xml:space="preserve"> </w:t>
      </w:r>
      <w:r>
        <w:rPr>
          <w:w w:val="110"/>
        </w:rPr>
        <w:t>to</w:t>
      </w:r>
      <w:r>
        <w:rPr>
          <w:spacing w:val="40"/>
          <w:w w:val="110"/>
        </w:rPr>
        <w:t xml:space="preserve"> </w:t>
      </w:r>
      <w:r>
        <w:rPr>
          <w:w w:val="110"/>
        </w:rPr>
        <w:t>understand</w:t>
      </w:r>
      <w:r>
        <w:rPr>
          <w:spacing w:val="40"/>
          <w:w w:val="110"/>
        </w:rPr>
        <w:t xml:space="preserve"> </w:t>
      </w:r>
      <w:r>
        <w:rPr>
          <w:w w:val="110"/>
        </w:rPr>
        <w:t>DDI</w:t>
      </w:r>
      <w:r>
        <w:rPr>
          <w:spacing w:val="40"/>
          <w:w w:val="110"/>
        </w:rPr>
        <w:t xml:space="preserve"> </w:t>
      </w:r>
      <w:r>
        <w:rPr>
          <w:w w:val="110"/>
        </w:rPr>
        <w:t>mechanisms</w:t>
      </w:r>
      <w:r>
        <w:rPr>
          <w:spacing w:val="40"/>
          <w:w w:val="110"/>
        </w:rPr>
        <w:t xml:space="preserve"> </w:t>
      </w:r>
      <w:r>
        <w:rPr>
          <w:w w:val="110"/>
        </w:rPr>
        <w:t>across</w:t>
      </w:r>
      <w:r>
        <w:rPr>
          <w:spacing w:val="40"/>
          <w:w w:val="110"/>
        </w:rPr>
        <w:t xml:space="preserve"> </w:t>
      </w:r>
      <w:r>
        <w:rPr>
          <w:w w:val="110"/>
        </w:rPr>
        <w:t>patient</w:t>
      </w:r>
      <w:r>
        <w:rPr>
          <w:spacing w:val="40"/>
          <w:w w:val="110"/>
        </w:rPr>
        <w:t xml:space="preserve"> </w:t>
      </w:r>
      <w:r>
        <w:rPr>
          <w:w w:val="110"/>
        </w:rPr>
        <w:t>profiles,</w:t>
      </w:r>
      <w:r>
        <w:rPr>
          <w:spacing w:val="40"/>
          <w:w w:val="110"/>
        </w:rPr>
        <w:t xml:space="preserve"> </w:t>
      </w:r>
      <w:r>
        <w:rPr>
          <w:w w:val="110"/>
        </w:rPr>
        <w:t>contributing to personalized treatment regimens.</w:t>
      </w:r>
    </w:p>
    <w:p w14:paraId="1E0086EB" w14:textId="77777777" w:rsidR="00BF0DDC" w:rsidRDefault="00BF0DDC">
      <w:pPr>
        <w:pStyle w:val="BodyText"/>
      </w:pPr>
    </w:p>
    <w:p w14:paraId="1544A789" w14:textId="77777777" w:rsidR="00BF0DDC" w:rsidRDefault="00BF0DDC">
      <w:pPr>
        <w:pStyle w:val="BodyText"/>
        <w:spacing w:before="60"/>
      </w:pPr>
    </w:p>
    <w:p w14:paraId="05DBF529" w14:textId="77777777" w:rsidR="00BF0DDC" w:rsidRDefault="00000000">
      <w:pPr>
        <w:pStyle w:val="Heading1"/>
      </w:pPr>
      <w:bookmarkStart w:id="364" w:name="Funding"/>
      <w:bookmarkEnd w:id="364"/>
      <w:r>
        <w:rPr>
          <w:color w:val="0092C8"/>
          <w:spacing w:val="-2"/>
        </w:rPr>
        <w:t>Funding</w:t>
      </w:r>
    </w:p>
    <w:p w14:paraId="6258D6D2" w14:textId="77777777" w:rsidR="00BF0DDC" w:rsidRDefault="00000000">
      <w:pPr>
        <w:pStyle w:val="BodyText"/>
        <w:spacing w:before="123" w:line="295" w:lineRule="auto"/>
        <w:ind w:left="127" w:right="350"/>
        <w:jc w:val="both"/>
      </w:pPr>
      <w:r>
        <w:rPr>
          <w:w w:val="110"/>
        </w:rPr>
        <w:t>This work was partially funded by the European Union’s</w:t>
      </w:r>
      <w:r>
        <w:rPr>
          <w:spacing w:val="40"/>
          <w:w w:val="110"/>
        </w:rPr>
        <w:t xml:space="preserve"> </w:t>
      </w:r>
      <w:r>
        <w:rPr>
          <w:w w:val="110"/>
        </w:rPr>
        <w:t>Horizon 2020 research and innovation program in the scope of</w:t>
      </w:r>
      <w:r>
        <w:rPr>
          <w:spacing w:val="40"/>
          <w:w w:val="110"/>
        </w:rPr>
        <w:t xml:space="preserve"> </w:t>
      </w:r>
      <w:r>
        <w:rPr>
          <w:w w:val="110"/>
        </w:rPr>
        <w:t>the Smart4Health under grant agreement No 826117 and by the</w:t>
      </w:r>
      <w:r>
        <w:rPr>
          <w:spacing w:val="40"/>
          <w:w w:val="110"/>
        </w:rPr>
        <w:t xml:space="preserve"> </w:t>
      </w:r>
      <w:r>
        <w:rPr>
          <w:w w:val="110"/>
        </w:rPr>
        <w:t>Portuguese FCT program, Center of Technology and Systems</w:t>
      </w:r>
      <w:r>
        <w:rPr>
          <w:spacing w:val="40"/>
          <w:w w:val="110"/>
        </w:rPr>
        <w:t xml:space="preserve"> </w:t>
      </w:r>
      <w:r>
        <w:rPr>
          <w:w w:val="110"/>
        </w:rPr>
        <w:t>(CTS) UIDB/00066/2020 / UIDP/00066/2020.</w:t>
      </w:r>
    </w:p>
    <w:p w14:paraId="05362796" w14:textId="77777777" w:rsidR="00BF0DDC" w:rsidRDefault="00BF0DDC">
      <w:pPr>
        <w:pStyle w:val="BodyText"/>
      </w:pPr>
    </w:p>
    <w:p w14:paraId="09994B2F" w14:textId="77777777" w:rsidR="00BF0DDC" w:rsidRDefault="00BF0DDC">
      <w:pPr>
        <w:pStyle w:val="BodyText"/>
        <w:spacing w:before="66"/>
      </w:pPr>
    </w:p>
    <w:p w14:paraId="58E60B8F" w14:textId="77777777" w:rsidR="00BF0DDC" w:rsidRDefault="00000000">
      <w:pPr>
        <w:pStyle w:val="Heading1"/>
      </w:pPr>
      <w:r>
        <w:rPr>
          <w:color w:val="0092C8"/>
          <w:spacing w:val="-2"/>
        </w:rPr>
        <w:t>References</w:t>
      </w:r>
    </w:p>
    <w:p w14:paraId="0C5663B7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5"/>
          <w:tab w:val="left" w:pos="407"/>
        </w:tabs>
        <w:spacing w:before="123" w:line="295" w:lineRule="auto"/>
        <w:ind w:right="352"/>
        <w:jc w:val="both"/>
        <w:rPr>
          <w:sz w:val="15"/>
        </w:rPr>
      </w:pPr>
      <w:bookmarkStart w:id="365" w:name="_bookmark14"/>
      <w:bookmarkEnd w:id="365"/>
      <w:r>
        <w:rPr>
          <w:w w:val="110"/>
          <w:sz w:val="15"/>
        </w:rPr>
        <w:t xml:space="preserve">Larry C. </w:t>
      </w:r>
      <w:proofErr w:type="spellStart"/>
      <w:r>
        <w:rPr>
          <w:w w:val="110"/>
          <w:sz w:val="15"/>
        </w:rPr>
        <w:t>Wienkers</w:t>
      </w:r>
      <w:proofErr w:type="spellEnd"/>
      <w:r>
        <w:rPr>
          <w:w w:val="110"/>
          <w:sz w:val="15"/>
        </w:rPr>
        <w:t xml:space="preserve"> and Timothy G. Heath.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Predicting in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vivo drug interactions from in vitro drug discovery data, 10</w:t>
      </w:r>
      <w:r>
        <w:rPr>
          <w:spacing w:val="40"/>
          <w:w w:val="110"/>
          <w:sz w:val="15"/>
        </w:rPr>
        <w:t xml:space="preserve"> </w:t>
      </w:r>
      <w:bookmarkStart w:id="366" w:name="_bookmark15"/>
      <w:bookmarkEnd w:id="366"/>
      <w:r>
        <w:rPr>
          <w:spacing w:val="-2"/>
          <w:w w:val="110"/>
          <w:sz w:val="15"/>
        </w:rPr>
        <w:t>2005.</w:t>
      </w:r>
    </w:p>
    <w:p w14:paraId="693C1322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5"/>
        </w:tabs>
        <w:spacing w:line="169" w:lineRule="exact"/>
        <w:ind w:left="405" w:right="0" w:hanging="278"/>
        <w:jc w:val="both"/>
        <w:rPr>
          <w:sz w:val="15"/>
        </w:rPr>
      </w:pPr>
      <w:proofErr w:type="spellStart"/>
      <w:r>
        <w:rPr>
          <w:w w:val="110"/>
          <w:sz w:val="15"/>
        </w:rPr>
        <w:t>Drugbank</w:t>
      </w:r>
      <w:proofErr w:type="spellEnd"/>
      <w:r>
        <w:rPr>
          <w:spacing w:val="45"/>
          <w:w w:val="110"/>
          <w:sz w:val="15"/>
        </w:rPr>
        <w:t xml:space="preserve"> </w:t>
      </w:r>
      <w:r>
        <w:rPr>
          <w:w w:val="110"/>
          <w:sz w:val="15"/>
        </w:rPr>
        <w:t>4.0:</w:t>
      </w:r>
      <w:r>
        <w:rPr>
          <w:spacing w:val="61"/>
          <w:w w:val="110"/>
          <w:sz w:val="15"/>
        </w:rPr>
        <w:t xml:space="preserve"> </w:t>
      </w:r>
      <w:r>
        <w:rPr>
          <w:w w:val="110"/>
          <w:sz w:val="15"/>
        </w:rPr>
        <w:t>Shedding</w:t>
      </w:r>
      <w:r>
        <w:rPr>
          <w:spacing w:val="45"/>
          <w:w w:val="110"/>
          <w:sz w:val="15"/>
        </w:rPr>
        <w:t xml:space="preserve"> </w:t>
      </w:r>
      <w:r>
        <w:rPr>
          <w:w w:val="110"/>
          <w:sz w:val="15"/>
        </w:rPr>
        <w:t>new</w:t>
      </w:r>
      <w:r>
        <w:rPr>
          <w:spacing w:val="46"/>
          <w:w w:val="110"/>
          <w:sz w:val="15"/>
        </w:rPr>
        <w:t xml:space="preserve"> </w:t>
      </w:r>
      <w:r>
        <w:rPr>
          <w:w w:val="110"/>
          <w:sz w:val="15"/>
        </w:rPr>
        <w:t>light</w:t>
      </w:r>
      <w:r>
        <w:rPr>
          <w:spacing w:val="45"/>
          <w:w w:val="110"/>
          <w:sz w:val="15"/>
        </w:rPr>
        <w:t xml:space="preserve"> </w:t>
      </w:r>
      <w:r>
        <w:rPr>
          <w:w w:val="110"/>
          <w:sz w:val="15"/>
        </w:rPr>
        <w:t>on</w:t>
      </w:r>
      <w:r>
        <w:rPr>
          <w:spacing w:val="45"/>
          <w:w w:val="110"/>
          <w:sz w:val="15"/>
        </w:rPr>
        <w:t xml:space="preserve"> </w:t>
      </w:r>
      <w:r>
        <w:rPr>
          <w:w w:val="110"/>
          <w:sz w:val="15"/>
        </w:rPr>
        <w:t>drug</w:t>
      </w:r>
      <w:r>
        <w:rPr>
          <w:spacing w:val="46"/>
          <w:w w:val="110"/>
          <w:sz w:val="15"/>
        </w:rPr>
        <w:t xml:space="preserve"> </w:t>
      </w:r>
      <w:r>
        <w:rPr>
          <w:spacing w:val="-2"/>
          <w:w w:val="110"/>
          <w:sz w:val="15"/>
        </w:rPr>
        <w:t>metabolism.</w:t>
      </w:r>
    </w:p>
    <w:p w14:paraId="40B6ED46" w14:textId="77777777" w:rsidR="00BF0DDC" w:rsidRDefault="00000000">
      <w:pPr>
        <w:spacing w:before="39"/>
        <w:ind w:left="407"/>
        <w:jc w:val="both"/>
        <w:rPr>
          <w:sz w:val="15"/>
        </w:rPr>
      </w:pPr>
      <w:r>
        <w:rPr>
          <w:i/>
          <w:w w:val="115"/>
          <w:sz w:val="15"/>
        </w:rPr>
        <w:t>Nucleic</w:t>
      </w:r>
      <w:r>
        <w:rPr>
          <w:i/>
          <w:spacing w:val="10"/>
          <w:w w:val="115"/>
          <w:sz w:val="15"/>
        </w:rPr>
        <w:t xml:space="preserve"> </w:t>
      </w:r>
      <w:r>
        <w:rPr>
          <w:i/>
          <w:w w:val="115"/>
          <w:sz w:val="15"/>
        </w:rPr>
        <w:t>Acids</w:t>
      </w:r>
      <w:r>
        <w:rPr>
          <w:i/>
          <w:spacing w:val="10"/>
          <w:w w:val="115"/>
          <w:sz w:val="15"/>
        </w:rPr>
        <w:t xml:space="preserve"> </w:t>
      </w:r>
      <w:r>
        <w:rPr>
          <w:i/>
          <w:w w:val="115"/>
          <w:sz w:val="15"/>
        </w:rPr>
        <w:t>Research</w:t>
      </w:r>
      <w:r>
        <w:rPr>
          <w:w w:val="115"/>
          <w:sz w:val="15"/>
        </w:rPr>
        <w:t>,</w:t>
      </w:r>
      <w:r>
        <w:rPr>
          <w:spacing w:val="6"/>
          <w:w w:val="115"/>
          <w:sz w:val="15"/>
        </w:rPr>
        <w:t xml:space="preserve"> </w:t>
      </w:r>
      <w:r>
        <w:rPr>
          <w:w w:val="115"/>
          <w:sz w:val="15"/>
        </w:rPr>
        <w:t>42,</w:t>
      </w:r>
      <w:r>
        <w:rPr>
          <w:spacing w:val="5"/>
          <w:w w:val="115"/>
          <w:sz w:val="15"/>
        </w:rPr>
        <w:t xml:space="preserve"> </w:t>
      </w:r>
      <w:r>
        <w:rPr>
          <w:w w:val="115"/>
          <w:sz w:val="15"/>
        </w:rPr>
        <w:t>1</w:t>
      </w:r>
      <w:r>
        <w:rPr>
          <w:spacing w:val="5"/>
          <w:w w:val="115"/>
          <w:sz w:val="15"/>
        </w:rPr>
        <w:t xml:space="preserve"> </w:t>
      </w:r>
      <w:r>
        <w:rPr>
          <w:spacing w:val="-2"/>
          <w:w w:val="115"/>
          <w:sz w:val="15"/>
        </w:rPr>
        <w:t>2014.</w:t>
      </w:r>
    </w:p>
    <w:p w14:paraId="44B95BD0" w14:textId="77777777" w:rsidR="00BF0DDC" w:rsidRDefault="00000000">
      <w:pPr>
        <w:pStyle w:val="ListParagraph"/>
        <w:numPr>
          <w:ilvl w:val="0"/>
          <w:numId w:val="1"/>
        </w:numPr>
        <w:tabs>
          <w:tab w:val="left" w:pos="277"/>
          <w:tab w:val="left" w:pos="279"/>
        </w:tabs>
        <w:spacing w:before="112" w:line="295" w:lineRule="auto"/>
        <w:ind w:left="279" w:right="270"/>
        <w:jc w:val="both"/>
        <w:rPr>
          <w:sz w:val="15"/>
        </w:rPr>
      </w:pPr>
      <w:r>
        <w:br w:type="column"/>
      </w:r>
      <w:bookmarkStart w:id="367" w:name="_bookmark16"/>
      <w:bookmarkEnd w:id="367"/>
      <w:r>
        <w:rPr>
          <w:w w:val="115"/>
          <w:sz w:val="15"/>
        </w:rPr>
        <w:t>L.</w:t>
      </w:r>
      <w:r>
        <w:rPr>
          <w:spacing w:val="36"/>
          <w:w w:val="115"/>
          <w:sz w:val="15"/>
        </w:rPr>
        <w:t xml:space="preserve"> </w:t>
      </w:r>
      <w:r>
        <w:rPr>
          <w:w w:val="115"/>
          <w:sz w:val="15"/>
        </w:rPr>
        <w:t>L.</w:t>
      </w:r>
      <w:r>
        <w:rPr>
          <w:spacing w:val="36"/>
          <w:w w:val="115"/>
          <w:sz w:val="15"/>
        </w:rPr>
        <w:t xml:space="preserve"> </w:t>
      </w:r>
      <w:proofErr w:type="spellStart"/>
      <w:r>
        <w:rPr>
          <w:w w:val="115"/>
          <w:sz w:val="15"/>
        </w:rPr>
        <w:t>Leape</w:t>
      </w:r>
      <w:proofErr w:type="spellEnd"/>
      <w:r>
        <w:rPr>
          <w:w w:val="115"/>
          <w:sz w:val="15"/>
        </w:rPr>
        <w:t>.</w:t>
      </w:r>
      <w:r>
        <w:rPr>
          <w:spacing w:val="80"/>
          <w:w w:val="115"/>
          <w:sz w:val="15"/>
        </w:rPr>
        <w:t xml:space="preserve"> </w:t>
      </w:r>
      <w:r>
        <w:rPr>
          <w:w w:val="115"/>
          <w:sz w:val="15"/>
        </w:rPr>
        <w:t>Systems</w:t>
      </w:r>
      <w:r>
        <w:rPr>
          <w:spacing w:val="36"/>
          <w:w w:val="115"/>
          <w:sz w:val="15"/>
        </w:rPr>
        <w:t xml:space="preserve"> </w:t>
      </w:r>
      <w:r>
        <w:rPr>
          <w:w w:val="115"/>
          <w:sz w:val="15"/>
        </w:rPr>
        <w:t>analysis</w:t>
      </w:r>
      <w:r>
        <w:rPr>
          <w:spacing w:val="36"/>
          <w:w w:val="115"/>
          <w:sz w:val="15"/>
        </w:rPr>
        <w:t xml:space="preserve"> </w:t>
      </w:r>
      <w:r>
        <w:rPr>
          <w:w w:val="115"/>
          <w:sz w:val="15"/>
        </w:rPr>
        <w:t>of</w:t>
      </w:r>
      <w:r>
        <w:rPr>
          <w:spacing w:val="36"/>
          <w:w w:val="115"/>
          <w:sz w:val="15"/>
        </w:rPr>
        <w:t xml:space="preserve"> </w:t>
      </w:r>
      <w:r>
        <w:rPr>
          <w:w w:val="115"/>
          <w:sz w:val="15"/>
        </w:rPr>
        <w:t>adverse</w:t>
      </w:r>
      <w:r>
        <w:rPr>
          <w:spacing w:val="36"/>
          <w:w w:val="115"/>
          <w:sz w:val="15"/>
        </w:rPr>
        <w:t xml:space="preserve"> </w:t>
      </w:r>
      <w:r>
        <w:rPr>
          <w:w w:val="115"/>
          <w:sz w:val="15"/>
        </w:rPr>
        <w:t>drug</w:t>
      </w:r>
      <w:r>
        <w:rPr>
          <w:spacing w:val="36"/>
          <w:w w:val="115"/>
          <w:sz w:val="15"/>
        </w:rPr>
        <w:t xml:space="preserve"> </w:t>
      </w:r>
      <w:r>
        <w:rPr>
          <w:w w:val="115"/>
          <w:sz w:val="15"/>
        </w:rPr>
        <w:t xml:space="preserve">events. </w:t>
      </w:r>
      <w:proofErr w:type="spellStart"/>
      <w:r>
        <w:rPr>
          <w:w w:val="115"/>
          <w:sz w:val="15"/>
        </w:rPr>
        <w:t>ade</w:t>
      </w:r>
      <w:proofErr w:type="spellEnd"/>
      <w:r>
        <w:rPr>
          <w:w w:val="115"/>
          <w:sz w:val="15"/>
        </w:rPr>
        <w:t xml:space="preserve"> prevention study group.</w:t>
      </w:r>
      <w:r>
        <w:rPr>
          <w:spacing w:val="40"/>
          <w:w w:val="115"/>
          <w:sz w:val="15"/>
        </w:rPr>
        <w:t xml:space="preserve"> </w:t>
      </w:r>
      <w:r>
        <w:rPr>
          <w:i/>
          <w:w w:val="115"/>
          <w:sz w:val="15"/>
        </w:rPr>
        <w:t xml:space="preserve">JAMA: The Journal of the </w:t>
      </w:r>
      <w:bookmarkStart w:id="368" w:name="_bookmark17"/>
      <w:bookmarkEnd w:id="368"/>
      <w:r>
        <w:rPr>
          <w:i/>
          <w:w w:val="115"/>
          <w:sz w:val="15"/>
        </w:rPr>
        <w:t>American Medical Association</w:t>
      </w:r>
      <w:r>
        <w:rPr>
          <w:w w:val="115"/>
          <w:sz w:val="15"/>
        </w:rPr>
        <w:t>, 274:35–43, 7 1995.</w:t>
      </w:r>
    </w:p>
    <w:p w14:paraId="16041C0C" w14:textId="77777777" w:rsidR="00BF0DDC" w:rsidRDefault="00000000">
      <w:pPr>
        <w:pStyle w:val="ListParagraph"/>
        <w:numPr>
          <w:ilvl w:val="0"/>
          <w:numId w:val="1"/>
        </w:numPr>
        <w:tabs>
          <w:tab w:val="left" w:pos="277"/>
          <w:tab w:val="left" w:pos="279"/>
        </w:tabs>
        <w:spacing w:line="295" w:lineRule="auto"/>
        <w:ind w:left="279"/>
        <w:jc w:val="both"/>
        <w:rPr>
          <w:sz w:val="15"/>
        </w:rPr>
      </w:pPr>
      <w:r>
        <w:rPr>
          <w:w w:val="110"/>
          <w:sz w:val="15"/>
        </w:rPr>
        <w:t xml:space="preserve">Agnieszka </w:t>
      </w:r>
      <w:proofErr w:type="spellStart"/>
      <w:r>
        <w:rPr>
          <w:w w:val="110"/>
          <w:sz w:val="15"/>
        </w:rPr>
        <w:t>Karbownik</w:t>
      </w:r>
      <w:proofErr w:type="spellEnd"/>
      <w:r>
        <w:rPr>
          <w:w w:val="110"/>
          <w:sz w:val="15"/>
        </w:rPr>
        <w:t xml:space="preserve">, Edyta </w:t>
      </w:r>
      <w:proofErr w:type="spellStart"/>
      <w:r>
        <w:rPr>
          <w:w w:val="110"/>
          <w:sz w:val="15"/>
        </w:rPr>
        <w:t>Sza</w:t>
      </w:r>
      <w:proofErr w:type="spellEnd"/>
      <w:r>
        <w:rPr>
          <w:w w:val="110"/>
          <w:sz w:val="15"/>
        </w:rPr>
        <w:t>-lek, Katarzyna Soban´ska,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Tomasz</w:t>
      </w:r>
      <w:r>
        <w:rPr>
          <w:spacing w:val="-5"/>
          <w:w w:val="110"/>
          <w:sz w:val="15"/>
        </w:rPr>
        <w:t xml:space="preserve"> </w:t>
      </w:r>
      <w:r>
        <w:rPr>
          <w:w w:val="110"/>
          <w:sz w:val="15"/>
        </w:rPr>
        <w:t>Grabowski,</w:t>
      </w:r>
      <w:r>
        <w:rPr>
          <w:spacing w:val="-3"/>
          <w:w w:val="110"/>
          <w:sz w:val="15"/>
        </w:rPr>
        <w:t xml:space="preserve"> </w:t>
      </w:r>
      <w:r>
        <w:rPr>
          <w:w w:val="110"/>
          <w:sz w:val="15"/>
        </w:rPr>
        <w:t>Anna</w:t>
      </w:r>
      <w:r>
        <w:rPr>
          <w:spacing w:val="-5"/>
          <w:w w:val="110"/>
          <w:sz w:val="15"/>
        </w:rPr>
        <w:t xml:space="preserve"> </w:t>
      </w:r>
      <w:proofErr w:type="spellStart"/>
      <w:r>
        <w:rPr>
          <w:w w:val="110"/>
          <w:sz w:val="15"/>
        </w:rPr>
        <w:t>Wolc</w:t>
      </w:r>
      <w:proofErr w:type="spellEnd"/>
      <w:r>
        <w:rPr>
          <w:w w:val="110"/>
          <w:sz w:val="15"/>
        </w:rPr>
        <w:t>,</w:t>
      </w:r>
      <w:r>
        <w:rPr>
          <w:spacing w:val="-3"/>
          <w:w w:val="110"/>
          <w:sz w:val="15"/>
        </w:rPr>
        <w:t xml:space="preserve"> </w:t>
      </w:r>
      <w:r>
        <w:rPr>
          <w:w w:val="110"/>
          <w:sz w:val="15"/>
        </w:rPr>
        <w:t>and</w:t>
      </w:r>
      <w:r>
        <w:rPr>
          <w:spacing w:val="-5"/>
          <w:w w:val="110"/>
          <w:sz w:val="15"/>
        </w:rPr>
        <w:t xml:space="preserve"> </w:t>
      </w:r>
      <w:r>
        <w:rPr>
          <w:w w:val="110"/>
          <w:sz w:val="15"/>
        </w:rPr>
        <w:t>Edmund</w:t>
      </w:r>
      <w:r>
        <w:rPr>
          <w:spacing w:val="-5"/>
          <w:w w:val="110"/>
          <w:sz w:val="15"/>
        </w:rPr>
        <w:t xml:space="preserve"> </w:t>
      </w:r>
      <w:proofErr w:type="spellStart"/>
      <w:r>
        <w:rPr>
          <w:w w:val="110"/>
          <w:sz w:val="15"/>
        </w:rPr>
        <w:t>Grze´skowiak</w:t>
      </w:r>
      <w:proofErr w:type="spellEnd"/>
      <w:r>
        <w:rPr>
          <w:w w:val="110"/>
          <w:sz w:val="15"/>
        </w:rPr>
        <w:t>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Pharmacokinetic drug-drug interaction between erlotinib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and paracetamol: A potential risk for clinical practice.</w:t>
      </w:r>
      <w:r>
        <w:rPr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 xml:space="preserve">European journal of pharmaceutical </w:t>
      </w:r>
      <w:proofErr w:type="gramStart"/>
      <w:r>
        <w:rPr>
          <w:i/>
          <w:w w:val="110"/>
          <w:sz w:val="15"/>
        </w:rPr>
        <w:t>sciences :</w:t>
      </w:r>
      <w:proofErr w:type="gramEnd"/>
      <w:r>
        <w:rPr>
          <w:i/>
          <w:w w:val="110"/>
          <w:sz w:val="15"/>
        </w:rPr>
        <w:t xml:space="preserve"> official</w:t>
      </w:r>
      <w:r>
        <w:rPr>
          <w:i/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journal of the European Federation for Pharmaceutical</w:t>
      </w:r>
      <w:r>
        <w:rPr>
          <w:i/>
          <w:spacing w:val="40"/>
          <w:w w:val="110"/>
          <w:sz w:val="15"/>
        </w:rPr>
        <w:t xml:space="preserve"> </w:t>
      </w:r>
      <w:bookmarkStart w:id="369" w:name="_bookmark18"/>
      <w:bookmarkEnd w:id="369"/>
      <w:r>
        <w:rPr>
          <w:i/>
          <w:w w:val="110"/>
          <w:sz w:val="15"/>
        </w:rPr>
        <w:t>Sciences</w:t>
      </w:r>
      <w:r>
        <w:rPr>
          <w:w w:val="110"/>
          <w:sz w:val="15"/>
        </w:rPr>
        <w:t>, 102:55—62, May 2017.</w:t>
      </w:r>
    </w:p>
    <w:p w14:paraId="36B4B7E6" w14:textId="77777777" w:rsidR="00BF0DDC" w:rsidRDefault="00000000">
      <w:pPr>
        <w:pStyle w:val="ListParagraph"/>
        <w:numPr>
          <w:ilvl w:val="0"/>
          <w:numId w:val="1"/>
        </w:numPr>
        <w:tabs>
          <w:tab w:val="left" w:pos="277"/>
          <w:tab w:val="left" w:pos="279"/>
        </w:tabs>
        <w:spacing w:line="295" w:lineRule="auto"/>
        <w:ind w:left="279"/>
        <w:jc w:val="both"/>
        <w:rPr>
          <w:sz w:val="15"/>
        </w:rPr>
      </w:pPr>
      <w:r>
        <w:rPr>
          <w:w w:val="110"/>
          <w:sz w:val="15"/>
        </w:rPr>
        <w:t>Eoin Mulroy, John Highton, and Sarah Jordan.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Giant cell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arteritis treatment failure resulting from probable steroid/</w:t>
      </w:r>
      <w:r>
        <w:rPr>
          <w:spacing w:val="40"/>
          <w:w w:val="110"/>
          <w:sz w:val="15"/>
        </w:rPr>
        <w:t xml:space="preserve"> </w:t>
      </w:r>
      <w:bookmarkStart w:id="370" w:name="_bookmark19"/>
      <w:bookmarkEnd w:id="370"/>
      <w:r>
        <w:rPr>
          <w:w w:val="110"/>
          <w:sz w:val="15"/>
        </w:rPr>
        <w:t>antiepileptic drug-drug interaction.</w:t>
      </w:r>
      <w:r>
        <w:rPr>
          <w:spacing w:val="25"/>
          <w:w w:val="110"/>
          <w:sz w:val="15"/>
        </w:rPr>
        <w:t xml:space="preserve"> </w:t>
      </w:r>
      <w:r>
        <w:rPr>
          <w:i/>
          <w:w w:val="110"/>
          <w:sz w:val="15"/>
        </w:rPr>
        <w:t>NZMJ</w:t>
      </w:r>
      <w:r>
        <w:rPr>
          <w:w w:val="110"/>
          <w:sz w:val="15"/>
        </w:rPr>
        <w:t>, 130:1450, 2017.</w:t>
      </w:r>
    </w:p>
    <w:p w14:paraId="4DFFCD98" w14:textId="77777777" w:rsidR="00BF0DDC" w:rsidRDefault="00000000">
      <w:pPr>
        <w:pStyle w:val="ListParagraph"/>
        <w:numPr>
          <w:ilvl w:val="0"/>
          <w:numId w:val="1"/>
        </w:numPr>
        <w:tabs>
          <w:tab w:val="left" w:pos="277"/>
          <w:tab w:val="left" w:pos="279"/>
        </w:tabs>
        <w:spacing w:line="295" w:lineRule="auto"/>
        <w:ind w:left="279" w:right="270"/>
        <w:jc w:val="both"/>
        <w:rPr>
          <w:sz w:val="15"/>
        </w:rPr>
      </w:pPr>
      <w:r>
        <w:rPr>
          <w:w w:val="110"/>
          <w:sz w:val="15"/>
        </w:rPr>
        <w:t>Xing-Ming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Zhao,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Murat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Iskar,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Murat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Iskar,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Georg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Zeller, Michael Kuhn, Vera van Noort, and Peer Bork.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Prediction of drug combinations by integrating molecular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and pharmacological data.</w:t>
      </w:r>
      <w:r>
        <w:rPr>
          <w:spacing w:val="40"/>
          <w:w w:val="110"/>
          <w:sz w:val="15"/>
        </w:rPr>
        <w:t xml:space="preserve"> </w:t>
      </w:r>
      <w:proofErr w:type="spellStart"/>
      <w:r>
        <w:rPr>
          <w:i/>
          <w:w w:val="110"/>
          <w:sz w:val="15"/>
        </w:rPr>
        <w:t>PLoS</w:t>
      </w:r>
      <w:proofErr w:type="spellEnd"/>
      <w:r>
        <w:rPr>
          <w:i/>
          <w:w w:val="110"/>
          <w:sz w:val="15"/>
        </w:rPr>
        <w:t xml:space="preserve"> computational biology</w:t>
      </w:r>
      <w:r>
        <w:rPr>
          <w:w w:val="110"/>
          <w:sz w:val="15"/>
        </w:rPr>
        <w:t>,</w:t>
      </w:r>
      <w:r>
        <w:rPr>
          <w:spacing w:val="40"/>
          <w:w w:val="110"/>
          <w:sz w:val="15"/>
        </w:rPr>
        <w:t xml:space="preserve"> </w:t>
      </w:r>
      <w:bookmarkStart w:id="371" w:name="_bookmark20"/>
      <w:bookmarkEnd w:id="371"/>
      <w:r>
        <w:rPr>
          <w:w w:val="110"/>
          <w:sz w:val="15"/>
        </w:rPr>
        <w:t>7(12</w:t>
      </w:r>
      <w:proofErr w:type="gramStart"/>
      <w:r>
        <w:rPr>
          <w:w w:val="110"/>
          <w:sz w:val="15"/>
        </w:rPr>
        <w:t>):e</w:t>
      </w:r>
      <w:proofErr w:type="gramEnd"/>
      <w:r>
        <w:rPr>
          <w:w w:val="110"/>
          <w:sz w:val="15"/>
        </w:rPr>
        <w:t>1002323, December 2011.</w:t>
      </w:r>
    </w:p>
    <w:p w14:paraId="697F0E4B" w14:textId="77777777" w:rsidR="00BF0DDC" w:rsidRDefault="00000000">
      <w:pPr>
        <w:pStyle w:val="ListParagraph"/>
        <w:numPr>
          <w:ilvl w:val="0"/>
          <w:numId w:val="1"/>
        </w:numPr>
        <w:tabs>
          <w:tab w:val="left" w:pos="277"/>
          <w:tab w:val="left" w:pos="279"/>
        </w:tabs>
        <w:spacing w:line="295" w:lineRule="auto"/>
        <w:ind w:left="279" w:right="270"/>
        <w:jc w:val="both"/>
        <w:rPr>
          <w:sz w:val="15"/>
        </w:rPr>
      </w:pPr>
      <w:r>
        <w:rPr>
          <w:w w:val="110"/>
          <w:sz w:val="15"/>
        </w:rPr>
        <w:t>Comprehensive characterization of cytochrome p450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isozyme selectivity across chemical libraries.</w:t>
      </w:r>
      <w:r>
        <w:rPr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Nature</w:t>
      </w:r>
      <w:r>
        <w:rPr>
          <w:i/>
          <w:spacing w:val="40"/>
          <w:w w:val="110"/>
          <w:sz w:val="15"/>
        </w:rPr>
        <w:t xml:space="preserve"> </w:t>
      </w:r>
      <w:bookmarkStart w:id="372" w:name="_bookmark21"/>
      <w:bookmarkEnd w:id="372"/>
      <w:r>
        <w:rPr>
          <w:i/>
          <w:w w:val="110"/>
          <w:sz w:val="15"/>
        </w:rPr>
        <w:t>Biotechnology</w:t>
      </w:r>
      <w:r>
        <w:rPr>
          <w:w w:val="110"/>
          <w:sz w:val="15"/>
        </w:rPr>
        <w:t>, 27:1050–1055, 11 2009.</w:t>
      </w:r>
    </w:p>
    <w:p w14:paraId="4A54376D" w14:textId="77777777" w:rsidR="00BF0DDC" w:rsidRDefault="00000000">
      <w:pPr>
        <w:pStyle w:val="ListParagraph"/>
        <w:numPr>
          <w:ilvl w:val="0"/>
          <w:numId w:val="1"/>
        </w:numPr>
        <w:tabs>
          <w:tab w:val="left" w:pos="277"/>
          <w:tab w:val="left" w:pos="279"/>
        </w:tabs>
        <w:spacing w:line="295" w:lineRule="auto"/>
        <w:ind w:left="279" w:right="271"/>
        <w:jc w:val="both"/>
        <w:rPr>
          <w:sz w:val="15"/>
        </w:rPr>
      </w:pPr>
      <w:r>
        <w:rPr>
          <w:w w:val="110"/>
          <w:sz w:val="15"/>
        </w:rPr>
        <w:t>S. M. Huang, R. Temple, D. C. Throckmorton, and L. J.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Lesko.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Drug interaction studies: Study design, data</w:t>
      </w:r>
      <w:r>
        <w:rPr>
          <w:spacing w:val="80"/>
          <w:w w:val="110"/>
          <w:sz w:val="15"/>
        </w:rPr>
        <w:t xml:space="preserve"> </w:t>
      </w:r>
      <w:bookmarkStart w:id="373" w:name="_bookmark22"/>
      <w:bookmarkEnd w:id="373"/>
      <w:r>
        <w:rPr>
          <w:w w:val="110"/>
          <w:sz w:val="15"/>
        </w:rPr>
        <w:t>analysis, and implications for dosing and labeling, 2 2007.</w:t>
      </w:r>
    </w:p>
    <w:p w14:paraId="1BDF24D2" w14:textId="77777777" w:rsidR="00BF0DDC" w:rsidRDefault="00000000">
      <w:pPr>
        <w:pStyle w:val="ListParagraph"/>
        <w:numPr>
          <w:ilvl w:val="0"/>
          <w:numId w:val="1"/>
        </w:numPr>
        <w:tabs>
          <w:tab w:val="left" w:pos="277"/>
          <w:tab w:val="left" w:pos="279"/>
        </w:tabs>
        <w:spacing w:line="295" w:lineRule="auto"/>
        <w:ind w:left="279"/>
        <w:jc w:val="both"/>
        <w:rPr>
          <w:sz w:val="15"/>
        </w:rPr>
      </w:pPr>
      <w:r>
        <w:rPr>
          <w:w w:val="110"/>
          <w:sz w:val="15"/>
        </w:rPr>
        <w:t xml:space="preserve">Ping Zhang, Fei Wang, </w:t>
      </w:r>
      <w:proofErr w:type="spellStart"/>
      <w:r>
        <w:rPr>
          <w:w w:val="110"/>
          <w:sz w:val="15"/>
        </w:rPr>
        <w:t>Jianying</w:t>
      </w:r>
      <w:proofErr w:type="spellEnd"/>
      <w:r>
        <w:rPr>
          <w:w w:val="110"/>
          <w:sz w:val="15"/>
        </w:rPr>
        <w:t xml:space="preserve"> Hu, and Robert Sorrentino.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Label propagation prediction of drug-drug interactions</w:t>
      </w:r>
      <w:r>
        <w:rPr>
          <w:spacing w:val="40"/>
          <w:w w:val="110"/>
          <w:sz w:val="15"/>
        </w:rPr>
        <w:t xml:space="preserve"> </w:t>
      </w:r>
      <w:bookmarkStart w:id="374" w:name="_bookmark23"/>
      <w:bookmarkEnd w:id="374"/>
      <w:r>
        <w:rPr>
          <w:w w:val="110"/>
          <w:sz w:val="15"/>
        </w:rPr>
        <w:t>based on clinical side effects.</w:t>
      </w:r>
      <w:r>
        <w:rPr>
          <w:spacing w:val="33"/>
          <w:w w:val="110"/>
          <w:sz w:val="15"/>
        </w:rPr>
        <w:t xml:space="preserve"> </w:t>
      </w:r>
      <w:r>
        <w:rPr>
          <w:i/>
          <w:w w:val="110"/>
          <w:sz w:val="15"/>
        </w:rPr>
        <w:t>Scientific</w:t>
      </w:r>
      <w:r>
        <w:rPr>
          <w:i/>
          <w:spacing w:val="21"/>
          <w:w w:val="110"/>
          <w:sz w:val="15"/>
        </w:rPr>
        <w:t xml:space="preserve"> </w:t>
      </w:r>
      <w:r>
        <w:rPr>
          <w:i/>
          <w:w w:val="110"/>
          <w:sz w:val="15"/>
        </w:rPr>
        <w:t>Reports</w:t>
      </w:r>
      <w:r>
        <w:rPr>
          <w:w w:val="110"/>
          <w:sz w:val="15"/>
        </w:rPr>
        <w:t>,</w:t>
      </w:r>
      <w:r>
        <w:rPr>
          <w:spacing w:val="16"/>
          <w:w w:val="110"/>
          <w:sz w:val="15"/>
        </w:rPr>
        <w:t xml:space="preserve"> </w:t>
      </w:r>
      <w:r>
        <w:rPr>
          <w:w w:val="110"/>
          <w:sz w:val="15"/>
        </w:rPr>
        <w:t>5,</w:t>
      </w:r>
      <w:r>
        <w:rPr>
          <w:spacing w:val="16"/>
          <w:w w:val="110"/>
          <w:sz w:val="15"/>
        </w:rPr>
        <w:t xml:space="preserve"> </w:t>
      </w:r>
      <w:r>
        <w:rPr>
          <w:w w:val="110"/>
          <w:sz w:val="15"/>
        </w:rPr>
        <w:t>7 2015.</w:t>
      </w:r>
    </w:p>
    <w:p w14:paraId="5A94460F" w14:textId="77777777" w:rsidR="00BF0DDC" w:rsidRDefault="00000000">
      <w:pPr>
        <w:pStyle w:val="ListParagraph"/>
        <w:numPr>
          <w:ilvl w:val="0"/>
          <w:numId w:val="1"/>
        </w:numPr>
        <w:tabs>
          <w:tab w:val="left" w:pos="277"/>
          <w:tab w:val="left" w:pos="279"/>
        </w:tabs>
        <w:spacing w:line="295" w:lineRule="auto"/>
        <w:ind w:left="279"/>
        <w:jc w:val="both"/>
        <w:rPr>
          <w:sz w:val="15"/>
        </w:rPr>
      </w:pPr>
      <w:r>
        <w:rPr>
          <w:w w:val="110"/>
          <w:sz w:val="15"/>
        </w:rPr>
        <w:t xml:space="preserve">Md </w:t>
      </w:r>
      <w:proofErr w:type="spellStart"/>
      <w:r>
        <w:rPr>
          <w:w w:val="110"/>
          <w:sz w:val="15"/>
        </w:rPr>
        <w:t>Rezaul</w:t>
      </w:r>
      <w:proofErr w:type="spellEnd"/>
      <w:r>
        <w:rPr>
          <w:w w:val="110"/>
          <w:sz w:val="15"/>
        </w:rPr>
        <w:t xml:space="preserve"> Karim, Michael </w:t>
      </w:r>
      <w:proofErr w:type="spellStart"/>
      <w:r>
        <w:rPr>
          <w:w w:val="110"/>
          <w:sz w:val="15"/>
        </w:rPr>
        <w:t>Cochez</w:t>
      </w:r>
      <w:proofErr w:type="spellEnd"/>
      <w:r>
        <w:rPr>
          <w:w w:val="110"/>
          <w:sz w:val="15"/>
        </w:rPr>
        <w:t>, Joao Bosco Jares,</w:t>
      </w:r>
      <w:r>
        <w:rPr>
          <w:spacing w:val="40"/>
          <w:w w:val="110"/>
          <w:sz w:val="15"/>
        </w:rPr>
        <w:t xml:space="preserve"> </w:t>
      </w:r>
      <w:proofErr w:type="spellStart"/>
      <w:r>
        <w:rPr>
          <w:w w:val="110"/>
          <w:sz w:val="15"/>
        </w:rPr>
        <w:t>Mamtaz</w:t>
      </w:r>
      <w:proofErr w:type="spellEnd"/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Uddin,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Oya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Beyan,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and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Stefan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Decker.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Drug-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drug interaction prediction based on knowledge graph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embeddings</w:t>
      </w:r>
      <w:r>
        <w:rPr>
          <w:spacing w:val="33"/>
          <w:w w:val="110"/>
          <w:sz w:val="15"/>
        </w:rPr>
        <w:t xml:space="preserve"> </w:t>
      </w:r>
      <w:r>
        <w:rPr>
          <w:w w:val="110"/>
          <w:sz w:val="15"/>
        </w:rPr>
        <w:t>and</w:t>
      </w:r>
      <w:r>
        <w:rPr>
          <w:spacing w:val="33"/>
          <w:w w:val="110"/>
          <w:sz w:val="15"/>
        </w:rPr>
        <w:t xml:space="preserve"> </w:t>
      </w:r>
      <w:r>
        <w:rPr>
          <w:w w:val="110"/>
          <w:sz w:val="15"/>
        </w:rPr>
        <w:t>convolutional-</w:t>
      </w:r>
      <w:proofErr w:type="spellStart"/>
      <w:r>
        <w:rPr>
          <w:w w:val="110"/>
          <w:sz w:val="15"/>
        </w:rPr>
        <w:t>lstm</w:t>
      </w:r>
      <w:proofErr w:type="spellEnd"/>
      <w:r>
        <w:rPr>
          <w:spacing w:val="33"/>
          <w:w w:val="110"/>
          <w:sz w:val="15"/>
        </w:rPr>
        <w:t xml:space="preserve"> </w:t>
      </w:r>
      <w:r>
        <w:rPr>
          <w:w w:val="110"/>
          <w:sz w:val="15"/>
        </w:rPr>
        <w:t>network.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pages</w:t>
      </w:r>
      <w:r>
        <w:rPr>
          <w:spacing w:val="33"/>
          <w:w w:val="110"/>
          <w:sz w:val="15"/>
        </w:rPr>
        <w:t xml:space="preserve"> </w:t>
      </w:r>
      <w:r>
        <w:rPr>
          <w:w w:val="110"/>
          <w:sz w:val="15"/>
        </w:rPr>
        <w:t>113–</w:t>
      </w:r>
    </w:p>
    <w:p w14:paraId="05508904" w14:textId="77777777" w:rsidR="00BF0DDC" w:rsidRDefault="00000000">
      <w:pPr>
        <w:pStyle w:val="BodyText"/>
        <w:spacing w:line="169" w:lineRule="exact"/>
        <w:ind w:left="279"/>
        <w:jc w:val="both"/>
      </w:pPr>
      <w:bookmarkStart w:id="375" w:name="_bookmark24"/>
      <w:bookmarkEnd w:id="375"/>
      <w:r>
        <w:rPr>
          <w:w w:val="110"/>
        </w:rPr>
        <w:t>123.</w:t>
      </w:r>
      <w:r>
        <w:rPr>
          <w:spacing w:val="15"/>
          <w:w w:val="110"/>
        </w:rPr>
        <w:t xml:space="preserve"> </w:t>
      </w:r>
      <w:r>
        <w:rPr>
          <w:w w:val="110"/>
        </w:rPr>
        <w:t>Association</w:t>
      </w:r>
      <w:r>
        <w:rPr>
          <w:spacing w:val="17"/>
          <w:w w:val="110"/>
        </w:rPr>
        <w:t xml:space="preserve"> </w:t>
      </w:r>
      <w:r>
        <w:rPr>
          <w:w w:val="110"/>
        </w:rPr>
        <w:t>for</w:t>
      </w:r>
      <w:r>
        <w:rPr>
          <w:spacing w:val="17"/>
          <w:w w:val="110"/>
        </w:rPr>
        <w:t xml:space="preserve"> </w:t>
      </w:r>
      <w:r>
        <w:rPr>
          <w:w w:val="110"/>
        </w:rPr>
        <w:t>Computing</w:t>
      </w:r>
      <w:r>
        <w:rPr>
          <w:spacing w:val="17"/>
          <w:w w:val="110"/>
        </w:rPr>
        <w:t xml:space="preserve"> </w:t>
      </w:r>
      <w:r>
        <w:rPr>
          <w:w w:val="110"/>
        </w:rPr>
        <w:t>Machinery,</w:t>
      </w:r>
      <w:r>
        <w:rPr>
          <w:spacing w:val="17"/>
          <w:w w:val="110"/>
        </w:rPr>
        <w:t xml:space="preserve"> </w:t>
      </w:r>
      <w:r>
        <w:rPr>
          <w:w w:val="110"/>
        </w:rPr>
        <w:t>Inc,</w:t>
      </w:r>
      <w:r>
        <w:rPr>
          <w:spacing w:val="17"/>
          <w:w w:val="110"/>
        </w:rPr>
        <w:t xml:space="preserve"> </w:t>
      </w:r>
      <w:r>
        <w:rPr>
          <w:w w:val="110"/>
        </w:rPr>
        <w:t>9</w:t>
      </w:r>
      <w:r>
        <w:rPr>
          <w:spacing w:val="18"/>
          <w:w w:val="110"/>
        </w:rPr>
        <w:t xml:space="preserve"> </w:t>
      </w:r>
      <w:r>
        <w:rPr>
          <w:spacing w:val="-2"/>
          <w:w w:val="110"/>
        </w:rPr>
        <w:t>2019.</w:t>
      </w:r>
    </w:p>
    <w:p w14:paraId="7DA51094" w14:textId="77777777" w:rsidR="00BF0DDC" w:rsidRDefault="00000000">
      <w:pPr>
        <w:pStyle w:val="ListParagraph"/>
        <w:numPr>
          <w:ilvl w:val="0"/>
          <w:numId w:val="1"/>
        </w:numPr>
        <w:tabs>
          <w:tab w:val="left" w:pos="277"/>
          <w:tab w:val="left" w:pos="279"/>
        </w:tabs>
        <w:spacing w:before="28" w:line="295" w:lineRule="auto"/>
        <w:ind w:left="279"/>
        <w:jc w:val="both"/>
        <w:rPr>
          <w:sz w:val="15"/>
        </w:rPr>
      </w:pPr>
      <w:r>
        <w:rPr>
          <w:w w:val="110"/>
          <w:sz w:val="15"/>
        </w:rPr>
        <w:t xml:space="preserve">Barbara </w:t>
      </w:r>
      <w:proofErr w:type="spellStart"/>
      <w:r>
        <w:rPr>
          <w:w w:val="110"/>
          <w:sz w:val="15"/>
        </w:rPr>
        <w:t>Wi´sniowska</w:t>
      </w:r>
      <w:proofErr w:type="spellEnd"/>
      <w:r>
        <w:rPr>
          <w:w w:val="110"/>
          <w:sz w:val="15"/>
        </w:rPr>
        <w:t xml:space="preserve"> and Sebastian Polak.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The role of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interaction model in simulation of drug interactions and qt</w:t>
      </w:r>
      <w:r>
        <w:rPr>
          <w:spacing w:val="40"/>
          <w:w w:val="110"/>
          <w:sz w:val="15"/>
        </w:rPr>
        <w:t xml:space="preserve"> </w:t>
      </w:r>
      <w:bookmarkStart w:id="376" w:name="_bookmark25"/>
      <w:bookmarkEnd w:id="376"/>
      <w:r>
        <w:rPr>
          <w:w w:val="110"/>
          <w:sz w:val="15"/>
        </w:rPr>
        <w:t>prolongation, 12 2016.</w:t>
      </w:r>
    </w:p>
    <w:p w14:paraId="4079EB76" w14:textId="77777777" w:rsidR="00BF0DDC" w:rsidRDefault="00000000">
      <w:pPr>
        <w:pStyle w:val="ListParagraph"/>
        <w:numPr>
          <w:ilvl w:val="0"/>
          <w:numId w:val="1"/>
        </w:numPr>
        <w:tabs>
          <w:tab w:val="left" w:pos="277"/>
          <w:tab w:val="left" w:pos="279"/>
          <w:tab w:val="left" w:pos="1496"/>
        </w:tabs>
        <w:spacing w:line="295" w:lineRule="auto"/>
        <w:ind w:left="279"/>
        <w:jc w:val="both"/>
        <w:rPr>
          <w:sz w:val="15"/>
        </w:rPr>
      </w:pPr>
      <w:r>
        <w:rPr>
          <w:w w:val="110"/>
          <w:sz w:val="15"/>
        </w:rPr>
        <w:t>D. Zhou, K. Bui, M. Sostek, and N. Al-</w:t>
      </w:r>
      <w:proofErr w:type="spellStart"/>
      <w:r>
        <w:rPr>
          <w:w w:val="110"/>
          <w:sz w:val="15"/>
        </w:rPr>
        <w:t>Huniti</w:t>
      </w:r>
      <w:proofErr w:type="spellEnd"/>
      <w:r>
        <w:rPr>
          <w:w w:val="110"/>
          <w:sz w:val="15"/>
        </w:rPr>
        <w:t>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Simulation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and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prediction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of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the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drug-drug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interaction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potential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 xml:space="preserve">of </w:t>
      </w:r>
      <w:proofErr w:type="spellStart"/>
      <w:r>
        <w:rPr>
          <w:w w:val="110"/>
          <w:sz w:val="15"/>
        </w:rPr>
        <w:t>naloxegol</w:t>
      </w:r>
      <w:proofErr w:type="spellEnd"/>
      <w:r>
        <w:rPr>
          <w:w w:val="110"/>
          <w:sz w:val="15"/>
        </w:rPr>
        <w:t xml:space="preserve"> by physiologically based pharmacokinetic</w:t>
      </w:r>
      <w:r>
        <w:rPr>
          <w:spacing w:val="40"/>
          <w:w w:val="110"/>
          <w:sz w:val="15"/>
        </w:rPr>
        <w:t xml:space="preserve"> </w:t>
      </w:r>
      <w:r>
        <w:rPr>
          <w:spacing w:val="-2"/>
          <w:w w:val="110"/>
          <w:sz w:val="15"/>
        </w:rPr>
        <w:t>modeling.</w:t>
      </w:r>
      <w:r>
        <w:rPr>
          <w:sz w:val="15"/>
        </w:rPr>
        <w:tab/>
      </w:r>
      <w:r>
        <w:rPr>
          <w:i/>
          <w:w w:val="110"/>
          <w:sz w:val="15"/>
        </w:rPr>
        <w:t>CPT: Pharmacometrics and Systems</w:t>
      </w:r>
      <w:r>
        <w:rPr>
          <w:i/>
          <w:spacing w:val="40"/>
          <w:w w:val="110"/>
          <w:sz w:val="15"/>
        </w:rPr>
        <w:t xml:space="preserve"> </w:t>
      </w:r>
      <w:bookmarkStart w:id="377" w:name="_bookmark26"/>
      <w:bookmarkEnd w:id="377"/>
      <w:r>
        <w:rPr>
          <w:i/>
          <w:w w:val="110"/>
          <w:sz w:val="15"/>
        </w:rPr>
        <w:t>Pharmacology</w:t>
      </w:r>
      <w:r>
        <w:rPr>
          <w:w w:val="110"/>
          <w:sz w:val="15"/>
        </w:rPr>
        <w:t>, 5:250–257, 5 2016.</w:t>
      </w:r>
    </w:p>
    <w:p w14:paraId="204AE4B6" w14:textId="77777777" w:rsidR="00BF0DDC" w:rsidRDefault="00000000">
      <w:pPr>
        <w:pStyle w:val="ListParagraph"/>
        <w:numPr>
          <w:ilvl w:val="0"/>
          <w:numId w:val="1"/>
        </w:numPr>
        <w:tabs>
          <w:tab w:val="left" w:pos="277"/>
          <w:tab w:val="left" w:pos="279"/>
        </w:tabs>
        <w:spacing w:line="295" w:lineRule="auto"/>
        <w:ind w:left="279"/>
        <w:jc w:val="both"/>
        <w:rPr>
          <w:sz w:val="15"/>
        </w:rPr>
      </w:pPr>
      <w:r>
        <w:rPr>
          <w:w w:val="115"/>
          <w:sz w:val="15"/>
        </w:rPr>
        <w:t xml:space="preserve">Quoc Chinh Bui, Peter M.A. Sloot, Erik M. Van </w:t>
      </w:r>
      <w:proofErr w:type="spellStart"/>
      <w:r>
        <w:rPr>
          <w:w w:val="115"/>
          <w:sz w:val="15"/>
        </w:rPr>
        <w:t>Mulligen</w:t>
      </w:r>
      <w:proofErr w:type="spellEnd"/>
      <w:r>
        <w:rPr>
          <w:w w:val="115"/>
          <w:sz w:val="15"/>
        </w:rPr>
        <w:t>, and</w:t>
      </w:r>
      <w:r>
        <w:rPr>
          <w:spacing w:val="70"/>
          <w:w w:val="115"/>
          <w:sz w:val="15"/>
        </w:rPr>
        <w:t xml:space="preserve"> </w:t>
      </w:r>
      <w:r>
        <w:rPr>
          <w:w w:val="115"/>
          <w:sz w:val="15"/>
        </w:rPr>
        <w:t>Jan</w:t>
      </w:r>
      <w:r>
        <w:rPr>
          <w:spacing w:val="70"/>
          <w:w w:val="115"/>
          <w:sz w:val="15"/>
        </w:rPr>
        <w:t xml:space="preserve"> </w:t>
      </w:r>
      <w:r>
        <w:rPr>
          <w:w w:val="115"/>
          <w:sz w:val="15"/>
        </w:rPr>
        <w:t>A.</w:t>
      </w:r>
      <w:r>
        <w:rPr>
          <w:spacing w:val="70"/>
          <w:w w:val="115"/>
          <w:sz w:val="15"/>
        </w:rPr>
        <w:t xml:space="preserve"> </w:t>
      </w:r>
      <w:r>
        <w:rPr>
          <w:w w:val="115"/>
          <w:sz w:val="15"/>
        </w:rPr>
        <w:t>Kors.</w:t>
      </w:r>
      <w:r>
        <w:rPr>
          <w:spacing w:val="80"/>
          <w:w w:val="115"/>
          <w:sz w:val="15"/>
        </w:rPr>
        <w:t xml:space="preserve">  </w:t>
      </w:r>
      <w:r>
        <w:rPr>
          <w:w w:val="115"/>
          <w:sz w:val="15"/>
        </w:rPr>
        <w:t>A</w:t>
      </w:r>
      <w:r>
        <w:rPr>
          <w:spacing w:val="70"/>
          <w:w w:val="115"/>
          <w:sz w:val="15"/>
        </w:rPr>
        <w:t xml:space="preserve"> </w:t>
      </w:r>
      <w:r>
        <w:rPr>
          <w:w w:val="115"/>
          <w:sz w:val="15"/>
        </w:rPr>
        <w:t>novel</w:t>
      </w:r>
      <w:r>
        <w:rPr>
          <w:spacing w:val="70"/>
          <w:w w:val="115"/>
          <w:sz w:val="15"/>
        </w:rPr>
        <w:t xml:space="preserve"> </w:t>
      </w:r>
      <w:r>
        <w:rPr>
          <w:w w:val="115"/>
          <w:sz w:val="15"/>
        </w:rPr>
        <w:t>feature-based</w:t>
      </w:r>
      <w:r>
        <w:rPr>
          <w:spacing w:val="70"/>
          <w:w w:val="115"/>
          <w:sz w:val="15"/>
        </w:rPr>
        <w:t xml:space="preserve"> </w:t>
      </w:r>
      <w:r>
        <w:rPr>
          <w:w w:val="115"/>
          <w:sz w:val="15"/>
        </w:rPr>
        <w:t xml:space="preserve">approach to extract drug-drug interactions from biomedical text. </w:t>
      </w:r>
      <w:bookmarkStart w:id="378" w:name="_bookmark27"/>
      <w:bookmarkEnd w:id="378"/>
      <w:r>
        <w:rPr>
          <w:i/>
          <w:w w:val="115"/>
          <w:sz w:val="15"/>
        </w:rPr>
        <w:t>Bioinformatics</w:t>
      </w:r>
      <w:r>
        <w:rPr>
          <w:w w:val="115"/>
          <w:sz w:val="15"/>
        </w:rPr>
        <w:t>, 30:3365–3371, 12 2014.</w:t>
      </w:r>
    </w:p>
    <w:p w14:paraId="7434E199" w14:textId="77777777" w:rsidR="00BF0DDC" w:rsidRDefault="00000000">
      <w:pPr>
        <w:pStyle w:val="ListParagraph"/>
        <w:numPr>
          <w:ilvl w:val="0"/>
          <w:numId w:val="1"/>
        </w:numPr>
        <w:tabs>
          <w:tab w:val="left" w:pos="277"/>
          <w:tab w:val="left" w:pos="279"/>
        </w:tabs>
        <w:spacing w:line="295" w:lineRule="auto"/>
        <w:ind w:left="279"/>
        <w:jc w:val="both"/>
        <w:rPr>
          <w:sz w:val="15"/>
        </w:rPr>
      </w:pPr>
      <w:proofErr w:type="spellStart"/>
      <w:r>
        <w:rPr>
          <w:w w:val="110"/>
          <w:sz w:val="15"/>
        </w:rPr>
        <w:t>Yaoyun</w:t>
      </w:r>
      <w:proofErr w:type="spellEnd"/>
      <w:r>
        <w:rPr>
          <w:w w:val="110"/>
          <w:sz w:val="15"/>
        </w:rPr>
        <w:t xml:space="preserve"> Zhang, Heng Yi Wu, Jun Xu, Jingqi Wang, Ergin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Soysal, Lang Li, and Hua Xu.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Leveraging syntactic and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semantic graph kernels to extract pharmacokinetic drug</w:t>
      </w:r>
      <w:r>
        <w:rPr>
          <w:spacing w:val="40"/>
          <w:w w:val="110"/>
          <w:sz w:val="15"/>
        </w:rPr>
        <w:t xml:space="preserve"> </w:t>
      </w:r>
      <w:proofErr w:type="spellStart"/>
      <w:r>
        <w:rPr>
          <w:w w:val="110"/>
          <w:sz w:val="15"/>
        </w:rPr>
        <w:t>drug</w:t>
      </w:r>
      <w:proofErr w:type="spellEnd"/>
      <w:r>
        <w:rPr>
          <w:w w:val="110"/>
          <w:sz w:val="15"/>
        </w:rPr>
        <w:t xml:space="preserve"> interactions from biomedical literature. </w:t>
      </w:r>
      <w:r>
        <w:rPr>
          <w:i/>
          <w:w w:val="110"/>
          <w:sz w:val="15"/>
        </w:rPr>
        <w:t>BMC Systems</w:t>
      </w:r>
      <w:r>
        <w:rPr>
          <w:i/>
          <w:spacing w:val="40"/>
          <w:w w:val="110"/>
          <w:sz w:val="15"/>
        </w:rPr>
        <w:t xml:space="preserve"> </w:t>
      </w:r>
      <w:bookmarkStart w:id="379" w:name="_bookmark28"/>
      <w:bookmarkEnd w:id="379"/>
      <w:r>
        <w:rPr>
          <w:i/>
          <w:w w:val="110"/>
          <w:sz w:val="15"/>
        </w:rPr>
        <w:t>Biology</w:t>
      </w:r>
      <w:r>
        <w:rPr>
          <w:w w:val="110"/>
          <w:sz w:val="15"/>
        </w:rPr>
        <w:t>, 10, 8 2016.</w:t>
      </w:r>
    </w:p>
    <w:p w14:paraId="2BBF8F5D" w14:textId="77777777" w:rsidR="00BF0DDC" w:rsidRDefault="00000000">
      <w:pPr>
        <w:pStyle w:val="ListParagraph"/>
        <w:numPr>
          <w:ilvl w:val="0"/>
          <w:numId w:val="1"/>
        </w:numPr>
        <w:tabs>
          <w:tab w:val="left" w:pos="277"/>
          <w:tab w:val="left" w:pos="279"/>
        </w:tabs>
        <w:spacing w:line="295" w:lineRule="auto"/>
        <w:ind w:left="279"/>
        <w:jc w:val="both"/>
        <w:rPr>
          <w:sz w:val="15"/>
        </w:rPr>
      </w:pPr>
      <w:r>
        <w:rPr>
          <w:w w:val="110"/>
          <w:sz w:val="15"/>
        </w:rPr>
        <w:t>Yoshihiro Yamanishi, Michihiro Araki, Alex Gutteridge,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 xml:space="preserve">Wataru Honda, and Minoru </w:t>
      </w:r>
      <w:proofErr w:type="spellStart"/>
      <w:r>
        <w:rPr>
          <w:w w:val="110"/>
          <w:sz w:val="15"/>
        </w:rPr>
        <w:t>Kanehisa</w:t>
      </w:r>
      <w:proofErr w:type="spellEnd"/>
      <w:r>
        <w:rPr>
          <w:w w:val="110"/>
          <w:sz w:val="15"/>
        </w:rPr>
        <w:t>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Prediction of drug-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target interaction networks from the integration of chemical</w:t>
      </w:r>
      <w:r>
        <w:rPr>
          <w:spacing w:val="40"/>
          <w:w w:val="110"/>
          <w:sz w:val="15"/>
        </w:rPr>
        <w:t xml:space="preserve"> </w:t>
      </w:r>
      <w:bookmarkStart w:id="380" w:name="_bookmark29"/>
      <w:bookmarkEnd w:id="380"/>
      <w:r>
        <w:rPr>
          <w:w w:val="110"/>
          <w:sz w:val="15"/>
        </w:rPr>
        <w:t>and genomic spaces.</w:t>
      </w:r>
      <w:r>
        <w:rPr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Bioinformatics</w:t>
      </w:r>
      <w:r>
        <w:rPr>
          <w:w w:val="110"/>
          <w:sz w:val="15"/>
        </w:rPr>
        <w:t>, 24, 2008.</w:t>
      </w:r>
    </w:p>
    <w:p w14:paraId="6EEBA219" w14:textId="77777777" w:rsidR="00BF0DDC" w:rsidRDefault="00000000">
      <w:pPr>
        <w:pStyle w:val="ListParagraph"/>
        <w:numPr>
          <w:ilvl w:val="0"/>
          <w:numId w:val="1"/>
        </w:numPr>
        <w:tabs>
          <w:tab w:val="left" w:pos="277"/>
          <w:tab w:val="left" w:pos="279"/>
        </w:tabs>
        <w:spacing w:line="295" w:lineRule="auto"/>
        <w:ind w:left="279" w:right="270"/>
        <w:jc w:val="both"/>
        <w:rPr>
          <w:sz w:val="15"/>
        </w:rPr>
      </w:pPr>
      <w:r>
        <w:rPr>
          <w:w w:val="110"/>
          <w:sz w:val="15"/>
        </w:rPr>
        <w:t>Santiago Vilar, Eugenio Uriarte, Lourdes Santana, Tal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 xml:space="preserve">Lorberbaum, George </w:t>
      </w:r>
      <w:proofErr w:type="spellStart"/>
      <w:r>
        <w:rPr>
          <w:w w:val="110"/>
          <w:sz w:val="15"/>
        </w:rPr>
        <w:t>Hripcsak</w:t>
      </w:r>
      <w:proofErr w:type="spellEnd"/>
      <w:r>
        <w:rPr>
          <w:w w:val="110"/>
          <w:sz w:val="15"/>
        </w:rPr>
        <w:t>, Carol Friedman, and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 xml:space="preserve">Nicholas P. </w:t>
      </w:r>
      <w:proofErr w:type="spellStart"/>
      <w:r>
        <w:rPr>
          <w:w w:val="110"/>
          <w:sz w:val="15"/>
        </w:rPr>
        <w:t>Tatonetti</w:t>
      </w:r>
      <w:proofErr w:type="spellEnd"/>
      <w:r>
        <w:rPr>
          <w:w w:val="110"/>
          <w:sz w:val="15"/>
        </w:rPr>
        <w:t>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Similarity-based modeling in large-</w:t>
      </w:r>
      <w:r>
        <w:rPr>
          <w:spacing w:val="40"/>
          <w:w w:val="110"/>
          <w:sz w:val="15"/>
        </w:rPr>
        <w:t xml:space="preserve"> </w:t>
      </w:r>
      <w:bookmarkStart w:id="381" w:name="_bookmark30"/>
      <w:bookmarkEnd w:id="381"/>
      <w:r>
        <w:rPr>
          <w:w w:val="110"/>
          <w:sz w:val="15"/>
        </w:rPr>
        <w:t>scale prediction of drug-drug interactions, 2014.</w:t>
      </w:r>
    </w:p>
    <w:p w14:paraId="60B68594" w14:textId="77777777" w:rsidR="00BF0DDC" w:rsidRDefault="00000000">
      <w:pPr>
        <w:pStyle w:val="ListParagraph"/>
        <w:numPr>
          <w:ilvl w:val="0"/>
          <w:numId w:val="1"/>
        </w:numPr>
        <w:tabs>
          <w:tab w:val="left" w:pos="277"/>
          <w:tab w:val="left" w:pos="279"/>
        </w:tabs>
        <w:spacing w:line="295" w:lineRule="auto"/>
        <w:ind w:left="279" w:right="270"/>
        <w:jc w:val="both"/>
        <w:rPr>
          <w:sz w:val="15"/>
        </w:rPr>
      </w:pPr>
      <w:proofErr w:type="spellStart"/>
      <w:r>
        <w:rPr>
          <w:w w:val="110"/>
          <w:sz w:val="15"/>
        </w:rPr>
        <w:t>Feixiong</w:t>
      </w:r>
      <w:proofErr w:type="spellEnd"/>
      <w:r>
        <w:rPr>
          <w:w w:val="110"/>
          <w:sz w:val="15"/>
        </w:rPr>
        <w:t xml:space="preserve"> Cheng and </w:t>
      </w:r>
      <w:proofErr w:type="spellStart"/>
      <w:r>
        <w:rPr>
          <w:w w:val="110"/>
          <w:sz w:val="15"/>
        </w:rPr>
        <w:t>Zhongming</w:t>
      </w:r>
      <w:proofErr w:type="spellEnd"/>
      <w:r>
        <w:rPr>
          <w:w w:val="110"/>
          <w:sz w:val="15"/>
        </w:rPr>
        <w:t xml:space="preserve"> Zhao.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Machine learning-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based prediction of drug-drug interactions by integrating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drug phenotypic, therapeutic, chemical, and genomic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 xml:space="preserve">properties. </w:t>
      </w:r>
      <w:r>
        <w:rPr>
          <w:i/>
          <w:w w:val="110"/>
          <w:sz w:val="15"/>
        </w:rPr>
        <w:t>Journal of the American Medical Informatics</w:t>
      </w:r>
      <w:r>
        <w:rPr>
          <w:i/>
          <w:spacing w:val="40"/>
          <w:w w:val="110"/>
          <w:sz w:val="15"/>
        </w:rPr>
        <w:t xml:space="preserve"> </w:t>
      </w:r>
      <w:bookmarkStart w:id="382" w:name="_bookmark31"/>
      <w:bookmarkEnd w:id="382"/>
      <w:proofErr w:type="gramStart"/>
      <w:r>
        <w:rPr>
          <w:i/>
          <w:w w:val="110"/>
          <w:sz w:val="15"/>
        </w:rPr>
        <w:t>Association</w:t>
      </w:r>
      <w:r>
        <w:rPr>
          <w:i/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:</w:t>
      </w:r>
      <w:proofErr w:type="gramEnd"/>
      <w:r>
        <w:rPr>
          <w:i/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JAMIA</w:t>
      </w:r>
      <w:r>
        <w:rPr>
          <w:w w:val="110"/>
          <w:sz w:val="15"/>
        </w:rPr>
        <w:t>, 21, 2014.</w:t>
      </w:r>
    </w:p>
    <w:p w14:paraId="552F5934" w14:textId="77777777" w:rsidR="00BF0DDC" w:rsidRDefault="00000000">
      <w:pPr>
        <w:pStyle w:val="ListParagraph"/>
        <w:numPr>
          <w:ilvl w:val="0"/>
          <w:numId w:val="1"/>
        </w:numPr>
        <w:tabs>
          <w:tab w:val="left" w:pos="277"/>
          <w:tab w:val="left" w:pos="279"/>
        </w:tabs>
        <w:spacing w:line="295" w:lineRule="auto"/>
        <w:ind w:left="279" w:right="271"/>
        <w:jc w:val="both"/>
        <w:rPr>
          <w:sz w:val="15"/>
        </w:rPr>
      </w:pPr>
      <w:r>
        <w:rPr>
          <w:w w:val="115"/>
          <w:sz w:val="15"/>
        </w:rPr>
        <w:t xml:space="preserve">Tapio </w:t>
      </w:r>
      <w:proofErr w:type="spellStart"/>
      <w:r>
        <w:rPr>
          <w:w w:val="115"/>
          <w:sz w:val="15"/>
        </w:rPr>
        <w:t>Pahikkala</w:t>
      </w:r>
      <w:proofErr w:type="spellEnd"/>
      <w:r>
        <w:rPr>
          <w:w w:val="115"/>
          <w:sz w:val="15"/>
        </w:rPr>
        <w:t xml:space="preserve">, Antti Airola, Sami </w:t>
      </w:r>
      <w:proofErr w:type="spellStart"/>
      <w:r>
        <w:rPr>
          <w:w w:val="115"/>
          <w:sz w:val="15"/>
        </w:rPr>
        <w:t>Pietil¨a</w:t>
      </w:r>
      <w:proofErr w:type="spellEnd"/>
      <w:r>
        <w:rPr>
          <w:w w:val="115"/>
          <w:sz w:val="15"/>
        </w:rPr>
        <w:t xml:space="preserve">, Sushil </w:t>
      </w:r>
      <w:proofErr w:type="spellStart"/>
      <w:r>
        <w:rPr>
          <w:w w:val="115"/>
          <w:sz w:val="15"/>
        </w:rPr>
        <w:t>Shakyawar</w:t>
      </w:r>
      <w:proofErr w:type="spellEnd"/>
      <w:r>
        <w:rPr>
          <w:w w:val="115"/>
          <w:sz w:val="15"/>
        </w:rPr>
        <w:t>,</w:t>
      </w:r>
      <w:r>
        <w:rPr>
          <w:spacing w:val="79"/>
          <w:w w:val="115"/>
          <w:sz w:val="15"/>
        </w:rPr>
        <w:t xml:space="preserve"> </w:t>
      </w:r>
      <w:r>
        <w:rPr>
          <w:w w:val="115"/>
          <w:sz w:val="15"/>
        </w:rPr>
        <w:t>Agnieszka</w:t>
      </w:r>
      <w:r>
        <w:rPr>
          <w:spacing w:val="40"/>
          <w:w w:val="115"/>
          <w:sz w:val="15"/>
        </w:rPr>
        <w:t xml:space="preserve"> </w:t>
      </w:r>
      <w:proofErr w:type="spellStart"/>
      <w:r>
        <w:rPr>
          <w:w w:val="115"/>
          <w:sz w:val="15"/>
        </w:rPr>
        <w:t>Szwajda</w:t>
      </w:r>
      <w:proofErr w:type="spellEnd"/>
      <w:r>
        <w:rPr>
          <w:w w:val="115"/>
          <w:sz w:val="15"/>
        </w:rPr>
        <w:t>,</w:t>
      </w:r>
      <w:r>
        <w:rPr>
          <w:spacing w:val="79"/>
          <w:w w:val="115"/>
          <w:sz w:val="15"/>
        </w:rPr>
        <w:t xml:space="preserve"> </w:t>
      </w:r>
      <w:r>
        <w:rPr>
          <w:w w:val="115"/>
          <w:sz w:val="15"/>
        </w:rPr>
        <w:t>Jing</w:t>
      </w:r>
      <w:r>
        <w:rPr>
          <w:spacing w:val="40"/>
          <w:w w:val="115"/>
          <w:sz w:val="15"/>
        </w:rPr>
        <w:t xml:space="preserve"> </w:t>
      </w:r>
      <w:r>
        <w:rPr>
          <w:w w:val="115"/>
          <w:sz w:val="15"/>
        </w:rPr>
        <w:t>Tang,</w:t>
      </w:r>
      <w:r>
        <w:rPr>
          <w:spacing w:val="79"/>
          <w:w w:val="115"/>
          <w:sz w:val="15"/>
        </w:rPr>
        <w:t xml:space="preserve"> </w:t>
      </w:r>
      <w:r>
        <w:rPr>
          <w:w w:val="115"/>
          <w:sz w:val="15"/>
        </w:rPr>
        <w:t>and</w:t>
      </w:r>
      <w:r>
        <w:rPr>
          <w:spacing w:val="40"/>
          <w:w w:val="115"/>
          <w:sz w:val="15"/>
        </w:rPr>
        <w:t xml:space="preserve"> </w:t>
      </w:r>
      <w:r>
        <w:rPr>
          <w:w w:val="115"/>
          <w:sz w:val="15"/>
        </w:rPr>
        <w:t>Tero</w:t>
      </w:r>
    </w:p>
    <w:p w14:paraId="147E02F3" w14:textId="77777777" w:rsidR="00BF0DDC" w:rsidRDefault="00BF0DDC">
      <w:pPr>
        <w:spacing w:line="295" w:lineRule="auto"/>
        <w:jc w:val="both"/>
        <w:rPr>
          <w:sz w:val="15"/>
        </w:rPr>
        <w:sectPr w:rsidR="00BF0DDC" w:rsidSect="00F55CE0">
          <w:type w:val="continuous"/>
          <w:pgSz w:w="11900" w:h="15640"/>
          <w:pgMar w:top="460" w:right="800" w:bottom="280" w:left="960" w:header="546" w:footer="0" w:gutter="0"/>
          <w:cols w:num="2" w:space="720" w:equalWidth="0">
            <w:col w:w="5170" w:space="4"/>
            <w:col w:w="4966"/>
          </w:cols>
        </w:sectPr>
      </w:pPr>
    </w:p>
    <w:p w14:paraId="4143DCB3" w14:textId="77777777" w:rsidR="00BF0DDC" w:rsidRDefault="00BF0DDC">
      <w:pPr>
        <w:pStyle w:val="BodyText"/>
        <w:spacing w:before="14"/>
        <w:rPr>
          <w:sz w:val="20"/>
        </w:rPr>
      </w:pPr>
    </w:p>
    <w:p w14:paraId="6376903F" w14:textId="77777777" w:rsidR="00BF0DDC" w:rsidRDefault="00BF0DDC">
      <w:pPr>
        <w:rPr>
          <w:sz w:val="20"/>
        </w:rPr>
        <w:sectPr w:rsidR="00BF0DDC" w:rsidSect="00F55CE0">
          <w:pgSz w:w="11900" w:h="15640"/>
          <w:pgMar w:top="860" w:right="800" w:bottom="280" w:left="960" w:header="546" w:footer="0" w:gutter="0"/>
          <w:cols w:space="720"/>
        </w:sectPr>
      </w:pPr>
    </w:p>
    <w:p w14:paraId="5688BD31" w14:textId="77777777" w:rsidR="00BF0DDC" w:rsidRDefault="00000000">
      <w:pPr>
        <w:spacing w:before="75" w:line="295" w:lineRule="auto"/>
        <w:ind w:left="409" w:right="31"/>
        <w:rPr>
          <w:sz w:val="15"/>
        </w:rPr>
      </w:pPr>
      <w:proofErr w:type="spellStart"/>
      <w:r>
        <w:rPr>
          <w:w w:val="115"/>
          <w:sz w:val="15"/>
        </w:rPr>
        <w:t>Aittokallio</w:t>
      </w:r>
      <w:proofErr w:type="spellEnd"/>
      <w:r>
        <w:rPr>
          <w:w w:val="115"/>
          <w:sz w:val="15"/>
        </w:rPr>
        <w:t>.</w:t>
      </w:r>
      <w:r>
        <w:rPr>
          <w:spacing w:val="37"/>
          <w:w w:val="115"/>
          <w:sz w:val="15"/>
        </w:rPr>
        <w:t xml:space="preserve"> </w:t>
      </w:r>
      <w:r>
        <w:rPr>
          <w:w w:val="115"/>
          <w:sz w:val="15"/>
        </w:rPr>
        <w:t>Toward</w:t>
      </w:r>
      <w:r>
        <w:rPr>
          <w:spacing w:val="4"/>
          <w:w w:val="115"/>
          <w:sz w:val="15"/>
        </w:rPr>
        <w:t xml:space="preserve"> </w:t>
      </w:r>
      <w:r>
        <w:rPr>
          <w:w w:val="115"/>
          <w:sz w:val="15"/>
        </w:rPr>
        <w:t>more</w:t>
      </w:r>
      <w:r>
        <w:rPr>
          <w:spacing w:val="4"/>
          <w:w w:val="115"/>
          <w:sz w:val="15"/>
        </w:rPr>
        <w:t xml:space="preserve"> </w:t>
      </w:r>
      <w:r>
        <w:rPr>
          <w:w w:val="115"/>
          <w:sz w:val="15"/>
        </w:rPr>
        <w:t>realistic</w:t>
      </w:r>
      <w:r>
        <w:rPr>
          <w:spacing w:val="4"/>
          <w:w w:val="115"/>
          <w:sz w:val="15"/>
        </w:rPr>
        <w:t xml:space="preserve"> </w:t>
      </w:r>
      <w:r>
        <w:rPr>
          <w:w w:val="115"/>
          <w:sz w:val="15"/>
        </w:rPr>
        <w:t>drug-target</w:t>
      </w:r>
      <w:r>
        <w:rPr>
          <w:spacing w:val="4"/>
          <w:w w:val="115"/>
          <w:sz w:val="15"/>
        </w:rPr>
        <w:t xml:space="preserve"> </w:t>
      </w:r>
      <w:r>
        <w:rPr>
          <w:w w:val="115"/>
          <w:sz w:val="15"/>
        </w:rPr>
        <w:t>interaction predictions.</w:t>
      </w:r>
      <w:r>
        <w:rPr>
          <w:spacing w:val="69"/>
          <w:w w:val="150"/>
          <w:sz w:val="15"/>
        </w:rPr>
        <w:t xml:space="preserve"> </w:t>
      </w:r>
      <w:r>
        <w:rPr>
          <w:i/>
          <w:w w:val="115"/>
          <w:sz w:val="15"/>
        </w:rPr>
        <w:t>Briefings</w:t>
      </w:r>
      <w:r>
        <w:rPr>
          <w:i/>
          <w:spacing w:val="23"/>
          <w:w w:val="115"/>
          <w:sz w:val="15"/>
        </w:rPr>
        <w:t xml:space="preserve"> </w:t>
      </w:r>
      <w:r>
        <w:rPr>
          <w:i/>
          <w:w w:val="115"/>
          <w:sz w:val="15"/>
        </w:rPr>
        <w:t>in</w:t>
      </w:r>
      <w:r>
        <w:rPr>
          <w:i/>
          <w:spacing w:val="23"/>
          <w:w w:val="115"/>
          <w:sz w:val="15"/>
        </w:rPr>
        <w:t xml:space="preserve"> </w:t>
      </w:r>
      <w:r>
        <w:rPr>
          <w:i/>
          <w:w w:val="115"/>
          <w:sz w:val="15"/>
        </w:rPr>
        <w:t>Bioinformatics</w:t>
      </w:r>
      <w:r>
        <w:rPr>
          <w:w w:val="115"/>
          <w:sz w:val="15"/>
        </w:rPr>
        <w:t>,</w:t>
      </w:r>
      <w:r>
        <w:rPr>
          <w:spacing w:val="29"/>
          <w:w w:val="115"/>
          <w:sz w:val="15"/>
        </w:rPr>
        <w:t xml:space="preserve"> </w:t>
      </w:r>
      <w:r>
        <w:rPr>
          <w:w w:val="115"/>
          <w:sz w:val="15"/>
        </w:rPr>
        <w:t>16:325–337,</w:t>
      </w:r>
      <w:r>
        <w:rPr>
          <w:spacing w:val="28"/>
          <w:w w:val="115"/>
          <w:sz w:val="15"/>
        </w:rPr>
        <w:t xml:space="preserve"> </w:t>
      </w:r>
      <w:r>
        <w:rPr>
          <w:spacing w:val="-10"/>
          <w:w w:val="115"/>
          <w:sz w:val="15"/>
        </w:rPr>
        <w:t>3</w:t>
      </w:r>
    </w:p>
    <w:p w14:paraId="56CEE7C0" w14:textId="77777777" w:rsidR="00BF0DDC" w:rsidRDefault="00000000">
      <w:pPr>
        <w:pStyle w:val="BodyText"/>
        <w:spacing w:line="170" w:lineRule="exact"/>
        <w:ind w:left="409"/>
      </w:pPr>
      <w:bookmarkStart w:id="383" w:name="_bookmark32"/>
      <w:bookmarkEnd w:id="383"/>
      <w:r>
        <w:rPr>
          <w:spacing w:val="-2"/>
          <w:w w:val="110"/>
        </w:rPr>
        <w:t>2015.</w:t>
      </w:r>
    </w:p>
    <w:p w14:paraId="5A9DA09E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before="39" w:line="295" w:lineRule="auto"/>
        <w:ind w:left="409" w:right="39"/>
        <w:jc w:val="both"/>
        <w:rPr>
          <w:sz w:val="15"/>
        </w:rPr>
      </w:pPr>
      <w:r>
        <w:rPr>
          <w:w w:val="110"/>
          <w:sz w:val="15"/>
        </w:rPr>
        <w:t xml:space="preserve">Heng Luo, Ping Zhang, Hui Huang, </w:t>
      </w:r>
      <w:proofErr w:type="spellStart"/>
      <w:r>
        <w:rPr>
          <w:w w:val="110"/>
          <w:sz w:val="15"/>
        </w:rPr>
        <w:t>Jialiang</w:t>
      </w:r>
      <w:proofErr w:type="spellEnd"/>
      <w:r>
        <w:rPr>
          <w:w w:val="110"/>
          <w:sz w:val="15"/>
        </w:rPr>
        <w:t xml:space="preserve"> Huang, Emily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 xml:space="preserve">Kao, Leming Shi, Lin He, and Lun Yang. </w:t>
      </w:r>
      <w:proofErr w:type="spellStart"/>
      <w:r>
        <w:rPr>
          <w:w w:val="110"/>
          <w:sz w:val="15"/>
        </w:rPr>
        <w:t>Ddi</w:t>
      </w:r>
      <w:proofErr w:type="spellEnd"/>
      <w:r>
        <w:rPr>
          <w:w w:val="110"/>
          <w:sz w:val="15"/>
        </w:rPr>
        <w:t>-cpi, a server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that predicts drug-drug interactions through implementing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 xml:space="preserve">the chemical-protein interactome. </w:t>
      </w:r>
      <w:r>
        <w:rPr>
          <w:i/>
          <w:w w:val="110"/>
          <w:sz w:val="15"/>
        </w:rPr>
        <w:t>Nucleic Acids Research</w:t>
      </w:r>
      <w:r>
        <w:rPr>
          <w:w w:val="110"/>
          <w:sz w:val="15"/>
        </w:rPr>
        <w:t>,</w:t>
      </w:r>
      <w:r>
        <w:rPr>
          <w:spacing w:val="40"/>
          <w:w w:val="110"/>
          <w:sz w:val="15"/>
        </w:rPr>
        <w:t xml:space="preserve"> </w:t>
      </w:r>
      <w:bookmarkStart w:id="384" w:name="_bookmark33"/>
      <w:bookmarkEnd w:id="384"/>
      <w:r>
        <w:rPr>
          <w:w w:val="110"/>
          <w:sz w:val="15"/>
        </w:rPr>
        <w:t>42, 7 2014.</w:t>
      </w:r>
    </w:p>
    <w:p w14:paraId="6C27AE81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  <w:tab w:val="left" w:pos="2983"/>
          <w:tab w:val="left" w:pos="4044"/>
        </w:tabs>
        <w:spacing w:line="295" w:lineRule="auto"/>
        <w:ind w:left="409" w:right="38"/>
        <w:jc w:val="both"/>
        <w:rPr>
          <w:sz w:val="15"/>
        </w:rPr>
      </w:pPr>
      <w:r>
        <w:rPr>
          <w:w w:val="110"/>
          <w:sz w:val="15"/>
        </w:rPr>
        <w:t>Jian-Yu</w:t>
      </w:r>
      <w:r>
        <w:rPr>
          <w:spacing w:val="80"/>
          <w:w w:val="150"/>
          <w:sz w:val="15"/>
        </w:rPr>
        <w:t xml:space="preserve"> </w:t>
      </w:r>
      <w:proofErr w:type="gramStart"/>
      <w:r>
        <w:rPr>
          <w:w w:val="110"/>
          <w:sz w:val="15"/>
        </w:rPr>
        <w:t>Shi,</w:t>
      </w:r>
      <w:r>
        <w:rPr>
          <w:spacing w:val="68"/>
          <w:w w:val="110"/>
          <w:sz w:val="15"/>
        </w:rPr>
        <w:t xml:space="preserve">  </w:t>
      </w:r>
      <w:r>
        <w:rPr>
          <w:w w:val="110"/>
          <w:sz w:val="15"/>
        </w:rPr>
        <w:t>Hua</w:t>
      </w:r>
      <w:proofErr w:type="gramEnd"/>
      <w:r>
        <w:rPr>
          <w:spacing w:val="80"/>
          <w:w w:val="150"/>
          <w:sz w:val="15"/>
        </w:rPr>
        <w:t xml:space="preserve"> </w:t>
      </w:r>
      <w:r>
        <w:rPr>
          <w:w w:val="110"/>
          <w:sz w:val="15"/>
        </w:rPr>
        <w:t>Huang,</w:t>
      </w:r>
      <w:r>
        <w:rPr>
          <w:spacing w:val="68"/>
          <w:w w:val="110"/>
          <w:sz w:val="15"/>
        </w:rPr>
        <w:t xml:space="preserve">  </w:t>
      </w:r>
      <w:r>
        <w:rPr>
          <w:w w:val="110"/>
          <w:sz w:val="15"/>
        </w:rPr>
        <w:t>Jia-Xin</w:t>
      </w:r>
      <w:r>
        <w:rPr>
          <w:spacing w:val="80"/>
          <w:w w:val="150"/>
          <w:sz w:val="15"/>
        </w:rPr>
        <w:t xml:space="preserve"> </w:t>
      </w:r>
      <w:r>
        <w:rPr>
          <w:w w:val="110"/>
          <w:sz w:val="15"/>
        </w:rPr>
        <w:t>Li,</w:t>
      </w:r>
      <w:r>
        <w:rPr>
          <w:spacing w:val="68"/>
          <w:w w:val="110"/>
          <w:sz w:val="15"/>
        </w:rPr>
        <w:t xml:space="preserve">  </w:t>
      </w:r>
      <w:r>
        <w:rPr>
          <w:w w:val="110"/>
          <w:sz w:val="15"/>
        </w:rPr>
        <w:t>Peng</w:t>
      </w:r>
      <w:r>
        <w:rPr>
          <w:spacing w:val="80"/>
          <w:w w:val="150"/>
          <w:sz w:val="15"/>
        </w:rPr>
        <w:t xml:space="preserve"> </w:t>
      </w:r>
      <w:r>
        <w:rPr>
          <w:w w:val="110"/>
          <w:sz w:val="15"/>
        </w:rPr>
        <w:t>Lei,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Yan</w:t>
      </w:r>
      <w:r>
        <w:rPr>
          <w:spacing w:val="80"/>
          <w:w w:val="110"/>
          <w:sz w:val="15"/>
        </w:rPr>
        <w:t xml:space="preserve"> </w:t>
      </w:r>
      <w:proofErr w:type="spellStart"/>
      <w:r>
        <w:rPr>
          <w:w w:val="110"/>
          <w:sz w:val="15"/>
        </w:rPr>
        <w:t>ning</w:t>
      </w:r>
      <w:proofErr w:type="spellEnd"/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Zhang,</w:t>
      </w:r>
      <w:r>
        <w:rPr>
          <w:spacing w:val="80"/>
          <w:w w:val="150"/>
          <w:sz w:val="15"/>
        </w:rPr>
        <w:t xml:space="preserve"> </w:t>
      </w:r>
      <w:r>
        <w:rPr>
          <w:w w:val="110"/>
          <w:sz w:val="15"/>
        </w:rPr>
        <w:t>and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Siu-Ming</w:t>
      </w:r>
      <w:r>
        <w:rPr>
          <w:spacing w:val="80"/>
          <w:w w:val="110"/>
          <w:sz w:val="15"/>
        </w:rPr>
        <w:t xml:space="preserve"> </w:t>
      </w:r>
      <w:proofErr w:type="spellStart"/>
      <w:r>
        <w:rPr>
          <w:w w:val="110"/>
          <w:sz w:val="15"/>
        </w:rPr>
        <w:t>Yiu</w:t>
      </w:r>
      <w:proofErr w:type="spellEnd"/>
      <w:r>
        <w:rPr>
          <w:w w:val="110"/>
          <w:sz w:val="15"/>
        </w:rPr>
        <w:t>.</w:t>
      </w:r>
      <w:r>
        <w:rPr>
          <w:sz w:val="15"/>
        </w:rPr>
        <w:tab/>
      </w:r>
      <w:r>
        <w:rPr>
          <w:spacing w:val="-2"/>
          <w:w w:val="110"/>
          <w:sz w:val="15"/>
        </w:rPr>
        <w:t>Predicting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comprehensive drug-drug interactions for new drugs via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triple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matrix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factorization.</w:t>
      </w:r>
      <w:r>
        <w:rPr>
          <w:sz w:val="15"/>
        </w:rPr>
        <w:tab/>
      </w:r>
      <w:r>
        <w:rPr>
          <w:w w:val="110"/>
          <w:sz w:val="15"/>
        </w:rPr>
        <w:t>In Ignacio Rojas and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Francisco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M.</w:t>
      </w:r>
      <w:r>
        <w:rPr>
          <w:spacing w:val="40"/>
          <w:w w:val="110"/>
          <w:sz w:val="15"/>
        </w:rPr>
        <w:t xml:space="preserve"> </w:t>
      </w:r>
      <w:proofErr w:type="spellStart"/>
      <w:r>
        <w:rPr>
          <w:w w:val="110"/>
          <w:sz w:val="15"/>
        </w:rPr>
        <w:t>Ortun˜o</w:t>
      </w:r>
      <w:proofErr w:type="spellEnd"/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Guzman,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editors,</w:t>
      </w:r>
      <w:r>
        <w:rPr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Bioinformatics</w:t>
      </w:r>
      <w:r>
        <w:rPr>
          <w:i/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and Biomedical Engineering - 5th International Work-</w:t>
      </w:r>
      <w:r>
        <w:rPr>
          <w:i/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Conference, IWBBIO 2017, Granada, Spain, April 26-28,</w:t>
      </w:r>
      <w:r>
        <w:rPr>
          <w:i/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2017, Proceedings, Part I</w:t>
      </w:r>
      <w:r>
        <w:rPr>
          <w:w w:val="110"/>
          <w:sz w:val="15"/>
        </w:rPr>
        <w:t xml:space="preserve">, volume 10208 of </w:t>
      </w:r>
      <w:r>
        <w:rPr>
          <w:i/>
          <w:w w:val="110"/>
          <w:sz w:val="15"/>
        </w:rPr>
        <w:t>Lecture Notes</w:t>
      </w:r>
      <w:r>
        <w:rPr>
          <w:i/>
          <w:spacing w:val="80"/>
          <w:w w:val="110"/>
          <w:sz w:val="15"/>
        </w:rPr>
        <w:t xml:space="preserve"> </w:t>
      </w:r>
      <w:bookmarkStart w:id="385" w:name="_bookmark34"/>
      <w:bookmarkEnd w:id="385"/>
      <w:r>
        <w:rPr>
          <w:i/>
          <w:w w:val="110"/>
          <w:sz w:val="15"/>
        </w:rPr>
        <w:t>in</w:t>
      </w:r>
      <w:r>
        <w:rPr>
          <w:i/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Computer</w:t>
      </w:r>
      <w:r>
        <w:rPr>
          <w:i/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Science</w:t>
      </w:r>
      <w:r>
        <w:rPr>
          <w:w w:val="110"/>
          <w:sz w:val="15"/>
        </w:rPr>
        <w:t>, pages 108–117, 2017.</w:t>
      </w:r>
    </w:p>
    <w:p w14:paraId="495E744A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  <w:tab w:val="left" w:pos="1596"/>
        </w:tabs>
        <w:spacing w:line="295" w:lineRule="auto"/>
        <w:ind w:left="409" w:right="38"/>
        <w:jc w:val="both"/>
        <w:rPr>
          <w:sz w:val="15"/>
        </w:rPr>
      </w:pPr>
      <w:r>
        <w:rPr>
          <w:w w:val="115"/>
          <w:sz w:val="15"/>
        </w:rPr>
        <w:t>et. al Shengyu Liu, Kai Chen.</w:t>
      </w:r>
      <w:r>
        <w:rPr>
          <w:spacing w:val="40"/>
          <w:w w:val="115"/>
          <w:sz w:val="15"/>
        </w:rPr>
        <w:t xml:space="preserve"> </w:t>
      </w:r>
      <w:r>
        <w:rPr>
          <w:w w:val="115"/>
          <w:sz w:val="15"/>
        </w:rPr>
        <w:t xml:space="preserve">Dependency-based convolutional neural network for drug-drug interaction </w:t>
      </w:r>
      <w:r>
        <w:rPr>
          <w:spacing w:val="-2"/>
          <w:w w:val="115"/>
          <w:sz w:val="15"/>
        </w:rPr>
        <w:t>extraction.</w:t>
      </w:r>
      <w:r>
        <w:rPr>
          <w:sz w:val="15"/>
        </w:rPr>
        <w:tab/>
      </w:r>
      <w:r>
        <w:rPr>
          <w:i/>
          <w:w w:val="115"/>
          <w:sz w:val="15"/>
        </w:rPr>
        <w:t xml:space="preserve">Proceedings, 2016 IEEE International Conference on Bioinformatics and Biomedicine: Dec 15- </w:t>
      </w:r>
      <w:bookmarkStart w:id="386" w:name="_bookmark35"/>
      <w:bookmarkEnd w:id="386"/>
      <w:r>
        <w:rPr>
          <w:i/>
          <w:w w:val="115"/>
          <w:sz w:val="15"/>
        </w:rPr>
        <w:t>18, 2016, Shenzhen, China</w:t>
      </w:r>
      <w:r>
        <w:rPr>
          <w:w w:val="115"/>
          <w:sz w:val="15"/>
        </w:rPr>
        <w:t>, 2016.</w:t>
      </w:r>
    </w:p>
    <w:p w14:paraId="47A0043D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line="295" w:lineRule="auto"/>
        <w:ind w:left="409" w:right="38"/>
        <w:jc w:val="both"/>
        <w:rPr>
          <w:sz w:val="15"/>
        </w:rPr>
      </w:pPr>
      <w:r>
        <w:rPr>
          <w:w w:val="110"/>
          <w:sz w:val="15"/>
        </w:rPr>
        <w:t xml:space="preserve">Jae Yong Ryu, Hyun </w:t>
      </w:r>
      <w:proofErr w:type="spellStart"/>
      <w:r>
        <w:rPr>
          <w:w w:val="110"/>
          <w:sz w:val="15"/>
        </w:rPr>
        <w:t>Uk</w:t>
      </w:r>
      <w:proofErr w:type="spellEnd"/>
      <w:r>
        <w:rPr>
          <w:w w:val="110"/>
          <w:sz w:val="15"/>
        </w:rPr>
        <w:t xml:space="preserve"> Kim, and Sang Yup Lee.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Deep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learning improves prediction of drug–drug and drug–food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interactions.</w:t>
      </w:r>
      <w:r>
        <w:rPr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Proceedings of the National Academy of</w:t>
      </w:r>
      <w:r>
        <w:rPr>
          <w:i/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Sciences of the United States of America</w:t>
      </w:r>
      <w:r>
        <w:rPr>
          <w:w w:val="110"/>
          <w:sz w:val="15"/>
        </w:rPr>
        <w:t xml:space="preserve">, </w:t>
      </w:r>
      <w:proofErr w:type="gramStart"/>
      <w:r>
        <w:rPr>
          <w:w w:val="110"/>
          <w:sz w:val="15"/>
        </w:rPr>
        <w:t>115:E</w:t>
      </w:r>
      <w:proofErr w:type="gramEnd"/>
      <w:r>
        <w:rPr>
          <w:w w:val="110"/>
          <w:sz w:val="15"/>
        </w:rPr>
        <w:t>4304–</w:t>
      </w:r>
      <w:r>
        <w:rPr>
          <w:spacing w:val="40"/>
          <w:w w:val="110"/>
          <w:sz w:val="15"/>
        </w:rPr>
        <w:t xml:space="preserve"> </w:t>
      </w:r>
      <w:bookmarkStart w:id="387" w:name="_bookmark36"/>
      <w:bookmarkEnd w:id="387"/>
      <w:r>
        <w:rPr>
          <w:w w:val="110"/>
          <w:sz w:val="15"/>
        </w:rPr>
        <w:t>E4311, 5 2018.</w:t>
      </w:r>
    </w:p>
    <w:p w14:paraId="60CF6B54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line="295" w:lineRule="auto"/>
        <w:ind w:left="409" w:right="39"/>
        <w:jc w:val="both"/>
        <w:rPr>
          <w:sz w:val="15"/>
        </w:rPr>
      </w:pPr>
      <w:r>
        <w:rPr>
          <w:w w:val="110"/>
          <w:sz w:val="15"/>
        </w:rPr>
        <w:t xml:space="preserve">Bo Wang, Aziz M. </w:t>
      </w:r>
      <w:proofErr w:type="spellStart"/>
      <w:r>
        <w:rPr>
          <w:w w:val="110"/>
          <w:sz w:val="15"/>
        </w:rPr>
        <w:t>Mezlini</w:t>
      </w:r>
      <w:proofErr w:type="spellEnd"/>
      <w:r>
        <w:rPr>
          <w:w w:val="110"/>
          <w:sz w:val="15"/>
        </w:rPr>
        <w:t>, Feyyaz Demir, Marc Fiume, and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et.</w:t>
      </w:r>
      <w:r>
        <w:rPr>
          <w:spacing w:val="-4"/>
          <w:w w:val="110"/>
          <w:sz w:val="15"/>
        </w:rPr>
        <w:t xml:space="preserve"> </w:t>
      </w:r>
      <w:r>
        <w:rPr>
          <w:w w:val="110"/>
          <w:sz w:val="15"/>
        </w:rPr>
        <w:t>al</w:t>
      </w:r>
      <w:r>
        <w:rPr>
          <w:spacing w:val="-4"/>
          <w:w w:val="110"/>
          <w:sz w:val="15"/>
        </w:rPr>
        <w:t xml:space="preserve"> </w:t>
      </w:r>
      <w:proofErr w:type="spellStart"/>
      <w:r>
        <w:rPr>
          <w:w w:val="110"/>
          <w:sz w:val="15"/>
        </w:rPr>
        <w:t>Zhuowen</w:t>
      </w:r>
      <w:proofErr w:type="spellEnd"/>
      <w:r>
        <w:rPr>
          <w:spacing w:val="-4"/>
          <w:w w:val="110"/>
          <w:sz w:val="15"/>
        </w:rPr>
        <w:t xml:space="preserve"> </w:t>
      </w:r>
      <w:r>
        <w:rPr>
          <w:w w:val="110"/>
          <w:sz w:val="15"/>
        </w:rPr>
        <w:t>Tu. Similarity</w:t>
      </w:r>
      <w:r>
        <w:rPr>
          <w:spacing w:val="-4"/>
          <w:w w:val="110"/>
          <w:sz w:val="15"/>
        </w:rPr>
        <w:t xml:space="preserve"> </w:t>
      </w:r>
      <w:r>
        <w:rPr>
          <w:w w:val="110"/>
          <w:sz w:val="15"/>
        </w:rPr>
        <w:t>network</w:t>
      </w:r>
      <w:r>
        <w:rPr>
          <w:spacing w:val="-4"/>
          <w:w w:val="110"/>
          <w:sz w:val="15"/>
        </w:rPr>
        <w:t xml:space="preserve"> </w:t>
      </w:r>
      <w:r>
        <w:rPr>
          <w:w w:val="110"/>
          <w:sz w:val="15"/>
        </w:rPr>
        <w:t>fusion</w:t>
      </w:r>
      <w:r>
        <w:rPr>
          <w:spacing w:val="-4"/>
          <w:w w:val="110"/>
          <w:sz w:val="15"/>
        </w:rPr>
        <w:t xml:space="preserve"> </w:t>
      </w:r>
      <w:r>
        <w:rPr>
          <w:w w:val="110"/>
          <w:sz w:val="15"/>
        </w:rPr>
        <w:t>for</w:t>
      </w:r>
      <w:r>
        <w:rPr>
          <w:spacing w:val="-4"/>
          <w:w w:val="110"/>
          <w:sz w:val="15"/>
        </w:rPr>
        <w:t xml:space="preserve"> </w:t>
      </w:r>
      <w:r>
        <w:rPr>
          <w:w w:val="110"/>
          <w:sz w:val="15"/>
        </w:rPr>
        <w:t>aggregating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data types on a genomic scale.</w:t>
      </w:r>
      <w:r>
        <w:rPr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Nature Methods</w:t>
      </w:r>
      <w:r>
        <w:rPr>
          <w:w w:val="110"/>
          <w:sz w:val="15"/>
        </w:rPr>
        <w:t>, 11:333–</w:t>
      </w:r>
      <w:r>
        <w:rPr>
          <w:spacing w:val="40"/>
          <w:w w:val="110"/>
          <w:sz w:val="15"/>
        </w:rPr>
        <w:t xml:space="preserve"> </w:t>
      </w:r>
      <w:bookmarkStart w:id="388" w:name="_bookmark37"/>
      <w:bookmarkEnd w:id="388"/>
      <w:r>
        <w:rPr>
          <w:w w:val="110"/>
          <w:sz w:val="15"/>
        </w:rPr>
        <w:t>337, 2014.</w:t>
      </w:r>
    </w:p>
    <w:p w14:paraId="1055672F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line="295" w:lineRule="auto"/>
        <w:ind w:left="409" w:right="39"/>
        <w:jc w:val="both"/>
        <w:rPr>
          <w:sz w:val="15"/>
        </w:rPr>
      </w:pPr>
      <w:r>
        <w:rPr>
          <w:w w:val="110"/>
          <w:sz w:val="15"/>
        </w:rPr>
        <w:t>Rawan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S.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Olayan,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Haitham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Ashoor,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and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Vladimir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B.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Bajic.</w:t>
      </w:r>
      <w:r>
        <w:rPr>
          <w:spacing w:val="80"/>
          <w:w w:val="110"/>
          <w:sz w:val="15"/>
        </w:rPr>
        <w:t xml:space="preserve"> </w:t>
      </w:r>
      <w:proofErr w:type="spellStart"/>
      <w:r>
        <w:rPr>
          <w:w w:val="110"/>
          <w:sz w:val="15"/>
        </w:rPr>
        <w:t>Ddr</w:t>
      </w:r>
      <w:proofErr w:type="spellEnd"/>
      <w:r>
        <w:rPr>
          <w:w w:val="110"/>
          <w:sz w:val="15"/>
        </w:rPr>
        <w:t>: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Efficient computational method to predict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drug-target interactions using graph mining and machine</w:t>
      </w:r>
      <w:r>
        <w:rPr>
          <w:spacing w:val="40"/>
          <w:w w:val="110"/>
          <w:sz w:val="15"/>
        </w:rPr>
        <w:t xml:space="preserve"> </w:t>
      </w:r>
      <w:bookmarkStart w:id="389" w:name="_bookmark38"/>
      <w:bookmarkEnd w:id="389"/>
      <w:r>
        <w:rPr>
          <w:w w:val="110"/>
          <w:sz w:val="15"/>
        </w:rPr>
        <w:t>learning</w:t>
      </w:r>
      <w:r>
        <w:rPr>
          <w:spacing w:val="-3"/>
          <w:w w:val="110"/>
          <w:sz w:val="15"/>
        </w:rPr>
        <w:t xml:space="preserve"> </w:t>
      </w:r>
      <w:r>
        <w:rPr>
          <w:w w:val="110"/>
          <w:sz w:val="15"/>
        </w:rPr>
        <w:t xml:space="preserve">approaches. </w:t>
      </w:r>
      <w:r>
        <w:rPr>
          <w:i/>
          <w:w w:val="110"/>
          <w:sz w:val="15"/>
        </w:rPr>
        <w:t>Bioinformatics</w:t>
      </w:r>
      <w:r>
        <w:rPr>
          <w:w w:val="110"/>
          <w:sz w:val="15"/>
        </w:rPr>
        <w:t>, 34:1164–1173, 4</w:t>
      </w:r>
      <w:r>
        <w:rPr>
          <w:spacing w:val="-3"/>
          <w:w w:val="110"/>
          <w:sz w:val="15"/>
        </w:rPr>
        <w:t xml:space="preserve"> </w:t>
      </w:r>
      <w:r>
        <w:rPr>
          <w:w w:val="110"/>
          <w:sz w:val="15"/>
        </w:rPr>
        <w:t>2018.</w:t>
      </w:r>
    </w:p>
    <w:p w14:paraId="37643E9B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line="295" w:lineRule="auto"/>
        <w:ind w:left="409" w:right="38"/>
        <w:jc w:val="both"/>
        <w:rPr>
          <w:sz w:val="15"/>
        </w:rPr>
      </w:pPr>
      <w:r>
        <w:rPr>
          <w:w w:val="110"/>
          <w:sz w:val="15"/>
        </w:rPr>
        <w:t xml:space="preserve">Zhen Tian, </w:t>
      </w:r>
      <w:proofErr w:type="spellStart"/>
      <w:r>
        <w:rPr>
          <w:w w:val="110"/>
          <w:sz w:val="15"/>
        </w:rPr>
        <w:t>Maozu</w:t>
      </w:r>
      <w:proofErr w:type="spellEnd"/>
      <w:r>
        <w:rPr>
          <w:w w:val="110"/>
          <w:sz w:val="15"/>
        </w:rPr>
        <w:t xml:space="preserve"> Guo, Chunyu Wang, Lin </w:t>
      </w:r>
      <w:proofErr w:type="spellStart"/>
      <w:r>
        <w:rPr>
          <w:w w:val="110"/>
          <w:sz w:val="15"/>
        </w:rPr>
        <w:t>Lin</w:t>
      </w:r>
      <w:proofErr w:type="spellEnd"/>
      <w:r>
        <w:rPr>
          <w:w w:val="110"/>
          <w:sz w:val="15"/>
        </w:rPr>
        <w:t xml:space="preserve"> Xing, Lei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Wang, and Yin Zhang.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Constructing an integrated gene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similarity network for the identification of disease genes.</w:t>
      </w:r>
      <w:r>
        <w:rPr>
          <w:spacing w:val="40"/>
          <w:w w:val="110"/>
          <w:sz w:val="15"/>
        </w:rPr>
        <w:t xml:space="preserve"> </w:t>
      </w:r>
      <w:bookmarkStart w:id="390" w:name="_bookmark39"/>
      <w:bookmarkEnd w:id="390"/>
      <w:r>
        <w:rPr>
          <w:i/>
          <w:w w:val="110"/>
          <w:sz w:val="15"/>
        </w:rPr>
        <w:t>Journal</w:t>
      </w:r>
      <w:r>
        <w:rPr>
          <w:i/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of</w:t>
      </w:r>
      <w:r>
        <w:rPr>
          <w:i/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Biomedical</w:t>
      </w:r>
      <w:r>
        <w:rPr>
          <w:i/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Semantics</w:t>
      </w:r>
      <w:r>
        <w:rPr>
          <w:w w:val="110"/>
          <w:sz w:val="15"/>
        </w:rPr>
        <w:t>, 8, 9 2017.</w:t>
      </w:r>
    </w:p>
    <w:p w14:paraId="1BC2938E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line="295" w:lineRule="auto"/>
        <w:ind w:left="409" w:right="39"/>
        <w:jc w:val="both"/>
        <w:rPr>
          <w:sz w:val="15"/>
        </w:rPr>
      </w:pPr>
      <w:r>
        <w:rPr>
          <w:w w:val="110"/>
          <w:sz w:val="15"/>
        </w:rPr>
        <w:t xml:space="preserve">Yoo Ah Kim, Dong Yeon Cho, and Teresa M. </w:t>
      </w:r>
      <w:proofErr w:type="spellStart"/>
      <w:r>
        <w:rPr>
          <w:w w:val="110"/>
          <w:sz w:val="15"/>
        </w:rPr>
        <w:t>Przytycka</w:t>
      </w:r>
      <w:proofErr w:type="spellEnd"/>
      <w:r>
        <w:rPr>
          <w:w w:val="110"/>
          <w:sz w:val="15"/>
        </w:rPr>
        <w:t>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Understanding genotype-phenotype effects in cancer via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network approaches.</w:t>
      </w:r>
      <w:r>
        <w:rPr>
          <w:spacing w:val="40"/>
          <w:w w:val="110"/>
          <w:sz w:val="15"/>
        </w:rPr>
        <w:t xml:space="preserve"> </w:t>
      </w:r>
      <w:proofErr w:type="spellStart"/>
      <w:r>
        <w:rPr>
          <w:i/>
          <w:w w:val="110"/>
          <w:sz w:val="15"/>
        </w:rPr>
        <w:t>PLoS</w:t>
      </w:r>
      <w:proofErr w:type="spellEnd"/>
      <w:r>
        <w:rPr>
          <w:i/>
          <w:w w:val="110"/>
          <w:sz w:val="15"/>
        </w:rPr>
        <w:t xml:space="preserve"> Computational Biology</w:t>
      </w:r>
      <w:r>
        <w:rPr>
          <w:w w:val="110"/>
          <w:sz w:val="15"/>
        </w:rPr>
        <w:t>, 12, 3</w:t>
      </w:r>
      <w:r>
        <w:rPr>
          <w:spacing w:val="40"/>
          <w:w w:val="110"/>
          <w:sz w:val="15"/>
        </w:rPr>
        <w:t xml:space="preserve"> </w:t>
      </w:r>
      <w:bookmarkStart w:id="391" w:name="_bookmark40"/>
      <w:bookmarkEnd w:id="391"/>
      <w:r>
        <w:rPr>
          <w:spacing w:val="-2"/>
          <w:w w:val="110"/>
          <w:sz w:val="15"/>
        </w:rPr>
        <w:t>2016.</w:t>
      </w:r>
    </w:p>
    <w:p w14:paraId="12A380DC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line="295" w:lineRule="auto"/>
        <w:ind w:left="409" w:right="38"/>
        <w:jc w:val="both"/>
        <w:rPr>
          <w:sz w:val="15"/>
        </w:rPr>
      </w:pPr>
      <w:r>
        <w:rPr>
          <w:w w:val="110"/>
          <w:sz w:val="15"/>
        </w:rPr>
        <w:t xml:space="preserve">Yiheng Wang, Tong Liu, Dong Xu, </w:t>
      </w:r>
      <w:proofErr w:type="spellStart"/>
      <w:r>
        <w:rPr>
          <w:w w:val="110"/>
          <w:sz w:val="15"/>
        </w:rPr>
        <w:t>Huidong</w:t>
      </w:r>
      <w:proofErr w:type="spellEnd"/>
      <w:r>
        <w:rPr>
          <w:w w:val="110"/>
          <w:sz w:val="15"/>
        </w:rPr>
        <w:t xml:space="preserve"> Shi, Chaoyang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Zhang,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Yin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Yuan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Mo,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and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Zheng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Wang.</w:t>
      </w:r>
      <w:r>
        <w:rPr>
          <w:spacing w:val="80"/>
          <w:w w:val="110"/>
          <w:sz w:val="15"/>
        </w:rPr>
        <w:t xml:space="preserve">  </w:t>
      </w:r>
      <w:r>
        <w:rPr>
          <w:w w:val="110"/>
          <w:sz w:val="15"/>
        </w:rPr>
        <w:t>Predicting</w:t>
      </w:r>
      <w:r>
        <w:rPr>
          <w:spacing w:val="40"/>
          <w:w w:val="110"/>
          <w:sz w:val="15"/>
        </w:rPr>
        <w:t xml:space="preserve"> </w:t>
      </w:r>
      <w:proofErr w:type="spellStart"/>
      <w:r>
        <w:rPr>
          <w:w w:val="110"/>
          <w:sz w:val="15"/>
        </w:rPr>
        <w:t>dna</w:t>
      </w:r>
      <w:proofErr w:type="spellEnd"/>
      <w:r>
        <w:rPr>
          <w:w w:val="110"/>
          <w:sz w:val="15"/>
        </w:rPr>
        <w:t xml:space="preserve"> methylation state of </w:t>
      </w:r>
      <w:proofErr w:type="spellStart"/>
      <w:r>
        <w:rPr>
          <w:w w:val="110"/>
          <w:sz w:val="15"/>
        </w:rPr>
        <w:t>cpg</w:t>
      </w:r>
      <w:proofErr w:type="spellEnd"/>
      <w:r>
        <w:rPr>
          <w:w w:val="110"/>
          <w:sz w:val="15"/>
        </w:rPr>
        <w:t xml:space="preserve"> dinucleotide using genome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 xml:space="preserve">topological features and deep networks. </w:t>
      </w:r>
      <w:r>
        <w:rPr>
          <w:i/>
          <w:w w:val="110"/>
          <w:sz w:val="15"/>
        </w:rPr>
        <w:t>Scientific Reports</w:t>
      </w:r>
      <w:r>
        <w:rPr>
          <w:w w:val="110"/>
          <w:sz w:val="15"/>
        </w:rPr>
        <w:t>,</w:t>
      </w:r>
      <w:r>
        <w:rPr>
          <w:spacing w:val="40"/>
          <w:w w:val="110"/>
          <w:sz w:val="15"/>
        </w:rPr>
        <w:t xml:space="preserve"> </w:t>
      </w:r>
      <w:bookmarkStart w:id="392" w:name="_bookmark41"/>
      <w:bookmarkEnd w:id="392"/>
      <w:r>
        <w:rPr>
          <w:w w:val="110"/>
          <w:sz w:val="15"/>
        </w:rPr>
        <w:t>6, 1 2016.</w:t>
      </w:r>
    </w:p>
    <w:p w14:paraId="25933C55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line="295" w:lineRule="auto"/>
        <w:ind w:left="409" w:right="38"/>
        <w:jc w:val="both"/>
        <w:rPr>
          <w:sz w:val="15"/>
        </w:rPr>
      </w:pPr>
      <w:r>
        <w:rPr>
          <w:w w:val="110"/>
          <w:sz w:val="15"/>
        </w:rPr>
        <w:t>Qian</w:t>
      </w:r>
      <w:r>
        <w:rPr>
          <w:spacing w:val="75"/>
          <w:w w:val="110"/>
          <w:sz w:val="15"/>
        </w:rPr>
        <w:t xml:space="preserve"> </w:t>
      </w:r>
      <w:r>
        <w:rPr>
          <w:w w:val="110"/>
          <w:sz w:val="15"/>
        </w:rPr>
        <w:t>Ru</w:t>
      </w:r>
      <w:r>
        <w:rPr>
          <w:spacing w:val="75"/>
          <w:w w:val="110"/>
          <w:sz w:val="15"/>
        </w:rPr>
        <w:t xml:space="preserve"> </w:t>
      </w:r>
      <w:r>
        <w:rPr>
          <w:w w:val="110"/>
          <w:sz w:val="15"/>
        </w:rPr>
        <w:t>HUANG,</w:t>
      </w:r>
      <w:r>
        <w:rPr>
          <w:spacing w:val="74"/>
          <w:w w:val="110"/>
          <w:sz w:val="15"/>
        </w:rPr>
        <w:t xml:space="preserve"> </w:t>
      </w:r>
      <w:r>
        <w:rPr>
          <w:w w:val="110"/>
          <w:sz w:val="15"/>
        </w:rPr>
        <w:t>Feng</w:t>
      </w:r>
      <w:r>
        <w:rPr>
          <w:spacing w:val="74"/>
          <w:w w:val="110"/>
          <w:sz w:val="15"/>
        </w:rPr>
        <w:t xml:space="preserve"> </w:t>
      </w:r>
      <w:r>
        <w:rPr>
          <w:w w:val="110"/>
          <w:sz w:val="15"/>
        </w:rPr>
        <w:t>HU,</w:t>
      </w:r>
      <w:r>
        <w:rPr>
          <w:spacing w:val="74"/>
          <w:w w:val="110"/>
          <w:sz w:val="15"/>
        </w:rPr>
        <w:t xml:space="preserve"> </w:t>
      </w:r>
      <w:r>
        <w:rPr>
          <w:w w:val="110"/>
          <w:sz w:val="15"/>
        </w:rPr>
        <w:t>Shan</w:t>
      </w:r>
      <w:r>
        <w:rPr>
          <w:spacing w:val="75"/>
          <w:w w:val="110"/>
          <w:sz w:val="15"/>
        </w:rPr>
        <w:t xml:space="preserve"> </w:t>
      </w:r>
      <w:r>
        <w:rPr>
          <w:w w:val="110"/>
          <w:sz w:val="15"/>
        </w:rPr>
        <w:t>HUANG,</w:t>
      </w:r>
      <w:r>
        <w:rPr>
          <w:spacing w:val="75"/>
          <w:w w:val="110"/>
          <w:sz w:val="15"/>
        </w:rPr>
        <w:t xml:space="preserve"> </w:t>
      </w:r>
      <w:r>
        <w:rPr>
          <w:w w:val="110"/>
          <w:sz w:val="15"/>
        </w:rPr>
        <w:t>Hui</w:t>
      </w:r>
      <w:r>
        <w:rPr>
          <w:spacing w:val="74"/>
          <w:w w:val="110"/>
          <w:sz w:val="15"/>
        </w:rPr>
        <w:t xml:space="preserve"> </w:t>
      </w:r>
      <w:r>
        <w:rPr>
          <w:w w:val="110"/>
          <w:sz w:val="15"/>
        </w:rPr>
        <w:t>Xin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LI, Ying Hong YUAN, Gen Xing PAN, and Wei Jian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ZHANG. Effect of long-term fertilization on organic carbon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and nitrogen in a subtropical paddy soil.</w:t>
      </w:r>
      <w:r>
        <w:rPr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Pedosphere</w:t>
      </w:r>
      <w:r>
        <w:rPr>
          <w:w w:val="110"/>
          <w:sz w:val="15"/>
        </w:rPr>
        <w:t>,</w:t>
      </w:r>
      <w:r>
        <w:rPr>
          <w:spacing w:val="40"/>
          <w:w w:val="110"/>
          <w:sz w:val="15"/>
        </w:rPr>
        <w:t xml:space="preserve"> </w:t>
      </w:r>
      <w:bookmarkStart w:id="393" w:name="_bookmark42"/>
      <w:bookmarkEnd w:id="393"/>
      <w:r>
        <w:rPr>
          <w:w w:val="110"/>
          <w:sz w:val="15"/>
        </w:rPr>
        <w:t>19:727–734, 2009.</w:t>
      </w:r>
    </w:p>
    <w:p w14:paraId="1C7E5C80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line="295" w:lineRule="auto"/>
        <w:ind w:left="409" w:right="39"/>
        <w:jc w:val="both"/>
        <w:rPr>
          <w:sz w:val="15"/>
        </w:rPr>
      </w:pPr>
      <w:proofErr w:type="spellStart"/>
      <w:r>
        <w:rPr>
          <w:w w:val="110"/>
          <w:sz w:val="15"/>
        </w:rPr>
        <w:t>Laiyi</w:t>
      </w:r>
      <w:proofErr w:type="spellEnd"/>
      <w:r>
        <w:rPr>
          <w:w w:val="110"/>
          <w:sz w:val="15"/>
        </w:rPr>
        <w:t xml:space="preserve"> Fu and </w:t>
      </w:r>
      <w:proofErr w:type="spellStart"/>
      <w:r>
        <w:rPr>
          <w:w w:val="110"/>
          <w:sz w:val="15"/>
        </w:rPr>
        <w:t>Qinke</w:t>
      </w:r>
      <w:proofErr w:type="spellEnd"/>
      <w:r>
        <w:rPr>
          <w:w w:val="110"/>
          <w:sz w:val="15"/>
        </w:rPr>
        <w:t xml:space="preserve"> Peng. A deep ensemble model to predict</w:t>
      </w:r>
      <w:r>
        <w:rPr>
          <w:spacing w:val="40"/>
          <w:w w:val="110"/>
          <w:sz w:val="15"/>
        </w:rPr>
        <w:t xml:space="preserve"> </w:t>
      </w:r>
      <w:bookmarkStart w:id="394" w:name="_bookmark43"/>
      <w:bookmarkEnd w:id="394"/>
      <w:proofErr w:type="spellStart"/>
      <w:r>
        <w:rPr>
          <w:w w:val="110"/>
          <w:sz w:val="15"/>
        </w:rPr>
        <w:t>mirna</w:t>
      </w:r>
      <w:proofErr w:type="spellEnd"/>
      <w:r>
        <w:rPr>
          <w:w w:val="110"/>
          <w:sz w:val="15"/>
        </w:rPr>
        <w:t>-disease association.</w:t>
      </w:r>
      <w:r>
        <w:rPr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Scientific</w:t>
      </w:r>
      <w:r>
        <w:rPr>
          <w:i/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Reports</w:t>
      </w:r>
      <w:r>
        <w:rPr>
          <w:w w:val="110"/>
          <w:sz w:val="15"/>
        </w:rPr>
        <w:t>, 7, 12 2017.</w:t>
      </w:r>
    </w:p>
    <w:p w14:paraId="36AF6940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line="295" w:lineRule="auto"/>
        <w:ind w:left="409" w:right="38"/>
        <w:jc w:val="both"/>
        <w:rPr>
          <w:sz w:val="15"/>
        </w:rPr>
      </w:pPr>
      <w:r>
        <w:rPr>
          <w:w w:val="110"/>
          <w:sz w:val="15"/>
        </w:rPr>
        <w:t xml:space="preserve">Xiaoyong Pan, Yong Xian Fan, </w:t>
      </w:r>
      <w:proofErr w:type="spellStart"/>
      <w:r>
        <w:rPr>
          <w:w w:val="110"/>
          <w:sz w:val="15"/>
        </w:rPr>
        <w:t>Junchi</w:t>
      </w:r>
      <w:proofErr w:type="spellEnd"/>
      <w:r>
        <w:rPr>
          <w:w w:val="110"/>
          <w:sz w:val="15"/>
        </w:rPr>
        <w:t xml:space="preserve"> Yan, and Hong Bin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 xml:space="preserve">Shen. </w:t>
      </w:r>
      <w:proofErr w:type="spellStart"/>
      <w:r>
        <w:rPr>
          <w:w w:val="110"/>
          <w:sz w:val="15"/>
        </w:rPr>
        <w:t>Ipminer</w:t>
      </w:r>
      <w:proofErr w:type="spellEnd"/>
      <w:r>
        <w:rPr>
          <w:w w:val="110"/>
          <w:sz w:val="15"/>
        </w:rPr>
        <w:t>:</w:t>
      </w:r>
      <w:r>
        <w:rPr>
          <w:spacing w:val="-2"/>
          <w:w w:val="110"/>
          <w:sz w:val="15"/>
        </w:rPr>
        <w:t xml:space="preserve"> </w:t>
      </w:r>
      <w:r>
        <w:rPr>
          <w:w w:val="110"/>
          <w:sz w:val="15"/>
        </w:rPr>
        <w:t>Hidden</w:t>
      </w:r>
      <w:r>
        <w:rPr>
          <w:spacing w:val="-4"/>
          <w:w w:val="110"/>
          <w:sz w:val="15"/>
        </w:rPr>
        <w:t xml:space="preserve"> </w:t>
      </w:r>
      <w:proofErr w:type="spellStart"/>
      <w:r>
        <w:rPr>
          <w:w w:val="110"/>
          <w:sz w:val="15"/>
        </w:rPr>
        <w:t>ncrna</w:t>
      </w:r>
      <w:proofErr w:type="spellEnd"/>
      <w:r>
        <w:rPr>
          <w:w w:val="110"/>
          <w:sz w:val="15"/>
        </w:rPr>
        <w:t>-protein</w:t>
      </w:r>
      <w:r>
        <w:rPr>
          <w:spacing w:val="-4"/>
          <w:w w:val="110"/>
          <w:sz w:val="15"/>
        </w:rPr>
        <w:t xml:space="preserve"> </w:t>
      </w:r>
      <w:r>
        <w:rPr>
          <w:w w:val="110"/>
          <w:sz w:val="15"/>
        </w:rPr>
        <w:t>interaction</w:t>
      </w:r>
      <w:r>
        <w:rPr>
          <w:spacing w:val="-4"/>
          <w:w w:val="110"/>
          <w:sz w:val="15"/>
        </w:rPr>
        <w:t xml:space="preserve"> </w:t>
      </w:r>
      <w:r>
        <w:rPr>
          <w:w w:val="110"/>
          <w:sz w:val="15"/>
        </w:rPr>
        <w:t>sequential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pattern mining with stacked autoencoder for accurate</w:t>
      </w:r>
      <w:r>
        <w:rPr>
          <w:spacing w:val="40"/>
          <w:w w:val="110"/>
          <w:sz w:val="15"/>
        </w:rPr>
        <w:t xml:space="preserve"> </w:t>
      </w:r>
      <w:bookmarkStart w:id="395" w:name="_bookmark44"/>
      <w:bookmarkEnd w:id="395"/>
      <w:r>
        <w:rPr>
          <w:w w:val="110"/>
          <w:sz w:val="15"/>
        </w:rPr>
        <w:t>computational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prediction.</w:t>
      </w:r>
      <w:r>
        <w:rPr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BMC</w:t>
      </w:r>
      <w:r>
        <w:rPr>
          <w:i/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Genomics</w:t>
      </w:r>
      <w:r>
        <w:rPr>
          <w:w w:val="110"/>
          <w:sz w:val="15"/>
        </w:rPr>
        <w:t>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17,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8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2016.</w:t>
      </w:r>
    </w:p>
    <w:p w14:paraId="0265926C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line="295" w:lineRule="auto"/>
        <w:ind w:left="409" w:right="39"/>
        <w:jc w:val="both"/>
        <w:rPr>
          <w:sz w:val="15"/>
        </w:rPr>
      </w:pPr>
      <w:r>
        <w:rPr>
          <w:w w:val="110"/>
          <w:sz w:val="15"/>
        </w:rPr>
        <w:t>Jan Koch-Weser.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Serum drug concentrations in clinical</w:t>
      </w:r>
      <w:r>
        <w:rPr>
          <w:spacing w:val="40"/>
          <w:w w:val="110"/>
          <w:sz w:val="15"/>
        </w:rPr>
        <w:t xml:space="preserve"> </w:t>
      </w:r>
      <w:bookmarkStart w:id="396" w:name="_bookmark45"/>
      <w:bookmarkEnd w:id="396"/>
      <w:r>
        <w:rPr>
          <w:w w:val="110"/>
          <w:sz w:val="15"/>
        </w:rPr>
        <w:t>perspective.</w:t>
      </w:r>
      <w:r>
        <w:rPr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Therapeutic</w:t>
      </w:r>
      <w:r>
        <w:rPr>
          <w:i/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Drug</w:t>
      </w:r>
      <w:r>
        <w:rPr>
          <w:i/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Monitoring</w:t>
      </w:r>
      <w:r>
        <w:rPr>
          <w:w w:val="110"/>
          <w:sz w:val="15"/>
        </w:rPr>
        <w:t>, 1981.</w:t>
      </w:r>
    </w:p>
    <w:p w14:paraId="0DAEE85E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line="295" w:lineRule="auto"/>
        <w:ind w:left="409" w:right="39"/>
        <w:jc w:val="both"/>
        <w:rPr>
          <w:sz w:val="15"/>
        </w:rPr>
      </w:pPr>
      <w:r>
        <w:rPr>
          <w:w w:val="110"/>
          <w:sz w:val="15"/>
        </w:rPr>
        <w:t>Jian Yu Shi, Hua Huang, Jia Xin Li, Peng Lei, Yan Ning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Zhang,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Kai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Dong,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and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Siu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Ming</w:t>
      </w:r>
      <w:r>
        <w:rPr>
          <w:spacing w:val="40"/>
          <w:w w:val="110"/>
          <w:sz w:val="15"/>
        </w:rPr>
        <w:t xml:space="preserve"> </w:t>
      </w:r>
      <w:proofErr w:type="spellStart"/>
      <w:r>
        <w:rPr>
          <w:w w:val="110"/>
          <w:sz w:val="15"/>
        </w:rPr>
        <w:t>Yiu</w:t>
      </w:r>
      <w:proofErr w:type="spellEnd"/>
      <w:r>
        <w:rPr>
          <w:w w:val="110"/>
          <w:sz w:val="15"/>
        </w:rPr>
        <w:t>.</w:t>
      </w:r>
      <w:r>
        <w:rPr>
          <w:spacing w:val="80"/>
          <w:w w:val="110"/>
          <w:sz w:val="15"/>
        </w:rPr>
        <w:t xml:space="preserve"> </w:t>
      </w:r>
      <w:proofErr w:type="spellStart"/>
      <w:r>
        <w:rPr>
          <w:w w:val="110"/>
          <w:sz w:val="15"/>
        </w:rPr>
        <w:t>Tmfuf</w:t>
      </w:r>
      <w:proofErr w:type="spellEnd"/>
      <w:r>
        <w:rPr>
          <w:w w:val="110"/>
          <w:sz w:val="15"/>
        </w:rPr>
        <w:t>: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triple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matrix factorization-based unified framework for predicting</w:t>
      </w:r>
    </w:p>
    <w:p w14:paraId="0A151B4C" w14:textId="77777777" w:rsidR="00BF0DDC" w:rsidRDefault="00000000">
      <w:pPr>
        <w:spacing w:before="75" w:line="295" w:lineRule="auto"/>
        <w:ind w:left="409" w:right="268"/>
        <w:jc w:val="both"/>
        <w:rPr>
          <w:sz w:val="15"/>
        </w:rPr>
      </w:pPr>
      <w:r>
        <w:br w:type="column"/>
      </w:r>
      <w:r>
        <w:rPr>
          <w:w w:val="115"/>
          <w:sz w:val="15"/>
        </w:rPr>
        <w:t>comprehensive</w:t>
      </w:r>
      <w:r>
        <w:rPr>
          <w:spacing w:val="-10"/>
          <w:w w:val="115"/>
          <w:sz w:val="15"/>
        </w:rPr>
        <w:t xml:space="preserve"> </w:t>
      </w:r>
      <w:r>
        <w:rPr>
          <w:w w:val="115"/>
          <w:sz w:val="15"/>
        </w:rPr>
        <w:t>drug-drug</w:t>
      </w:r>
      <w:r>
        <w:rPr>
          <w:spacing w:val="-10"/>
          <w:w w:val="115"/>
          <w:sz w:val="15"/>
        </w:rPr>
        <w:t xml:space="preserve"> </w:t>
      </w:r>
      <w:r>
        <w:rPr>
          <w:w w:val="115"/>
          <w:sz w:val="15"/>
        </w:rPr>
        <w:t>interactions</w:t>
      </w:r>
      <w:r>
        <w:rPr>
          <w:spacing w:val="-10"/>
          <w:w w:val="115"/>
          <w:sz w:val="15"/>
        </w:rPr>
        <w:t xml:space="preserve"> </w:t>
      </w:r>
      <w:r>
        <w:rPr>
          <w:w w:val="115"/>
          <w:sz w:val="15"/>
        </w:rPr>
        <w:t>of</w:t>
      </w:r>
      <w:r>
        <w:rPr>
          <w:spacing w:val="-10"/>
          <w:w w:val="115"/>
          <w:sz w:val="15"/>
        </w:rPr>
        <w:t xml:space="preserve"> </w:t>
      </w:r>
      <w:r>
        <w:rPr>
          <w:w w:val="115"/>
          <w:sz w:val="15"/>
        </w:rPr>
        <w:t>new</w:t>
      </w:r>
      <w:r>
        <w:rPr>
          <w:spacing w:val="-10"/>
          <w:w w:val="115"/>
          <w:sz w:val="15"/>
        </w:rPr>
        <w:t xml:space="preserve"> </w:t>
      </w:r>
      <w:r>
        <w:rPr>
          <w:w w:val="115"/>
          <w:sz w:val="15"/>
        </w:rPr>
        <w:t>drugs.</w:t>
      </w:r>
      <w:r>
        <w:rPr>
          <w:spacing w:val="8"/>
          <w:w w:val="115"/>
          <w:sz w:val="15"/>
        </w:rPr>
        <w:t xml:space="preserve"> </w:t>
      </w:r>
      <w:r>
        <w:rPr>
          <w:i/>
          <w:w w:val="115"/>
          <w:sz w:val="15"/>
        </w:rPr>
        <w:t xml:space="preserve">BMC </w:t>
      </w:r>
      <w:bookmarkStart w:id="397" w:name="_bookmark46"/>
      <w:bookmarkEnd w:id="397"/>
      <w:r>
        <w:rPr>
          <w:i/>
          <w:w w:val="115"/>
          <w:sz w:val="15"/>
        </w:rPr>
        <w:t>Bioinformatics</w:t>
      </w:r>
      <w:r>
        <w:rPr>
          <w:w w:val="115"/>
          <w:sz w:val="15"/>
        </w:rPr>
        <w:t>, 19, 11 2018.</w:t>
      </w:r>
    </w:p>
    <w:p w14:paraId="66C4DF1D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line="295" w:lineRule="auto"/>
        <w:ind w:left="409" w:right="268"/>
        <w:jc w:val="both"/>
        <w:rPr>
          <w:sz w:val="15"/>
        </w:rPr>
      </w:pPr>
      <w:r>
        <w:rPr>
          <w:w w:val="110"/>
          <w:sz w:val="15"/>
        </w:rPr>
        <w:t>Hui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Yu,</w:t>
      </w:r>
      <w:r>
        <w:rPr>
          <w:spacing w:val="80"/>
          <w:w w:val="150"/>
          <w:sz w:val="15"/>
        </w:rPr>
        <w:t xml:space="preserve"> </w:t>
      </w:r>
      <w:r>
        <w:rPr>
          <w:w w:val="110"/>
          <w:sz w:val="15"/>
        </w:rPr>
        <w:t>Kui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Tao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Mao,</w:t>
      </w:r>
      <w:r>
        <w:rPr>
          <w:spacing w:val="80"/>
          <w:w w:val="150"/>
          <w:sz w:val="15"/>
        </w:rPr>
        <w:t xml:space="preserve"> </w:t>
      </w:r>
      <w:r>
        <w:rPr>
          <w:w w:val="110"/>
          <w:sz w:val="15"/>
        </w:rPr>
        <w:t>Jian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Yu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Shi,</w:t>
      </w:r>
      <w:r>
        <w:rPr>
          <w:spacing w:val="80"/>
          <w:w w:val="150"/>
          <w:sz w:val="15"/>
        </w:rPr>
        <w:t xml:space="preserve"> </w:t>
      </w:r>
      <w:r>
        <w:rPr>
          <w:w w:val="110"/>
          <w:sz w:val="15"/>
        </w:rPr>
        <w:t>Hua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Huang,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and et. al Zhi Chen.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Predicting and understanding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comprehensive</w:t>
      </w:r>
      <w:r>
        <w:rPr>
          <w:spacing w:val="-5"/>
          <w:w w:val="110"/>
          <w:sz w:val="15"/>
        </w:rPr>
        <w:t xml:space="preserve"> </w:t>
      </w:r>
      <w:r>
        <w:rPr>
          <w:w w:val="110"/>
          <w:sz w:val="15"/>
        </w:rPr>
        <w:t>drug-drug</w:t>
      </w:r>
      <w:r>
        <w:rPr>
          <w:spacing w:val="-5"/>
          <w:w w:val="110"/>
          <w:sz w:val="15"/>
        </w:rPr>
        <w:t xml:space="preserve"> </w:t>
      </w:r>
      <w:r>
        <w:rPr>
          <w:w w:val="110"/>
          <w:sz w:val="15"/>
        </w:rPr>
        <w:t>interactions</w:t>
      </w:r>
      <w:r>
        <w:rPr>
          <w:spacing w:val="-5"/>
          <w:w w:val="110"/>
          <w:sz w:val="15"/>
        </w:rPr>
        <w:t xml:space="preserve"> </w:t>
      </w:r>
      <w:r>
        <w:rPr>
          <w:w w:val="110"/>
          <w:sz w:val="15"/>
        </w:rPr>
        <w:t>via</w:t>
      </w:r>
      <w:r>
        <w:rPr>
          <w:spacing w:val="-5"/>
          <w:w w:val="110"/>
          <w:sz w:val="15"/>
        </w:rPr>
        <w:t xml:space="preserve"> </w:t>
      </w:r>
      <w:r>
        <w:rPr>
          <w:w w:val="110"/>
          <w:sz w:val="15"/>
        </w:rPr>
        <w:t>semi-nonnegative</w:t>
      </w:r>
      <w:r>
        <w:rPr>
          <w:spacing w:val="40"/>
          <w:w w:val="110"/>
          <w:sz w:val="15"/>
        </w:rPr>
        <w:t xml:space="preserve"> </w:t>
      </w:r>
      <w:bookmarkStart w:id="398" w:name="_bookmark47"/>
      <w:bookmarkEnd w:id="398"/>
      <w:r>
        <w:rPr>
          <w:w w:val="110"/>
          <w:sz w:val="15"/>
        </w:rPr>
        <w:t>matrix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factorization.</w:t>
      </w:r>
      <w:r>
        <w:rPr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BMC</w:t>
      </w:r>
      <w:r>
        <w:rPr>
          <w:i/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Systems</w:t>
      </w:r>
      <w:r>
        <w:rPr>
          <w:i/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Biology</w:t>
      </w:r>
      <w:r>
        <w:rPr>
          <w:w w:val="110"/>
          <w:sz w:val="15"/>
        </w:rPr>
        <w:t>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12,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4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2018.</w:t>
      </w:r>
    </w:p>
    <w:p w14:paraId="29B057B1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line="295" w:lineRule="auto"/>
        <w:ind w:left="409" w:right="267"/>
        <w:jc w:val="both"/>
        <w:rPr>
          <w:sz w:val="15"/>
        </w:rPr>
      </w:pPr>
      <w:r>
        <w:rPr>
          <w:w w:val="110"/>
          <w:sz w:val="15"/>
        </w:rPr>
        <w:t xml:space="preserve">Murat </w:t>
      </w:r>
      <w:proofErr w:type="spellStart"/>
      <w:r>
        <w:rPr>
          <w:w w:val="110"/>
          <w:sz w:val="15"/>
        </w:rPr>
        <w:t>Cokol</w:t>
      </w:r>
      <w:proofErr w:type="spellEnd"/>
      <w:r>
        <w:rPr>
          <w:w w:val="110"/>
          <w:sz w:val="15"/>
        </w:rPr>
        <w:t>,</w:t>
      </w:r>
      <w:r>
        <w:rPr>
          <w:spacing w:val="40"/>
          <w:w w:val="110"/>
          <w:sz w:val="15"/>
        </w:rPr>
        <w:t xml:space="preserve"> </w:t>
      </w:r>
      <w:proofErr w:type="spellStart"/>
      <w:r>
        <w:rPr>
          <w:w w:val="110"/>
          <w:sz w:val="15"/>
        </w:rPr>
        <w:t>Nurdan</w:t>
      </w:r>
      <w:proofErr w:type="spellEnd"/>
      <w:r>
        <w:rPr>
          <w:w w:val="110"/>
          <w:sz w:val="15"/>
        </w:rPr>
        <w:t xml:space="preserve"> Kuru,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 xml:space="preserve">Ece </w:t>
      </w:r>
      <w:proofErr w:type="spellStart"/>
      <w:r>
        <w:rPr>
          <w:w w:val="110"/>
          <w:sz w:val="15"/>
        </w:rPr>
        <w:t>Bicak</w:t>
      </w:r>
      <w:proofErr w:type="spellEnd"/>
      <w:r>
        <w:rPr>
          <w:w w:val="110"/>
          <w:sz w:val="15"/>
        </w:rPr>
        <w:t>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Jonah Larkins-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Ford,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and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Bree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B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Aldridge.</w:t>
      </w:r>
      <w:r>
        <w:rPr>
          <w:spacing w:val="80"/>
          <w:w w:val="110"/>
          <w:sz w:val="15"/>
        </w:rPr>
        <w:t xml:space="preserve">  </w:t>
      </w:r>
      <w:r>
        <w:rPr>
          <w:w w:val="110"/>
          <w:sz w:val="15"/>
        </w:rPr>
        <w:t>Efficient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measurement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and factorization of high-order drug interactions in</w:t>
      </w:r>
      <w:r>
        <w:rPr>
          <w:spacing w:val="40"/>
          <w:w w:val="110"/>
          <w:sz w:val="15"/>
        </w:rPr>
        <w:t xml:space="preserve"> </w:t>
      </w:r>
      <w:bookmarkStart w:id="399" w:name="_bookmark48"/>
      <w:bookmarkEnd w:id="399"/>
      <w:r>
        <w:rPr>
          <w:w w:val="110"/>
          <w:sz w:val="15"/>
        </w:rPr>
        <w:t>mycobacterium tuberculosis, 2017.</w:t>
      </w:r>
    </w:p>
    <w:p w14:paraId="6D20FA50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  <w:tab w:val="left" w:pos="1159"/>
        </w:tabs>
        <w:spacing w:line="295" w:lineRule="auto"/>
        <w:ind w:left="409" w:right="267"/>
        <w:jc w:val="both"/>
        <w:rPr>
          <w:sz w:val="15"/>
        </w:rPr>
      </w:pPr>
      <w:r>
        <w:rPr>
          <w:w w:val="115"/>
          <w:sz w:val="15"/>
        </w:rPr>
        <w:t>Jian</w:t>
      </w:r>
      <w:r>
        <w:rPr>
          <w:spacing w:val="40"/>
          <w:w w:val="115"/>
          <w:sz w:val="15"/>
        </w:rPr>
        <w:t xml:space="preserve"> </w:t>
      </w:r>
      <w:r>
        <w:rPr>
          <w:w w:val="115"/>
          <w:sz w:val="15"/>
        </w:rPr>
        <w:t>Yu</w:t>
      </w:r>
      <w:r>
        <w:rPr>
          <w:spacing w:val="40"/>
          <w:w w:val="115"/>
          <w:sz w:val="15"/>
        </w:rPr>
        <w:t xml:space="preserve"> </w:t>
      </w:r>
      <w:r>
        <w:rPr>
          <w:w w:val="115"/>
          <w:sz w:val="15"/>
        </w:rPr>
        <w:t>Shi,</w:t>
      </w:r>
      <w:r>
        <w:rPr>
          <w:spacing w:val="80"/>
          <w:w w:val="115"/>
          <w:sz w:val="15"/>
        </w:rPr>
        <w:t xml:space="preserve"> </w:t>
      </w:r>
      <w:r>
        <w:rPr>
          <w:w w:val="115"/>
          <w:sz w:val="15"/>
        </w:rPr>
        <w:t>Kui</w:t>
      </w:r>
      <w:r>
        <w:rPr>
          <w:spacing w:val="40"/>
          <w:w w:val="115"/>
          <w:sz w:val="15"/>
        </w:rPr>
        <w:t xml:space="preserve"> </w:t>
      </w:r>
      <w:r>
        <w:rPr>
          <w:w w:val="115"/>
          <w:sz w:val="15"/>
        </w:rPr>
        <w:t>Tao</w:t>
      </w:r>
      <w:r>
        <w:rPr>
          <w:spacing w:val="40"/>
          <w:w w:val="115"/>
          <w:sz w:val="15"/>
        </w:rPr>
        <w:t xml:space="preserve"> </w:t>
      </w:r>
      <w:r>
        <w:rPr>
          <w:w w:val="115"/>
          <w:sz w:val="15"/>
        </w:rPr>
        <w:t>Mao,</w:t>
      </w:r>
      <w:r>
        <w:rPr>
          <w:spacing w:val="80"/>
          <w:w w:val="115"/>
          <w:sz w:val="15"/>
        </w:rPr>
        <w:t xml:space="preserve"> </w:t>
      </w:r>
      <w:r>
        <w:rPr>
          <w:w w:val="115"/>
          <w:sz w:val="15"/>
        </w:rPr>
        <w:t>Hui</w:t>
      </w:r>
      <w:r>
        <w:rPr>
          <w:spacing w:val="40"/>
          <w:w w:val="115"/>
          <w:sz w:val="15"/>
        </w:rPr>
        <w:t xml:space="preserve"> </w:t>
      </w:r>
      <w:r>
        <w:rPr>
          <w:w w:val="115"/>
          <w:sz w:val="15"/>
        </w:rPr>
        <w:t>Yu,</w:t>
      </w:r>
      <w:r>
        <w:rPr>
          <w:spacing w:val="80"/>
          <w:w w:val="115"/>
          <w:sz w:val="15"/>
        </w:rPr>
        <w:t xml:space="preserve"> </w:t>
      </w:r>
      <w:r>
        <w:rPr>
          <w:w w:val="115"/>
          <w:sz w:val="15"/>
        </w:rPr>
        <w:t>and</w:t>
      </w:r>
      <w:r>
        <w:rPr>
          <w:spacing w:val="40"/>
          <w:w w:val="115"/>
          <w:sz w:val="15"/>
        </w:rPr>
        <w:t xml:space="preserve"> </w:t>
      </w:r>
      <w:r>
        <w:rPr>
          <w:w w:val="115"/>
          <w:sz w:val="15"/>
        </w:rPr>
        <w:t>Siu</w:t>
      </w:r>
      <w:r>
        <w:rPr>
          <w:spacing w:val="40"/>
          <w:w w:val="115"/>
          <w:sz w:val="15"/>
        </w:rPr>
        <w:t xml:space="preserve"> </w:t>
      </w:r>
      <w:r>
        <w:rPr>
          <w:w w:val="115"/>
          <w:sz w:val="15"/>
        </w:rPr>
        <w:t xml:space="preserve">Ming </w:t>
      </w:r>
      <w:proofErr w:type="spellStart"/>
      <w:r>
        <w:rPr>
          <w:spacing w:val="-4"/>
          <w:w w:val="115"/>
          <w:sz w:val="15"/>
        </w:rPr>
        <w:t>Yiu</w:t>
      </w:r>
      <w:proofErr w:type="spellEnd"/>
      <w:r>
        <w:rPr>
          <w:spacing w:val="-4"/>
          <w:w w:val="115"/>
          <w:sz w:val="15"/>
        </w:rPr>
        <w:t>.</w:t>
      </w:r>
      <w:r>
        <w:rPr>
          <w:sz w:val="15"/>
        </w:rPr>
        <w:tab/>
      </w:r>
      <w:r>
        <w:rPr>
          <w:w w:val="115"/>
          <w:sz w:val="15"/>
        </w:rPr>
        <w:t xml:space="preserve">Detecting drug communities and predicting comprehensive drug–drug interactions via balance </w:t>
      </w:r>
      <w:r>
        <w:rPr>
          <w:w w:val="110"/>
          <w:sz w:val="15"/>
        </w:rPr>
        <w:t xml:space="preserve">regularized semi-nonnegative matrix factorization. </w:t>
      </w:r>
      <w:r>
        <w:rPr>
          <w:i/>
          <w:w w:val="110"/>
          <w:sz w:val="15"/>
        </w:rPr>
        <w:t>Journal</w:t>
      </w:r>
      <w:r>
        <w:rPr>
          <w:i/>
          <w:w w:val="115"/>
          <w:sz w:val="15"/>
        </w:rPr>
        <w:t xml:space="preserve"> </w:t>
      </w:r>
      <w:bookmarkStart w:id="400" w:name="_bookmark49"/>
      <w:bookmarkEnd w:id="400"/>
      <w:r>
        <w:rPr>
          <w:i/>
          <w:w w:val="115"/>
          <w:sz w:val="15"/>
        </w:rPr>
        <w:t>of Cheminformatics</w:t>
      </w:r>
      <w:r>
        <w:rPr>
          <w:w w:val="115"/>
          <w:sz w:val="15"/>
        </w:rPr>
        <w:t>, 11, 2019.</w:t>
      </w:r>
    </w:p>
    <w:p w14:paraId="252FC72D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line="295" w:lineRule="auto"/>
        <w:ind w:left="409" w:right="267"/>
        <w:jc w:val="both"/>
        <w:rPr>
          <w:sz w:val="15"/>
        </w:rPr>
      </w:pPr>
      <w:r w:rsidRPr="00F737A2">
        <w:rPr>
          <w:w w:val="110"/>
          <w:sz w:val="15"/>
          <w:lang w:val="pt-PT"/>
          <w:rPrChange w:id="401" w:author="carla alves" w:date="2024-05-05T22:43:00Z">
            <w:rPr>
              <w:w w:val="110"/>
              <w:sz w:val="15"/>
            </w:rPr>
          </w:rPrChange>
        </w:rPr>
        <w:t>Lesly Alejandra Gonzalez Camacho and Solange Nice Alves-</w:t>
      </w:r>
      <w:r w:rsidRPr="00F737A2">
        <w:rPr>
          <w:spacing w:val="40"/>
          <w:w w:val="110"/>
          <w:sz w:val="15"/>
          <w:lang w:val="pt-PT"/>
          <w:rPrChange w:id="402" w:author="carla alves" w:date="2024-05-05T22:43:00Z">
            <w:rPr>
              <w:spacing w:val="40"/>
              <w:w w:val="110"/>
              <w:sz w:val="15"/>
            </w:rPr>
          </w:rPrChange>
        </w:rPr>
        <w:t xml:space="preserve"> </w:t>
      </w:r>
      <w:r w:rsidRPr="00F737A2">
        <w:rPr>
          <w:w w:val="110"/>
          <w:sz w:val="15"/>
          <w:lang w:val="pt-PT"/>
          <w:rPrChange w:id="403" w:author="carla alves" w:date="2024-05-05T22:43:00Z">
            <w:rPr>
              <w:w w:val="110"/>
              <w:sz w:val="15"/>
            </w:rPr>
          </w:rPrChange>
        </w:rPr>
        <w:t>Souza.</w:t>
      </w:r>
      <w:r w:rsidRPr="00F737A2">
        <w:rPr>
          <w:spacing w:val="40"/>
          <w:w w:val="110"/>
          <w:sz w:val="15"/>
          <w:lang w:val="pt-PT"/>
          <w:rPrChange w:id="404" w:author="carla alves" w:date="2024-05-05T22:43:00Z">
            <w:rPr>
              <w:spacing w:val="40"/>
              <w:w w:val="110"/>
              <w:sz w:val="15"/>
            </w:rPr>
          </w:rPrChange>
        </w:rPr>
        <w:t xml:space="preserve"> </w:t>
      </w:r>
      <w:r>
        <w:rPr>
          <w:w w:val="110"/>
          <w:sz w:val="15"/>
        </w:rPr>
        <w:t>Social network data to alleviate cold-start in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recommender system: A systematic review.</w:t>
      </w:r>
      <w:r>
        <w:rPr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Information</w:t>
      </w:r>
      <w:r>
        <w:rPr>
          <w:i/>
          <w:spacing w:val="40"/>
          <w:w w:val="110"/>
          <w:sz w:val="15"/>
        </w:rPr>
        <w:t xml:space="preserve"> </w:t>
      </w:r>
      <w:bookmarkStart w:id="405" w:name="_bookmark50"/>
      <w:bookmarkEnd w:id="405"/>
      <w:r>
        <w:rPr>
          <w:i/>
          <w:w w:val="110"/>
          <w:sz w:val="15"/>
        </w:rPr>
        <w:t>Processing</w:t>
      </w:r>
      <w:r>
        <w:rPr>
          <w:i/>
          <w:spacing w:val="32"/>
          <w:w w:val="110"/>
          <w:sz w:val="15"/>
        </w:rPr>
        <w:t xml:space="preserve"> </w:t>
      </w:r>
      <w:r>
        <w:rPr>
          <w:i/>
          <w:w w:val="110"/>
          <w:sz w:val="15"/>
        </w:rPr>
        <w:t>and</w:t>
      </w:r>
      <w:r>
        <w:rPr>
          <w:i/>
          <w:spacing w:val="32"/>
          <w:w w:val="110"/>
          <w:sz w:val="15"/>
        </w:rPr>
        <w:t xml:space="preserve"> </w:t>
      </w:r>
      <w:r>
        <w:rPr>
          <w:i/>
          <w:w w:val="110"/>
          <w:sz w:val="15"/>
        </w:rPr>
        <w:t>Management</w:t>
      </w:r>
      <w:r>
        <w:rPr>
          <w:w w:val="110"/>
          <w:sz w:val="15"/>
        </w:rPr>
        <w:t>, 54:529–544, 7 2018.</w:t>
      </w:r>
    </w:p>
    <w:p w14:paraId="34F8C36B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line="295" w:lineRule="auto"/>
        <w:ind w:left="409" w:right="266"/>
        <w:jc w:val="both"/>
        <w:rPr>
          <w:sz w:val="15"/>
        </w:rPr>
      </w:pPr>
      <w:proofErr w:type="spellStart"/>
      <w:r>
        <w:rPr>
          <w:w w:val="115"/>
          <w:sz w:val="15"/>
        </w:rPr>
        <w:t>Shikui</w:t>
      </w:r>
      <w:proofErr w:type="spellEnd"/>
      <w:r>
        <w:rPr>
          <w:spacing w:val="-1"/>
          <w:w w:val="115"/>
          <w:sz w:val="15"/>
        </w:rPr>
        <w:t xml:space="preserve"> </w:t>
      </w:r>
      <w:r>
        <w:rPr>
          <w:w w:val="115"/>
          <w:sz w:val="15"/>
        </w:rPr>
        <w:t>Tu</w:t>
      </w:r>
      <w:r>
        <w:rPr>
          <w:spacing w:val="-1"/>
          <w:w w:val="115"/>
          <w:sz w:val="15"/>
        </w:rPr>
        <w:t xml:space="preserve"> </w:t>
      </w:r>
      <w:r>
        <w:rPr>
          <w:w w:val="115"/>
          <w:sz w:val="15"/>
        </w:rPr>
        <w:t>et.</w:t>
      </w:r>
      <w:r>
        <w:rPr>
          <w:spacing w:val="-1"/>
          <w:w w:val="115"/>
          <w:sz w:val="15"/>
        </w:rPr>
        <w:t xml:space="preserve"> </w:t>
      </w:r>
      <w:r>
        <w:rPr>
          <w:w w:val="115"/>
          <w:sz w:val="15"/>
        </w:rPr>
        <w:t>al</w:t>
      </w:r>
      <w:r>
        <w:rPr>
          <w:spacing w:val="-1"/>
          <w:w w:val="115"/>
          <w:sz w:val="15"/>
        </w:rPr>
        <w:t xml:space="preserve"> </w:t>
      </w:r>
      <w:r>
        <w:rPr>
          <w:w w:val="115"/>
          <w:sz w:val="15"/>
        </w:rPr>
        <w:t>Wen</w:t>
      </w:r>
      <w:r>
        <w:rPr>
          <w:spacing w:val="-1"/>
          <w:w w:val="115"/>
          <w:sz w:val="15"/>
        </w:rPr>
        <w:t xml:space="preserve"> </w:t>
      </w:r>
      <w:r>
        <w:rPr>
          <w:w w:val="115"/>
          <w:sz w:val="15"/>
        </w:rPr>
        <w:t>Zhang,</w:t>
      </w:r>
      <w:r>
        <w:rPr>
          <w:spacing w:val="-1"/>
          <w:w w:val="115"/>
          <w:sz w:val="15"/>
        </w:rPr>
        <w:t xml:space="preserve"> </w:t>
      </w:r>
      <w:r>
        <w:rPr>
          <w:w w:val="115"/>
          <w:sz w:val="15"/>
        </w:rPr>
        <w:t>Yanlin</w:t>
      </w:r>
      <w:r>
        <w:rPr>
          <w:spacing w:val="-1"/>
          <w:w w:val="115"/>
          <w:sz w:val="15"/>
        </w:rPr>
        <w:t xml:space="preserve"> </w:t>
      </w:r>
      <w:r>
        <w:rPr>
          <w:w w:val="115"/>
          <w:sz w:val="15"/>
        </w:rPr>
        <w:t>Chen. Drug</w:t>
      </w:r>
      <w:r>
        <w:rPr>
          <w:spacing w:val="-1"/>
          <w:w w:val="115"/>
          <w:sz w:val="15"/>
        </w:rPr>
        <w:t xml:space="preserve"> </w:t>
      </w:r>
      <w:r>
        <w:rPr>
          <w:w w:val="115"/>
          <w:sz w:val="15"/>
        </w:rPr>
        <w:t>side</w:t>
      </w:r>
      <w:r>
        <w:rPr>
          <w:spacing w:val="-1"/>
          <w:w w:val="115"/>
          <w:sz w:val="15"/>
        </w:rPr>
        <w:t xml:space="preserve"> </w:t>
      </w:r>
      <w:r>
        <w:rPr>
          <w:w w:val="115"/>
          <w:sz w:val="15"/>
        </w:rPr>
        <w:t xml:space="preserve">effect </w:t>
      </w:r>
      <w:r>
        <w:rPr>
          <w:w w:val="110"/>
          <w:sz w:val="15"/>
        </w:rPr>
        <w:t>prediction through linear neighborhoods and multiple data</w:t>
      </w:r>
      <w:r>
        <w:rPr>
          <w:w w:val="115"/>
          <w:sz w:val="15"/>
        </w:rPr>
        <w:t xml:space="preserve"> source integration.</w:t>
      </w:r>
      <w:r>
        <w:rPr>
          <w:spacing w:val="40"/>
          <w:w w:val="115"/>
          <w:sz w:val="15"/>
        </w:rPr>
        <w:t xml:space="preserve"> </w:t>
      </w:r>
      <w:r>
        <w:rPr>
          <w:i/>
          <w:w w:val="115"/>
          <w:sz w:val="15"/>
        </w:rPr>
        <w:t xml:space="preserve">IEEE International Conference on </w:t>
      </w:r>
      <w:bookmarkStart w:id="406" w:name="_bookmark51"/>
      <w:bookmarkEnd w:id="406"/>
      <w:r>
        <w:rPr>
          <w:i/>
          <w:w w:val="115"/>
          <w:sz w:val="15"/>
        </w:rPr>
        <w:t>Bioinformatics and Biomedicine (BIBM)</w:t>
      </w:r>
      <w:r>
        <w:rPr>
          <w:w w:val="115"/>
          <w:sz w:val="15"/>
        </w:rPr>
        <w:t>, 2016.</w:t>
      </w:r>
    </w:p>
    <w:p w14:paraId="466DB0F2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line="295" w:lineRule="auto"/>
        <w:ind w:left="409" w:right="267"/>
        <w:jc w:val="both"/>
        <w:rPr>
          <w:sz w:val="15"/>
        </w:rPr>
      </w:pPr>
      <w:r>
        <w:rPr>
          <w:w w:val="110"/>
          <w:sz w:val="15"/>
        </w:rPr>
        <w:t xml:space="preserve">Wen Zhang, Yanlin Chen, </w:t>
      </w:r>
      <w:proofErr w:type="spellStart"/>
      <w:r>
        <w:rPr>
          <w:w w:val="110"/>
          <w:sz w:val="15"/>
        </w:rPr>
        <w:t>Dingfang</w:t>
      </w:r>
      <w:proofErr w:type="spellEnd"/>
      <w:r>
        <w:rPr>
          <w:w w:val="110"/>
          <w:sz w:val="15"/>
        </w:rPr>
        <w:t xml:space="preserve"> Li, and Xiang Yue.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Manifold regularized matrix factorization for drug-drug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 xml:space="preserve">interaction prediction. </w:t>
      </w:r>
      <w:r>
        <w:rPr>
          <w:i/>
          <w:w w:val="110"/>
          <w:sz w:val="15"/>
        </w:rPr>
        <w:t>Journal of Biomedical Informatics</w:t>
      </w:r>
      <w:r>
        <w:rPr>
          <w:w w:val="110"/>
          <w:sz w:val="15"/>
        </w:rPr>
        <w:t>,</w:t>
      </w:r>
      <w:r>
        <w:rPr>
          <w:spacing w:val="40"/>
          <w:w w:val="110"/>
          <w:sz w:val="15"/>
        </w:rPr>
        <w:t xml:space="preserve"> </w:t>
      </w:r>
      <w:bookmarkStart w:id="407" w:name="_bookmark52"/>
      <w:bookmarkEnd w:id="407"/>
      <w:r>
        <w:rPr>
          <w:w w:val="110"/>
          <w:sz w:val="15"/>
        </w:rPr>
        <w:t>88:90–97, 12 2018.</w:t>
      </w:r>
    </w:p>
    <w:p w14:paraId="7929FBEB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line="295" w:lineRule="auto"/>
        <w:ind w:left="409" w:right="267"/>
        <w:jc w:val="both"/>
        <w:rPr>
          <w:sz w:val="15"/>
        </w:rPr>
      </w:pPr>
      <w:r>
        <w:rPr>
          <w:w w:val="110"/>
          <w:sz w:val="15"/>
        </w:rPr>
        <w:t>Vinod Nair and Geoffrey E Hinton.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Rectified linear units</w:t>
      </w:r>
      <w:r>
        <w:rPr>
          <w:spacing w:val="40"/>
          <w:w w:val="110"/>
          <w:sz w:val="15"/>
        </w:rPr>
        <w:t xml:space="preserve"> </w:t>
      </w:r>
      <w:bookmarkStart w:id="408" w:name="_bookmark53"/>
      <w:bookmarkEnd w:id="408"/>
      <w:r>
        <w:rPr>
          <w:w w:val="110"/>
          <w:sz w:val="15"/>
        </w:rPr>
        <w:t xml:space="preserve">improve restricted </w:t>
      </w:r>
      <w:proofErr w:type="spellStart"/>
      <w:r>
        <w:rPr>
          <w:w w:val="110"/>
          <w:sz w:val="15"/>
        </w:rPr>
        <w:t>boltzmann</w:t>
      </w:r>
      <w:proofErr w:type="spellEnd"/>
      <w:r>
        <w:rPr>
          <w:w w:val="110"/>
          <w:sz w:val="15"/>
        </w:rPr>
        <w:t xml:space="preserve"> machines.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2010.</w:t>
      </w:r>
    </w:p>
    <w:p w14:paraId="5AB25590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line="295" w:lineRule="auto"/>
        <w:ind w:left="409" w:right="268"/>
        <w:jc w:val="both"/>
        <w:rPr>
          <w:sz w:val="15"/>
        </w:rPr>
      </w:pPr>
      <w:r>
        <w:rPr>
          <w:w w:val="110"/>
          <w:sz w:val="15"/>
        </w:rPr>
        <w:t>Deep neural networks for acoustic modeling in speech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recognition: The</w:t>
      </w:r>
      <w:r>
        <w:rPr>
          <w:spacing w:val="-3"/>
          <w:w w:val="110"/>
          <w:sz w:val="15"/>
        </w:rPr>
        <w:t xml:space="preserve"> </w:t>
      </w:r>
      <w:r>
        <w:rPr>
          <w:w w:val="110"/>
          <w:sz w:val="15"/>
        </w:rPr>
        <w:t>shared</w:t>
      </w:r>
      <w:r>
        <w:rPr>
          <w:spacing w:val="-3"/>
          <w:w w:val="110"/>
          <w:sz w:val="15"/>
        </w:rPr>
        <w:t xml:space="preserve"> </w:t>
      </w:r>
      <w:r>
        <w:rPr>
          <w:w w:val="110"/>
          <w:sz w:val="15"/>
        </w:rPr>
        <w:t>views</w:t>
      </w:r>
      <w:r>
        <w:rPr>
          <w:spacing w:val="-3"/>
          <w:w w:val="110"/>
          <w:sz w:val="15"/>
        </w:rPr>
        <w:t xml:space="preserve"> </w:t>
      </w:r>
      <w:r>
        <w:rPr>
          <w:w w:val="110"/>
          <w:sz w:val="15"/>
        </w:rPr>
        <w:t>of</w:t>
      </w:r>
      <w:r>
        <w:rPr>
          <w:spacing w:val="-3"/>
          <w:w w:val="110"/>
          <w:sz w:val="15"/>
        </w:rPr>
        <w:t xml:space="preserve"> </w:t>
      </w:r>
      <w:r>
        <w:rPr>
          <w:w w:val="110"/>
          <w:sz w:val="15"/>
        </w:rPr>
        <w:t>four</w:t>
      </w:r>
      <w:r>
        <w:rPr>
          <w:spacing w:val="-3"/>
          <w:w w:val="110"/>
          <w:sz w:val="15"/>
        </w:rPr>
        <w:t xml:space="preserve"> </w:t>
      </w:r>
      <w:r>
        <w:rPr>
          <w:w w:val="110"/>
          <w:sz w:val="15"/>
        </w:rPr>
        <w:t>research</w:t>
      </w:r>
      <w:r>
        <w:rPr>
          <w:spacing w:val="-3"/>
          <w:w w:val="110"/>
          <w:sz w:val="15"/>
        </w:rPr>
        <w:t xml:space="preserve"> </w:t>
      </w:r>
      <w:r>
        <w:rPr>
          <w:w w:val="110"/>
          <w:sz w:val="15"/>
        </w:rPr>
        <w:t xml:space="preserve">groups. </w:t>
      </w:r>
      <w:r>
        <w:rPr>
          <w:i/>
          <w:w w:val="110"/>
          <w:sz w:val="15"/>
        </w:rPr>
        <w:t>IEEE</w:t>
      </w:r>
      <w:r>
        <w:rPr>
          <w:i/>
          <w:spacing w:val="40"/>
          <w:w w:val="110"/>
          <w:sz w:val="15"/>
        </w:rPr>
        <w:t xml:space="preserve"> </w:t>
      </w:r>
      <w:bookmarkStart w:id="409" w:name="_bookmark54"/>
      <w:bookmarkEnd w:id="409"/>
      <w:r>
        <w:rPr>
          <w:i/>
          <w:w w:val="110"/>
          <w:sz w:val="15"/>
        </w:rPr>
        <w:t>Signal</w:t>
      </w:r>
      <w:r>
        <w:rPr>
          <w:i/>
          <w:spacing w:val="38"/>
          <w:w w:val="110"/>
          <w:sz w:val="15"/>
        </w:rPr>
        <w:t xml:space="preserve"> </w:t>
      </w:r>
      <w:r>
        <w:rPr>
          <w:i/>
          <w:w w:val="110"/>
          <w:sz w:val="15"/>
        </w:rPr>
        <w:t>Processing</w:t>
      </w:r>
      <w:r>
        <w:rPr>
          <w:i/>
          <w:spacing w:val="38"/>
          <w:w w:val="110"/>
          <w:sz w:val="15"/>
        </w:rPr>
        <w:t xml:space="preserve"> </w:t>
      </w:r>
      <w:r>
        <w:rPr>
          <w:i/>
          <w:w w:val="110"/>
          <w:sz w:val="15"/>
        </w:rPr>
        <w:t>Magazine</w:t>
      </w:r>
      <w:r>
        <w:rPr>
          <w:w w:val="110"/>
          <w:sz w:val="15"/>
        </w:rPr>
        <w:t>, 29:82–97, 2012.</w:t>
      </w:r>
    </w:p>
    <w:p w14:paraId="0689646F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line="295" w:lineRule="auto"/>
        <w:ind w:left="409" w:right="266"/>
        <w:jc w:val="both"/>
        <w:rPr>
          <w:sz w:val="15"/>
        </w:rPr>
      </w:pPr>
      <w:r>
        <w:rPr>
          <w:w w:val="110"/>
          <w:sz w:val="15"/>
        </w:rPr>
        <w:t xml:space="preserve">Nitish Srivastava, Geoffrey Hinton, Alex </w:t>
      </w:r>
      <w:proofErr w:type="spellStart"/>
      <w:r>
        <w:rPr>
          <w:w w:val="110"/>
          <w:sz w:val="15"/>
        </w:rPr>
        <w:t>Krizhevsky</w:t>
      </w:r>
      <w:proofErr w:type="spellEnd"/>
      <w:r>
        <w:rPr>
          <w:w w:val="110"/>
          <w:sz w:val="15"/>
        </w:rPr>
        <w:t>, and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 xml:space="preserve">Ruslan </w:t>
      </w:r>
      <w:proofErr w:type="spellStart"/>
      <w:r>
        <w:rPr>
          <w:w w:val="110"/>
          <w:sz w:val="15"/>
        </w:rPr>
        <w:t>Salakhutdinov</w:t>
      </w:r>
      <w:proofErr w:type="spellEnd"/>
      <w:r>
        <w:rPr>
          <w:w w:val="110"/>
          <w:sz w:val="15"/>
        </w:rPr>
        <w:t>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Dropout: A simple way to prevent</w:t>
      </w:r>
      <w:r>
        <w:rPr>
          <w:spacing w:val="40"/>
          <w:w w:val="110"/>
          <w:sz w:val="15"/>
        </w:rPr>
        <w:t xml:space="preserve"> </w:t>
      </w:r>
      <w:bookmarkStart w:id="410" w:name="_bookmark55"/>
      <w:bookmarkEnd w:id="410"/>
      <w:r>
        <w:rPr>
          <w:w w:val="110"/>
          <w:sz w:val="15"/>
        </w:rPr>
        <w:t>neural networks from overfitting, 2014.</w:t>
      </w:r>
    </w:p>
    <w:p w14:paraId="5FDEB81C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line="295" w:lineRule="auto"/>
        <w:ind w:left="409" w:right="268"/>
        <w:jc w:val="both"/>
        <w:rPr>
          <w:sz w:val="15"/>
        </w:rPr>
      </w:pPr>
      <w:proofErr w:type="spellStart"/>
      <w:r>
        <w:rPr>
          <w:w w:val="110"/>
          <w:sz w:val="15"/>
        </w:rPr>
        <w:t>Mart´ın</w:t>
      </w:r>
      <w:proofErr w:type="spellEnd"/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Abadi,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Paul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Barham,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Jianmin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Chen,</w:t>
      </w:r>
      <w:r>
        <w:rPr>
          <w:spacing w:val="40"/>
          <w:w w:val="110"/>
          <w:sz w:val="15"/>
        </w:rPr>
        <w:t xml:space="preserve"> </w:t>
      </w:r>
      <w:proofErr w:type="spellStart"/>
      <w:r>
        <w:rPr>
          <w:w w:val="110"/>
          <w:sz w:val="15"/>
        </w:rPr>
        <w:t>Zhifeng</w:t>
      </w:r>
      <w:proofErr w:type="spellEnd"/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Chen, Andy Davis, Jeffrey Dean, Matthieu Devin, Sanjay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Ghemawat, Geoffrey Irving, Michael Isard, Manjunath</w:t>
      </w:r>
      <w:r>
        <w:rPr>
          <w:spacing w:val="40"/>
          <w:w w:val="110"/>
          <w:sz w:val="15"/>
        </w:rPr>
        <w:t xml:space="preserve"> </w:t>
      </w:r>
      <w:proofErr w:type="spellStart"/>
      <w:r>
        <w:rPr>
          <w:w w:val="110"/>
          <w:sz w:val="15"/>
        </w:rPr>
        <w:t>Kudlur</w:t>
      </w:r>
      <w:proofErr w:type="spellEnd"/>
      <w:r>
        <w:rPr>
          <w:w w:val="110"/>
          <w:sz w:val="15"/>
        </w:rPr>
        <w:t>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Josh Levenberg,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Rajat Monga,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Sherry Moore,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Derek G. Murray, Benoit Steiner, Paul Tucker, Vijay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Vasudevan, Pete Warden, Martin Wicke, Yuan Yu, and</w:t>
      </w:r>
      <w:r>
        <w:rPr>
          <w:spacing w:val="40"/>
          <w:w w:val="110"/>
          <w:sz w:val="15"/>
        </w:rPr>
        <w:t xml:space="preserve"> </w:t>
      </w:r>
      <w:proofErr w:type="spellStart"/>
      <w:r>
        <w:rPr>
          <w:w w:val="110"/>
          <w:sz w:val="15"/>
        </w:rPr>
        <w:t>Xiaoqiang</w:t>
      </w:r>
      <w:proofErr w:type="spellEnd"/>
      <w:r>
        <w:rPr>
          <w:w w:val="110"/>
          <w:sz w:val="15"/>
        </w:rPr>
        <w:t xml:space="preserve"> Zheng.</w:t>
      </w:r>
      <w:r>
        <w:rPr>
          <w:spacing w:val="40"/>
          <w:w w:val="110"/>
          <w:sz w:val="15"/>
        </w:rPr>
        <w:t xml:space="preserve"> </w:t>
      </w:r>
      <w:proofErr w:type="spellStart"/>
      <w:r>
        <w:rPr>
          <w:w w:val="110"/>
          <w:sz w:val="15"/>
        </w:rPr>
        <w:t>Tensorflow</w:t>
      </w:r>
      <w:proofErr w:type="spellEnd"/>
      <w:r>
        <w:rPr>
          <w:w w:val="110"/>
          <w:sz w:val="15"/>
        </w:rPr>
        <w:t>: A system for large-scale</w:t>
      </w:r>
      <w:r>
        <w:rPr>
          <w:spacing w:val="40"/>
          <w:w w:val="110"/>
          <w:sz w:val="15"/>
        </w:rPr>
        <w:t xml:space="preserve"> </w:t>
      </w:r>
      <w:bookmarkStart w:id="411" w:name="_bookmark56"/>
      <w:bookmarkEnd w:id="411"/>
      <w:r>
        <w:rPr>
          <w:w w:val="110"/>
          <w:sz w:val="15"/>
        </w:rPr>
        <w:t>machine learning.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5 2016.</w:t>
      </w:r>
    </w:p>
    <w:p w14:paraId="7E49F671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8"/>
        </w:tabs>
        <w:spacing w:line="167" w:lineRule="exact"/>
        <w:ind w:left="408" w:right="0" w:hanging="278"/>
        <w:jc w:val="both"/>
        <w:rPr>
          <w:sz w:val="15"/>
        </w:rPr>
      </w:pPr>
      <w:bookmarkStart w:id="412" w:name="_bookmark57"/>
      <w:bookmarkEnd w:id="412"/>
      <w:proofErr w:type="spellStart"/>
      <w:r>
        <w:rPr>
          <w:w w:val="110"/>
          <w:sz w:val="15"/>
        </w:rPr>
        <w:t>Fran¸cois</w:t>
      </w:r>
      <w:proofErr w:type="spellEnd"/>
      <w:r>
        <w:rPr>
          <w:spacing w:val="7"/>
          <w:w w:val="110"/>
          <w:sz w:val="15"/>
        </w:rPr>
        <w:t xml:space="preserve"> </w:t>
      </w:r>
      <w:r>
        <w:rPr>
          <w:w w:val="110"/>
          <w:sz w:val="15"/>
        </w:rPr>
        <w:t>Chollet</w:t>
      </w:r>
      <w:r>
        <w:rPr>
          <w:spacing w:val="8"/>
          <w:w w:val="110"/>
          <w:sz w:val="15"/>
        </w:rPr>
        <w:t xml:space="preserve"> </w:t>
      </w:r>
      <w:r>
        <w:rPr>
          <w:w w:val="110"/>
          <w:sz w:val="15"/>
        </w:rPr>
        <w:t>and</w:t>
      </w:r>
      <w:r>
        <w:rPr>
          <w:spacing w:val="8"/>
          <w:w w:val="110"/>
          <w:sz w:val="15"/>
        </w:rPr>
        <w:t xml:space="preserve"> </w:t>
      </w:r>
      <w:r>
        <w:rPr>
          <w:w w:val="110"/>
          <w:sz w:val="15"/>
        </w:rPr>
        <w:t>et.al.</w:t>
      </w:r>
      <w:r>
        <w:rPr>
          <w:spacing w:val="24"/>
          <w:w w:val="110"/>
          <w:sz w:val="15"/>
        </w:rPr>
        <w:t xml:space="preserve"> </w:t>
      </w:r>
      <w:proofErr w:type="spellStart"/>
      <w:r>
        <w:rPr>
          <w:w w:val="110"/>
          <w:sz w:val="15"/>
        </w:rPr>
        <w:t>Keras</w:t>
      </w:r>
      <w:proofErr w:type="spellEnd"/>
      <w:r>
        <w:rPr>
          <w:w w:val="110"/>
          <w:sz w:val="15"/>
        </w:rPr>
        <w:t>,</w:t>
      </w:r>
      <w:r>
        <w:rPr>
          <w:spacing w:val="8"/>
          <w:w w:val="110"/>
          <w:sz w:val="15"/>
        </w:rPr>
        <w:t xml:space="preserve"> </w:t>
      </w:r>
      <w:r>
        <w:rPr>
          <w:w w:val="110"/>
          <w:sz w:val="15"/>
        </w:rPr>
        <w:t>28,</w:t>
      </w:r>
      <w:r>
        <w:rPr>
          <w:spacing w:val="8"/>
          <w:w w:val="110"/>
          <w:sz w:val="15"/>
        </w:rPr>
        <w:t xml:space="preserve"> </w:t>
      </w:r>
      <w:r>
        <w:rPr>
          <w:w w:val="110"/>
          <w:sz w:val="15"/>
        </w:rPr>
        <w:t>3,</w:t>
      </w:r>
      <w:r>
        <w:rPr>
          <w:spacing w:val="8"/>
          <w:w w:val="110"/>
          <w:sz w:val="15"/>
        </w:rPr>
        <w:t xml:space="preserve"> </w:t>
      </w:r>
      <w:r>
        <w:rPr>
          <w:spacing w:val="-2"/>
          <w:w w:val="110"/>
          <w:sz w:val="15"/>
        </w:rPr>
        <w:t>2015.</w:t>
      </w:r>
    </w:p>
    <w:p w14:paraId="768038F2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before="24" w:line="295" w:lineRule="auto"/>
        <w:ind w:left="409" w:right="267"/>
        <w:jc w:val="both"/>
        <w:rPr>
          <w:sz w:val="15"/>
        </w:rPr>
      </w:pPr>
      <w:r>
        <w:rPr>
          <w:w w:val="110"/>
          <w:sz w:val="15"/>
        </w:rPr>
        <w:t xml:space="preserve">Tirthankar Ghosal, Vignesh </w:t>
      </w:r>
      <w:proofErr w:type="spellStart"/>
      <w:r>
        <w:rPr>
          <w:w w:val="110"/>
          <w:sz w:val="15"/>
        </w:rPr>
        <w:t>Edithal</w:t>
      </w:r>
      <w:proofErr w:type="spellEnd"/>
      <w:r>
        <w:rPr>
          <w:w w:val="110"/>
          <w:sz w:val="15"/>
        </w:rPr>
        <w:t>, Asif Ekbal, Pushpak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Bhattacharyya, Srinivasa Satya Sameer Kumar Chivukula,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and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George</w:t>
      </w:r>
      <w:r>
        <w:rPr>
          <w:spacing w:val="80"/>
          <w:w w:val="110"/>
          <w:sz w:val="15"/>
        </w:rPr>
        <w:t xml:space="preserve"> </w:t>
      </w:r>
      <w:proofErr w:type="spellStart"/>
      <w:r>
        <w:rPr>
          <w:w w:val="110"/>
          <w:sz w:val="15"/>
        </w:rPr>
        <w:t>Tsatsaronis</w:t>
      </w:r>
      <w:proofErr w:type="spellEnd"/>
      <w:r>
        <w:rPr>
          <w:w w:val="110"/>
          <w:sz w:val="15"/>
        </w:rPr>
        <w:t>.</w:t>
      </w:r>
      <w:r>
        <w:rPr>
          <w:spacing w:val="77"/>
          <w:w w:val="110"/>
          <w:sz w:val="15"/>
        </w:rPr>
        <w:t xml:space="preserve">   </w:t>
      </w:r>
      <w:r>
        <w:rPr>
          <w:w w:val="110"/>
          <w:sz w:val="15"/>
        </w:rPr>
        <w:t>Is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your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document</w:t>
      </w:r>
      <w:r>
        <w:rPr>
          <w:spacing w:val="80"/>
          <w:w w:val="110"/>
          <w:sz w:val="15"/>
        </w:rPr>
        <w:t xml:space="preserve"> </w:t>
      </w:r>
      <w:r>
        <w:rPr>
          <w:w w:val="110"/>
          <w:sz w:val="15"/>
        </w:rPr>
        <w:t>novel?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let attention guide you. an attention-based model for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document-level novelty detection.</w:t>
      </w:r>
      <w:r>
        <w:rPr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Natural Language</w:t>
      </w:r>
      <w:r>
        <w:rPr>
          <w:i/>
          <w:spacing w:val="40"/>
          <w:w w:val="110"/>
          <w:sz w:val="15"/>
        </w:rPr>
        <w:t xml:space="preserve"> </w:t>
      </w:r>
      <w:bookmarkStart w:id="413" w:name="_bookmark58"/>
      <w:bookmarkEnd w:id="413"/>
      <w:r>
        <w:rPr>
          <w:i/>
          <w:w w:val="110"/>
          <w:sz w:val="15"/>
        </w:rPr>
        <w:t>Engineering</w:t>
      </w:r>
      <w:r>
        <w:rPr>
          <w:w w:val="110"/>
          <w:sz w:val="15"/>
        </w:rPr>
        <w:t>, 27(4):427–454, 2021.</w:t>
      </w:r>
    </w:p>
    <w:p w14:paraId="30158B55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line="295" w:lineRule="auto"/>
        <w:ind w:left="409" w:right="267"/>
        <w:jc w:val="both"/>
        <w:rPr>
          <w:sz w:val="15"/>
        </w:rPr>
      </w:pPr>
      <w:r>
        <w:rPr>
          <w:w w:val="110"/>
          <w:sz w:val="15"/>
        </w:rPr>
        <w:t>Yosuke Toda and Fumio Okura.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How convolutional neural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 xml:space="preserve">networks diagnose plant disease. </w:t>
      </w:r>
      <w:r>
        <w:rPr>
          <w:i/>
          <w:w w:val="110"/>
          <w:sz w:val="15"/>
        </w:rPr>
        <w:t>Plant Phenomics</w:t>
      </w:r>
      <w:r>
        <w:rPr>
          <w:w w:val="110"/>
          <w:sz w:val="15"/>
        </w:rPr>
        <w:t>, 2019:1–</w:t>
      </w:r>
      <w:r>
        <w:rPr>
          <w:spacing w:val="40"/>
          <w:w w:val="110"/>
          <w:sz w:val="15"/>
        </w:rPr>
        <w:t xml:space="preserve"> </w:t>
      </w:r>
      <w:bookmarkStart w:id="414" w:name="_bookmark59"/>
      <w:bookmarkEnd w:id="414"/>
      <w:r>
        <w:rPr>
          <w:w w:val="110"/>
          <w:sz w:val="15"/>
        </w:rPr>
        <w:t>14, 03 2019.</w:t>
      </w:r>
    </w:p>
    <w:p w14:paraId="458F199D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line="295" w:lineRule="auto"/>
        <w:ind w:left="409" w:right="267"/>
        <w:jc w:val="both"/>
        <w:rPr>
          <w:sz w:val="15"/>
        </w:rPr>
      </w:pPr>
      <w:proofErr w:type="spellStart"/>
      <w:r>
        <w:rPr>
          <w:w w:val="110"/>
          <w:sz w:val="15"/>
        </w:rPr>
        <w:t>Giseop</w:t>
      </w:r>
      <w:proofErr w:type="spellEnd"/>
      <w:r>
        <w:rPr>
          <w:w w:val="110"/>
          <w:sz w:val="15"/>
        </w:rPr>
        <w:t xml:space="preserve"> Kim, </w:t>
      </w:r>
      <w:proofErr w:type="spellStart"/>
      <w:r>
        <w:rPr>
          <w:w w:val="110"/>
          <w:sz w:val="15"/>
        </w:rPr>
        <w:t>Byungjae</w:t>
      </w:r>
      <w:proofErr w:type="spellEnd"/>
      <w:r>
        <w:rPr>
          <w:w w:val="110"/>
          <w:sz w:val="15"/>
        </w:rPr>
        <w:t xml:space="preserve"> Park, and Ayoung Kim.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1-day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learning, 1-year localization: Long-term lidar localization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 xml:space="preserve">using scan context image. </w:t>
      </w:r>
      <w:r>
        <w:rPr>
          <w:i/>
          <w:w w:val="110"/>
          <w:sz w:val="15"/>
        </w:rPr>
        <w:t>IEEE Robotics and Automation</w:t>
      </w:r>
      <w:r>
        <w:rPr>
          <w:i/>
          <w:spacing w:val="40"/>
          <w:w w:val="110"/>
          <w:sz w:val="15"/>
        </w:rPr>
        <w:t xml:space="preserve"> </w:t>
      </w:r>
      <w:bookmarkStart w:id="415" w:name="_bookmark60"/>
      <w:bookmarkEnd w:id="415"/>
      <w:r>
        <w:rPr>
          <w:i/>
          <w:w w:val="110"/>
          <w:sz w:val="15"/>
        </w:rPr>
        <w:t>Letters</w:t>
      </w:r>
      <w:r>
        <w:rPr>
          <w:w w:val="110"/>
          <w:sz w:val="15"/>
        </w:rPr>
        <w:t>, 4(2):1948–1955, 2019.</w:t>
      </w:r>
    </w:p>
    <w:p w14:paraId="1DD67ECB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line="295" w:lineRule="auto"/>
        <w:ind w:left="409" w:right="268"/>
        <w:jc w:val="both"/>
        <w:rPr>
          <w:sz w:val="15"/>
        </w:rPr>
      </w:pPr>
      <w:r>
        <w:rPr>
          <w:w w:val="110"/>
          <w:sz w:val="15"/>
        </w:rPr>
        <w:t>Diederik P. Kingma and Jimmy Ba.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Adam: A method for</w:t>
      </w:r>
      <w:r>
        <w:rPr>
          <w:spacing w:val="40"/>
          <w:w w:val="110"/>
          <w:sz w:val="15"/>
        </w:rPr>
        <w:t xml:space="preserve"> </w:t>
      </w:r>
      <w:bookmarkStart w:id="416" w:name="_bookmark61"/>
      <w:bookmarkEnd w:id="416"/>
      <w:r>
        <w:rPr>
          <w:w w:val="110"/>
          <w:sz w:val="15"/>
        </w:rPr>
        <w:t>stochastic optimization.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12 2014.</w:t>
      </w:r>
    </w:p>
    <w:p w14:paraId="48CAF4A8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7"/>
          <w:tab w:val="left" w:pos="409"/>
        </w:tabs>
        <w:spacing w:line="295" w:lineRule="auto"/>
        <w:ind w:left="409" w:right="268"/>
        <w:jc w:val="both"/>
        <w:rPr>
          <w:sz w:val="15"/>
        </w:rPr>
      </w:pPr>
      <w:r>
        <w:rPr>
          <w:w w:val="110"/>
          <w:sz w:val="15"/>
        </w:rPr>
        <w:t>Nicholas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P.</w:t>
      </w:r>
      <w:r>
        <w:rPr>
          <w:spacing w:val="40"/>
          <w:w w:val="110"/>
          <w:sz w:val="15"/>
        </w:rPr>
        <w:t xml:space="preserve"> </w:t>
      </w:r>
      <w:proofErr w:type="spellStart"/>
      <w:r>
        <w:rPr>
          <w:w w:val="110"/>
          <w:sz w:val="15"/>
        </w:rPr>
        <w:t>Tatonetti</w:t>
      </w:r>
      <w:proofErr w:type="spellEnd"/>
      <w:r>
        <w:rPr>
          <w:w w:val="110"/>
          <w:sz w:val="15"/>
        </w:rPr>
        <w:t>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Patrick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P.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Ye,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Roxana</w:t>
      </w:r>
      <w:r>
        <w:rPr>
          <w:spacing w:val="40"/>
          <w:w w:val="110"/>
          <w:sz w:val="15"/>
        </w:rPr>
        <w:t xml:space="preserve"> </w:t>
      </w:r>
      <w:proofErr w:type="spellStart"/>
      <w:r>
        <w:rPr>
          <w:w w:val="110"/>
          <w:sz w:val="15"/>
        </w:rPr>
        <w:t>Daneshjou</w:t>
      </w:r>
      <w:proofErr w:type="spellEnd"/>
      <w:r>
        <w:rPr>
          <w:w w:val="110"/>
          <w:sz w:val="15"/>
        </w:rPr>
        <w:t>,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and Russ B. Altman. Data-driven prediction of drug effects</w:t>
      </w:r>
      <w:r>
        <w:rPr>
          <w:spacing w:val="40"/>
          <w:w w:val="110"/>
          <w:sz w:val="15"/>
        </w:rPr>
        <w:t xml:space="preserve"> </w:t>
      </w:r>
      <w:r>
        <w:rPr>
          <w:w w:val="110"/>
          <w:sz w:val="15"/>
        </w:rPr>
        <w:t>and interactions.</w:t>
      </w:r>
      <w:r>
        <w:rPr>
          <w:spacing w:val="40"/>
          <w:w w:val="110"/>
          <w:sz w:val="15"/>
        </w:rPr>
        <w:t xml:space="preserve"> </w:t>
      </w:r>
      <w:r>
        <w:rPr>
          <w:i/>
          <w:w w:val="110"/>
          <w:sz w:val="15"/>
        </w:rPr>
        <w:t>Science Translational Medicine</w:t>
      </w:r>
      <w:r>
        <w:rPr>
          <w:w w:val="110"/>
          <w:sz w:val="15"/>
        </w:rPr>
        <w:t>, 4, 3</w:t>
      </w:r>
      <w:r>
        <w:rPr>
          <w:spacing w:val="80"/>
          <w:w w:val="110"/>
          <w:sz w:val="15"/>
        </w:rPr>
        <w:t xml:space="preserve"> </w:t>
      </w:r>
      <w:bookmarkStart w:id="417" w:name="_bookmark62"/>
      <w:bookmarkEnd w:id="417"/>
      <w:r>
        <w:rPr>
          <w:spacing w:val="-2"/>
          <w:w w:val="110"/>
          <w:sz w:val="15"/>
        </w:rPr>
        <w:t>2012.</w:t>
      </w:r>
    </w:p>
    <w:p w14:paraId="2D18B2BD" w14:textId="77777777" w:rsidR="00BF0DDC" w:rsidRDefault="00000000">
      <w:pPr>
        <w:pStyle w:val="ListParagraph"/>
        <w:numPr>
          <w:ilvl w:val="0"/>
          <w:numId w:val="1"/>
        </w:numPr>
        <w:tabs>
          <w:tab w:val="left" w:pos="408"/>
        </w:tabs>
        <w:spacing w:line="169" w:lineRule="exact"/>
        <w:ind w:left="408" w:right="0" w:hanging="278"/>
        <w:jc w:val="both"/>
        <w:rPr>
          <w:sz w:val="15"/>
        </w:rPr>
      </w:pPr>
      <w:r>
        <w:rPr>
          <w:w w:val="110"/>
          <w:sz w:val="15"/>
        </w:rPr>
        <w:t>Ross</w:t>
      </w:r>
      <w:r>
        <w:rPr>
          <w:spacing w:val="11"/>
          <w:w w:val="110"/>
          <w:sz w:val="15"/>
        </w:rPr>
        <w:t xml:space="preserve"> </w:t>
      </w:r>
      <w:proofErr w:type="spellStart"/>
      <w:r>
        <w:rPr>
          <w:w w:val="110"/>
          <w:sz w:val="15"/>
        </w:rPr>
        <w:t>Markello</w:t>
      </w:r>
      <w:proofErr w:type="spellEnd"/>
      <w:r>
        <w:rPr>
          <w:w w:val="110"/>
          <w:sz w:val="15"/>
        </w:rPr>
        <w:t>.</w:t>
      </w:r>
      <w:r>
        <w:rPr>
          <w:spacing w:val="28"/>
          <w:w w:val="110"/>
          <w:sz w:val="15"/>
        </w:rPr>
        <w:t xml:space="preserve"> </w:t>
      </w:r>
      <w:proofErr w:type="spellStart"/>
      <w:r>
        <w:rPr>
          <w:w w:val="110"/>
          <w:sz w:val="15"/>
        </w:rPr>
        <w:t>snfpy</w:t>
      </w:r>
      <w:proofErr w:type="spellEnd"/>
      <w:r>
        <w:rPr>
          <w:spacing w:val="12"/>
          <w:w w:val="110"/>
          <w:sz w:val="15"/>
        </w:rPr>
        <w:t xml:space="preserve"> </w:t>
      </w:r>
      <w:r>
        <w:rPr>
          <w:w w:val="110"/>
          <w:sz w:val="15"/>
        </w:rPr>
        <w:t>0.2.2,</w:t>
      </w:r>
      <w:r>
        <w:rPr>
          <w:spacing w:val="11"/>
          <w:w w:val="110"/>
          <w:sz w:val="15"/>
        </w:rPr>
        <w:t xml:space="preserve"> </w:t>
      </w:r>
      <w:r>
        <w:rPr>
          <w:w w:val="110"/>
          <w:sz w:val="15"/>
        </w:rPr>
        <w:t>3,</w:t>
      </w:r>
      <w:r>
        <w:rPr>
          <w:spacing w:val="12"/>
          <w:w w:val="110"/>
          <w:sz w:val="15"/>
        </w:rPr>
        <w:t xml:space="preserve"> </w:t>
      </w:r>
      <w:r>
        <w:rPr>
          <w:w w:val="110"/>
          <w:sz w:val="15"/>
        </w:rPr>
        <w:t>March,</w:t>
      </w:r>
      <w:r>
        <w:rPr>
          <w:spacing w:val="11"/>
          <w:w w:val="110"/>
          <w:sz w:val="15"/>
        </w:rPr>
        <w:t xml:space="preserve"> </w:t>
      </w:r>
      <w:r>
        <w:rPr>
          <w:spacing w:val="-2"/>
          <w:w w:val="110"/>
          <w:sz w:val="15"/>
        </w:rPr>
        <w:t>2020.</w:t>
      </w:r>
    </w:p>
    <w:sectPr w:rsidR="00BF0DDC">
      <w:type w:val="continuous"/>
      <w:pgSz w:w="11900" w:h="15640"/>
      <w:pgMar w:top="460" w:right="800" w:bottom="280" w:left="960" w:header="546" w:footer="0" w:gutter="0"/>
      <w:cols w:num="2" w:space="720" w:equalWidth="0">
        <w:col w:w="4860" w:space="186"/>
        <w:col w:w="5094"/>
      </w:cols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35" w:author="mcm" w:date="2024-05-08T14:51:00Z" w:initials="m">
    <w:p w14:paraId="02A73034" w14:textId="77777777" w:rsidR="00A33484" w:rsidRDefault="00A33484" w:rsidP="00A33484">
      <w:r>
        <w:rPr>
          <w:rStyle w:val="CommentReference"/>
        </w:rPr>
        <w:annotationRef/>
      </w:r>
      <w:r>
        <w:rPr>
          <w:sz w:val="20"/>
          <w:szCs w:val="20"/>
        </w:rPr>
        <w:t>the Health Level Seven (HL7®) Fast Healthcare Interoperability Resources (FHIR®) standard</w:t>
      </w:r>
    </w:p>
  </w:comment>
  <w:comment w:id="36" w:author="Amin Khodamoradi" w:date="2024-05-08T14:26:00Z" w:initials="AK">
    <w:p w14:paraId="3C8E4505" w14:textId="77777777" w:rsidR="004F5F7E" w:rsidRDefault="004F5F7E">
      <w:pPr>
        <w:pStyle w:val="CommentText"/>
      </w:pPr>
      <w:r>
        <w:rPr>
          <w:rStyle w:val="CommentReference"/>
        </w:rPr>
        <w:annotationRef/>
      </w:r>
      <w:r w:rsidR="00A16F77">
        <w:t>Done!</w:t>
      </w:r>
    </w:p>
    <w:p w14:paraId="3B9F3949" w14:textId="09C6009D" w:rsidR="00A16F77" w:rsidRDefault="00A16F77">
      <w:pPr>
        <w:pStyle w:val="CommentText"/>
      </w:pPr>
    </w:p>
  </w:comment>
  <w:comment w:id="39" w:author="mcm" w:date="2024-05-08T14:51:00Z" w:initials="m">
    <w:p w14:paraId="059B7770" w14:textId="77777777" w:rsidR="00A33484" w:rsidRDefault="00A33484" w:rsidP="00A33484">
      <w:r>
        <w:rPr>
          <w:rStyle w:val="CommentReference"/>
        </w:rPr>
        <w:annotationRef/>
      </w:r>
      <w:r>
        <w:rPr>
          <w:sz w:val="20"/>
          <w:szCs w:val="20"/>
        </w:rPr>
        <w:t>Observational Medical Outcomes Partnership (OMOP) Common Data Model (CDM)</w:t>
      </w:r>
    </w:p>
  </w:comment>
  <w:comment w:id="40" w:author="Amin Khodamoradi" w:date="2024-05-08T14:46:00Z" w:initials="AK">
    <w:p w14:paraId="7B2FD58A" w14:textId="0123EC4A" w:rsidR="00A16F77" w:rsidRDefault="00A16F77">
      <w:pPr>
        <w:pStyle w:val="CommentText"/>
      </w:pPr>
      <w:r>
        <w:rPr>
          <w:rStyle w:val="CommentReference"/>
        </w:rPr>
        <w:annotationRef/>
      </w:r>
      <w:r>
        <w:t>Done!</w:t>
      </w:r>
    </w:p>
  </w:comment>
  <w:comment w:id="56" w:author="mcm" w:date="2024-05-08T14:52:00Z" w:initials="m">
    <w:p w14:paraId="4D7258F4" w14:textId="77777777" w:rsidR="00A33484" w:rsidRDefault="00A33484" w:rsidP="00A33484">
      <w:r>
        <w:rPr>
          <w:rStyle w:val="CommentReference"/>
        </w:rPr>
        <w:annotationRef/>
      </w:r>
      <w:r>
        <w:rPr>
          <w:sz w:val="20"/>
          <w:szCs w:val="20"/>
        </w:rPr>
        <w:t>Check referencing style. Should be [5], without being superscript.</w:t>
      </w:r>
    </w:p>
  </w:comment>
  <w:comment w:id="57" w:author="Amin Khodamoradi" w:date="2024-05-08T14:35:00Z" w:initials="AK">
    <w:p w14:paraId="3BC2C1BF" w14:textId="2404312C" w:rsidR="00EB55A1" w:rsidRDefault="00EB55A1">
      <w:pPr>
        <w:pStyle w:val="CommentText"/>
      </w:pPr>
      <w:r>
        <w:rPr>
          <w:rStyle w:val="CommentReference"/>
        </w:rPr>
        <w:annotationRef/>
      </w:r>
      <w:r>
        <w:t xml:space="preserve">This is not clear yet! It is a footnote. It is not a citation. </w:t>
      </w:r>
    </w:p>
  </w:comment>
  <w:comment w:id="126" w:author="mcm" w:date="2024-05-08T14:53:00Z" w:initials="m">
    <w:p w14:paraId="32C8DF25" w14:textId="00136167" w:rsidR="00D96A5F" w:rsidRPr="00DD3E39" w:rsidRDefault="00A33484" w:rsidP="00DD3E39">
      <w:pPr>
        <w:rPr>
          <w:sz w:val="20"/>
          <w:szCs w:val="20"/>
        </w:rPr>
      </w:pPr>
      <w:r>
        <w:rPr>
          <w:rStyle w:val="CommentReference"/>
        </w:rPr>
        <w:annotationRef/>
      </w:r>
      <w:r>
        <w:rPr>
          <w:sz w:val="20"/>
          <w:szCs w:val="20"/>
        </w:rPr>
        <w:t>This is the first reference to a figure in the text. Why is it Figure 4 and not Figure 1?</w:t>
      </w:r>
    </w:p>
  </w:comment>
  <w:comment w:id="127" w:author="Amin Khodamoradi" w:date="2024-05-08T15:44:00Z" w:initials="AK">
    <w:p w14:paraId="5A108E6F" w14:textId="5B30DF24" w:rsidR="00DD3E39" w:rsidRDefault="00DD3E39" w:rsidP="00DD3E39">
      <w:r>
        <w:rPr>
          <w:rStyle w:val="CommentReference"/>
        </w:rPr>
        <w:annotationRef/>
      </w:r>
      <w:r>
        <w:rPr>
          <w:sz w:val="20"/>
          <w:szCs w:val="20"/>
        </w:rPr>
        <w:t>I will revise all the figures later!</w:t>
      </w:r>
    </w:p>
  </w:comment>
  <w:comment w:id="134" w:author="mcm" w:date="2024-05-08T14:54:00Z" w:initials="m">
    <w:p w14:paraId="51198121" w14:textId="77777777" w:rsidR="00A33484" w:rsidRDefault="00A33484" w:rsidP="00A33484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Related to previous comment, now we are referring Figure 3? Why are we going backwards?</w:t>
      </w:r>
    </w:p>
  </w:comment>
  <w:comment w:id="136" w:author="mcm" w:date="2024-05-08T14:55:00Z" w:initials="m">
    <w:p w14:paraId="32ECD0F3" w14:textId="77777777" w:rsidR="00A33484" w:rsidRDefault="00A33484" w:rsidP="00A33484">
      <w:r>
        <w:rPr>
          <w:rStyle w:val="CommentReference"/>
        </w:rPr>
        <w:annotationRef/>
      </w:r>
      <w:r>
        <w:rPr>
          <w:sz w:val="20"/>
          <w:szCs w:val="20"/>
        </w:rPr>
        <w:t>Check formatting. Maybe square brackets missing...</w:t>
      </w:r>
    </w:p>
  </w:comment>
  <w:comment w:id="137" w:author="Amin Khodamoradi" w:date="2024-05-08T14:56:00Z" w:initials="AK">
    <w:p w14:paraId="40B34E88" w14:textId="66E9C59D" w:rsidR="0010173D" w:rsidRDefault="0010173D">
      <w:pPr>
        <w:pStyle w:val="CommentText"/>
      </w:pPr>
      <w:r>
        <w:t xml:space="preserve">Yes, it has square brackets. </w:t>
      </w:r>
      <w:r>
        <w:rPr>
          <w:rStyle w:val="CommentReference"/>
        </w:rPr>
        <w:annotationRef/>
      </w:r>
      <w:r>
        <w:t>In the sent PDF, it was correct.</w:t>
      </w:r>
    </w:p>
  </w:comment>
  <w:comment w:id="159" w:author="mcm" w:date="2024-05-08T14:56:00Z" w:initials="m">
    <w:p w14:paraId="646D5006" w14:textId="135FEB16" w:rsidR="00A33484" w:rsidRDefault="00A33484" w:rsidP="00A33484">
      <w:r>
        <w:rPr>
          <w:rStyle w:val="CommentReference"/>
        </w:rPr>
        <w:annotationRef/>
      </w:r>
      <w:r>
        <w:rPr>
          <w:sz w:val="20"/>
          <w:szCs w:val="20"/>
        </w:rPr>
        <w:t xml:space="preserve">Check </w:t>
      </w:r>
      <w:r w:rsidR="0010173D">
        <w:rPr>
          <w:sz w:val="20"/>
          <w:szCs w:val="20"/>
        </w:rPr>
        <w:t xml:space="preserve">the </w:t>
      </w:r>
      <w:r>
        <w:rPr>
          <w:sz w:val="20"/>
          <w:szCs w:val="20"/>
        </w:rPr>
        <w:t>formatting of the equation</w:t>
      </w:r>
    </w:p>
  </w:comment>
  <w:comment w:id="160" w:author="Amin Khodamoradi" w:date="2024-05-08T14:59:00Z" w:initials="AK">
    <w:p w14:paraId="36700C7C" w14:textId="6A809979" w:rsidR="0010173D" w:rsidRDefault="0010173D">
      <w:pPr>
        <w:pStyle w:val="CommentText"/>
      </w:pPr>
      <w:r>
        <w:rPr>
          <w:rStyle w:val="CommentReference"/>
        </w:rPr>
        <w:annotationRef/>
      </w:r>
      <w:r>
        <w:t xml:space="preserve">I don’t see the problem </w:t>
      </w:r>
    </w:p>
  </w:comment>
  <w:comment w:id="167" w:author="mcm" w:date="2024-05-08T14:58:00Z" w:initials="m">
    <w:p w14:paraId="1235FC47" w14:textId="46EB9F3B" w:rsidR="00A33484" w:rsidRDefault="00A33484" w:rsidP="00A33484">
      <w:r>
        <w:rPr>
          <w:rStyle w:val="CommentReference"/>
        </w:rPr>
        <w:annotationRef/>
      </w:r>
      <w:r>
        <w:rPr>
          <w:sz w:val="20"/>
          <w:szCs w:val="20"/>
        </w:rPr>
        <w:t>AUC and AUPR are not defined in the main text. Even if they are defined/described in the supplementary material I suggest to include a brief reference/definition for clarity purposes (particularly, to help understand the section on model resolution).</w:t>
      </w:r>
    </w:p>
  </w:comment>
  <w:comment w:id="175" w:author="mcm" w:date="2024-05-08T14:58:00Z" w:initials="m">
    <w:p w14:paraId="3443B825" w14:textId="77777777" w:rsidR="00A33484" w:rsidRDefault="00A33484" w:rsidP="00A33484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Files</w:t>
      </w:r>
    </w:p>
  </w:comment>
  <w:comment w:id="193" w:author="mcm" w:date="2024-05-08T15:00:00Z" w:initials="m">
    <w:p w14:paraId="27867F2A" w14:textId="77777777" w:rsidR="00064582" w:rsidRDefault="00064582" w:rsidP="00064582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Is Pseudocode 1 the same as Algorithm 1? Please make sure nomenclature is consistent.</w:t>
      </w:r>
    </w:p>
  </w:comment>
  <w:comment w:id="194" w:author="Amin Khodamoradi" w:date="2024-05-08T15:05:00Z" w:initials="AK">
    <w:p w14:paraId="5C2FA0DA" w14:textId="3C1B6B8C" w:rsidR="0010173D" w:rsidRDefault="0010173D">
      <w:pPr>
        <w:pStyle w:val="CommentText"/>
      </w:pPr>
      <w:r>
        <w:rPr>
          <w:rStyle w:val="CommentReference"/>
        </w:rPr>
        <w:annotationRef/>
      </w:r>
      <w:r>
        <w:t>Yes, they are the same</w:t>
      </w:r>
    </w:p>
  </w:comment>
  <w:comment w:id="195" w:author="mcm" w:date="2024-05-08T15:01:00Z" w:initials="m">
    <w:p w14:paraId="2E182DAA" w14:textId="77777777" w:rsidR="00064582" w:rsidRDefault="00064582" w:rsidP="00064582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we keep going backwards on Figures numbering, now Figure 2… Please revise this.</w:t>
      </w:r>
    </w:p>
  </w:comment>
  <w:comment w:id="225" w:author="mcm" w:date="2024-05-08T15:02:00Z" w:initials="m">
    <w:p w14:paraId="66A9BC9B" w14:textId="77777777" w:rsidR="00064582" w:rsidRDefault="00064582" w:rsidP="00064582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What does “table of B” </w:t>
      </w:r>
      <w:proofErr w:type="gramStart"/>
      <w:r>
        <w:rPr>
          <w:color w:val="000000"/>
          <w:sz w:val="20"/>
          <w:szCs w:val="20"/>
        </w:rPr>
        <w:t>refers</w:t>
      </w:r>
      <w:proofErr w:type="gramEnd"/>
      <w:r>
        <w:rPr>
          <w:color w:val="000000"/>
          <w:sz w:val="20"/>
          <w:szCs w:val="20"/>
        </w:rPr>
        <w:t xml:space="preserve"> to?</w:t>
      </w:r>
    </w:p>
  </w:comment>
  <w:comment w:id="226" w:author="Amin Khodamoradi" w:date="2024-05-08T15:04:00Z" w:initials="AK">
    <w:p w14:paraId="5567F06F" w14:textId="318A00D9" w:rsidR="0010173D" w:rsidRDefault="0010173D">
      <w:pPr>
        <w:pStyle w:val="CommentText"/>
      </w:pPr>
      <w:r>
        <w:rPr>
          <w:rStyle w:val="CommentReference"/>
        </w:rPr>
        <w:annotationRef/>
      </w:r>
      <w:r>
        <w:t>The input matrix. We named it as “B”</w:t>
      </w:r>
    </w:p>
  </w:comment>
  <w:comment w:id="230" w:author="mcm" w:date="2024-05-08T15:03:00Z" w:initials="m">
    <w:p w14:paraId="0A5084EB" w14:textId="77777777" w:rsidR="00064582" w:rsidRDefault="00064582" w:rsidP="00064582">
      <w:r>
        <w:rPr>
          <w:rStyle w:val="CommentReference"/>
        </w:rPr>
        <w:annotationRef/>
      </w:r>
      <w:r>
        <w:rPr>
          <w:sz w:val="20"/>
          <w:szCs w:val="20"/>
        </w:rPr>
        <w:t xml:space="preserve">Does Figure 1 refer to the graphical abstract? And if yes, why </w:t>
      </w:r>
      <w:proofErr w:type="spellStart"/>
      <w:r>
        <w:rPr>
          <w:sz w:val="20"/>
          <w:szCs w:val="20"/>
        </w:rPr>
        <w:t>its</w:t>
      </w:r>
      <w:proofErr w:type="spellEnd"/>
      <w:r>
        <w:rPr>
          <w:sz w:val="20"/>
          <w:szCs w:val="20"/>
        </w:rPr>
        <w:t xml:space="preserve"> on the first page and only referred now?</w:t>
      </w:r>
    </w:p>
  </w:comment>
  <w:comment w:id="231" w:author="Amin Khodamoradi" w:date="2024-05-08T15:15:00Z" w:initials="AK">
    <w:p w14:paraId="0B593495" w14:textId="7721EEEA" w:rsidR="0017088C" w:rsidRDefault="0017088C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Corrected.</w:t>
      </w:r>
      <w:r>
        <w:t xml:space="preserve"> </w:t>
      </w:r>
    </w:p>
  </w:comment>
  <w:comment w:id="233" w:author="mcm" w:date="2024-05-08T15:04:00Z" w:initials="m">
    <w:p w14:paraId="0DE23130" w14:textId="77777777" w:rsidR="00064582" w:rsidRDefault="00064582" w:rsidP="00064582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Please verify figures and numberings</w:t>
      </w:r>
    </w:p>
  </w:comment>
  <w:comment w:id="234" w:author="Amin Khodamoradi" w:date="2024-05-08T15:16:00Z" w:initials="AK">
    <w:p w14:paraId="0706613C" w14:textId="0E78BBC9" w:rsidR="0017088C" w:rsidRDefault="0017088C">
      <w:pPr>
        <w:pStyle w:val="CommentText"/>
      </w:pPr>
      <w:r>
        <w:rPr>
          <w:rStyle w:val="CommentReference"/>
        </w:rPr>
        <w:annotationRef/>
      </w:r>
      <w:r>
        <w:t>corrected</w:t>
      </w:r>
    </w:p>
  </w:comment>
  <w:comment w:id="237" w:author="mcm" w:date="2024-05-08T15:05:00Z" w:initials="m">
    <w:p w14:paraId="2D6E3A99" w14:textId="77777777" w:rsidR="00064582" w:rsidRDefault="00064582" w:rsidP="00064582">
      <w:r>
        <w:rPr>
          <w:rStyle w:val="CommentReference"/>
        </w:rPr>
        <w:annotationRef/>
      </w:r>
      <w:r>
        <w:rPr>
          <w:sz w:val="20"/>
          <w:szCs w:val="20"/>
        </w:rPr>
        <w:t>Check if the annotation of the dimensions is correct</w:t>
      </w:r>
    </w:p>
  </w:comment>
  <w:comment w:id="238" w:author="Amin Khodamoradi" w:date="2024-05-08T15:20:00Z" w:initials="AK">
    <w:p w14:paraId="0831A200" w14:textId="1DF80EA6" w:rsidR="00691E09" w:rsidRDefault="00691E09">
      <w:pPr>
        <w:pStyle w:val="CommentText"/>
      </w:pPr>
      <w:r>
        <w:rPr>
          <w:rStyle w:val="CommentReference"/>
        </w:rPr>
        <w:annotationRef/>
      </w:r>
      <w:r>
        <w:t>Solved!</w:t>
      </w:r>
    </w:p>
  </w:comment>
  <w:comment w:id="269" w:author="mcm" w:date="2024-05-08T15:05:00Z" w:initials="m">
    <w:p w14:paraId="47FDA2F1" w14:textId="77777777" w:rsidR="00064582" w:rsidRDefault="00064582" w:rsidP="00064582">
      <w:r>
        <w:rPr>
          <w:rStyle w:val="CommentReference"/>
        </w:rPr>
        <w:annotationRef/>
      </w:r>
      <w:r>
        <w:rPr>
          <w:sz w:val="20"/>
          <w:szCs w:val="20"/>
        </w:rPr>
        <w:t>Why, in the figure is “0” and “1” used as opposed to -1 and +1, respectively</w:t>
      </w:r>
    </w:p>
  </w:comment>
  <w:comment w:id="270" w:author="Amin Khodamoradi" w:date="2024-05-08T15:20:00Z" w:initials="AK">
    <w:p w14:paraId="2036C14A" w14:textId="14017020" w:rsidR="00993763" w:rsidRDefault="00993763">
      <w:pPr>
        <w:pStyle w:val="CommentText"/>
      </w:pPr>
      <w:r>
        <w:rPr>
          <w:rStyle w:val="CommentReference"/>
        </w:rPr>
        <w:annotationRef/>
      </w:r>
      <w:r>
        <w:t xml:space="preserve">The answer is related to the technical side. In terms of code implementation and also, memory space occupation, using “0” </w:t>
      </w:r>
      <w:proofErr w:type="gramStart"/>
      <w:r>
        <w:t>and  “</w:t>
      </w:r>
      <w:proofErr w:type="gramEnd"/>
      <w:r>
        <w:t>1” is simpler and better.</w:t>
      </w:r>
    </w:p>
  </w:comment>
  <w:comment w:id="274" w:author="mcm" w:date="2024-05-08T15:06:00Z" w:initials="m">
    <w:p w14:paraId="6DEC25E4" w14:textId="77777777" w:rsidR="00064582" w:rsidRDefault="00064582" w:rsidP="00064582">
      <w:r>
        <w:rPr>
          <w:rStyle w:val="CommentReference"/>
        </w:rPr>
        <w:annotationRef/>
      </w:r>
      <w:r>
        <w:rPr>
          <w:sz w:val="20"/>
          <w:szCs w:val="20"/>
        </w:rPr>
        <w:t>What does this refer to? What do you mean?</w:t>
      </w:r>
    </w:p>
  </w:comment>
  <w:comment w:id="275" w:author="Amin Khodamoradi" w:date="2024-05-08T15:26:00Z" w:initials="AK">
    <w:p w14:paraId="72227CD4" w14:textId="1BC5B948" w:rsidR="00993763" w:rsidRPr="00993763" w:rsidRDefault="00993763">
      <w:pPr>
        <w:pStyle w:val="CommentText"/>
        <w:rPr>
          <w:rFonts w:cstheme="minorBidi"/>
          <w:rtl/>
          <w:lang w:bidi="fa-IR"/>
        </w:rPr>
      </w:pPr>
      <w:r>
        <w:rPr>
          <w:rStyle w:val="CommentReference"/>
        </w:rPr>
        <w:annotationRef/>
      </w:r>
      <w:r>
        <w:t xml:space="preserve">It means </w:t>
      </w:r>
      <w:r>
        <w:rPr>
          <w:w w:val="110"/>
          <w:sz w:val="15"/>
        </w:rPr>
        <w:t xml:space="preserve">the probability distribution of two classes has a smaller </w:t>
      </w:r>
      <w:r>
        <w:rPr>
          <w:rFonts w:hint="cs"/>
          <w:w w:val="110"/>
          <w:sz w:val="15"/>
          <w:rtl/>
        </w:rPr>
        <w:t>intersection</w:t>
      </w:r>
      <w:r>
        <w:rPr>
          <w:w w:val="110"/>
          <w:sz w:val="15"/>
        </w:rPr>
        <w:t xml:space="preserve"> or common area. </w:t>
      </w:r>
      <w:r>
        <w:rPr>
          <w:rFonts w:hint="cs"/>
          <w:w w:val="110"/>
          <w:sz w:val="15"/>
          <w:rtl/>
        </w:rPr>
        <w:t>The</w:t>
      </w:r>
      <w:r>
        <w:rPr>
          <w:w w:val="110"/>
          <w:sz w:val="15"/>
        </w:rPr>
        <w:t xml:space="preserve"> model is </w:t>
      </w:r>
      <w:r>
        <w:rPr>
          <w:rFonts w:hint="cs"/>
          <w:w w:val="110"/>
          <w:sz w:val="15"/>
          <w:rtl/>
        </w:rPr>
        <w:t>powerful</w:t>
      </w:r>
      <w:r>
        <w:rPr>
          <w:w w:val="110"/>
          <w:sz w:val="15"/>
        </w:rPr>
        <w:t xml:space="preserve"> in distinguishing classes.</w:t>
      </w:r>
    </w:p>
  </w:comment>
  <w:comment w:id="347" w:author="mcm" w:date="2024-05-08T15:09:00Z" w:initials="m">
    <w:p w14:paraId="74977C37" w14:textId="77777777" w:rsidR="00064582" w:rsidRDefault="00064582" w:rsidP="00064582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What do you mean by notable difference? Better performance?</w:t>
      </w:r>
    </w:p>
  </w:comment>
  <w:comment w:id="348" w:author="Amin Khodamoradi" w:date="2024-05-08T15:34:00Z" w:initials="AK">
    <w:p w14:paraId="452A063F" w14:textId="24CEB866" w:rsidR="00AE78AE" w:rsidRDefault="00AE78AE">
      <w:pPr>
        <w:pStyle w:val="CommentText"/>
      </w:pPr>
      <w:r>
        <w:rPr>
          <w:rStyle w:val="CommentReference"/>
        </w:rPr>
        <w:annotationRef/>
      </w:r>
      <w:r>
        <w:t>I meant better performance. Change applied!</w:t>
      </w:r>
    </w:p>
  </w:comment>
  <w:comment w:id="354" w:author="mcm" w:date="2024-05-08T15:09:00Z" w:initials="m">
    <w:p w14:paraId="4D3B8B14" w14:textId="77777777" w:rsidR="00064582" w:rsidRDefault="00064582" w:rsidP="00064582">
      <w:r>
        <w:rPr>
          <w:rStyle w:val="CommentReference"/>
        </w:rPr>
        <w:annotationRef/>
      </w:r>
      <w:r>
        <w:rPr>
          <w:sz w:val="20"/>
          <w:szCs w:val="20"/>
        </w:rPr>
        <w:t>What are superior the algorithms? Why are they superior?</w:t>
      </w:r>
    </w:p>
  </w:comment>
  <w:comment w:id="355" w:author="Amin Khodamoradi" w:date="2024-05-08T15:35:00Z" w:initials="AK">
    <w:p w14:paraId="5CD6CDBC" w14:textId="2C64424D" w:rsidR="00AE78AE" w:rsidRDefault="00AE78AE">
      <w:pPr>
        <w:pStyle w:val="CommentText"/>
      </w:pPr>
      <w:r>
        <w:rPr>
          <w:rStyle w:val="CommentReference"/>
        </w:rPr>
        <w:annotationRef/>
      </w:r>
      <w:r>
        <w:t xml:space="preserve">Change to </w:t>
      </w:r>
      <w:r w:rsidR="0056590A">
        <w:t xml:space="preserve">“the </w:t>
      </w:r>
      <w:r>
        <w:rPr>
          <w:w w:val="110"/>
        </w:rPr>
        <w:t>stat</w:t>
      </w:r>
      <w:r w:rsidR="0056590A">
        <w:rPr>
          <w:w w:val="110"/>
        </w:rPr>
        <w:t>e</w:t>
      </w:r>
      <w:r>
        <w:rPr>
          <w:w w:val="110"/>
        </w:rPr>
        <w:t xml:space="preserve"> of the art</w:t>
      </w:r>
      <w:r w:rsidR="0056590A">
        <w:rPr>
          <w:w w:val="110"/>
        </w:rPr>
        <w:t>”</w:t>
      </w:r>
    </w:p>
  </w:comment>
  <w:comment w:id="358" w:author="mcm" w:date="2024-05-08T15:09:00Z" w:initials="m">
    <w:p w14:paraId="78DBF56A" w14:textId="77777777" w:rsidR="00064582" w:rsidRDefault="00064582" w:rsidP="00064582">
      <w:r>
        <w:rPr>
          <w:rStyle w:val="CommentReference"/>
        </w:rPr>
        <w:annotationRef/>
      </w:r>
      <w:r>
        <w:rPr>
          <w:sz w:val="20"/>
          <w:szCs w:val="20"/>
        </w:rPr>
        <w:t>What inaccuracies? At no point during the discussion (or otherwise) is there reference to inaccuracies</w:t>
      </w:r>
    </w:p>
  </w:comment>
  <w:comment w:id="359" w:author="Amin Khodamoradi" w:date="2024-05-08T15:37:00Z" w:initials="AK">
    <w:p w14:paraId="2F3C6035" w14:textId="77777777" w:rsidR="0056590A" w:rsidRDefault="0056590A">
      <w:pPr>
        <w:pStyle w:val="CommentText"/>
      </w:pPr>
      <w:r>
        <w:rPr>
          <w:rStyle w:val="CommentReference"/>
        </w:rPr>
        <w:annotationRef/>
      </w:r>
      <w:r>
        <w:t>The accuracy wasn’t 100 percent, so the false predictions are inaccurate.</w:t>
      </w:r>
    </w:p>
    <w:p w14:paraId="5200C53B" w14:textId="4B19EC5E" w:rsidR="0056590A" w:rsidRDefault="0056590A">
      <w:pPr>
        <w:pStyle w:val="CommentText"/>
      </w:pPr>
      <w:r>
        <w:t xml:space="preserve">If you think better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2A73034" w15:done="0"/>
  <w15:commentEx w15:paraId="3B9F3949" w15:paraIdParent="02A73034" w15:done="0"/>
  <w15:commentEx w15:paraId="059B7770" w15:done="0"/>
  <w15:commentEx w15:paraId="7B2FD58A" w15:paraIdParent="059B7770" w15:done="0"/>
  <w15:commentEx w15:paraId="4D7258F4" w15:done="0"/>
  <w15:commentEx w15:paraId="3BC2C1BF" w15:paraIdParent="4D7258F4" w15:done="0"/>
  <w15:commentEx w15:paraId="32C8DF25" w15:done="0"/>
  <w15:commentEx w15:paraId="5A108E6F" w15:paraIdParent="32C8DF25" w15:done="0"/>
  <w15:commentEx w15:paraId="51198121" w15:done="0"/>
  <w15:commentEx w15:paraId="32ECD0F3" w15:done="0"/>
  <w15:commentEx w15:paraId="40B34E88" w15:paraIdParent="32ECD0F3" w15:done="0"/>
  <w15:commentEx w15:paraId="646D5006" w15:done="0"/>
  <w15:commentEx w15:paraId="36700C7C" w15:paraIdParent="646D5006" w15:done="0"/>
  <w15:commentEx w15:paraId="1235FC47" w15:done="0"/>
  <w15:commentEx w15:paraId="3443B825" w15:done="0"/>
  <w15:commentEx w15:paraId="27867F2A" w15:done="0"/>
  <w15:commentEx w15:paraId="5C2FA0DA" w15:paraIdParent="27867F2A" w15:done="0"/>
  <w15:commentEx w15:paraId="2E182DAA" w15:done="0"/>
  <w15:commentEx w15:paraId="66A9BC9B" w15:done="0"/>
  <w15:commentEx w15:paraId="5567F06F" w15:paraIdParent="66A9BC9B" w15:done="0"/>
  <w15:commentEx w15:paraId="0A5084EB" w15:done="0"/>
  <w15:commentEx w15:paraId="0B593495" w15:paraIdParent="0A5084EB" w15:done="0"/>
  <w15:commentEx w15:paraId="0DE23130" w15:done="0"/>
  <w15:commentEx w15:paraId="0706613C" w15:paraIdParent="0DE23130" w15:done="0"/>
  <w15:commentEx w15:paraId="2D6E3A99" w15:done="0"/>
  <w15:commentEx w15:paraId="0831A200" w15:paraIdParent="2D6E3A99" w15:done="0"/>
  <w15:commentEx w15:paraId="47FDA2F1" w15:done="0"/>
  <w15:commentEx w15:paraId="2036C14A" w15:paraIdParent="47FDA2F1" w15:done="0"/>
  <w15:commentEx w15:paraId="6DEC25E4" w15:done="0"/>
  <w15:commentEx w15:paraId="72227CD4" w15:paraIdParent="6DEC25E4" w15:done="0"/>
  <w15:commentEx w15:paraId="74977C37" w15:done="0"/>
  <w15:commentEx w15:paraId="452A063F" w15:paraIdParent="74977C37" w15:done="0"/>
  <w15:commentEx w15:paraId="4D3B8B14" w15:done="0"/>
  <w15:commentEx w15:paraId="5CD6CDBC" w15:paraIdParent="4D3B8B14" w15:done="0"/>
  <w15:commentEx w15:paraId="78DBF56A" w15:done="0"/>
  <w15:commentEx w15:paraId="5200C53B" w15:paraIdParent="78DBF56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6618C6B" w16cex:dateUtc="2024-05-08T13:51:00Z"/>
  <w16cex:commentExtensible w16cex:durableId="3F069B88" w16cex:dateUtc="2024-05-08T13:26:00Z"/>
  <w16cex:commentExtensible w16cex:durableId="20A33052" w16cex:dateUtc="2024-05-08T13:51:00Z"/>
  <w16cex:commentExtensible w16cex:durableId="73CD1851" w16cex:dateUtc="2024-05-08T13:46:00Z"/>
  <w16cex:commentExtensible w16cex:durableId="6E9A192A" w16cex:dateUtc="2024-05-08T13:52:00Z"/>
  <w16cex:commentExtensible w16cex:durableId="4E37F2CF" w16cex:dateUtc="2024-05-08T13:35:00Z"/>
  <w16cex:commentExtensible w16cex:durableId="2D3F7B48" w16cex:dateUtc="2024-05-08T13:53:00Z"/>
  <w16cex:commentExtensible w16cex:durableId="7E6AAE61" w16cex:dateUtc="2024-05-08T14:44:00Z"/>
  <w16cex:commentExtensible w16cex:durableId="12345ED8" w16cex:dateUtc="2024-05-08T13:54:00Z"/>
  <w16cex:commentExtensible w16cex:durableId="3A861A38" w16cex:dateUtc="2024-05-08T13:55:00Z"/>
  <w16cex:commentExtensible w16cex:durableId="6BBACD12" w16cex:dateUtc="2024-05-08T13:56:00Z"/>
  <w16cex:commentExtensible w16cex:durableId="17256B7D" w16cex:dateUtc="2024-05-08T13:56:00Z"/>
  <w16cex:commentExtensible w16cex:durableId="1D19BB77" w16cex:dateUtc="2024-05-08T13:59:00Z"/>
  <w16cex:commentExtensible w16cex:durableId="6158E7CD" w16cex:dateUtc="2024-05-08T13:58:00Z"/>
  <w16cex:commentExtensible w16cex:durableId="4C6393EF" w16cex:dateUtc="2024-05-08T13:58:00Z"/>
  <w16cex:commentExtensible w16cex:durableId="43C30E39" w16cex:dateUtc="2024-05-08T14:00:00Z"/>
  <w16cex:commentExtensible w16cex:durableId="5A5E8D91" w16cex:dateUtc="2024-05-08T14:05:00Z"/>
  <w16cex:commentExtensible w16cex:durableId="556D9EAF" w16cex:dateUtc="2024-05-08T14:01:00Z"/>
  <w16cex:commentExtensible w16cex:durableId="0D78D739" w16cex:dateUtc="2024-05-08T14:02:00Z"/>
  <w16cex:commentExtensible w16cex:durableId="65E97A16" w16cex:dateUtc="2024-05-08T14:04:00Z"/>
  <w16cex:commentExtensible w16cex:durableId="03547F1C" w16cex:dateUtc="2024-05-08T14:03:00Z"/>
  <w16cex:commentExtensible w16cex:durableId="764FEF43" w16cex:dateUtc="2024-05-08T14:15:00Z"/>
  <w16cex:commentExtensible w16cex:durableId="43DE4096" w16cex:dateUtc="2024-05-08T14:04:00Z"/>
  <w16cex:commentExtensible w16cex:durableId="038431FF" w16cex:dateUtc="2024-05-08T14:16:00Z"/>
  <w16cex:commentExtensible w16cex:durableId="05C5DFF3" w16cex:dateUtc="2024-05-08T14:05:00Z"/>
  <w16cex:commentExtensible w16cex:durableId="194CB9B6" w16cex:dateUtc="2024-05-08T14:20:00Z"/>
  <w16cex:commentExtensible w16cex:durableId="14FFE736" w16cex:dateUtc="2024-05-08T14:05:00Z"/>
  <w16cex:commentExtensible w16cex:durableId="31256585" w16cex:dateUtc="2024-05-08T14:20:00Z"/>
  <w16cex:commentExtensible w16cex:durableId="7BE7600A" w16cex:dateUtc="2024-05-08T14:06:00Z"/>
  <w16cex:commentExtensible w16cex:durableId="461EDB75" w16cex:dateUtc="2024-05-08T14:26:00Z"/>
  <w16cex:commentExtensible w16cex:durableId="594A37C0" w16cex:dateUtc="2024-05-08T14:09:00Z"/>
  <w16cex:commentExtensible w16cex:durableId="4A39811C" w16cex:dateUtc="2024-05-08T14:34:00Z"/>
  <w16cex:commentExtensible w16cex:durableId="43D050C2" w16cex:dateUtc="2024-05-08T14:09:00Z"/>
  <w16cex:commentExtensible w16cex:durableId="1F650208" w16cex:dateUtc="2024-05-08T14:35:00Z"/>
  <w16cex:commentExtensible w16cex:durableId="2481010C" w16cex:dateUtc="2024-05-08T14:09:00Z"/>
  <w16cex:commentExtensible w16cex:durableId="2133A32E" w16cex:dateUtc="2024-05-08T14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2A73034" w16cid:durableId="76618C6B"/>
  <w16cid:commentId w16cid:paraId="3B9F3949" w16cid:durableId="3F069B88"/>
  <w16cid:commentId w16cid:paraId="059B7770" w16cid:durableId="20A33052"/>
  <w16cid:commentId w16cid:paraId="7B2FD58A" w16cid:durableId="73CD1851"/>
  <w16cid:commentId w16cid:paraId="4D7258F4" w16cid:durableId="6E9A192A"/>
  <w16cid:commentId w16cid:paraId="3BC2C1BF" w16cid:durableId="4E37F2CF"/>
  <w16cid:commentId w16cid:paraId="32C8DF25" w16cid:durableId="2D3F7B48"/>
  <w16cid:commentId w16cid:paraId="5A108E6F" w16cid:durableId="7E6AAE61"/>
  <w16cid:commentId w16cid:paraId="51198121" w16cid:durableId="12345ED8"/>
  <w16cid:commentId w16cid:paraId="32ECD0F3" w16cid:durableId="3A861A38"/>
  <w16cid:commentId w16cid:paraId="40B34E88" w16cid:durableId="6BBACD12"/>
  <w16cid:commentId w16cid:paraId="646D5006" w16cid:durableId="17256B7D"/>
  <w16cid:commentId w16cid:paraId="36700C7C" w16cid:durableId="1D19BB77"/>
  <w16cid:commentId w16cid:paraId="1235FC47" w16cid:durableId="6158E7CD"/>
  <w16cid:commentId w16cid:paraId="3443B825" w16cid:durableId="4C6393EF"/>
  <w16cid:commentId w16cid:paraId="27867F2A" w16cid:durableId="43C30E39"/>
  <w16cid:commentId w16cid:paraId="5C2FA0DA" w16cid:durableId="5A5E8D91"/>
  <w16cid:commentId w16cid:paraId="2E182DAA" w16cid:durableId="556D9EAF"/>
  <w16cid:commentId w16cid:paraId="66A9BC9B" w16cid:durableId="0D78D739"/>
  <w16cid:commentId w16cid:paraId="5567F06F" w16cid:durableId="65E97A16"/>
  <w16cid:commentId w16cid:paraId="0A5084EB" w16cid:durableId="03547F1C"/>
  <w16cid:commentId w16cid:paraId="0B593495" w16cid:durableId="764FEF43"/>
  <w16cid:commentId w16cid:paraId="0DE23130" w16cid:durableId="43DE4096"/>
  <w16cid:commentId w16cid:paraId="0706613C" w16cid:durableId="038431FF"/>
  <w16cid:commentId w16cid:paraId="2D6E3A99" w16cid:durableId="05C5DFF3"/>
  <w16cid:commentId w16cid:paraId="0831A200" w16cid:durableId="194CB9B6"/>
  <w16cid:commentId w16cid:paraId="47FDA2F1" w16cid:durableId="14FFE736"/>
  <w16cid:commentId w16cid:paraId="2036C14A" w16cid:durableId="31256585"/>
  <w16cid:commentId w16cid:paraId="6DEC25E4" w16cid:durableId="7BE7600A"/>
  <w16cid:commentId w16cid:paraId="72227CD4" w16cid:durableId="461EDB75"/>
  <w16cid:commentId w16cid:paraId="74977C37" w16cid:durableId="594A37C0"/>
  <w16cid:commentId w16cid:paraId="452A063F" w16cid:durableId="4A39811C"/>
  <w16cid:commentId w16cid:paraId="4D3B8B14" w16cid:durableId="43D050C2"/>
  <w16cid:commentId w16cid:paraId="5CD6CDBC" w16cid:durableId="1F650208"/>
  <w16cid:commentId w16cid:paraId="78DBF56A" w16cid:durableId="2481010C"/>
  <w16cid:commentId w16cid:paraId="5200C53B" w16cid:durableId="2133A32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2604B6" w14:textId="77777777" w:rsidR="00F55CE0" w:rsidRDefault="00F55CE0">
      <w:r>
        <w:separator/>
      </w:r>
    </w:p>
  </w:endnote>
  <w:endnote w:type="continuationSeparator" w:id="0">
    <w:p w14:paraId="134C67CF" w14:textId="77777777" w:rsidR="00F55CE0" w:rsidRDefault="00F55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IZ UDGothic">
    <w:altName w:val="Calibri"/>
    <w:charset w:val="00"/>
    <w:family w:val="swiss"/>
    <w:pitch w:val="fixed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ostino Std">
    <w:altName w:val="Cambria"/>
    <w:charset w:val="00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C5AC96" w14:textId="77777777" w:rsidR="00F55CE0" w:rsidRDefault="00F55CE0">
      <w:r>
        <w:separator/>
      </w:r>
    </w:p>
  </w:footnote>
  <w:footnote w:type="continuationSeparator" w:id="0">
    <w:p w14:paraId="0C37C04B" w14:textId="77777777" w:rsidR="00F55CE0" w:rsidRDefault="00F55C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28A7E9" w14:textId="77777777" w:rsidR="00BF0DDC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44096" behindDoc="1" locked="0" layoutInCell="1" allowOverlap="1" wp14:anchorId="3F16155A" wp14:editId="4D3DF5F6">
              <wp:simplePos x="0" y="0"/>
              <wp:positionH relativeFrom="page">
                <wp:posOffset>1003947</wp:posOffset>
              </wp:positionH>
              <wp:positionV relativeFrom="page">
                <wp:posOffset>346430</wp:posOffset>
              </wp:positionV>
              <wp:extent cx="1270" cy="101600"/>
              <wp:effectExtent l="0" t="0" r="0" b="0"/>
              <wp:wrapNone/>
              <wp:docPr id="60" name="Graphic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270" cy="101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h="101600">
                            <a:moveTo>
                              <a:pt x="0" y="101219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3797">
                        <a:solidFill>
                          <a:srgbClr val="0092C8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447C09E" id="Graphic 60" o:spid="_x0000_s1026" style="position:absolute;margin-left:79.05pt;margin-top:27.3pt;width:.1pt;height:8pt;z-index:-16272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0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" path="m,101219l,e" filled="f" strokecolor="#0092c8" strokeweight=".1055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044608" behindDoc="1" locked="0" layoutInCell="1" allowOverlap="1" wp14:anchorId="5D11B728" wp14:editId="0BAC5CBD">
              <wp:simplePos x="0" y="0"/>
              <wp:positionH relativeFrom="page">
                <wp:posOffset>692581</wp:posOffset>
              </wp:positionH>
              <wp:positionV relativeFrom="page">
                <wp:posOffset>529882</wp:posOffset>
              </wp:positionV>
              <wp:extent cx="6181090" cy="25400"/>
              <wp:effectExtent l="0" t="0" r="0" b="0"/>
              <wp:wrapNone/>
              <wp:docPr id="61" name="Graphic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81090" cy="25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81090" h="25400">
                            <a:moveTo>
                              <a:pt x="6180772" y="0"/>
                            </a:moveTo>
                            <a:lnTo>
                              <a:pt x="0" y="0"/>
                            </a:lnTo>
                            <a:lnTo>
                              <a:pt x="0" y="25311"/>
                            </a:lnTo>
                            <a:lnTo>
                              <a:pt x="6180772" y="25311"/>
                            </a:lnTo>
                            <a:lnTo>
                              <a:pt x="6180772" y="0"/>
                            </a:lnTo>
                            <a:close/>
                          </a:path>
                        </a:pathLst>
                      </a:custGeom>
                      <a:solidFill>
                        <a:srgbClr val="D8D8D8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393D8FF" id="Graphic 61" o:spid="_x0000_s1026" style="position:absolute;margin-left:54.55pt;margin-top:41.7pt;width:486.7pt;height:2pt;z-index:-16271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8109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" path="m6180772,l,,,25311r6180772,l6180772,xe" fillcolor="#d8d8d8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045120" behindDoc="1" locked="0" layoutInCell="1" allowOverlap="1" wp14:anchorId="6E6E8504" wp14:editId="20F1D9CC">
              <wp:simplePos x="0" y="0"/>
              <wp:positionH relativeFrom="page">
                <wp:posOffset>806310</wp:posOffset>
              </wp:positionH>
              <wp:positionV relativeFrom="page">
                <wp:posOffset>341680</wp:posOffset>
              </wp:positionV>
              <wp:extent cx="145415" cy="124460"/>
              <wp:effectExtent l="0" t="0" r="0" b="0"/>
              <wp:wrapNone/>
              <wp:docPr id="62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5415" cy="1244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823ACA" w14:textId="77777777" w:rsidR="00BF0DDC" w:rsidRDefault="00000000">
                          <w:pPr>
                            <w:pStyle w:val="BodyText"/>
                            <w:spacing w:line="170" w:lineRule="exact"/>
                            <w:ind w:left="60"/>
                          </w:pPr>
                          <w:r>
                            <w:rPr>
                              <w:color w:val="0092C8"/>
                              <w:spacing w:val="-10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color w:val="0092C8"/>
                              <w:spacing w:val="-10"/>
                              <w:w w:val="105"/>
                            </w:rPr>
                            <w:instrText xml:space="preserve"> PAGE </w:instrText>
                          </w:r>
                          <w:r>
                            <w:rPr>
                              <w:color w:val="0092C8"/>
                              <w:spacing w:val="-10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color w:val="0092C8"/>
                              <w:spacing w:val="-10"/>
                              <w:w w:val="105"/>
                            </w:rPr>
                            <w:t>4</w:t>
                          </w:r>
                          <w:r>
                            <w:rPr>
                              <w:color w:val="0092C8"/>
                              <w:spacing w:val="-10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6E8504" id="_x0000_t202" coordsize="21600,21600" o:spt="202" path="m,l,21600r21600,l21600,xe">
              <v:stroke joinstyle="miter"/>
              <v:path gradientshapeok="t" o:connecttype="rect"/>
            </v:shapetype>
            <v:shape id="Textbox 62" o:spid="_x0000_s1179" type="#_x0000_t202" style="position:absolute;margin-left:63.5pt;margin-top:26.9pt;width:11.45pt;height:9.8pt;z-index:-16271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" filled="f" stroked="f">
              <v:textbox inset="0,0,0,0">
                <w:txbxContent>
                  <w:p w14:paraId="79823ACA" w14:textId="77777777" w:rsidR="00BF0DDC" w:rsidRDefault="00000000">
                    <w:pPr>
                      <w:pStyle w:val="BodyText"/>
                      <w:spacing w:line="170" w:lineRule="exact"/>
                      <w:ind w:left="60"/>
                    </w:pPr>
                    <w:r>
                      <w:rPr>
                        <w:color w:val="0092C8"/>
                        <w:spacing w:val="-10"/>
                        <w:w w:val="105"/>
                      </w:rPr>
                      <w:fldChar w:fldCharType="begin"/>
                    </w:r>
                    <w:r>
                      <w:rPr>
                        <w:color w:val="0092C8"/>
                        <w:spacing w:val="-10"/>
                        <w:w w:val="105"/>
                      </w:rPr>
                      <w:instrText xml:space="preserve"> PAGE </w:instrText>
                    </w:r>
                    <w:r>
                      <w:rPr>
                        <w:color w:val="0092C8"/>
                        <w:spacing w:val="-10"/>
                        <w:w w:val="105"/>
                      </w:rPr>
                      <w:fldChar w:fldCharType="separate"/>
                    </w:r>
                    <w:r>
                      <w:rPr>
                        <w:color w:val="0092C8"/>
                        <w:spacing w:val="-10"/>
                        <w:w w:val="105"/>
                      </w:rPr>
                      <w:t>4</w:t>
                    </w:r>
                    <w:r>
                      <w:rPr>
                        <w:color w:val="0092C8"/>
                        <w:spacing w:val="-10"/>
                        <w:w w:val="10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045632" behindDoc="1" locked="0" layoutInCell="1" allowOverlap="1" wp14:anchorId="793D3DF3" wp14:editId="3D7E811F">
              <wp:simplePos x="0" y="0"/>
              <wp:positionH relativeFrom="page">
                <wp:posOffset>1094358</wp:posOffset>
              </wp:positionH>
              <wp:positionV relativeFrom="page">
                <wp:posOffset>341680</wp:posOffset>
              </wp:positionV>
              <wp:extent cx="1142365" cy="124460"/>
              <wp:effectExtent l="0" t="0" r="0" b="0"/>
              <wp:wrapNone/>
              <wp:docPr id="63" name="Text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42365" cy="1244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830A6FB" w14:textId="77777777" w:rsidR="00BF0DDC" w:rsidRDefault="00000000">
                          <w:pPr>
                            <w:pStyle w:val="BodyText"/>
                            <w:spacing w:line="170" w:lineRule="exact"/>
                            <w:ind w:left="20"/>
                          </w:pPr>
                          <w:r>
                            <w:rPr>
                              <w:color w:val="0092C8"/>
                              <w:w w:val="115"/>
                            </w:rPr>
                            <w:t>A.</w:t>
                          </w:r>
                          <w:r>
                            <w:rPr>
                              <w:color w:val="0092C8"/>
                              <w:spacing w:val="25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color w:val="0092C8"/>
                              <w:w w:val="115"/>
                            </w:rPr>
                            <w:t>Khodamoradi</w:t>
                          </w:r>
                          <w:r>
                            <w:rPr>
                              <w:color w:val="0092C8"/>
                              <w:spacing w:val="25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color w:val="0092C8"/>
                              <w:w w:val="115"/>
                            </w:rPr>
                            <w:t>et</w:t>
                          </w:r>
                          <w:r>
                            <w:rPr>
                              <w:color w:val="0092C8"/>
                              <w:spacing w:val="25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color w:val="0092C8"/>
                              <w:spacing w:val="-5"/>
                              <w:w w:val="115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93D3DF3" id="Textbox 63" o:spid="_x0000_s1180" type="#_x0000_t202" style="position:absolute;margin-left:86.15pt;margin-top:26.9pt;width:89.95pt;height:9.8pt;z-index:-16270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" filled="f" stroked="f">
              <v:textbox inset="0,0,0,0">
                <w:txbxContent>
                  <w:p w14:paraId="3830A6FB" w14:textId="77777777" w:rsidR="00BF0DDC" w:rsidRDefault="00000000">
                    <w:pPr>
                      <w:pStyle w:val="BodyText"/>
                      <w:spacing w:line="170" w:lineRule="exact"/>
                      <w:ind w:left="20"/>
                    </w:pPr>
                    <w:r>
                      <w:rPr>
                        <w:color w:val="0092C8"/>
                        <w:w w:val="115"/>
                      </w:rPr>
                      <w:t>A.</w:t>
                    </w:r>
                    <w:r>
                      <w:rPr>
                        <w:color w:val="0092C8"/>
                        <w:spacing w:val="25"/>
                        <w:w w:val="115"/>
                      </w:rPr>
                      <w:t xml:space="preserve"> </w:t>
                    </w:r>
                    <w:r>
                      <w:rPr>
                        <w:color w:val="0092C8"/>
                        <w:w w:val="115"/>
                      </w:rPr>
                      <w:t>Khodamoradi</w:t>
                    </w:r>
                    <w:r>
                      <w:rPr>
                        <w:color w:val="0092C8"/>
                        <w:spacing w:val="25"/>
                        <w:w w:val="115"/>
                      </w:rPr>
                      <w:t xml:space="preserve"> </w:t>
                    </w:r>
                    <w:r>
                      <w:rPr>
                        <w:color w:val="0092C8"/>
                        <w:w w:val="115"/>
                      </w:rPr>
                      <w:t>et</w:t>
                    </w:r>
                    <w:r>
                      <w:rPr>
                        <w:color w:val="0092C8"/>
                        <w:spacing w:val="25"/>
                        <w:w w:val="115"/>
                      </w:rPr>
                      <w:t xml:space="preserve"> </w:t>
                    </w:r>
                    <w:r>
                      <w:rPr>
                        <w:color w:val="0092C8"/>
                        <w:spacing w:val="-5"/>
                        <w:w w:val="115"/>
                      </w:rPr>
                      <w:t>al.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B7540B" w14:textId="77777777" w:rsidR="00BF0DDC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42048" behindDoc="1" locked="0" layoutInCell="1" allowOverlap="1" wp14:anchorId="392C6731" wp14:editId="777F8FF9">
              <wp:simplePos x="0" y="0"/>
              <wp:positionH relativeFrom="page">
                <wp:posOffset>6560248</wp:posOffset>
              </wp:positionH>
              <wp:positionV relativeFrom="page">
                <wp:posOffset>346430</wp:posOffset>
              </wp:positionV>
              <wp:extent cx="1270" cy="101600"/>
              <wp:effectExtent l="0" t="0" r="0" b="0"/>
              <wp:wrapNone/>
              <wp:docPr id="56" name="Graphic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270" cy="101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h="101600">
                            <a:moveTo>
                              <a:pt x="0" y="101219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3797">
                        <a:solidFill>
                          <a:srgbClr val="0092C8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F4C265" id="Graphic 56" o:spid="_x0000_s1026" style="position:absolute;margin-left:516.55pt;margin-top:27.3pt;width:.1pt;height:8pt;z-index:-16274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70,10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" path="m,101219l,e" filled="f" strokecolor="#0092c8" strokeweight=".1055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042560" behindDoc="1" locked="0" layoutInCell="1" allowOverlap="1" wp14:anchorId="73C3471A" wp14:editId="258BB632">
              <wp:simplePos x="0" y="0"/>
              <wp:positionH relativeFrom="page">
                <wp:posOffset>690829</wp:posOffset>
              </wp:positionH>
              <wp:positionV relativeFrom="page">
                <wp:posOffset>529882</wp:posOffset>
              </wp:positionV>
              <wp:extent cx="6181090" cy="25400"/>
              <wp:effectExtent l="0" t="0" r="0" b="0"/>
              <wp:wrapNone/>
              <wp:docPr id="57" name="Graphic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81090" cy="25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81090" h="25400">
                            <a:moveTo>
                              <a:pt x="6180772" y="0"/>
                            </a:moveTo>
                            <a:lnTo>
                              <a:pt x="0" y="0"/>
                            </a:lnTo>
                            <a:lnTo>
                              <a:pt x="0" y="25311"/>
                            </a:lnTo>
                            <a:lnTo>
                              <a:pt x="6180772" y="25311"/>
                            </a:lnTo>
                            <a:lnTo>
                              <a:pt x="6180772" y="0"/>
                            </a:lnTo>
                            <a:close/>
                          </a:path>
                        </a:pathLst>
                      </a:custGeom>
                      <a:solidFill>
                        <a:srgbClr val="D8D8D8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246862E" id="Graphic 57" o:spid="_x0000_s1026" style="position:absolute;margin-left:54.4pt;margin-top:41.7pt;width:486.7pt;height:2pt;z-index:-16273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8109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" path="m6180772,l,,,25311r6180772,l6180772,xe" fillcolor="#d8d8d8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043072" behindDoc="1" locked="0" layoutInCell="1" allowOverlap="1" wp14:anchorId="7BD9587A" wp14:editId="5C2448FD">
              <wp:simplePos x="0" y="0"/>
              <wp:positionH relativeFrom="page">
                <wp:posOffset>4368952</wp:posOffset>
              </wp:positionH>
              <wp:positionV relativeFrom="page">
                <wp:posOffset>341680</wp:posOffset>
              </wp:positionV>
              <wp:extent cx="2101215" cy="124460"/>
              <wp:effectExtent l="0" t="0" r="0" b="0"/>
              <wp:wrapNone/>
              <wp:docPr id="58" name="Text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01215" cy="1244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A47EBF" w14:textId="77777777" w:rsidR="00BF0DDC" w:rsidRDefault="00000000">
                          <w:pPr>
                            <w:pStyle w:val="BodyText"/>
                            <w:spacing w:line="170" w:lineRule="exact"/>
                            <w:ind w:left="20"/>
                          </w:pPr>
                          <w:r>
                            <w:rPr>
                              <w:color w:val="0092C8"/>
                              <w:w w:val="115"/>
                            </w:rPr>
                            <w:t>SNF-CNN,</w:t>
                          </w:r>
                          <w:r>
                            <w:rPr>
                              <w:color w:val="0092C8"/>
                              <w:spacing w:val="14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color w:val="0092C8"/>
                              <w:w w:val="115"/>
                            </w:rPr>
                            <w:t>comprehensive</w:t>
                          </w:r>
                          <w:r>
                            <w:rPr>
                              <w:color w:val="0092C8"/>
                              <w:spacing w:val="14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color w:val="0092C8"/>
                              <w:w w:val="115"/>
                            </w:rPr>
                            <w:t>DDI</w:t>
                          </w:r>
                          <w:r>
                            <w:rPr>
                              <w:color w:val="0092C8"/>
                              <w:spacing w:val="14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color w:val="0092C8"/>
                              <w:spacing w:val="-2"/>
                              <w:w w:val="115"/>
                            </w:rPr>
                            <w:t>prediction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D9587A" id="_x0000_t202" coordsize="21600,21600" o:spt="202" path="m,l,21600r21600,l21600,xe">
              <v:stroke joinstyle="miter"/>
              <v:path gradientshapeok="t" o:connecttype="rect"/>
            </v:shapetype>
            <v:shape id="Textbox 58" o:spid="_x0000_s1181" type="#_x0000_t202" style="position:absolute;margin-left:344pt;margin-top:26.9pt;width:165.45pt;height:9.8pt;z-index:-16273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" filled="f" stroked="f">
              <v:textbox inset="0,0,0,0">
                <w:txbxContent>
                  <w:p w14:paraId="37A47EBF" w14:textId="77777777" w:rsidR="00BF0DDC" w:rsidRDefault="00000000">
                    <w:pPr>
                      <w:pStyle w:val="BodyText"/>
                      <w:spacing w:line="170" w:lineRule="exact"/>
                      <w:ind w:left="20"/>
                    </w:pPr>
                    <w:r>
                      <w:rPr>
                        <w:color w:val="0092C8"/>
                        <w:w w:val="115"/>
                      </w:rPr>
                      <w:t>SNF-CNN,</w:t>
                    </w:r>
                    <w:r>
                      <w:rPr>
                        <w:color w:val="0092C8"/>
                        <w:spacing w:val="14"/>
                        <w:w w:val="115"/>
                      </w:rPr>
                      <w:t xml:space="preserve"> </w:t>
                    </w:r>
                    <w:r>
                      <w:rPr>
                        <w:color w:val="0092C8"/>
                        <w:w w:val="115"/>
                      </w:rPr>
                      <w:t>comprehensive</w:t>
                    </w:r>
                    <w:r>
                      <w:rPr>
                        <w:color w:val="0092C8"/>
                        <w:spacing w:val="14"/>
                        <w:w w:val="115"/>
                      </w:rPr>
                      <w:t xml:space="preserve"> </w:t>
                    </w:r>
                    <w:r>
                      <w:rPr>
                        <w:color w:val="0092C8"/>
                        <w:w w:val="115"/>
                      </w:rPr>
                      <w:t>DDI</w:t>
                    </w:r>
                    <w:r>
                      <w:rPr>
                        <w:color w:val="0092C8"/>
                        <w:spacing w:val="14"/>
                        <w:w w:val="115"/>
                      </w:rPr>
                      <w:t xml:space="preserve"> </w:t>
                    </w:r>
                    <w:r>
                      <w:rPr>
                        <w:color w:val="0092C8"/>
                        <w:spacing w:val="-2"/>
                        <w:w w:val="115"/>
                      </w:rPr>
                      <w:t>prediction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043584" behindDoc="1" locked="0" layoutInCell="1" allowOverlap="1" wp14:anchorId="7710F7BC" wp14:editId="60FCE1BA">
              <wp:simplePos x="0" y="0"/>
              <wp:positionH relativeFrom="page">
                <wp:posOffset>6625259</wp:posOffset>
              </wp:positionH>
              <wp:positionV relativeFrom="page">
                <wp:posOffset>341680</wp:posOffset>
              </wp:positionV>
              <wp:extent cx="145415" cy="124460"/>
              <wp:effectExtent l="0" t="0" r="0" b="0"/>
              <wp:wrapNone/>
              <wp:docPr id="59" name="Textbox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5415" cy="1244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579996" w14:textId="77777777" w:rsidR="00BF0DDC" w:rsidRDefault="00000000">
                          <w:pPr>
                            <w:pStyle w:val="BodyText"/>
                            <w:spacing w:line="170" w:lineRule="exact"/>
                            <w:ind w:left="60"/>
                          </w:pPr>
                          <w:r>
                            <w:rPr>
                              <w:color w:val="0092C8"/>
                              <w:spacing w:val="-10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color w:val="0092C8"/>
                              <w:spacing w:val="-10"/>
                              <w:w w:val="105"/>
                            </w:rPr>
                            <w:instrText xml:space="preserve"> PAGE </w:instrText>
                          </w:r>
                          <w:r>
                            <w:rPr>
                              <w:color w:val="0092C8"/>
                              <w:spacing w:val="-10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color w:val="0092C8"/>
                              <w:spacing w:val="-10"/>
                              <w:w w:val="105"/>
                            </w:rPr>
                            <w:t>3</w:t>
                          </w:r>
                          <w:r>
                            <w:rPr>
                              <w:color w:val="0092C8"/>
                              <w:spacing w:val="-10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710F7BC" id="Textbox 59" o:spid="_x0000_s1182" type="#_x0000_t202" style="position:absolute;margin-left:521.65pt;margin-top:26.9pt;width:11.45pt;height:9.8pt;z-index:-16272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" filled="f" stroked="f">
              <v:textbox inset="0,0,0,0">
                <w:txbxContent>
                  <w:p w14:paraId="45579996" w14:textId="77777777" w:rsidR="00BF0DDC" w:rsidRDefault="00000000">
                    <w:pPr>
                      <w:pStyle w:val="BodyText"/>
                      <w:spacing w:line="170" w:lineRule="exact"/>
                      <w:ind w:left="60"/>
                    </w:pPr>
                    <w:r>
                      <w:rPr>
                        <w:color w:val="0092C8"/>
                        <w:spacing w:val="-10"/>
                        <w:w w:val="105"/>
                      </w:rPr>
                      <w:fldChar w:fldCharType="begin"/>
                    </w:r>
                    <w:r>
                      <w:rPr>
                        <w:color w:val="0092C8"/>
                        <w:spacing w:val="-10"/>
                        <w:w w:val="105"/>
                      </w:rPr>
                      <w:instrText xml:space="preserve"> PAGE </w:instrText>
                    </w:r>
                    <w:r>
                      <w:rPr>
                        <w:color w:val="0092C8"/>
                        <w:spacing w:val="-10"/>
                        <w:w w:val="105"/>
                      </w:rPr>
                      <w:fldChar w:fldCharType="separate"/>
                    </w:r>
                    <w:r>
                      <w:rPr>
                        <w:color w:val="0092C8"/>
                        <w:spacing w:val="-10"/>
                        <w:w w:val="105"/>
                      </w:rPr>
                      <w:t>3</w:t>
                    </w:r>
                    <w:r>
                      <w:rPr>
                        <w:color w:val="0092C8"/>
                        <w:spacing w:val="-10"/>
                        <w:w w:val="10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E7BCA"/>
    <w:multiLevelType w:val="hybridMultilevel"/>
    <w:tmpl w:val="6F0CBABE"/>
    <w:lvl w:ilvl="0" w:tplc="7FFEAE0E">
      <w:start w:val="1"/>
      <w:numFmt w:val="decimal"/>
      <w:lvlText w:val="%1."/>
      <w:lvlJc w:val="left"/>
      <w:pPr>
        <w:ind w:left="407" w:hanging="280"/>
        <w:jc w:val="righ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18"/>
        <w:sz w:val="15"/>
        <w:szCs w:val="15"/>
        <w:lang w:val="en-US" w:eastAsia="en-US" w:bidi="ar-SA"/>
      </w:rPr>
    </w:lvl>
    <w:lvl w:ilvl="1" w:tplc="DA3850CA">
      <w:numFmt w:val="bullet"/>
      <w:lvlText w:val="•"/>
      <w:lvlJc w:val="left"/>
      <w:pPr>
        <w:ind w:left="876" w:hanging="280"/>
      </w:pPr>
      <w:rPr>
        <w:rFonts w:hint="default"/>
        <w:lang w:val="en-US" w:eastAsia="en-US" w:bidi="ar-SA"/>
      </w:rPr>
    </w:lvl>
    <w:lvl w:ilvl="2" w:tplc="C7242C06">
      <w:numFmt w:val="bullet"/>
      <w:lvlText w:val="•"/>
      <w:lvlJc w:val="left"/>
      <w:pPr>
        <w:ind w:left="1353" w:hanging="280"/>
      </w:pPr>
      <w:rPr>
        <w:rFonts w:hint="default"/>
        <w:lang w:val="en-US" w:eastAsia="en-US" w:bidi="ar-SA"/>
      </w:rPr>
    </w:lvl>
    <w:lvl w:ilvl="3" w:tplc="58D43736">
      <w:numFmt w:val="bullet"/>
      <w:lvlText w:val="•"/>
      <w:lvlJc w:val="left"/>
      <w:pPr>
        <w:ind w:left="1830" w:hanging="280"/>
      </w:pPr>
      <w:rPr>
        <w:rFonts w:hint="default"/>
        <w:lang w:val="en-US" w:eastAsia="en-US" w:bidi="ar-SA"/>
      </w:rPr>
    </w:lvl>
    <w:lvl w:ilvl="4" w:tplc="A1884B56">
      <w:numFmt w:val="bullet"/>
      <w:lvlText w:val="•"/>
      <w:lvlJc w:val="left"/>
      <w:pPr>
        <w:ind w:left="2307" w:hanging="280"/>
      </w:pPr>
      <w:rPr>
        <w:rFonts w:hint="default"/>
        <w:lang w:val="en-US" w:eastAsia="en-US" w:bidi="ar-SA"/>
      </w:rPr>
    </w:lvl>
    <w:lvl w:ilvl="5" w:tplc="B95C82CA">
      <w:numFmt w:val="bullet"/>
      <w:lvlText w:val="•"/>
      <w:lvlJc w:val="left"/>
      <w:pPr>
        <w:ind w:left="2784" w:hanging="280"/>
      </w:pPr>
      <w:rPr>
        <w:rFonts w:hint="default"/>
        <w:lang w:val="en-US" w:eastAsia="en-US" w:bidi="ar-SA"/>
      </w:rPr>
    </w:lvl>
    <w:lvl w:ilvl="6" w:tplc="10F4DC7A">
      <w:numFmt w:val="bullet"/>
      <w:lvlText w:val="•"/>
      <w:lvlJc w:val="left"/>
      <w:pPr>
        <w:ind w:left="3261" w:hanging="280"/>
      </w:pPr>
      <w:rPr>
        <w:rFonts w:hint="default"/>
        <w:lang w:val="en-US" w:eastAsia="en-US" w:bidi="ar-SA"/>
      </w:rPr>
    </w:lvl>
    <w:lvl w:ilvl="7" w:tplc="E4763FDA">
      <w:numFmt w:val="bullet"/>
      <w:lvlText w:val="•"/>
      <w:lvlJc w:val="left"/>
      <w:pPr>
        <w:ind w:left="3738" w:hanging="280"/>
      </w:pPr>
      <w:rPr>
        <w:rFonts w:hint="default"/>
        <w:lang w:val="en-US" w:eastAsia="en-US" w:bidi="ar-SA"/>
      </w:rPr>
    </w:lvl>
    <w:lvl w:ilvl="8" w:tplc="1550E5EA">
      <w:numFmt w:val="bullet"/>
      <w:lvlText w:val="•"/>
      <w:lvlJc w:val="left"/>
      <w:pPr>
        <w:ind w:left="4215" w:hanging="280"/>
      </w:pPr>
      <w:rPr>
        <w:rFonts w:hint="default"/>
        <w:lang w:val="en-US" w:eastAsia="en-US" w:bidi="ar-SA"/>
      </w:rPr>
    </w:lvl>
  </w:abstractNum>
  <w:abstractNum w:abstractNumId="1" w15:restartNumberingAfterBreak="0">
    <w:nsid w:val="1E8209FB"/>
    <w:multiLevelType w:val="hybridMultilevel"/>
    <w:tmpl w:val="015A2FBE"/>
    <w:lvl w:ilvl="0" w:tplc="F5509CFE">
      <w:start w:val="1"/>
      <w:numFmt w:val="decimal"/>
      <w:lvlText w:val="%1."/>
      <w:lvlJc w:val="left"/>
      <w:pPr>
        <w:ind w:left="423" w:hanging="305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27"/>
        <w:sz w:val="15"/>
        <w:szCs w:val="15"/>
        <w:lang w:val="en-US" w:eastAsia="en-US" w:bidi="ar-SA"/>
      </w:rPr>
    </w:lvl>
    <w:lvl w:ilvl="1" w:tplc="28547F56">
      <w:numFmt w:val="bullet"/>
      <w:lvlText w:val="•"/>
      <w:lvlJc w:val="left"/>
      <w:pPr>
        <w:ind w:left="886" w:hanging="305"/>
      </w:pPr>
      <w:rPr>
        <w:rFonts w:hint="default"/>
        <w:lang w:val="en-US" w:eastAsia="en-US" w:bidi="ar-SA"/>
      </w:rPr>
    </w:lvl>
    <w:lvl w:ilvl="2" w:tplc="96BACA4E">
      <w:numFmt w:val="bullet"/>
      <w:lvlText w:val="•"/>
      <w:lvlJc w:val="left"/>
      <w:pPr>
        <w:ind w:left="1353" w:hanging="305"/>
      </w:pPr>
      <w:rPr>
        <w:rFonts w:hint="default"/>
        <w:lang w:val="en-US" w:eastAsia="en-US" w:bidi="ar-SA"/>
      </w:rPr>
    </w:lvl>
    <w:lvl w:ilvl="3" w:tplc="AF8AC67E">
      <w:numFmt w:val="bullet"/>
      <w:lvlText w:val="•"/>
      <w:lvlJc w:val="left"/>
      <w:pPr>
        <w:ind w:left="1820" w:hanging="305"/>
      </w:pPr>
      <w:rPr>
        <w:rFonts w:hint="default"/>
        <w:lang w:val="en-US" w:eastAsia="en-US" w:bidi="ar-SA"/>
      </w:rPr>
    </w:lvl>
    <w:lvl w:ilvl="4" w:tplc="82208628">
      <w:numFmt w:val="bullet"/>
      <w:lvlText w:val="•"/>
      <w:lvlJc w:val="left"/>
      <w:pPr>
        <w:ind w:left="2287" w:hanging="305"/>
      </w:pPr>
      <w:rPr>
        <w:rFonts w:hint="default"/>
        <w:lang w:val="en-US" w:eastAsia="en-US" w:bidi="ar-SA"/>
      </w:rPr>
    </w:lvl>
    <w:lvl w:ilvl="5" w:tplc="3F60CFE8">
      <w:numFmt w:val="bullet"/>
      <w:lvlText w:val="•"/>
      <w:lvlJc w:val="left"/>
      <w:pPr>
        <w:ind w:left="2754" w:hanging="305"/>
      </w:pPr>
      <w:rPr>
        <w:rFonts w:hint="default"/>
        <w:lang w:val="en-US" w:eastAsia="en-US" w:bidi="ar-SA"/>
      </w:rPr>
    </w:lvl>
    <w:lvl w:ilvl="6" w:tplc="AE989068">
      <w:numFmt w:val="bullet"/>
      <w:lvlText w:val="•"/>
      <w:lvlJc w:val="left"/>
      <w:pPr>
        <w:ind w:left="3220" w:hanging="305"/>
      </w:pPr>
      <w:rPr>
        <w:rFonts w:hint="default"/>
        <w:lang w:val="en-US" w:eastAsia="en-US" w:bidi="ar-SA"/>
      </w:rPr>
    </w:lvl>
    <w:lvl w:ilvl="7" w:tplc="7E40D004">
      <w:numFmt w:val="bullet"/>
      <w:lvlText w:val="•"/>
      <w:lvlJc w:val="left"/>
      <w:pPr>
        <w:ind w:left="3687" w:hanging="305"/>
      </w:pPr>
      <w:rPr>
        <w:rFonts w:hint="default"/>
        <w:lang w:val="en-US" w:eastAsia="en-US" w:bidi="ar-SA"/>
      </w:rPr>
    </w:lvl>
    <w:lvl w:ilvl="8" w:tplc="AB961678">
      <w:numFmt w:val="bullet"/>
      <w:lvlText w:val="•"/>
      <w:lvlJc w:val="left"/>
      <w:pPr>
        <w:ind w:left="4154" w:hanging="305"/>
      </w:pPr>
      <w:rPr>
        <w:rFonts w:hint="default"/>
        <w:lang w:val="en-US" w:eastAsia="en-US" w:bidi="ar-SA"/>
      </w:rPr>
    </w:lvl>
  </w:abstractNum>
  <w:abstractNum w:abstractNumId="2" w15:restartNumberingAfterBreak="0">
    <w:nsid w:val="2BCD25C8"/>
    <w:multiLevelType w:val="hybridMultilevel"/>
    <w:tmpl w:val="56D0F4E6"/>
    <w:lvl w:ilvl="0" w:tplc="CF105002">
      <w:start w:val="1"/>
      <w:numFmt w:val="decimal"/>
      <w:lvlText w:val="%1."/>
      <w:lvlJc w:val="left"/>
      <w:pPr>
        <w:ind w:left="432" w:hanging="305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27"/>
        <w:sz w:val="15"/>
        <w:szCs w:val="15"/>
        <w:lang w:val="en-US" w:eastAsia="en-US" w:bidi="ar-SA"/>
      </w:rPr>
    </w:lvl>
    <w:lvl w:ilvl="1" w:tplc="EBA0F08C">
      <w:numFmt w:val="bullet"/>
      <w:lvlText w:val="•"/>
      <w:lvlJc w:val="left"/>
      <w:pPr>
        <w:ind w:left="905" w:hanging="305"/>
      </w:pPr>
      <w:rPr>
        <w:rFonts w:hint="default"/>
        <w:lang w:val="en-US" w:eastAsia="en-US" w:bidi="ar-SA"/>
      </w:rPr>
    </w:lvl>
    <w:lvl w:ilvl="2" w:tplc="CB44858C">
      <w:numFmt w:val="bullet"/>
      <w:lvlText w:val="•"/>
      <w:lvlJc w:val="left"/>
      <w:pPr>
        <w:ind w:left="1371" w:hanging="305"/>
      </w:pPr>
      <w:rPr>
        <w:rFonts w:hint="default"/>
        <w:lang w:val="en-US" w:eastAsia="en-US" w:bidi="ar-SA"/>
      </w:rPr>
    </w:lvl>
    <w:lvl w:ilvl="3" w:tplc="D5A8301A">
      <w:numFmt w:val="bullet"/>
      <w:lvlText w:val="•"/>
      <w:lvlJc w:val="left"/>
      <w:pPr>
        <w:ind w:left="1837" w:hanging="305"/>
      </w:pPr>
      <w:rPr>
        <w:rFonts w:hint="default"/>
        <w:lang w:val="en-US" w:eastAsia="en-US" w:bidi="ar-SA"/>
      </w:rPr>
    </w:lvl>
    <w:lvl w:ilvl="4" w:tplc="D60C1B22">
      <w:numFmt w:val="bullet"/>
      <w:lvlText w:val="•"/>
      <w:lvlJc w:val="left"/>
      <w:pPr>
        <w:ind w:left="2303" w:hanging="305"/>
      </w:pPr>
      <w:rPr>
        <w:rFonts w:hint="default"/>
        <w:lang w:val="en-US" w:eastAsia="en-US" w:bidi="ar-SA"/>
      </w:rPr>
    </w:lvl>
    <w:lvl w:ilvl="5" w:tplc="426A3960">
      <w:numFmt w:val="bullet"/>
      <w:lvlText w:val="•"/>
      <w:lvlJc w:val="left"/>
      <w:pPr>
        <w:ind w:left="2768" w:hanging="305"/>
      </w:pPr>
      <w:rPr>
        <w:rFonts w:hint="default"/>
        <w:lang w:val="en-US" w:eastAsia="en-US" w:bidi="ar-SA"/>
      </w:rPr>
    </w:lvl>
    <w:lvl w:ilvl="6" w:tplc="78B2E53E">
      <w:numFmt w:val="bullet"/>
      <w:lvlText w:val="•"/>
      <w:lvlJc w:val="left"/>
      <w:pPr>
        <w:ind w:left="3234" w:hanging="305"/>
      </w:pPr>
      <w:rPr>
        <w:rFonts w:hint="default"/>
        <w:lang w:val="en-US" w:eastAsia="en-US" w:bidi="ar-SA"/>
      </w:rPr>
    </w:lvl>
    <w:lvl w:ilvl="7" w:tplc="35F8E7CE">
      <w:numFmt w:val="bullet"/>
      <w:lvlText w:val="•"/>
      <w:lvlJc w:val="left"/>
      <w:pPr>
        <w:ind w:left="3700" w:hanging="305"/>
      </w:pPr>
      <w:rPr>
        <w:rFonts w:hint="default"/>
        <w:lang w:val="en-US" w:eastAsia="en-US" w:bidi="ar-SA"/>
      </w:rPr>
    </w:lvl>
    <w:lvl w:ilvl="8" w:tplc="7F9855AC">
      <w:numFmt w:val="bullet"/>
      <w:lvlText w:val="•"/>
      <w:lvlJc w:val="left"/>
      <w:pPr>
        <w:ind w:left="4166" w:hanging="305"/>
      </w:pPr>
      <w:rPr>
        <w:rFonts w:hint="default"/>
        <w:lang w:val="en-US" w:eastAsia="en-US" w:bidi="ar-SA"/>
      </w:rPr>
    </w:lvl>
  </w:abstractNum>
  <w:abstractNum w:abstractNumId="3" w15:restartNumberingAfterBreak="0">
    <w:nsid w:val="315078E8"/>
    <w:multiLevelType w:val="hybridMultilevel"/>
    <w:tmpl w:val="71986DFC"/>
    <w:lvl w:ilvl="0" w:tplc="F5A0C038">
      <w:start w:val="1"/>
      <w:numFmt w:val="decimal"/>
      <w:lvlText w:val="%1."/>
      <w:lvlJc w:val="left"/>
      <w:pPr>
        <w:ind w:left="423" w:hanging="305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27"/>
        <w:sz w:val="15"/>
        <w:szCs w:val="15"/>
        <w:lang w:val="en-US" w:eastAsia="en-US" w:bidi="ar-SA"/>
      </w:rPr>
    </w:lvl>
    <w:lvl w:ilvl="1" w:tplc="C4CE9BA6">
      <w:numFmt w:val="bullet"/>
      <w:lvlText w:val="•"/>
      <w:lvlJc w:val="left"/>
      <w:pPr>
        <w:ind w:left="894" w:hanging="305"/>
      </w:pPr>
      <w:rPr>
        <w:rFonts w:hint="default"/>
        <w:lang w:val="en-US" w:eastAsia="en-US" w:bidi="ar-SA"/>
      </w:rPr>
    </w:lvl>
    <w:lvl w:ilvl="2" w:tplc="C9485BD8">
      <w:numFmt w:val="bullet"/>
      <w:lvlText w:val="•"/>
      <w:lvlJc w:val="left"/>
      <w:pPr>
        <w:ind w:left="1369" w:hanging="305"/>
      </w:pPr>
      <w:rPr>
        <w:rFonts w:hint="default"/>
        <w:lang w:val="en-US" w:eastAsia="en-US" w:bidi="ar-SA"/>
      </w:rPr>
    </w:lvl>
    <w:lvl w:ilvl="3" w:tplc="CD10692C">
      <w:numFmt w:val="bullet"/>
      <w:lvlText w:val="•"/>
      <w:lvlJc w:val="left"/>
      <w:pPr>
        <w:ind w:left="1844" w:hanging="305"/>
      </w:pPr>
      <w:rPr>
        <w:rFonts w:hint="default"/>
        <w:lang w:val="en-US" w:eastAsia="en-US" w:bidi="ar-SA"/>
      </w:rPr>
    </w:lvl>
    <w:lvl w:ilvl="4" w:tplc="29449194">
      <w:numFmt w:val="bullet"/>
      <w:lvlText w:val="•"/>
      <w:lvlJc w:val="left"/>
      <w:pPr>
        <w:ind w:left="2319" w:hanging="305"/>
      </w:pPr>
      <w:rPr>
        <w:rFonts w:hint="default"/>
        <w:lang w:val="en-US" w:eastAsia="en-US" w:bidi="ar-SA"/>
      </w:rPr>
    </w:lvl>
    <w:lvl w:ilvl="5" w:tplc="4B9C0024">
      <w:numFmt w:val="bullet"/>
      <w:lvlText w:val="•"/>
      <w:lvlJc w:val="left"/>
      <w:pPr>
        <w:ind w:left="2794" w:hanging="305"/>
      </w:pPr>
      <w:rPr>
        <w:rFonts w:hint="default"/>
        <w:lang w:val="en-US" w:eastAsia="en-US" w:bidi="ar-SA"/>
      </w:rPr>
    </w:lvl>
    <w:lvl w:ilvl="6" w:tplc="A6C2EF28">
      <w:numFmt w:val="bullet"/>
      <w:lvlText w:val="•"/>
      <w:lvlJc w:val="left"/>
      <w:pPr>
        <w:ind w:left="3269" w:hanging="305"/>
      </w:pPr>
      <w:rPr>
        <w:rFonts w:hint="default"/>
        <w:lang w:val="en-US" w:eastAsia="en-US" w:bidi="ar-SA"/>
      </w:rPr>
    </w:lvl>
    <w:lvl w:ilvl="7" w:tplc="89AC10AC">
      <w:numFmt w:val="bullet"/>
      <w:lvlText w:val="•"/>
      <w:lvlJc w:val="left"/>
      <w:pPr>
        <w:ind w:left="3744" w:hanging="305"/>
      </w:pPr>
      <w:rPr>
        <w:rFonts w:hint="default"/>
        <w:lang w:val="en-US" w:eastAsia="en-US" w:bidi="ar-SA"/>
      </w:rPr>
    </w:lvl>
    <w:lvl w:ilvl="8" w:tplc="FDD46AB6">
      <w:numFmt w:val="bullet"/>
      <w:lvlText w:val="•"/>
      <w:lvlJc w:val="left"/>
      <w:pPr>
        <w:ind w:left="4219" w:hanging="305"/>
      </w:pPr>
      <w:rPr>
        <w:rFonts w:hint="default"/>
        <w:lang w:val="en-US" w:eastAsia="en-US" w:bidi="ar-SA"/>
      </w:rPr>
    </w:lvl>
  </w:abstractNum>
  <w:abstractNum w:abstractNumId="4" w15:restartNumberingAfterBreak="0">
    <w:nsid w:val="34C06E83"/>
    <w:multiLevelType w:val="hybridMultilevel"/>
    <w:tmpl w:val="D6CCD366"/>
    <w:lvl w:ilvl="0" w:tplc="92B0F37E">
      <w:start w:val="1"/>
      <w:numFmt w:val="decimal"/>
      <w:lvlText w:val="%1."/>
      <w:lvlJc w:val="left"/>
      <w:pPr>
        <w:ind w:left="435" w:hanging="305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27"/>
        <w:sz w:val="15"/>
        <w:szCs w:val="15"/>
        <w:lang w:val="en-US" w:eastAsia="en-US" w:bidi="ar-SA"/>
      </w:rPr>
    </w:lvl>
    <w:lvl w:ilvl="1" w:tplc="CEC4AF7C">
      <w:numFmt w:val="bullet"/>
      <w:lvlText w:val="•"/>
      <w:lvlJc w:val="left"/>
      <w:pPr>
        <w:ind w:left="905" w:hanging="305"/>
      </w:pPr>
      <w:rPr>
        <w:rFonts w:hint="default"/>
        <w:lang w:val="en-US" w:eastAsia="en-US" w:bidi="ar-SA"/>
      </w:rPr>
    </w:lvl>
    <w:lvl w:ilvl="2" w:tplc="C79646C2">
      <w:numFmt w:val="bullet"/>
      <w:lvlText w:val="•"/>
      <w:lvlJc w:val="left"/>
      <w:pPr>
        <w:ind w:left="1371" w:hanging="305"/>
      </w:pPr>
      <w:rPr>
        <w:rFonts w:hint="default"/>
        <w:lang w:val="en-US" w:eastAsia="en-US" w:bidi="ar-SA"/>
      </w:rPr>
    </w:lvl>
    <w:lvl w:ilvl="3" w:tplc="0462719C">
      <w:numFmt w:val="bullet"/>
      <w:lvlText w:val="•"/>
      <w:lvlJc w:val="left"/>
      <w:pPr>
        <w:ind w:left="1837" w:hanging="305"/>
      </w:pPr>
      <w:rPr>
        <w:rFonts w:hint="default"/>
        <w:lang w:val="en-US" w:eastAsia="en-US" w:bidi="ar-SA"/>
      </w:rPr>
    </w:lvl>
    <w:lvl w:ilvl="4" w:tplc="DE46DFDE">
      <w:numFmt w:val="bullet"/>
      <w:lvlText w:val="•"/>
      <w:lvlJc w:val="left"/>
      <w:pPr>
        <w:ind w:left="2303" w:hanging="305"/>
      </w:pPr>
      <w:rPr>
        <w:rFonts w:hint="default"/>
        <w:lang w:val="en-US" w:eastAsia="en-US" w:bidi="ar-SA"/>
      </w:rPr>
    </w:lvl>
    <w:lvl w:ilvl="5" w:tplc="CE820856">
      <w:numFmt w:val="bullet"/>
      <w:lvlText w:val="•"/>
      <w:lvlJc w:val="left"/>
      <w:pPr>
        <w:ind w:left="2768" w:hanging="305"/>
      </w:pPr>
      <w:rPr>
        <w:rFonts w:hint="default"/>
        <w:lang w:val="en-US" w:eastAsia="en-US" w:bidi="ar-SA"/>
      </w:rPr>
    </w:lvl>
    <w:lvl w:ilvl="6" w:tplc="2F2E3EC6">
      <w:numFmt w:val="bullet"/>
      <w:lvlText w:val="•"/>
      <w:lvlJc w:val="left"/>
      <w:pPr>
        <w:ind w:left="3234" w:hanging="305"/>
      </w:pPr>
      <w:rPr>
        <w:rFonts w:hint="default"/>
        <w:lang w:val="en-US" w:eastAsia="en-US" w:bidi="ar-SA"/>
      </w:rPr>
    </w:lvl>
    <w:lvl w:ilvl="7" w:tplc="89EA7C7A">
      <w:numFmt w:val="bullet"/>
      <w:lvlText w:val="•"/>
      <w:lvlJc w:val="left"/>
      <w:pPr>
        <w:ind w:left="3700" w:hanging="305"/>
      </w:pPr>
      <w:rPr>
        <w:rFonts w:hint="default"/>
        <w:lang w:val="en-US" w:eastAsia="en-US" w:bidi="ar-SA"/>
      </w:rPr>
    </w:lvl>
    <w:lvl w:ilvl="8" w:tplc="C9323C74">
      <w:numFmt w:val="bullet"/>
      <w:lvlText w:val="•"/>
      <w:lvlJc w:val="left"/>
      <w:pPr>
        <w:ind w:left="4166" w:hanging="305"/>
      </w:pPr>
      <w:rPr>
        <w:rFonts w:hint="default"/>
        <w:lang w:val="en-US" w:eastAsia="en-US" w:bidi="ar-SA"/>
      </w:rPr>
    </w:lvl>
  </w:abstractNum>
  <w:abstractNum w:abstractNumId="5" w15:restartNumberingAfterBreak="0">
    <w:nsid w:val="4DEA4664"/>
    <w:multiLevelType w:val="hybridMultilevel"/>
    <w:tmpl w:val="6D6C5C54"/>
    <w:lvl w:ilvl="0" w:tplc="9AB24486">
      <w:start w:val="1"/>
      <w:numFmt w:val="decimal"/>
      <w:lvlText w:val="%1."/>
      <w:lvlJc w:val="left"/>
      <w:pPr>
        <w:ind w:left="426" w:hanging="305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27"/>
        <w:sz w:val="15"/>
        <w:szCs w:val="15"/>
        <w:lang w:val="en-US" w:eastAsia="en-US" w:bidi="ar-SA"/>
      </w:rPr>
    </w:lvl>
    <w:lvl w:ilvl="1" w:tplc="5186E8C2">
      <w:numFmt w:val="bullet"/>
      <w:lvlText w:val="•"/>
      <w:lvlJc w:val="left"/>
      <w:pPr>
        <w:ind w:left="886" w:hanging="305"/>
      </w:pPr>
      <w:rPr>
        <w:rFonts w:hint="default"/>
        <w:lang w:val="en-US" w:eastAsia="en-US" w:bidi="ar-SA"/>
      </w:rPr>
    </w:lvl>
    <w:lvl w:ilvl="2" w:tplc="F9A6D6EE">
      <w:numFmt w:val="bullet"/>
      <w:lvlText w:val="•"/>
      <w:lvlJc w:val="left"/>
      <w:pPr>
        <w:ind w:left="1353" w:hanging="305"/>
      </w:pPr>
      <w:rPr>
        <w:rFonts w:hint="default"/>
        <w:lang w:val="en-US" w:eastAsia="en-US" w:bidi="ar-SA"/>
      </w:rPr>
    </w:lvl>
    <w:lvl w:ilvl="3" w:tplc="1B7CEF02">
      <w:numFmt w:val="bullet"/>
      <w:lvlText w:val="•"/>
      <w:lvlJc w:val="left"/>
      <w:pPr>
        <w:ind w:left="1820" w:hanging="305"/>
      </w:pPr>
      <w:rPr>
        <w:rFonts w:hint="default"/>
        <w:lang w:val="en-US" w:eastAsia="en-US" w:bidi="ar-SA"/>
      </w:rPr>
    </w:lvl>
    <w:lvl w:ilvl="4" w:tplc="A5880016">
      <w:numFmt w:val="bullet"/>
      <w:lvlText w:val="•"/>
      <w:lvlJc w:val="left"/>
      <w:pPr>
        <w:ind w:left="2287" w:hanging="305"/>
      </w:pPr>
      <w:rPr>
        <w:rFonts w:hint="default"/>
        <w:lang w:val="en-US" w:eastAsia="en-US" w:bidi="ar-SA"/>
      </w:rPr>
    </w:lvl>
    <w:lvl w:ilvl="5" w:tplc="A42C9C88">
      <w:numFmt w:val="bullet"/>
      <w:lvlText w:val="•"/>
      <w:lvlJc w:val="left"/>
      <w:pPr>
        <w:ind w:left="2754" w:hanging="305"/>
      </w:pPr>
      <w:rPr>
        <w:rFonts w:hint="default"/>
        <w:lang w:val="en-US" w:eastAsia="en-US" w:bidi="ar-SA"/>
      </w:rPr>
    </w:lvl>
    <w:lvl w:ilvl="6" w:tplc="9A4E3B98">
      <w:numFmt w:val="bullet"/>
      <w:lvlText w:val="•"/>
      <w:lvlJc w:val="left"/>
      <w:pPr>
        <w:ind w:left="3220" w:hanging="305"/>
      </w:pPr>
      <w:rPr>
        <w:rFonts w:hint="default"/>
        <w:lang w:val="en-US" w:eastAsia="en-US" w:bidi="ar-SA"/>
      </w:rPr>
    </w:lvl>
    <w:lvl w:ilvl="7" w:tplc="C8527196">
      <w:numFmt w:val="bullet"/>
      <w:lvlText w:val="•"/>
      <w:lvlJc w:val="left"/>
      <w:pPr>
        <w:ind w:left="3687" w:hanging="305"/>
      </w:pPr>
      <w:rPr>
        <w:rFonts w:hint="default"/>
        <w:lang w:val="en-US" w:eastAsia="en-US" w:bidi="ar-SA"/>
      </w:rPr>
    </w:lvl>
    <w:lvl w:ilvl="8" w:tplc="0B04D2F4">
      <w:numFmt w:val="bullet"/>
      <w:lvlText w:val="•"/>
      <w:lvlJc w:val="left"/>
      <w:pPr>
        <w:ind w:left="4154" w:hanging="305"/>
      </w:pPr>
      <w:rPr>
        <w:rFonts w:hint="default"/>
        <w:lang w:val="en-US" w:eastAsia="en-US" w:bidi="ar-SA"/>
      </w:rPr>
    </w:lvl>
  </w:abstractNum>
  <w:abstractNum w:abstractNumId="6" w15:restartNumberingAfterBreak="0">
    <w:nsid w:val="71AC176B"/>
    <w:multiLevelType w:val="hybridMultilevel"/>
    <w:tmpl w:val="28A00F34"/>
    <w:lvl w:ilvl="0" w:tplc="8F4AA8EA">
      <w:start w:val="1"/>
      <w:numFmt w:val="decimal"/>
      <w:lvlText w:val="%1."/>
      <w:lvlJc w:val="left"/>
      <w:pPr>
        <w:ind w:left="432" w:hanging="305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27"/>
        <w:sz w:val="15"/>
        <w:szCs w:val="15"/>
        <w:lang w:val="en-US" w:eastAsia="en-US" w:bidi="ar-SA"/>
      </w:rPr>
    </w:lvl>
    <w:lvl w:ilvl="1" w:tplc="CBBEE82C">
      <w:numFmt w:val="bullet"/>
      <w:lvlText w:val="•"/>
      <w:lvlJc w:val="left"/>
      <w:pPr>
        <w:ind w:left="905" w:hanging="305"/>
      </w:pPr>
      <w:rPr>
        <w:rFonts w:hint="default"/>
        <w:lang w:val="en-US" w:eastAsia="en-US" w:bidi="ar-SA"/>
      </w:rPr>
    </w:lvl>
    <w:lvl w:ilvl="2" w:tplc="A13E65D8">
      <w:numFmt w:val="bullet"/>
      <w:lvlText w:val="•"/>
      <w:lvlJc w:val="left"/>
      <w:pPr>
        <w:ind w:left="1371" w:hanging="305"/>
      </w:pPr>
      <w:rPr>
        <w:rFonts w:hint="default"/>
        <w:lang w:val="en-US" w:eastAsia="en-US" w:bidi="ar-SA"/>
      </w:rPr>
    </w:lvl>
    <w:lvl w:ilvl="3" w:tplc="AC5E3D12">
      <w:numFmt w:val="bullet"/>
      <w:lvlText w:val="•"/>
      <w:lvlJc w:val="left"/>
      <w:pPr>
        <w:ind w:left="1837" w:hanging="305"/>
      </w:pPr>
      <w:rPr>
        <w:rFonts w:hint="default"/>
        <w:lang w:val="en-US" w:eastAsia="en-US" w:bidi="ar-SA"/>
      </w:rPr>
    </w:lvl>
    <w:lvl w:ilvl="4" w:tplc="5B8ED11E">
      <w:numFmt w:val="bullet"/>
      <w:lvlText w:val="•"/>
      <w:lvlJc w:val="left"/>
      <w:pPr>
        <w:ind w:left="2303" w:hanging="305"/>
      </w:pPr>
      <w:rPr>
        <w:rFonts w:hint="default"/>
        <w:lang w:val="en-US" w:eastAsia="en-US" w:bidi="ar-SA"/>
      </w:rPr>
    </w:lvl>
    <w:lvl w:ilvl="5" w:tplc="2C9A92E8">
      <w:numFmt w:val="bullet"/>
      <w:lvlText w:val="•"/>
      <w:lvlJc w:val="left"/>
      <w:pPr>
        <w:ind w:left="2768" w:hanging="305"/>
      </w:pPr>
      <w:rPr>
        <w:rFonts w:hint="default"/>
        <w:lang w:val="en-US" w:eastAsia="en-US" w:bidi="ar-SA"/>
      </w:rPr>
    </w:lvl>
    <w:lvl w:ilvl="6" w:tplc="5AC226E8">
      <w:numFmt w:val="bullet"/>
      <w:lvlText w:val="•"/>
      <w:lvlJc w:val="left"/>
      <w:pPr>
        <w:ind w:left="3234" w:hanging="305"/>
      </w:pPr>
      <w:rPr>
        <w:rFonts w:hint="default"/>
        <w:lang w:val="en-US" w:eastAsia="en-US" w:bidi="ar-SA"/>
      </w:rPr>
    </w:lvl>
    <w:lvl w:ilvl="7" w:tplc="0C627DFA">
      <w:numFmt w:val="bullet"/>
      <w:lvlText w:val="•"/>
      <w:lvlJc w:val="left"/>
      <w:pPr>
        <w:ind w:left="3700" w:hanging="305"/>
      </w:pPr>
      <w:rPr>
        <w:rFonts w:hint="default"/>
        <w:lang w:val="en-US" w:eastAsia="en-US" w:bidi="ar-SA"/>
      </w:rPr>
    </w:lvl>
    <w:lvl w:ilvl="8" w:tplc="54BADE6A">
      <w:numFmt w:val="bullet"/>
      <w:lvlText w:val="•"/>
      <w:lvlJc w:val="left"/>
      <w:pPr>
        <w:ind w:left="4166" w:hanging="305"/>
      </w:pPr>
      <w:rPr>
        <w:rFonts w:hint="default"/>
        <w:lang w:val="en-US" w:eastAsia="en-US" w:bidi="ar-SA"/>
      </w:rPr>
    </w:lvl>
  </w:abstractNum>
  <w:abstractNum w:abstractNumId="7" w15:restartNumberingAfterBreak="0">
    <w:nsid w:val="7DE1758D"/>
    <w:multiLevelType w:val="hybridMultilevel"/>
    <w:tmpl w:val="09044D62"/>
    <w:lvl w:ilvl="0" w:tplc="0B8433E4">
      <w:start w:val="1"/>
      <w:numFmt w:val="decimal"/>
      <w:lvlText w:val="%1."/>
      <w:lvlJc w:val="left"/>
      <w:pPr>
        <w:ind w:left="423" w:hanging="305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27"/>
        <w:sz w:val="15"/>
        <w:szCs w:val="15"/>
        <w:lang w:val="en-US" w:eastAsia="en-US" w:bidi="ar-SA"/>
      </w:rPr>
    </w:lvl>
    <w:lvl w:ilvl="1" w:tplc="1D42C1EA">
      <w:numFmt w:val="bullet"/>
      <w:lvlText w:val="•"/>
      <w:lvlJc w:val="left"/>
      <w:pPr>
        <w:ind w:left="863" w:hanging="305"/>
      </w:pPr>
      <w:rPr>
        <w:rFonts w:hint="default"/>
        <w:lang w:val="en-US" w:eastAsia="en-US" w:bidi="ar-SA"/>
      </w:rPr>
    </w:lvl>
    <w:lvl w:ilvl="2" w:tplc="E2B03732">
      <w:numFmt w:val="bullet"/>
      <w:lvlText w:val="•"/>
      <w:lvlJc w:val="left"/>
      <w:pPr>
        <w:ind w:left="1307" w:hanging="305"/>
      </w:pPr>
      <w:rPr>
        <w:rFonts w:hint="default"/>
        <w:lang w:val="en-US" w:eastAsia="en-US" w:bidi="ar-SA"/>
      </w:rPr>
    </w:lvl>
    <w:lvl w:ilvl="3" w:tplc="054A2E04">
      <w:numFmt w:val="bullet"/>
      <w:lvlText w:val="•"/>
      <w:lvlJc w:val="left"/>
      <w:pPr>
        <w:ind w:left="1750" w:hanging="305"/>
      </w:pPr>
      <w:rPr>
        <w:rFonts w:hint="default"/>
        <w:lang w:val="en-US" w:eastAsia="en-US" w:bidi="ar-SA"/>
      </w:rPr>
    </w:lvl>
    <w:lvl w:ilvl="4" w:tplc="D7766B98">
      <w:numFmt w:val="bullet"/>
      <w:lvlText w:val="•"/>
      <w:lvlJc w:val="left"/>
      <w:pPr>
        <w:ind w:left="2194" w:hanging="305"/>
      </w:pPr>
      <w:rPr>
        <w:rFonts w:hint="default"/>
        <w:lang w:val="en-US" w:eastAsia="en-US" w:bidi="ar-SA"/>
      </w:rPr>
    </w:lvl>
    <w:lvl w:ilvl="5" w:tplc="FE9658DA">
      <w:numFmt w:val="bullet"/>
      <w:lvlText w:val="•"/>
      <w:lvlJc w:val="left"/>
      <w:pPr>
        <w:ind w:left="2638" w:hanging="305"/>
      </w:pPr>
      <w:rPr>
        <w:rFonts w:hint="default"/>
        <w:lang w:val="en-US" w:eastAsia="en-US" w:bidi="ar-SA"/>
      </w:rPr>
    </w:lvl>
    <w:lvl w:ilvl="6" w:tplc="FAD0C4B6">
      <w:numFmt w:val="bullet"/>
      <w:lvlText w:val="•"/>
      <w:lvlJc w:val="left"/>
      <w:pPr>
        <w:ind w:left="3081" w:hanging="305"/>
      </w:pPr>
      <w:rPr>
        <w:rFonts w:hint="default"/>
        <w:lang w:val="en-US" w:eastAsia="en-US" w:bidi="ar-SA"/>
      </w:rPr>
    </w:lvl>
    <w:lvl w:ilvl="7" w:tplc="EFE47EE2">
      <w:numFmt w:val="bullet"/>
      <w:lvlText w:val="•"/>
      <w:lvlJc w:val="left"/>
      <w:pPr>
        <w:ind w:left="3525" w:hanging="305"/>
      </w:pPr>
      <w:rPr>
        <w:rFonts w:hint="default"/>
        <w:lang w:val="en-US" w:eastAsia="en-US" w:bidi="ar-SA"/>
      </w:rPr>
    </w:lvl>
    <w:lvl w:ilvl="8" w:tplc="058AE088">
      <w:numFmt w:val="bullet"/>
      <w:lvlText w:val="•"/>
      <w:lvlJc w:val="left"/>
      <w:pPr>
        <w:ind w:left="3969" w:hanging="305"/>
      </w:pPr>
      <w:rPr>
        <w:rFonts w:hint="default"/>
        <w:lang w:val="en-US" w:eastAsia="en-US" w:bidi="ar-SA"/>
      </w:rPr>
    </w:lvl>
  </w:abstractNum>
  <w:num w:numId="1" w16cid:durableId="747732788">
    <w:abstractNumId w:val="0"/>
  </w:num>
  <w:num w:numId="2" w16cid:durableId="322198194">
    <w:abstractNumId w:val="3"/>
  </w:num>
  <w:num w:numId="3" w16cid:durableId="1793018143">
    <w:abstractNumId w:val="4"/>
  </w:num>
  <w:num w:numId="4" w16cid:durableId="1410812298">
    <w:abstractNumId w:val="1"/>
  </w:num>
  <w:num w:numId="5" w16cid:durableId="1436942810">
    <w:abstractNumId w:val="7"/>
  </w:num>
  <w:num w:numId="6" w16cid:durableId="1412580758">
    <w:abstractNumId w:val="5"/>
  </w:num>
  <w:num w:numId="7" w16cid:durableId="711417269">
    <w:abstractNumId w:val="6"/>
  </w:num>
  <w:num w:numId="8" w16cid:durableId="67207601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carla alves">
    <w15:presenceInfo w15:providerId="Windows Live" w15:userId="09d2d9e0351db060"/>
  </w15:person>
  <w15:person w15:author="Amin Khodamoradi">
    <w15:presenceInfo w15:providerId="Windows Live" w15:userId="f9d5bf7374f714f4"/>
  </w15:person>
  <w15:person w15:author="mcm">
    <w15:presenceInfo w15:providerId="AD" w15:userId="S::mcm@uninova.pt::16a2a0ed-dccf-450b-bd9a-951342d7e3b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trackRevisions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0DDC"/>
    <w:rsid w:val="00064582"/>
    <w:rsid w:val="000819B2"/>
    <w:rsid w:val="00085DE1"/>
    <w:rsid w:val="000A7C47"/>
    <w:rsid w:val="0010173D"/>
    <w:rsid w:val="00130F84"/>
    <w:rsid w:val="0017088C"/>
    <w:rsid w:val="001D71C9"/>
    <w:rsid w:val="001E3FF2"/>
    <w:rsid w:val="001F6EA1"/>
    <w:rsid w:val="00227D33"/>
    <w:rsid w:val="00304E3D"/>
    <w:rsid w:val="00356B21"/>
    <w:rsid w:val="004363AC"/>
    <w:rsid w:val="004909C8"/>
    <w:rsid w:val="00493920"/>
    <w:rsid w:val="004A2F6C"/>
    <w:rsid w:val="004F07E9"/>
    <w:rsid w:val="004F5F7E"/>
    <w:rsid w:val="00521364"/>
    <w:rsid w:val="0055666D"/>
    <w:rsid w:val="0056590A"/>
    <w:rsid w:val="00580BC7"/>
    <w:rsid w:val="00583A59"/>
    <w:rsid w:val="00591530"/>
    <w:rsid w:val="00592287"/>
    <w:rsid w:val="00673ED8"/>
    <w:rsid w:val="00682436"/>
    <w:rsid w:val="00691E09"/>
    <w:rsid w:val="00691FE4"/>
    <w:rsid w:val="006B2E37"/>
    <w:rsid w:val="006B4191"/>
    <w:rsid w:val="00706660"/>
    <w:rsid w:val="007440F6"/>
    <w:rsid w:val="00760599"/>
    <w:rsid w:val="007A295D"/>
    <w:rsid w:val="007E35DF"/>
    <w:rsid w:val="007E67B3"/>
    <w:rsid w:val="00801083"/>
    <w:rsid w:val="00857445"/>
    <w:rsid w:val="00895650"/>
    <w:rsid w:val="008A324C"/>
    <w:rsid w:val="008E18FB"/>
    <w:rsid w:val="00914A9E"/>
    <w:rsid w:val="009747C9"/>
    <w:rsid w:val="00984F55"/>
    <w:rsid w:val="00993763"/>
    <w:rsid w:val="009943F9"/>
    <w:rsid w:val="009A699B"/>
    <w:rsid w:val="009D1955"/>
    <w:rsid w:val="009E1FD9"/>
    <w:rsid w:val="00A16F77"/>
    <w:rsid w:val="00A20C66"/>
    <w:rsid w:val="00A33484"/>
    <w:rsid w:val="00A36219"/>
    <w:rsid w:val="00AC624E"/>
    <w:rsid w:val="00AD1383"/>
    <w:rsid w:val="00AD55C0"/>
    <w:rsid w:val="00AE78AE"/>
    <w:rsid w:val="00AF714A"/>
    <w:rsid w:val="00B82646"/>
    <w:rsid w:val="00B841B7"/>
    <w:rsid w:val="00BD5053"/>
    <w:rsid w:val="00BE5578"/>
    <w:rsid w:val="00BF0DDC"/>
    <w:rsid w:val="00C20B38"/>
    <w:rsid w:val="00C956F3"/>
    <w:rsid w:val="00CD7A68"/>
    <w:rsid w:val="00D1734E"/>
    <w:rsid w:val="00D24EFA"/>
    <w:rsid w:val="00D96A5F"/>
    <w:rsid w:val="00DB7DF7"/>
    <w:rsid w:val="00DD3E39"/>
    <w:rsid w:val="00DD608F"/>
    <w:rsid w:val="00E01275"/>
    <w:rsid w:val="00EB55A1"/>
    <w:rsid w:val="00EE16AC"/>
    <w:rsid w:val="00F126FC"/>
    <w:rsid w:val="00F41451"/>
    <w:rsid w:val="00F559E8"/>
    <w:rsid w:val="00F55CE0"/>
    <w:rsid w:val="00F7008E"/>
    <w:rsid w:val="00F71521"/>
    <w:rsid w:val="00F737A2"/>
    <w:rsid w:val="00FA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BE900F"/>
  <w15:docId w15:val="{2C70D7B7-51EF-4232-ACD1-ABC0CB4AA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27"/>
      <w:outlineLvl w:val="0"/>
    </w:pPr>
  </w:style>
  <w:style w:type="paragraph" w:styleId="Heading2">
    <w:name w:val="heading 2"/>
    <w:basedOn w:val="Normal"/>
    <w:uiPriority w:val="9"/>
    <w:unhideWhenUsed/>
    <w:qFormat/>
    <w:pPr>
      <w:ind w:left="127"/>
      <w:jc w:val="both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57"/>
      <w:ind w:left="130"/>
      <w:outlineLvl w:val="2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166"/>
      <w:ind w:left="127" w:right="1138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409" w:right="269" w:hanging="28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9"/>
      <w:ind w:left="10"/>
      <w:jc w:val="center"/>
    </w:pPr>
  </w:style>
  <w:style w:type="paragraph" w:styleId="Revision">
    <w:name w:val="Revision"/>
    <w:hidden/>
    <w:uiPriority w:val="99"/>
    <w:semiHidden/>
    <w:rsid w:val="00F737A2"/>
    <w:pPr>
      <w:widowControl/>
      <w:autoSpaceDE/>
      <w:autoSpaceDN/>
    </w:pPr>
    <w:rPr>
      <w:rFonts w:ascii="Georgia" w:eastAsia="Georgia" w:hAnsi="Georgia" w:cs="Georgia"/>
    </w:rPr>
  </w:style>
  <w:style w:type="character" w:styleId="CommentReference">
    <w:name w:val="annotation reference"/>
    <w:basedOn w:val="DefaultParagraphFont"/>
    <w:uiPriority w:val="99"/>
    <w:semiHidden/>
    <w:unhideWhenUsed/>
    <w:rsid w:val="00F414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4145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41451"/>
    <w:rPr>
      <w:rFonts w:ascii="Georgia" w:eastAsia="Georgia" w:hAnsi="Georgia" w:cs="Georg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14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1451"/>
    <w:rPr>
      <w:rFonts w:ascii="Georgia" w:eastAsia="Georgia" w:hAnsi="Georgia" w:cs="Georg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cid.org/0000-0002-2700-5384" TargetMode="External"/><Relationship Id="rId13" Type="http://schemas.microsoft.com/office/2011/relationships/commentsExtended" Target="commentsExtended.xm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ailto:journals.permissions@oup.com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%20A.khodamoradi@uninova.pt" TargetMode="Externa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23" Type="http://schemas.openxmlformats.org/officeDocument/2006/relationships/theme" Target="theme/theme1.xml"/><Relationship Id="rId10" Type="http://schemas.openxmlformats.org/officeDocument/2006/relationships/hyperlink" Target="https://github.com/aminkhod/DDI-Project/tree/master/SNF_CNN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16/09/relationships/commentsIds" Target="commentsIds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7C35A-1FC0-4014-AD3F-7A299389C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10</Pages>
  <Words>6637</Words>
  <Characters>38898</Characters>
  <Application>Microsoft Office Word</Application>
  <DocSecurity>0</DocSecurity>
  <Lines>1080</Lines>
  <Paragraphs>337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Amin Khodamoradi</cp:lastModifiedBy>
  <cp:revision>12</cp:revision>
  <dcterms:created xsi:type="dcterms:W3CDTF">2024-05-08T14:11:00Z</dcterms:created>
  <dcterms:modified xsi:type="dcterms:W3CDTF">2024-05-09T11:23:00Z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2024-05-03T00:00:00Z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  <property fmtid="{D5CDD505-2E9C-101B-9397-08002B2CF9AE}" pid="7" name="GrammarlyDocumentId">
    <vt:lpwstr>83ae7ed47d6dce7daa28cd6223bec320103d585bba5a9150a77a05796cbfd163</vt:lpwstr>
  </property>
</Properties>
</file>